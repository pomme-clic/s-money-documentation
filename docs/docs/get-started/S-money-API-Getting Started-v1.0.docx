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F5622" w:rsidP="00EF5622" w:rsidRDefault="00EF5622" w14:paraId="62C8F884" w14:textId="143D979B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name="_Hlk57220573" w:id="0"/>
    </w:p>
    <w:p w:rsidRPr="00C32504" w:rsidR="003D2E8A" w:rsidP="003D2E8A" w:rsidRDefault="003D2E8A" w14:paraId="775261E3" w14:textId="41093625">
      <w:pPr>
        <w:jc w:val="center"/>
        <w:rPr>
          <w:b/>
          <w:bCs/>
          <w:sz w:val="40"/>
          <w:szCs w:val="40"/>
        </w:rPr>
      </w:pPr>
    </w:p>
    <w:p w:rsidRPr="00691750" w:rsidR="007A6307" w:rsidP="00EF5622" w:rsidRDefault="007A6307" w14:paraId="31247501" w14:textId="7777777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tbl>
      <w:tblPr>
        <w:tblpPr w:leftFromText="141" w:rightFromText="141" w:horzAnchor="margin" w:tblpY="1447"/>
        <w:tblW w:w="98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7"/>
        <w:gridCol w:w="306"/>
        <w:gridCol w:w="2714"/>
        <w:gridCol w:w="159"/>
        <w:gridCol w:w="1807"/>
        <w:gridCol w:w="2988"/>
        <w:gridCol w:w="32"/>
      </w:tblGrid>
      <w:tr w:rsidRPr="001E014F" w:rsidR="00CD4FBD" w:rsidTr="00CD4FBD" w14:paraId="704B1DAD" w14:textId="77777777">
        <w:trPr>
          <w:trHeight w:val="454"/>
        </w:trPr>
        <w:tc>
          <w:tcPr>
            <w:tcW w:w="9781" w:type="dxa"/>
            <w:gridSpan w:val="6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:rsidRPr="00CD4FBD" w:rsidR="00CD4FBD" w:rsidP="006D7347" w:rsidRDefault="00CD4FBD" w14:paraId="3D83113C" w14:textId="51D25EDB">
            <w:pPr>
              <w:spacing w:line="360" w:lineRule="auto"/>
              <w:ind w:right="-1"/>
              <w:rPr>
                <w:rFonts w:cs="Arial"/>
                <w:b/>
                <w:color w:val="FFFFFF" w:themeColor="background1"/>
                <w:sz w:val="28"/>
                <w:szCs w:val="28"/>
              </w:rPr>
            </w:pPr>
            <w:r w:rsidRPr="00CD4FBD">
              <w:rPr>
                <w:b/>
                <w:bCs/>
                <w:color w:val="FFFFFF" w:themeColor="background1"/>
                <w:sz w:val="40"/>
                <w:szCs w:val="40"/>
              </w:rPr>
              <w:t xml:space="preserve">Découvrir et explorer les API </w:t>
            </w:r>
            <w:proofErr w:type="spellStart"/>
            <w:r w:rsidRPr="00CD4FBD">
              <w:rPr>
                <w:b/>
                <w:bCs/>
                <w:color w:val="FFFFFF" w:themeColor="background1"/>
                <w:sz w:val="40"/>
                <w:szCs w:val="40"/>
              </w:rPr>
              <w:t>S-money</w:t>
            </w:r>
            <w:proofErr w:type="spellEnd"/>
            <w:r w:rsidRPr="00CD4FBD">
              <w:rPr>
                <w:b/>
                <w:bCs/>
                <w:color w:val="FFFFFF" w:themeColor="background1"/>
                <w:sz w:val="40"/>
                <w:szCs w:val="40"/>
              </w:rPr>
              <w:t xml:space="preserve"> en Sandbox </w:t>
            </w:r>
            <w:proofErr w:type="spellStart"/>
            <w:r w:rsidRPr="00CD4FBD">
              <w:rPr>
                <w:b/>
                <w:bCs/>
                <w:color w:val="FFFFFF" w:themeColor="background1"/>
                <w:sz w:val="40"/>
                <w:szCs w:val="40"/>
              </w:rPr>
              <w:t>Demo</w:t>
            </w:r>
            <w:proofErr w:type="spellEnd"/>
          </w:p>
        </w:tc>
        <w:tc>
          <w:tcPr>
            <w:tcW w:w="32" w:type="dxa"/>
            <w:vAlign w:val="center"/>
          </w:tcPr>
          <w:p w:rsidRPr="001E014F" w:rsidR="00CD4FBD" w:rsidP="006D7347" w:rsidRDefault="00CD4FBD" w14:paraId="683910EC" w14:textId="77777777">
            <w:pPr>
              <w:spacing w:line="360" w:lineRule="auto"/>
              <w:ind w:right="-1"/>
              <w:rPr>
                <w:rFonts w:cs="Arial"/>
                <w:color w:val="000000"/>
              </w:rPr>
            </w:pPr>
          </w:p>
        </w:tc>
      </w:tr>
      <w:tr w:rsidRPr="001E014F" w:rsidR="00CD4FBD" w:rsidTr="006D7347" w14:paraId="7E260C1C" w14:textId="77777777">
        <w:trPr>
          <w:trHeight w:val="191"/>
        </w:trPr>
        <w:tc>
          <w:tcPr>
            <w:tcW w:w="9813" w:type="dxa"/>
            <w:gridSpan w:val="7"/>
            <w:tcMar>
              <w:top w:w="170" w:type="dxa"/>
            </w:tcMar>
          </w:tcPr>
          <w:p w:rsidRPr="001E014F" w:rsidR="00CD4FBD" w:rsidP="006D7347" w:rsidRDefault="00CD4FBD" w14:paraId="0CBE5DED" w14:textId="77777777">
            <w:pPr>
              <w:spacing w:line="360" w:lineRule="auto"/>
              <w:ind w:right="-1"/>
              <w:rPr>
                <w:rFonts w:cs="Arial"/>
                <w:color w:val="000000"/>
              </w:rPr>
            </w:pPr>
          </w:p>
        </w:tc>
      </w:tr>
      <w:tr w:rsidRPr="001E014F" w:rsidR="00CD4FBD" w:rsidTr="006D7347" w14:paraId="5364B0AF" w14:textId="77777777">
        <w:trPr>
          <w:trHeight w:val="191"/>
        </w:trPr>
        <w:tc>
          <w:tcPr>
            <w:tcW w:w="2113" w:type="dxa"/>
            <w:gridSpan w:val="2"/>
            <w:tcBorders>
              <w:bottom w:val="single" w:color="44546A" w:themeColor="text2" w:sz="4" w:space="0"/>
            </w:tcBorders>
            <w:tcMar>
              <w:top w:w="57" w:type="dxa"/>
              <w:left w:w="57" w:type="dxa"/>
              <w:bottom w:w="57" w:type="dxa"/>
            </w:tcMar>
          </w:tcPr>
          <w:p w:rsidRPr="001E014F" w:rsidR="00CD4FBD" w:rsidP="006D7347" w:rsidRDefault="00CD4FBD" w14:paraId="14AB8529" w14:textId="77777777">
            <w:pPr>
              <w:spacing w:line="360" w:lineRule="auto"/>
              <w:ind w:right="-1"/>
              <w:rPr>
                <w:rFonts w:cs="Arial"/>
                <w:b/>
                <w:color w:val="000000"/>
              </w:rPr>
            </w:pPr>
          </w:p>
        </w:tc>
        <w:tc>
          <w:tcPr>
            <w:tcW w:w="2873" w:type="dxa"/>
            <w:gridSpan w:val="2"/>
            <w:tcBorders>
              <w:bottom w:val="single" w:color="44546A" w:themeColor="text2" w:sz="4" w:space="0"/>
            </w:tcBorders>
            <w:tcMar>
              <w:top w:w="57" w:type="dxa"/>
              <w:left w:w="57" w:type="dxa"/>
              <w:bottom w:w="57" w:type="dxa"/>
            </w:tcMar>
          </w:tcPr>
          <w:p w:rsidRPr="001E014F" w:rsidR="00CD4FBD" w:rsidP="006D7347" w:rsidRDefault="00CD4FBD" w14:paraId="13203A75" w14:textId="77777777">
            <w:pPr>
              <w:spacing w:line="360" w:lineRule="auto"/>
              <w:ind w:right="-1"/>
              <w:rPr>
                <w:rFonts w:cs="Arial"/>
                <w:color w:val="000000"/>
              </w:rPr>
            </w:pPr>
          </w:p>
        </w:tc>
        <w:tc>
          <w:tcPr>
            <w:tcW w:w="1807" w:type="dxa"/>
            <w:tcBorders>
              <w:bottom w:val="single" w:color="44546A" w:themeColor="text2" w:sz="4" w:space="0"/>
            </w:tcBorders>
            <w:tcMar>
              <w:top w:w="57" w:type="dxa"/>
              <w:left w:w="57" w:type="dxa"/>
              <w:bottom w:w="57" w:type="dxa"/>
            </w:tcMar>
          </w:tcPr>
          <w:p w:rsidRPr="001E014F" w:rsidR="00CD4FBD" w:rsidP="006D7347" w:rsidRDefault="00CD4FBD" w14:paraId="566F55B2" w14:textId="77777777">
            <w:pPr>
              <w:spacing w:line="360" w:lineRule="auto"/>
              <w:ind w:right="-1"/>
              <w:rPr>
                <w:rFonts w:cs="Arial"/>
                <w:b/>
                <w:color w:val="000000"/>
              </w:rPr>
            </w:pPr>
          </w:p>
        </w:tc>
        <w:tc>
          <w:tcPr>
            <w:tcW w:w="3020" w:type="dxa"/>
            <w:gridSpan w:val="2"/>
            <w:tcBorders>
              <w:bottom w:val="single" w:color="44546A" w:themeColor="text2" w:sz="4" w:space="0"/>
            </w:tcBorders>
            <w:tcMar>
              <w:top w:w="57" w:type="dxa"/>
              <w:left w:w="57" w:type="dxa"/>
              <w:bottom w:w="57" w:type="dxa"/>
            </w:tcMar>
          </w:tcPr>
          <w:p w:rsidRPr="001E014F" w:rsidR="00CD4FBD" w:rsidP="006D7347" w:rsidRDefault="00CD4FBD" w14:paraId="08377A8A" w14:textId="77777777">
            <w:pPr>
              <w:spacing w:line="360" w:lineRule="auto"/>
              <w:ind w:right="-1"/>
              <w:rPr>
                <w:rFonts w:cs="Arial"/>
                <w:color w:val="000000"/>
              </w:rPr>
            </w:pPr>
          </w:p>
        </w:tc>
      </w:tr>
      <w:tr w:rsidRPr="001E014F" w:rsidR="00CD4FBD" w:rsidTr="006D7347" w14:paraId="7C6A65BC" w14:textId="77777777">
        <w:trPr>
          <w:gridAfter w:val="4"/>
          <w:wAfter w:w="4986" w:type="dxa"/>
          <w:trHeight w:val="191"/>
        </w:trPr>
        <w:tc>
          <w:tcPr>
            <w:tcW w:w="1807" w:type="dxa"/>
            <w:tcBorders>
              <w:top w:val="single" w:color="44546A" w:themeColor="text2" w:sz="4" w:space="0"/>
              <w:bottom w:val="single" w:color="44546A" w:themeColor="text2" w:sz="4" w:space="0"/>
            </w:tcBorders>
            <w:tcMar>
              <w:top w:w="57" w:type="dxa"/>
              <w:left w:w="57" w:type="dxa"/>
              <w:bottom w:w="57" w:type="dxa"/>
            </w:tcMar>
          </w:tcPr>
          <w:p w:rsidRPr="001E014F" w:rsidR="00CD4FBD" w:rsidP="006D7347" w:rsidRDefault="00CD4FBD" w14:paraId="58DB1E63" w14:textId="77777777">
            <w:pPr>
              <w:spacing w:line="360" w:lineRule="auto"/>
              <w:ind w:right="-1"/>
              <w:rPr>
                <w:rFonts w:cs="Arial"/>
                <w:b/>
                <w:color w:val="000000"/>
              </w:rPr>
            </w:pPr>
            <w:r w:rsidRPr="001E014F">
              <w:rPr>
                <w:rFonts w:cs="Arial"/>
                <w:b/>
                <w:color w:val="000000"/>
              </w:rPr>
              <w:t>Version</w:t>
            </w:r>
          </w:p>
        </w:tc>
        <w:tc>
          <w:tcPr>
            <w:tcW w:w="3020" w:type="dxa"/>
            <w:gridSpan w:val="2"/>
            <w:tcBorders>
              <w:top w:val="single" w:color="44546A" w:themeColor="text2" w:sz="4" w:space="0"/>
              <w:bottom w:val="single" w:color="44546A" w:themeColor="text2" w:sz="4" w:space="0"/>
            </w:tcBorders>
            <w:tcMar>
              <w:top w:w="57" w:type="dxa"/>
              <w:left w:w="57" w:type="dxa"/>
              <w:bottom w:w="57" w:type="dxa"/>
            </w:tcMar>
          </w:tcPr>
          <w:p w:rsidRPr="001E014F" w:rsidR="00CD4FBD" w:rsidP="006D7347" w:rsidRDefault="00CD4FBD" w14:paraId="69299C9F" w14:textId="5B8D0038">
            <w:pPr>
              <w:spacing w:line="360" w:lineRule="auto"/>
              <w:ind w:right="-1"/>
              <w:rPr>
                <w:rFonts w:cs="Arial"/>
                <w:color w:val="000000"/>
              </w:rPr>
            </w:pPr>
            <w:r w:rsidRPr="6A83F81D">
              <w:rPr>
                <w:rFonts w:cs="Arial"/>
                <w:color w:val="000000" w:themeColor="text1"/>
              </w:rPr>
              <w:t xml:space="preserve">    V</w:t>
            </w:r>
            <w:r>
              <w:rPr>
                <w:rFonts w:cs="Arial"/>
                <w:color w:val="000000" w:themeColor="text1"/>
              </w:rPr>
              <w:t>1</w:t>
            </w:r>
            <w:r w:rsidRPr="6A83F81D">
              <w:rPr>
                <w:rFonts w:cs="Arial"/>
                <w:color w:val="000000" w:themeColor="text1"/>
              </w:rPr>
              <w:t>.</w:t>
            </w:r>
            <w:r>
              <w:rPr>
                <w:rFonts w:cs="Arial"/>
                <w:color w:val="000000" w:themeColor="text1"/>
              </w:rPr>
              <w:t>0</w:t>
            </w:r>
          </w:p>
        </w:tc>
      </w:tr>
      <w:tr w:rsidRPr="001E014F" w:rsidR="00CD4FBD" w:rsidTr="006D7347" w14:paraId="027A0C76" w14:textId="77777777">
        <w:trPr>
          <w:trHeight w:val="191"/>
        </w:trPr>
        <w:tc>
          <w:tcPr>
            <w:tcW w:w="2113" w:type="dxa"/>
            <w:gridSpan w:val="2"/>
            <w:tcBorders>
              <w:top w:val="single" w:color="44546A" w:themeColor="text2" w:sz="4" w:space="0"/>
              <w:bottom w:val="single" w:color="44546A" w:themeColor="text2" w:sz="4" w:space="0"/>
            </w:tcBorders>
            <w:tcMar>
              <w:top w:w="57" w:type="dxa"/>
              <w:left w:w="57" w:type="dxa"/>
              <w:bottom w:w="57" w:type="dxa"/>
            </w:tcMar>
          </w:tcPr>
          <w:p w:rsidRPr="001E014F" w:rsidR="00CD4FBD" w:rsidP="006D7347" w:rsidRDefault="00CD4FBD" w14:paraId="18CDE5AB" w14:textId="77777777">
            <w:pPr>
              <w:spacing w:line="360" w:lineRule="auto"/>
              <w:ind w:right="-1"/>
              <w:rPr>
                <w:rFonts w:cs="Arial"/>
                <w:b/>
                <w:color w:val="000000"/>
              </w:rPr>
            </w:pPr>
            <w:r w:rsidRPr="001E014F">
              <w:rPr>
                <w:rFonts w:cs="Arial"/>
                <w:b/>
                <w:color w:val="000000"/>
              </w:rPr>
              <w:t>Reference</w:t>
            </w:r>
          </w:p>
        </w:tc>
        <w:tc>
          <w:tcPr>
            <w:tcW w:w="7700" w:type="dxa"/>
            <w:gridSpan w:val="5"/>
            <w:tcBorders>
              <w:top w:val="single" w:color="44546A" w:themeColor="text2" w:sz="4" w:space="0"/>
              <w:bottom w:val="single" w:color="44546A" w:themeColor="text2" w:sz="4" w:space="0"/>
            </w:tcBorders>
            <w:tcMar>
              <w:top w:w="57" w:type="dxa"/>
              <w:left w:w="57" w:type="dxa"/>
              <w:bottom w:w="57" w:type="dxa"/>
            </w:tcMar>
          </w:tcPr>
          <w:p w:rsidRPr="001E014F" w:rsidR="00CD4FBD" w:rsidP="006D7347" w:rsidRDefault="00CD4FBD" w14:paraId="2DF09B14" w14:textId="3B755296">
            <w:pPr>
              <w:spacing w:line="360" w:lineRule="auto"/>
              <w:ind w:right="-1"/>
              <w:rPr>
                <w:rFonts w:cs="Arial"/>
                <w:color w:val="000000"/>
              </w:rPr>
            </w:pPr>
            <w:r w:rsidRPr="00CD4FBD">
              <w:rPr>
                <w:rFonts w:cs="Arial"/>
                <w:color w:val="000000"/>
              </w:rPr>
              <w:t xml:space="preserve">Découvrir et explorer les APIs </w:t>
            </w:r>
            <w:proofErr w:type="spellStart"/>
            <w:r w:rsidRPr="00CD4FBD">
              <w:rPr>
                <w:rFonts w:cs="Arial"/>
                <w:color w:val="000000"/>
              </w:rPr>
              <w:t>Xpollens</w:t>
            </w:r>
            <w:proofErr w:type="spellEnd"/>
          </w:p>
        </w:tc>
      </w:tr>
    </w:tbl>
    <w:p w:rsidRPr="001E014F" w:rsidR="00CD4FBD" w:rsidP="00CD4FBD" w:rsidRDefault="00CD4FBD" w14:paraId="1F3CB534" w14:textId="77777777">
      <w:pPr>
        <w:spacing w:line="360" w:lineRule="auto"/>
        <w:ind w:right="-1"/>
        <w:rPr>
          <w:rFonts w:cs="Arial"/>
          <w:color w:val="000000"/>
        </w:rPr>
      </w:pPr>
    </w:p>
    <w:p w:rsidR="00EF5622" w:rsidP="00EF5622" w:rsidRDefault="00EF5622" w14:paraId="52F2BB24" w14:textId="77777777"/>
    <w:p w:rsidR="007A6307" w:rsidP="00EF5622" w:rsidRDefault="007A6307" w14:paraId="0EB1373B" w14:textId="77777777"/>
    <w:p w:rsidR="00EF5622" w:rsidP="00EF5622" w:rsidRDefault="00EF5622" w14:paraId="45023017" w14:textId="77777777">
      <w:pPr>
        <w:rPr>
          <w:rFonts w:ascii="Arial" w:hAnsi="Arial" w:cs="Arial"/>
          <w:lang w:eastAsia="fr-FR"/>
        </w:rPr>
      </w:pPr>
    </w:p>
    <w:p w:rsidR="00EF5622" w:rsidP="00EF5622" w:rsidRDefault="00EF5622" w14:paraId="7FFBBE4A" w14:textId="77777777">
      <w:pPr>
        <w:rPr>
          <w:rFonts w:ascii="Arial" w:hAnsi="Arial" w:cs="Arial"/>
          <w:lang w:eastAsia="fr-FR"/>
        </w:rPr>
      </w:pPr>
    </w:p>
    <w:p w:rsidR="00CD4FBD" w:rsidP="00EF5622" w:rsidRDefault="00CD4FBD" w14:paraId="5E5135B3" w14:textId="77777777">
      <w:pPr>
        <w:rPr>
          <w:rFonts w:ascii="Arial" w:hAnsi="Arial" w:cs="Arial"/>
          <w:lang w:eastAsia="fr-FR"/>
        </w:rPr>
      </w:pPr>
    </w:p>
    <w:p w:rsidR="00CD4FBD" w:rsidP="00EF5622" w:rsidRDefault="00CD4FBD" w14:paraId="68B872AE" w14:textId="77777777">
      <w:pPr>
        <w:rPr>
          <w:rFonts w:ascii="Arial" w:hAnsi="Arial" w:cs="Arial"/>
          <w:lang w:eastAsia="fr-FR"/>
        </w:rPr>
      </w:pPr>
    </w:p>
    <w:p w:rsidR="00CD4FBD" w:rsidP="00EF5622" w:rsidRDefault="00CD4FBD" w14:paraId="36DA2BAA" w14:textId="77777777">
      <w:pPr>
        <w:rPr>
          <w:rFonts w:ascii="Arial" w:hAnsi="Arial" w:cs="Arial"/>
          <w:lang w:eastAsia="fr-FR"/>
        </w:rPr>
      </w:pPr>
    </w:p>
    <w:p w:rsidR="00CD4FBD" w:rsidP="00EF5622" w:rsidRDefault="00CD4FBD" w14:paraId="21922194" w14:textId="77777777">
      <w:pPr>
        <w:rPr>
          <w:rFonts w:ascii="Arial" w:hAnsi="Arial" w:cs="Arial"/>
          <w:lang w:eastAsia="fr-FR"/>
        </w:rPr>
      </w:pPr>
    </w:p>
    <w:p w:rsidR="00CD4FBD" w:rsidRDefault="00CD4FBD" w14:paraId="3195D901" w14:textId="0EE63D28">
      <w:pPr>
        <w:rPr>
          <w:rFonts w:ascii="Arial" w:hAnsi="Arial" w:cs="Arial"/>
          <w:lang w:eastAsia="fr-FR"/>
        </w:rPr>
      </w:pPr>
      <w:r>
        <w:rPr>
          <w:rFonts w:ascii="Arial" w:hAnsi="Arial" w:cs="Arial"/>
          <w:lang w:eastAsia="fr-FR"/>
        </w:rPr>
        <w:br w:type="page"/>
      </w:r>
    </w:p>
    <w:p w:rsidR="00CD4FBD" w:rsidP="00EF5622" w:rsidRDefault="00CD4FBD" w14:paraId="1AD79044" w14:textId="77777777">
      <w:pPr>
        <w:rPr>
          <w:rFonts w:ascii="Arial" w:hAnsi="Arial" w:cs="Arial"/>
          <w:lang w:eastAsia="fr-FR"/>
        </w:rPr>
      </w:pPr>
    </w:p>
    <w:p w:rsidR="00CD4FBD" w:rsidP="00EF5622" w:rsidRDefault="00CD4FBD" w14:paraId="00ACFBCF" w14:textId="5470B6EB">
      <w:pPr>
        <w:rPr>
          <w:rFonts w:ascii="Arial" w:hAnsi="Arial" w:cs="Arial"/>
          <w:lang w:eastAsia="fr-FR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Informations générales</w:t>
      </w:r>
    </w:p>
    <w:p w:rsidR="00EF5622" w:rsidP="00EF5622" w:rsidRDefault="00EF5622" w14:paraId="77C01836" w14:textId="77777777">
      <w:pPr>
        <w:rPr>
          <w:rFonts w:ascii="Arial" w:hAnsi="Arial" w:cs="Arial"/>
          <w:lang w:eastAsia="fr-FR"/>
        </w:rPr>
      </w:pPr>
      <w:proofErr w:type="spellStart"/>
      <w:r w:rsidRPr="00691750">
        <w:rPr>
          <w:rFonts w:ascii="Arial" w:hAnsi="Arial" w:cs="Arial"/>
          <w:lang w:eastAsia="fr-FR"/>
        </w:rPr>
        <w:t>S-money</w:t>
      </w:r>
      <w:proofErr w:type="spellEnd"/>
      <w:r w:rsidRPr="00691750">
        <w:rPr>
          <w:rFonts w:ascii="Arial" w:hAnsi="Arial" w:cs="Arial"/>
          <w:lang w:eastAsia="fr-FR"/>
        </w:rPr>
        <w:t xml:space="preserve"> met à disposition un environnent </w:t>
      </w:r>
      <w:proofErr w:type="gramStart"/>
      <w:r>
        <w:rPr>
          <w:rFonts w:ascii="Arial" w:hAnsi="Arial" w:cs="Arial"/>
          <w:lang w:eastAsia="fr-FR"/>
        </w:rPr>
        <w:t>bouchonné</w:t>
      </w:r>
      <w:proofErr w:type="gramEnd"/>
      <w:r>
        <w:rPr>
          <w:rFonts w:ascii="Arial" w:hAnsi="Arial" w:cs="Arial"/>
          <w:lang w:eastAsia="fr-FR"/>
        </w:rPr>
        <w:t xml:space="preserve"> </w:t>
      </w:r>
      <w:r w:rsidRPr="00691750">
        <w:rPr>
          <w:rFonts w:ascii="Arial" w:hAnsi="Arial" w:cs="Arial"/>
          <w:lang w:eastAsia="fr-FR"/>
        </w:rPr>
        <w:t>désigné sous le terme « Sandbox Demo » pour vous permettre de découvrir en première approche nos ressources</w:t>
      </w:r>
      <w:r>
        <w:rPr>
          <w:rFonts w:ascii="Arial" w:hAnsi="Arial" w:cs="Arial"/>
          <w:lang w:eastAsia="fr-FR"/>
        </w:rPr>
        <w:t xml:space="preserve"> APIs. </w:t>
      </w:r>
    </w:p>
    <w:p w:rsidR="00C50B51" w:rsidP="00EF5622" w:rsidRDefault="00C50B51" w14:paraId="2E42C4CB" w14:textId="77777777">
      <w:pPr>
        <w:rPr>
          <w:rFonts w:ascii="Arial" w:hAnsi="Arial" w:cs="Arial"/>
          <w:lang w:eastAsia="fr-FR"/>
        </w:rPr>
      </w:pPr>
      <w:r>
        <w:rPr>
          <w:rFonts w:ascii="Arial" w:hAnsi="Arial" w:cs="Arial"/>
          <w:lang w:eastAsia="fr-FR"/>
        </w:rPr>
        <w:t>Remarques préliminaires :</w:t>
      </w:r>
    </w:p>
    <w:p w:rsidRPr="004969DE" w:rsidR="004969DE" w:rsidP="004969DE" w:rsidRDefault="00EF5622" w14:paraId="203C3C06" w14:textId="77777777">
      <w:pPr>
        <w:pStyle w:val="Paragraphedeliste"/>
        <w:numPr>
          <w:ilvl w:val="0"/>
          <w:numId w:val="19"/>
        </w:numPr>
        <w:rPr>
          <w:rStyle w:val="Lienhypertexte"/>
          <w:rFonts w:ascii="Helvetica" w:hAnsi="Helvetica" w:cs="Helvetica"/>
          <w:color w:val="505050"/>
          <w:u w:val="none"/>
          <w:shd w:val="clear" w:color="auto" w:fill="FFFFFF"/>
        </w:rPr>
      </w:pPr>
      <w:r w:rsidRPr="004969DE">
        <w:rPr>
          <w:rFonts w:ascii="Arial" w:hAnsi="Arial" w:cs="Arial"/>
          <w:lang w:eastAsia="fr-FR"/>
        </w:rPr>
        <w:t xml:space="preserve">L’accès à cet environnement « sandbox </w:t>
      </w:r>
      <w:r w:rsidRPr="004969DE" w:rsidR="00203463">
        <w:rPr>
          <w:rFonts w:ascii="Arial" w:hAnsi="Arial" w:cs="Arial"/>
          <w:lang w:eastAsia="fr-FR"/>
        </w:rPr>
        <w:t>D</w:t>
      </w:r>
      <w:r w:rsidRPr="004969DE">
        <w:rPr>
          <w:rFonts w:ascii="Arial" w:hAnsi="Arial" w:cs="Arial"/>
          <w:lang w:eastAsia="fr-FR"/>
        </w:rPr>
        <w:t>emo » dans Postman se fait sur l’url suivante :</w:t>
      </w:r>
      <w:r w:rsidRPr="004969DE">
        <w:rPr>
          <w:rFonts w:ascii="Helvetica" w:hAnsi="Helvetica" w:cs="Helvetica"/>
          <w:color w:val="505050"/>
          <w:shd w:val="clear" w:color="auto" w:fill="FFFFFF"/>
        </w:rPr>
        <w:t xml:space="preserve"> </w:t>
      </w:r>
      <w:hyperlink w:history="1" r:id="rId11">
        <w:r w:rsidRPr="004969DE">
          <w:rPr>
            <w:rStyle w:val="Lienhypertexte"/>
            <w:rFonts w:ascii="Helvetica" w:hAnsi="Helvetica" w:cs="Helvetica"/>
            <w:shd w:val="clear" w:color="auto" w:fill="FFFFFF"/>
          </w:rPr>
          <w:t>https://sb-api.xpollens.com/api/</w:t>
        </w:r>
      </w:hyperlink>
    </w:p>
    <w:p w:rsidRPr="004969DE" w:rsidR="004969DE" w:rsidP="00EF5622" w:rsidRDefault="00EF5622" w14:paraId="14E9F64D" w14:textId="77777777">
      <w:pPr>
        <w:pStyle w:val="Paragraphedeliste"/>
        <w:numPr>
          <w:ilvl w:val="0"/>
          <w:numId w:val="19"/>
        </w:numPr>
        <w:rPr>
          <w:rStyle w:val="Lienhypertexte"/>
          <w:rFonts w:ascii="Helvetica" w:hAnsi="Helvetica" w:cs="Helvetica"/>
          <w:color w:val="505050"/>
          <w:u w:val="none"/>
          <w:shd w:val="clear" w:color="auto" w:fill="FFFFFF"/>
        </w:rPr>
      </w:pPr>
      <w:r w:rsidRPr="004969DE">
        <w:rPr>
          <w:rFonts w:ascii="Arial" w:hAnsi="Arial" w:cs="Arial"/>
          <w:lang w:eastAsia="fr-FR"/>
        </w:rPr>
        <w:t xml:space="preserve">Une interface web, appelée Espace partenaire vous permettra d’effectuer vos tests et de vérifier la bonne exécution des appels, accessible à l’url suivante : </w:t>
      </w:r>
      <w:hyperlink w:tgtFrame="_blank" w:tooltip="https://sb-partners.xpollens.com/" w:history="1" r:id="rId12">
        <w:r w:rsidRPr="004969DE">
          <w:rPr>
            <w:rStyle w:val="Lienhypertexte"/>
            <w:rFonts w:ascii="Helvetica" w:hAnsi="Helvetica" w:cs="Helvetica"/>
            <w:shd w:val="clear" w:color="auto" w:fill="FFFFFF"/>
          </w:rPr>
          <w:t>https://sb-partners.xpollens.com</w:t>
        </w:r>
      </w:hyperlink>
    </w:p>
    <w:p w:rsidRPr="004969DE" w:rsidR="00EF5622" w:rsidP="00EF5622" w:rsidRDefault="00EF5622" w14:paraId="591E0C65" w14:textId="6E9A96F3">
      <w:pPr>
        <w:pStyle w:val="Paragraphedeliste"/>
        <w:numPr>
          <w:ilvl w:val="0"/>
          <w:numId w:val="19"/>
        </w:numPr>
        <w:rPr>
          <w:rFonts w:ascii="Helvetica" w:hAnsi="Helvetica" w:cs="Helvetica"/>
          <w:color w:val="505050"/>
          <w:shd w:val="clear" w:color="auto" w:fill="FFFFFF"/>
        </w:rPr>
      </w:pPr>
      <w:r w:rsidRPr="004969DE">
        <w:rPr>
          <w:rFonts w:ascii="Arial" w:hAnsi="Arial" w:cs="Arial"/>
          <w:lang w:eastAsia="fr-FR"/>
        </w:rPr>
        <w:t>Afin de réaliser les tests bout en bout, il convient de suivre les étapes suivantes :</w:t>
      </w:r>
    </w:p>
    <w:p w:rsidR="00EF5622" w:rsidP="00EF5622" w:rsidRDefault="00EF5622" w14:paraId="70CE5289" w14:textId="77777777"/>
    <w:p w:rsidR="00EF5622" w:rsidP="00EF5622" w:rsidRDefault="00EF5622" w14:paraId="3641356D" w14:textId="77777777"/>
    <w:p w:rsidR="00EF5622" w:rsidP="00EF5622" w:rsidRDefault="00EF5622" w14:paraId="445F0AD0" w14:textId="77777777">
      <w:r>
        <w:rPr>
          <w:noProof/>
        </w:rPr>
        <w:drawing>
          <wp:inline distT="0" distB="0" distL="0" distR="0" wp14:anchorId="0FA3E5C8" wp14:editId="1DB2D425">
            <wp:extent cx="7708739" cy="1390403"/>
            <wp:effectExtent l="0" t="0" r="6985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636" r="2214" b="16345"/>
                    <a:stretch/>
                  </pic:blipFill>
                  <pic:spPr bwMode="auto">
                    <a:xfrm>
                      <a:off x="0" y="0"/>
                      <a:ext cx="7748907" cy="1397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05FD2" w:rsidP="00EF5622" w:rsidRDefault="00905FD2" w14:paraId="28CE3430" w14:textId="7777777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Pr="00EF5622" w:rsidR="00EF5622" w:rsidP="00EF5622" w:rsidRDefault="00EF5622" w14:paraId="0261E01F" w14:textId="40376944"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Prérequis</w:t>
      </w: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 : </w:t>
      </w:r>
    </w:p>
    <w:p w:rsidRPr="00691750" w:rsidR="00EF5622" w:rsidP="00EF5622" w:rsidRDefault="00EF5622" w14:paraId="7FDFA720" w14:textId="77777777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>Se connecter à l’Espace Partenaire via google authenticator</w:t>
      </w:r>
    </w:p>
    <w:p w:rsidRPr="00EF5622" w:rsidR="00EF5622" w:rsidP="00EF5622" w:rsidRDefault="00EF5622" w14:paraId="334004F7" w14:textId="17E66E4E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Installation de Postman et i</w:t>
      </w:r>
      <w:r w:rsidRPr="00EF5622">
        <w:rPr>
          <w:rFonts w:ascii="Arial" w:hAnsi="Arial" w:cs="Arial"/>
          <w:b/>
          <w:bCs/>
          <w:color w:val="4472C4" w:themeColor="accent1"/>
          <w:sz w:val="28"/>
          <w:szCs w:val="28"/>
        </w:rPr>
        <w:t>mport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er</w:t>
      </w:r>
      <w:r w:rsidRPr="00EF5622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la collection Postman fournie par S-money</w:t>
      </w:r>
    </w:p>
    <w:p w:rsidRPr="00EF5622" w:rsidR="00EF5622" w:rsidP="00EF5622" w:rsidRDefault="00EF5622" w14:paraId="4AE8C423" w14:textId="324136CB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Authentification STS</w:t>
      </w:r>
    </w:p>
    <w:p w:rsidR="00EF5622" w:rsidP="00EF5622" w:rsidRDefault="00EF5622" w14:paraId="058CB755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43"/>
        <w:gridCol w:w="10851"/>
      </w:tblGrid>
      <w:tr w:rsidRPr="00EF5622" w:rsidR="00EF5622" w:rsidTr="47A1C081" w14:paraId="4E1208AA" w14:textId="77777777">
        <w:tc>
          <w:tcPr>
            <w:tcW w:w="3143" w:type="dxa"/>
            <w:shd w:val="clear" w:color="auto" w:fill="4472C4" w:themeFill="accent1"/>
            <w:tcMar/>
          </w:tcPr>
          <w:p w:rsidRPr="00EF5622" w:rsidR="00EF5622" w:rsidP="00EF5622" w:rsidRDefault="00EF5622" w14:paraId="7FEC1C24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EF5622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lastRenderedPageBreak/>
              <w:t>Général</w:t>
            </w:r>
          </w:p>
        </w:tc>
        <w:tc>
          <w:tcPr>
            <w:tcW w:w="10851" w:type="dxa"/>
            <w:tcMar/>
          </w:tcPr>
          <w:p w:rsidRPr="00EF5622" w:rsidR="00EF5622" w:rsidP="00EF5622" w:rsidRDefault="00EF5622" w14:paraId="20007EED" w14:textId="77777777">
            <w:pPr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 xml:space="preserve">Les APIs Xpollens sont accessibles via une authentification STS à l’état de l’art. </w:t>
            </w:r>
          </w:p>
        </w:tc>
      </w:tr>
      <w:tr w:rsidRPr="00EF5622" w:rsidR="00EF5622" w:rsidTr="47A1C081" w14:paraId="32E6FB52" w14:textId="77777777">
        <w:tc>
          <w:tcPr>
            <w:tcW w:w="3143" w:type="dxa"/>
            <w:shd w:val="clear" w:color="auto" w:fill="4472C4" w:themeFill="accent1"/>
            <w:tcMar/>
          </w:tcPr>
          <w:p w:rsidRPr="00EF5622" w:rsidR="00EF5622" w:rsidP="00EF5622" w:rsidRDefault="00EF5622" w14:paraId="24E32EF0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EF5622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Objectif </w:t>
            </w:r>
          </w:p>
        </w:tc>
        <w:tc>
          <w:tcPr>
            <w:tcW w:w="10851" w:type="dxa"/>
            <w:tcMar/>
          </w:tcPr>
          <w:p w:rsidRPr="00EF5622" w:rsidR="00EF5622" w:rsidP="00EF5622" w:rsidRDefault="00EF5622" w14:paraId="3A8C641C" w14:textId="77777777">
            <w:pPr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 xml:space="preserve">Générer un token STS sécurisé pour accéder à une API </w:t>
            </w:r>
          </w:p>
          <w:p w:rsidRPr="00EF5622" w:rsidR="00EF5622" w:rsidP="00EF5622" w:rsidRDefault="00EF5622" w14:paraId="36E9657B" w14:textId="77777777">
            <w:pPr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>Point d’attention, ce token a une durée de vie de 1h, il convient de générer un token par API</w:t>
            </w:r>
          </w:p>
        </w:tc>
      </w:tr>
      <w:tr w:rsidRPr="00EF5622" w:rsidR="00EF5622" w:rsidTr="47A1C081" w14:paraId="1A9A2CF3" w14:textId="77777777">
        <w:tc>
          <w:tcPr>
            <w:tcW w:w="3143" w:type="dxa"/>
            <w:shd w:val="clear" w:color="auto" w:fill="4472C4" w:themeFill="accent1"/>
            <w:tcMar/>
          </w:tcPr>
          <w:p w:rsidRPr="00EF5622" w:rsidR="00EF5622" w:rsidP="00EF5622" w:rsidRDefault="00EF5622" w14:paraId="6244583F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EF5622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Informations de paramétrage </w:t>
            </w:r>
          </w:p>
        </w:tc>
        <w:tc>
          <w:tcPr>
            <w:tcW w:w="10851" w:type="dxa"/>
            <w:tcMar/>
          </w:tcPr>
          <w:p w:rsidRPr="00EF5622" w:rsidR="00EF5622" w:rsidP="00EF5622" w:rsidRDefault="00EF5622" w14:paraId="72FA5275" w14:textId="77777777">
            <w:pPr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>Dans Postman, sous l’onglet « authorization », informez les élements suivants :</w:t>
            </w:r>
          </w:p>
          <w:p w:rsidRPr="00EF5622" w:rsidR="00EF5622" w:rsidP="00EF5622" w:rsidRDefault="00EF5622" w14:paraId="083A5016" w14:textId="77777777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>Type « Auth 2.0 »</w:t>
            </w:r>
          </w:p>
          <w:p w:rsidRPr="00EF5622" w:rsidR="00EF5622" w:rsidP="00EF5622" w:rsidRDefault="00EF5622" w14:paraId="401F1FF4" w14:textId="77777777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>Grant type : « client credentials »</w:t>
            </w:r>
          </w:p>
          <w:p w:rsidRPr="00EF5622" w:rsidR="00EF5622" w:rsidP="00EF5622" w:rsidRDefault="00EF5622" w14:paraId="0519A3D1" w14:textId="77777777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 xml:space="preserve">Access Token URL : </w:t>
            </w:r>
            <w:hyperlink w:history="1" r:id="rId14">
              <w:r w:rsidRPr="00EF5622">
                <w:rPr>
                  <w:rFonts w:ascii="Helvetica" w:hAnsi="Helvetica" w:cs="Helvetica"/>
                  <w:color w:val="0000FF"/>
                  <w:u w:val="single"/>
                  <w:shd w:val="clear" w:color="auto" w:fill="FFFFFF"/>
                </w:rPr>
                <w:t>https://sb-connect.xpollens.com/connect/token</w:t>
              </w:r>
            </w:hyperlink>
          </w:p>
          <w:p w:rsidRPr="00EF5622" w:rsidR="00EF5622" w:rsidP="00EF5622" w:rsidRDefault="00EF5622" w14:paraId="43AE4A0A" w14:textId="77777777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proofErr w:type="spellStart"/>
            <w:r w:rsidRPr="00EF5622">
              <w:rPr>
                <w:rFonts w:ascii="Arial" w:hAnsi="Arial" w:cs="Arial"/>
              </w:rPr>
              <w:t>ClientID</w:t>
            </w:r>
            <w:proofErr w:type="spellEnd"/>
            <w:r w:rsidRPr="00EF5622">
              <w:rPr>
                <w:rFonts w:ascii="Arial" w:hAnsi="Arial" w:cs="Arial"/>
              </w:rPr>
              <w:t xml:space="preserve"> : </w:t>
            </w:r>
            <w:proofErr w:type="spellStart"/>
            <w:r w:rsidRPr="00EF5622">
              <w:rPr>
                <w:rFonts w:ascii="Arial" w:hAnsi="Arial" w:cs="Arial"/>
              </w:rPr>
              <w:t>Demo</w:t>
            </w:r>
            <w:proofErr w:type="spellEnd"/>
          </w:p>
          <w:p w:rsidRPr="00EF5622" w:rsidR="00EF5622" w:rsidP="00EF5622" w:rsidRDefault="00EF5622" w14:paraId="105B358E" w14:textId="77777777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>Client Secret : Demo</w:t>
            </w:r>
          </w:p>
          <w:p w:rsidRPr="00EF5622" w:rsidR="00EF5622" w:rsidP="00EF5622" w:rsidRDefault="00EF5622" w14:paraId="16224CD9" w14:textId="77777777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>Scope : partner</w:t>
            </w:r>
          </w:p>
          <w:p w:rsidRPr="00EF5622" w:rsidR="00EF5622" w:rsidP="00EF5622" w:rsidRDefault="00EF5622" w14:paraId="3CEAE684" w14:textId="77777777">
            <w:pPr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>Cliquez sur « </w:t>
            </w:r>
            <w:proofErr w:type="spellStart"/>
            <w:r w:rsidRPr="00EF5622">
              <w:rPr>
                <w:rFonts w:ascii="Arial" w:hAnsi="Arial" w:cs="Arial"/>
              </w:rPr>
              <w:t>get</w:t>
            </w:r>
            <w:proofErr w:type="spellEnd"/>
            <w:r w:rsidRPr="00EF5622">
              <w:rPr>
                <w:rFonts w:ascii="Arial" w:hAnsi="Arial" w:cs="Arial"/>
              </w:rPr>
              <w:t xml:space="preserve"> new </w:t>
            </w:r>
            <w:proofErr w:type="spellStart"/>
            <w:r w:rsidRPr="00EF5622">
              <w:rPr>
                <w:rFonts w:ascii="Arial" w:hAnsi="Arial" w:cs="Arial"/>
              </w:rPr>
              <w:t>access</w:t>
            </w:r>
            <w:proofErr w:type="spellEnd"/>
            <w:r w:rsidRPr="00EF5622">
              <w:rPr>
                <w:rFonts w:ascii="Arial" w:hAnsi="Arial" w:cs="Arial"/>
              </w:rPr>
              <w:t xml:space="preserve"> token », le token sera généré et renseigné automatiquement sur vos requêtes API et valable durant 1 heure</w:t>
            </w:r>
          </w:p>
        </w:tc>
      </w:tr>
      <w:tr w:rsidRPr="00EF5622" w:rsidR="00EF5622" w:rsidTr="47A1C081" w14:paraId="3B83DADC" w14:textId="77777777">
        <w:tc>
          <w:tcPr>
            <w:tcW w:w="3143" w:type="dxa"/>
            <w:shd w:val="clear" w:color="auto" w:fill="4472C4" w:themeFill="accent1"/>
            <w:tcMar/>
          </w:tcPr>
          <w:p w:rsidRPr="00EF5622" w:rsidR="00EF5622" w:rsidP="00EF5622" w:rsidRDefault="00EF5622" w14:paraId="27BB1556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EF5622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Exemple</w:t>
            </w:r>
          </w:p>
        </w:tc>
        <w:tc>
          <w:tcPr>
            <w:tcW w:w="10851" w:type="dxa"/>
            <w:tcMar/>
          </w:tcPr>
          <w:p w:rsidRPr="00EF5622" w:rsidR="00EF5622" w:rsidP="00EF5622" w:rsidRDefault="00EF5622" w14:paraId="4F2E3A6A" w14:textId="77777777">
            <w:pPr>
              <w:rPr>
                <w:rFonts w:ascii="Arial" w:hAnsi="Arial" w:cs="Arial"/>
              </w:rPr>
            </w:pPr>
            <w:r w:rsidR="00EF5622">
              <w:drawing>
                <wp:inline wp14:editId="47A1C081" wp14:anchorId="353CA923">
                  <wp:extent cx="5507664" cy="2355012"/>
                  <wp:effectExtent l="0" t="0" r="0" b="7620"/>
                  <wp:docPr id="3" name="Image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3"/>
                          <pic:cNvPicPr/>
                        </pic:nvPicPr>
                        <pic:blipFill>
                          <a:blip r:embed="R9081ce7d1c044dd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507664" cy="235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EF5622" w:rsidR="00EF5622" w:rsidTr="47A1C081" w14:paraId="5F191D33" w14:textId="77777777">
        <w:tc>
          <w:tcPr>
            <w:tcW w:w="3143" w:type="dxa"/>
            <w:shd w:val="clear" w:color="auto" w:fill="4472C4" w:themeFill="accent1"/>
            <w:tcMar/>
          </w:tcPr>
          <w:p w:rsidRPr="00EF5622" w:rsidR="00EF5622" w:rsidP="00EF5622" w:rsidRDefault="00EF5622" w14:paraId="4C700868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EF5622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API pour vérifier</w:t>
            </w:r>
          </w:p>
        </w:tc>
        <w:tc>
          <w:tcPr>
            <w:tcW w:w="10851" w:type="dxa"/>
            <w:tcMar/>
          </w:tcPr>
          <w:p w:rsidRPr="00EF5622" w:rsidR="00EF5622" w:rsidP="00EF5622" w:rsidRDefault="00EF5622" w14:paraId="00FF597F" w14:textId="5055DA8A">
            <w:pPr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 xml:space="preserve">Tester l’étape </w:t>
            </w:r>
            <w:r w:rsidR="007F7C30">
              <w:rPr>
                <w:rFonts w:ascii="Arial" w:hAnsi="Arial" w:cs="Arial"/>
              </w:rPr>
              <w:t>1</w:t>
            </w:r>
          </w:p>
        </w:tc>
      </w:tr>
    </w:tbl>
    <w:p w:rsidR="00C526EA" w:rsidP="00EF5622" w:rsidRDefault="00C526EA" w14:paraId="350A91ED" w14:textId="7777777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C526EA" w:rsidRDefault="00C526EA" w14:paraId="1098CAB5" w14:textId="7777777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br w:type="page"/>
      </w:r>
    </w:p>
    <w:p w:rsidRPr="00691750" w:rsidR="00EF5622" w:rsidP="00EF5622" w:rsidRDefault="00EF5622" w14:paraId="609BF0AD" w14:textId="1A93DCB9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 xml:space="preserve">Etape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1</w:t>
      </w: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 : Créer un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user</w:t>
      </w:r>
    </w:p>
    <w:p w:rsidRPr="00D14176" w:rsidR="00696A24" w:rsidP="00EF5622" w:rsidRDefault="00696A24" w14:paraId="302F8A6B" w14:textId="77777777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2"/>
        <w:gridCol w:w="11742"/>
      </w:tblGrid>
      <w:tr w:rsidR="00EF5622" w:rsidTr="00EF5622" w14:paraId="5F8D868C" w14:textId="77777777">
        <w:tc>
          <w:tcPr>
            <w:tcW w:w="2252" w:type="dxa"/>
            <w:tcBorders>
              <w:bottom w:val="single" w:color="auto" w:sz="4" w:space="0"/>
            </w:tcBorders>
            <w:shd w:val="clear" w:color="auto" w:fill="4472C4" w:themeFill="accent1"/>
          </w:tcPr>
          <w:p w:rsidRPr="00DA157E" w:rsidR="00EF5622" w:rsidP="006D7347" w:rsidRDefault="00EF5622" w14:paraId="43E493BF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Objectif </w:t>
            </w:r>
          </w:p>
        </w:tc>
        <w:tc>
          <w:tcPr>
            <w:tcW w:w="11742" w:type="dxa"/>
            <w:tcBorders>
              <w:bottom w:val="single" w:color="auto" w:sz="4" w:space="0"/>
            </w:tcBorders>
          </w:tcPr>
          <w:p w:rsidRPr="00A16781" w:rsidR="00EF5622" w:rsidP="006D7347" w:rsidRDefault="00EF5622" w14:paraId="3304F090" w14:textId="23B5DB45">
            <w:pPr>
              <w:rPr>
                <w:rFonts w:ascii="Arial" w:hAnsi="Arial" w:cs="Arial"/>
              </w:rPr>
            </w:pPr>
            <w:r w:rsidRPr="00621289">
              <w:rPr>
                <w:rFonts w:ascii="Arial" w:hAnsi="Arial" w:cs="Arial"/>
              </w:rPr>
              <w:t>Cré</w:t>
            </w:r>
            <w:r>
              <w:rPr>
                <w:rFonts w:ascii="Arial" w:hAnsi="Arial" w:cs="Arial"/>
              </w:rPr>
              <w:t>er</w:t>
            </w:r>
            <w:r w:rsidRPr="00621289">
              <w:rPr>
                <w:rFonts w:ascii="Arial" w:hAnsi="Arial" w:cs="Arial"/>
              </w:rPr>
              <w:t xml:space="preserve"> un </w:t>
            </w:r>
            <w:r>
              <w:rPr>
                <w:rFonts w:ascii="Arial" w:hAnsi="Arial" w:cs="Arial"/>
              </w:rPr>
              <w:t>user</w:t>
            </w:r>
            <w:r w:rsidRPr="006212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en utilisant le POST « création de user » de la collection Postman </w:t>
            </w:r>
          </w:p>
        </w:tc>
      </w:tr>
      <w:tr w:rsidR="00EF5622" w:rsidTr="00EF5622" w14:paraId="760B1C60" w14:textId="77777777">
        <w:tc>
          <w:tcPr>
            <w:tcW w:w="2252" w:type="dxa"/>
            <w:tcBorders>
              <w:bottom w:val="single" w:color="auto" w:sz="4" w:space="0"/>
            </w:tcBorders>
            <w:shd w:val="clear" w:color="auto" w:fill="4472C4" w:themeFill="accent1"/>
          </w:tcPr>
          <w:p w:rsidRPr="00691750" w:rsidR="00EF5622" w:rsidP="006D7347" w:rsidRDefault="00EF5622" w14:paraId="536F9894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API</w:t>
            </w:r>
          </w:p>
        </w:tc>
        <w:tc>
          <w:tcPr>
            <w:tcW w:w="11742" w:type="dxa"/>
            <w:tcBorders>
              <w:bottom w:val="single" w:color="auto" w:sz="4" w:space="0"/>
            </w:tcBorders>
          </w:tcPr>
          <w:p w:rsidRPr="00A16781" w:rsidR="00EF5622" w:rsidP="006D7347" w:rsidRDefault="00EF5622" w14:paraId="7B3D38EF" w14:textId="77777777">
            <w:pPr>
              <w:rPr>
                <w:rFonts w:ascii="Arial" w:hAnsi="Arial" w:cs="Arial"/>
              </w:rPr>
            </w:pPr>
            <w:r w:rsidRPr="00A16781">
              <w:rPr>
                <w:rFonts w:ascii="Arial" w:hAnsi="Arial" w:cs="Arial"/>
              </w:rPr>
              <w:t>POST/</w:t>
            </w:r>
          </w:p>
          <w:p w:rsidR="00EF5622" w:rsidP="006D7347" w:rsidRDefault="006D7347" w14:paraId="76BE1A7D" w14:textId="77777777">
            <w:pPr>
              <w:rPr>
                <w:rFonts w:ascii="Arial" w:hAnsi="Arial" w:cs="Arial"/>
              </w:rPr>
            </w:pPr>
            <w:hyperlink w:history="1" r:id="rId16">
              <w:r w:rsidRPr="00A16781" w:rsidR="00EF5622">
                <w:rPr>
                  <w:rStyle w:val="Lienhypertexte"/>
                  <w:rFonts w:ascii="Arial" w:hAnsi="Arial" w:cs="Arial"/>
                </w:rPr>
                <w:t>https://sb-api.xpollens.com/api/V1.1/users</w:t>
              </w:r>
            </w:hyperlink>
          </w:p>
        </w:tc>
      </w:tr>
      <w:tr w:rsidR="00EF5622" w:rsidTr="00EF5622" w14:paraId="79E535A8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</w:tcPr>
          <w:p w:rsidRPr="00691750" w:rsidR="00EF5622" w:rsidP="006D7347" w:rsidRDefault="00EF5622" w14:paraId="234C8F87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Exemple</w:t>
            </w: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 (attention utilisateur déjà existant, utilisez de nouvelles données)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A16781" w:rsidR="00EF5622" w:rsidP="006D7347" w:rsidRDefault="00EF5622" w14:paraId="4B2B033C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{ </w:t>
            </w:r>
          </w:p>
          <w:p w:rsidRPr="00A16781" w:rsidR="00EF5622" w:rsidP="006D7347" w:rsidRDefault="00EF5622" w14:paraId="4C2802CB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"appuserid</w:t>
            </w:r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"Xpollens1"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//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unique doit contenir 9 caractères</w:t>
            </w:r>
          </w:p>
          <w:p w:rsidRPr="00A16781" w:rsidR="00EF5622" w:rsidP="006D7347" w:rsidRDefault="00EF5622" w14:paraId="35FFF219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   </w:t>
            </w: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CountryCode</w:t>
            </w:r>
            <w:proofErr w:type="spellEnd"/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"FR"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</w:p>
          <w:p w:rsidRPr="00A16781" w:rsidR="00EF5622" w:rsidP="006D7347" w:rsidRDefault="00EF5622" w14:paraId="36F78672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   </w:t>
            </w: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"profile</w:t>
            </w:r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</w:p>
          <w:p w:rsidRPr="00A16781" w:rsidR="00EF5622" w:rsidP="006D7347" w:rsidRDefault="00EF5622" w14:paraId="50ED8354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               </w:t>
            </w:r>
            <w:proofErr w:type="gramStart"/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{ </w:t>
            </w: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gramEnd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civility"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"1"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//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0=monsieur, 1=madame</w:t>
            </w:r>
          </w:p>
          <w:p w:rsidRPr="00A16781" w:rsidR="00EF5622" w:rsidP="006D7347" w:rsidRDefault="00EF5622" w14:paraId="42D40508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"firstname</w:t>
            </w:r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"Xpollens1"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"lastname"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"Xpollens1"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//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commencer par le radical “MACIF” pour faciliter les recherches</w:t>
            </w:r>
          </w:p>
          <w:p w:rsidRPr="00A16781" w:rsidR="00EF5622" w:rsidP="006D7347" w:rsidRDefault="00EF5622" w14:paraId="5AD1E3BD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"birthdate</w:t>
            </w:r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"1993-05-28T00:00:00"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BirthCity</w:t>
            </w:r>
            <w:proofErr w:type="spellEnd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: </w:t>
            </w:r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"PARIS"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,</w:t>
            </w:r>
          </w:p>
          <w:p w:rsidRPr="00A16781" w:rsidR="00EF5622" w:rsidP="006D7347" w:rsidRDefault="00EF5622" w14:paraId="411AAFB6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BirthCountry</w:t>
            </w:r>
            <w:proofErr w:type="spellEnd"/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"FR"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EconomicActivity</w:t>
            </w:r>
            <w:proofErr w:type="spellEnd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: </w:t>
            </w:r>
            <w:r w:rsidRPr="00691750">
              <w:rPr>
                <w:rFonts w:ascii="Consolas" w:hAnsi="Consolas" w:eastAsia="Consolas" w:cs="Consolas"/>
                <w:color w:val="098658"/>
                <w:kern w:val="24"/>
                <w:sz w:val="18"/>
                <w:szCs w:val="18"/>
                <w:lang w:eastAsia="fr-FR"/>
              </w:rPr>
              <w:t>38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//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code CSP, se référer à la liste CSP</w:t>
            </w:r>
          </w:p>
          <w:p w:rsidRPr="00A16781" w:rsidR="00EF5622" w:rsidP="006D7347" w:rsidRDefault="00EF5622" w14:paraId="37D3C218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A16781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"address"</w:t>
            </w:r>
            <w:r w:rsidRPr="00A16781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:</w:t>
            </w:r>
          </w:p>
          <w:p w:rsidRPr="00A16781" w:rsidR="00EF5622" w:rsidP="006D7347" w:rsidRDefault="00EF5622" w14:paraId="51C9D88D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A16781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{</w:t>
            </w:r>
          </w:p>
          <w:p w:rsidRPr="00A16781" w:rsidR="00EF5622" w:rsidP="006D7347" w:rsidRDefault="00EF5622" w14:paraId="47857E27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A16781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"street"</w:t>
            </w:r>
            <w:r w:rsidRPr="00A16781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:</w:t>
            </w:r>
            <w:r w:rsidRPr="00A16781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"110 avenue France"</w:t>
            </w:r>
            <w:r w:rsidRPr="00A16781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,</w:t>
            </w:r>
          </w:p>
          <w:p w:rsidRPr="00691750" w:rsidR="00EF5622" w:rsidP="006D7347" w:rsidRDefault="00EF5622" w14:paraId="67456B58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fr-FR"/>
              </w:rPr>
            </w:pPr>
            <w:r w:rsidRPr="00A16781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"zipcode"</w:t>
            </w:r>
            <w:r w:rsidRPr="00A16781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:</w:t>
            </w:r>
            <w:r w:rsidRPr="00A16781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"75013"</w:t>
            </w:r>
            <w:r w:rsidRPr="00A16781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 xml:space="preserve">, </w:t>
            </w:r>
            <w:r w:rsidRPr="00A16781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A16781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city"</w:t>
            </w:r>
            <w:r w:rsidRPr="00A16781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:</w:t>
            </w:r>
            <w:r w:rsidRPr="00A16781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"Paris</w:t>
            </w:r>
            <w:proofErr w:type="spellEnd"/>
            <w:r w:rsidRPr="00A16781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"</w:t>
            </w:r>
            <w:r w:rsidRPr="00A16781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 xml:space="preserve">, </w:t>
            </w:r>
            <w:r w:rsidRPr="00A16781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A16781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country"</w:t>
            </w:r>
            <w:r w:rsidRPr="00A16781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:</w:t>
            </w:r>
            <w:r w:rsidRPr="00A16781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"</w:t>
            </w:r>
            <w:proofErr w:type="gramStart"/>
            <w:r w:rsidRPr="00A16781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FR</w:t>
            </w:r>
            <w:proofErr w:type="spellEnd"/>
            <w:r w:rsidRPr="00A16781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“</w:t>
            </w:r>
            <w:proofErr w:type="gramEnd"/>
          </w:p>
          <w:p w:rsidRPr="00691750" w:rsidR="00EF5622" w:rsidP="006D7347" w:rsidRDefault="00EF5622" w14:paraId="6D33EC41" w14:textId="77777777">
            <w:pPr>
              <w:spacing w:line="270" w:lineRule="exact"/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}, </w:t>
            </w: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Phonenumber</w:t>
            </w:r>
            <w:proofErr w:type="spellEnd"/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"+33662963677“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</w:p>
          <w:p w:rsidRPr="00691750" w:rsidR="00EF5622" w:rsidP="006D7347" w:rsidRDefault="00EF5622" w14:paraId="7BFB58EB" w14:textId="77777777">
            <w:pPr>
              <w:spacing w:line="270" w:lineRule="exact"/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hyperlink w:history="1" r:id="rId17">
              <w:r w:rsidRPr="00691750">
                <w:rPr>
                  <w:rFonts w:ascii="Consolas" w:hAnsi="Consolas" w:eastAsia="Consolas" w:cs="Consolas"/>
                  <w:color w:val="0000FF"/>
                  <w:kern w:val="24"/>
                  <w:sz w:val="18"/>
                  <w:szCs w:val="18"/>
                  <w:u w:val="single"/>
                  <w:lang w:eastAsia="fr-FR"/>
                </w:rPr>
                <w:t>Email</w:t>
              </w:r>
            </w:hyperlink>
            <w:hyperlink w:history="1" r:id="rId18">
              <w:r w:rsidRPr="00691750">
                <w:rPr>
                  <w:rFonts w:ascii="Consolas" w:hAnsi="Consolas" w:eastAsia="Consolas" w:cs="Consolas"/>
                  <w:color w:val="0000FF"/>
                  <w:kern w:val="24"/>
                  <w:sz w:val="18"/>
                  <w:szCs w:val="18"/>
                  <w:u w:val="single"/>
                  <w:lang w:eastAsia="fr-FR"/>
                </w:rPr>
                <w:t>":</w:t>
              </w:r>
            </w:hyperlink>
            <w:hyperlink w:history="1" r:id="rId19">
              <w:r w:rsidRPr="00691750">
                <w:rPr>
                  <w:rFonts w:ascii="Consolas" w:hAnsi="Consolas" w:eastAsia="Consolas" w:cs="Consolas"/>
                  <w:color w:val="0000FF"/>
                  <w:kern w:val="24"/>
                  <w:sz w:val="18"/>
                  <w:szCs w:val="18"/>
                  <w:u w:val="single"/>
                  <w:lang w:eastAsia="fr-FR"/>
                </w:rPr>
                <w:t>Xpollens1</w:t>
              </w:r>
            </w:hyperlink>
            <w:hyperlink w:history="1" r:id="rId20">
              <w:r w:rsidRPr="00691750">
                <w:rPr>
                  <w:rFonts w:ascii="Consolas" w:hAnsi="Consolas" w:eastAsia="Consolas" w:cs="Consolas"/>
                  <w:color w:val="0000FF"/>
                  <w:kern w:val="24"/>
                  <w:sz w:val="18"/>
                  <w:szCs w:val="18"/>
                  <w:u w:val="single"/>
                  <w:lang w:eastAsia="fr-FR"/>
                </w:rPr>
                <w:t>@gmail.</w:t>
              </w:r>
            </w:hyperlink>
            <w:hyperlink w:history="1" r:id="rId21">
              <w:r w:rsidRPr="00691750">
                <w:rPr>
                  <w:rFonts w:ascii="Consolas" w:hAnsi="Consolas" w:eastAsia="Consolas" w:cs="Consolas"/>
                  <w:color w:val="0000FF"/>
                  <w:kern w:val="24"/>
                  <w:sz w:val="18"/>
                  <w:szCs w:val="18"/>
                  <w:u w:val="single"/>
                  <w:lang w:eastAsia="fr-FR"/>
                </w:rPr>
                <w:t>fr</w:t>
              </w:r>
            </w:hyperlink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//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unique</w:t>
            </w:r>
          </w:p>
          <w:p w:rsidRPr="00A16781" w:rsidR="00EF5622" w:rsidP="006D7347" w:rsidRDefault="00EF5622" w14:paraId="748F315E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"Alias</w:t>
            </w:r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"Xpollens_001"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//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unique</w:t>
            </w:r>
          </w:p>
          <w:p w:rsidRPr="00A16781" w:rsidR="00EF5622" w:rsidP="006D7347" w:rsidRDefault="00EF5622" w14:paraId="3465E90C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               </w:t>
            </w:r>
            <w:r w:rsidRPr="00A16781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}</w:t>
            </w:r>
          </w:p>
          <w:p w:rsidRPr="00A16781" w:rsidR="00EF5622" w:rsidP="006D7347" w:rsidRDefault="00EF5622" w14:paraId="44AA3B9D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A16781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}</w:t>
            </w:r>
          </w:p>
          <w:p w:rsidR="00EF5622" w:rsidP="006D7347" w:rsidRDefault="00EF5622" w14:paraId="51BDD019" w14:textId="77777777">
            <w:pPr>
              <w:rPr>
                <w:rFonts w:ascii="Arial" w:hAnsi="Arial" w:cs="Arial"/>
              </w:rPr>
            </w:pPr>
          </w:p>
        </w:tc>
      </w:tr>
      <w:tr w:rsidR="00EF5622" w:rsidTr="00EF5622" w14:paraId="7230B019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</w:tcPr>
          <w:p w:rsidRPr="00691750" w:rsidR="00EF5622" w:rsidP="006D7347" w:rsidRDefault="00EF5622" w14:paraId="6948616B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Points de contrôle API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EF5622" w:rsidP="006D7347" w:rsidRDefault="00EF5622" w14:paraId="18CE3B96" w14:textId="77777777">
            <w:pPr>
              <w:rPr>
                <w:rFonts w:ascii="Arial" w:hAnsi="Arial" w:cs="Arial"/>
                <w:u w:val="single"/>
              </w:rPr>
            </w:pPr>
            <w:r w:rsidRPr="00621289">
              <w:rPr>
                <w:rFonts w:ascii="Arial" w:hAnsi="Arial" w:cs="Arial"/>
              </w:rPr>
              <w:t>GET</w:t>
            </w:r>
            <w:r w:rsidRPr="00621289">
              <w:rPr>
                <w:rFonts w:ascii="Arial" w:hAnsi="Arial" w:cs="Arial"/>
                <w:u w:val="single"/>
              </w:rPr>
              <w:t>/</w:t>
            </w:r>
          </w:p>
          <w:p w:rsidR="00EF5622" w:rsidP="006D7347" w:rsidRDefault="006D7347" w14:paraId="3AD0AAAE" w14:textId="77777777">
            <w:pPr>
              <w:rPr>
                <w:rFonts w:ascii="Arial" w:hAnsi="Arial" w:cs="Arial"/>
              </w:rPr>
            </w:pPr>
            <w:hyperlink w:history="1" r:id="rId22">
              <w:r w:rsidRPr="00EF15B8" w:rsidR="00EF5622">
                <w:rPr>
                  <w:rStyle w:val="Lienhypertexte"/>
                  <w:rFonts w:ascii="Arial" w:hAnsi="Arial" w:cs="Arial"/>
                </w:rPr>
                <w:t>https://sb-api.xpollens.com/api/V1.1/</w:t>
              </w:r>
            </w:hyperlink>
            <w:hyperlink w:history="1" r:id="rId23">
              <w:r w:rsidRPr="00621289" w:rsidR="00EF5622">
                <w:rPr>
                  <w:rStyle w:val="Lienhypertexte"/>
                  <w:rFonts w:ascii="Arial" w:hAnsi="Arial" w:cs="Arial"/>
                </w:rPr>
                <w:t>users</w:t>
              </w:r>
            </w:hyperlink>
            <w:r w:rsidRPr="00691750" w:rsidR="00EF5622">
              <w:rPr>
                <w:rStyle w:val="Lienhypertexte"/>
              </w:rPr>
              <w:t>/</w:t>
            </w:r>
            <w:r w:rsidRPr="00691750" w:rsidR="00EF5622">
              <w:rPr>
                <w:rStyle w:val="Lienhypertexte"/>
                <w:rFonts w:ascii="Arial" w:hAnsi="Arial" w:cs="Arial"/>
                <w:i/>
                <w:iCs/>
                <w:color w:val="ED7D31" w:themeColor="accent2"/>
              </w:rPr>
              <w:t>{appuserid}</w:t>
            </w:r>
            <w:r w:rsidRPr="00691750" w:rsidDel="006F7D5F" w:rsidR="00EF5622">
              <w:rPr>
                <w:rFonts w:ascii="Arial" w:hAnsi="Arial" w:cs="Arial"/>
                <w:i/>
                <w:iCs/>
                <w:color w:val="ED7D31" w:themeColor="accent2"/>
              </w:rPr>
              <w:t xml:space="preserve"> </w:t>
            </w:r>
          </w:p>
        </w:tc>
      </w:tr>
    </w:tbl>
    <w:p w:rsidR="00EF5622" w:rsidP="00EF5622" w:rsidRDefault="00EF5622" w14:paraId="32327E3C" w14:textId="5654F246"/>
    <w:p w:rsidR="00EF5622" w:rsidP="00EF5622" w:rsidRDefault="00EF5622" w14:paraId="13DF3C07" w14:textId="785705DD"/>
    <w:p w:rsidR="00EF5622" w:rsidP="00EF5622" w:rsidRDefault="00EF5622" w14:paraId="3D88DBC8" w14:textId="46646218"/>
    <w:p w:rsidR="00EF5622" w:rsidP="00EF5622" w:rsidRDefault="00EF5622" w14:paraId="141415C7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2"/>
        <w:gridCol w:w="11742"/>
      </w:tblGrid>
      <w:tr w:rsidRPr="00EF5622" w:rsidR="00EF5622" w:rsidTr="47A1C081" w14:paraId="10471AC9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="00EF5622" w:rsidP="006D7347" w:rsidRDefault="00B756B9" w14:paraId="45887BD4" w14:textId="18D0C90C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Points de </w:t>
            </w:r>
            <w:proofErr w:type="gramStart"/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contrôle  E</w:t>
            </w:r>
            <w:r w:rsidR="00EF5622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space</w:t>
            </w:r>
            <w:proofErr w:type="gramEnd"/>
            <w:r w:rsidR="00EF5622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 Partenaire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EF5622" w:rsidP="006D7347" w:rsidRDefault="00EF5622" w14:paraId="20035713" w14:textId="77777777">
            <w:pPr>
              <w:rPr>
                <w:rFonts w:ascii="Arial" w:hAnsi="Arial" w:cs="Arial"/>
              </w:rPr>
            </w:pPr>
          </w:p>
          <w:p w:rsidR="00EF5622" w:rsidP="006D7347" w:rsidRDefault="00EF5622" w14:paraId="3B302C53" w14:textId="77777777">
            <w:pPr>
              <w:rPr>
                <w:rFonts w:ascii="Arial" w:hAnsi="Arial" w:cs="Arial"/>
              </w:rPr>
            </w:pPr>
          </w:p>
          <w:p w:rsidR="00EF5622" w:rsidP="006D7347" w:rsidRDefault="00EF5622" w14:paraId="42213D60" w14:textId="77777777">
            <w:pPr>
              <w:rPr>
                <w:rFonts w:ascii="Arial" w:hAnsi="Arial" w:cs="Arial"/>
              </w:rPr>
            </w:pPr>
            <w:ins w:author="Alexandros" w:date="2020-11-24T14:28:00Z" w:id="86193794">
              <w:r w:rsidR="00EF5622">
                <w:drawing>
                  <wp:inline wp14:editId="72BBE366" wp14:anchorId="4801648D">
                    <wp:extent cx="6634718" cy="2839510"/>
                    <wp:effectExtent l="0" t="0" r="0" b="0"/>
                    <wp:docPr id="2" name="Image 2" title="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Image 2"/>
                            <pic:cNvPicPr/>
                          </pic:nvPicPr>
                          <pic:blipFill>
                            <a:blip r:embed="Rd1c9cf743f8c4df2">
                              <a:extLst>
                                <a:ext xmlns:a="http://schemas.openxmlformats.org/drawingml/2006/main" uri="{28A0092B-C50C-407E-A947-70E740481C1C}">
                                  <a14:useLocalDpi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0" flipH="0" flipV="0">
                              <a:off x="0" y="0"/>
                              <a:ext cx="6634718" cy="28395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EF5622" w:rsidP="006D7347" w:rsidRDefault="00EF5622" w14:paraId="103C61D2" w14:textId="77777777">
            <w:pPr>
              <w:rPr>
                <w:rFonts w:ascii="Arial" w:hAnsi="Arial" w:cs="Arial"/>
              </w:rPr>
            </w:pPr>
          </w:p>
          <w:p w:rsidRPr="00EF5622" w:rsidR="00EF5622" w:rsidP="006D7347" w:rsidRDefault="00EF5622" w14:paraId="778175E0" w14:textId="77777777">
            <w:pPr>
              <w:rPr>
                <w:rFonts w:ascii="Arial" w:hAnsi="Arial" w:cs="Arial"/>
              </w:rPr>
            </w:pPr>
          </w:p>
          <w:p w:rsidRPr="00EF5622" w:rsidR="00EF5622" w:rsidP="006D7347" w:rsidRDefault="00EF5622" w14:paraId="3C94023E" w14:textId="77777777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>Pour retrouver votre « user » créé, utilisez la fonctionnalité de recherche (nom, prénom, numéro de téléphone)</w:t>
            </w:r>
          </w:p>
          <w:p w:rsidRPr="00EF5622" w:rsidR="00EF5622" w:rsidP="006D7347" w:rsidRDefault="00EF5622" w14:paraId="1526E5B5" w14:textId="77777777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 xml:space="preserve">La liste des « users » créés est visible dans la liste des clients sur la page d’accueil de l’Espace Partenaire. </w:t>
            </w:r>
          </w:p>
        </w:tc>
      </w:tr>
      <w:tr w:rsidR="00EF5622" w:rsidTr="47A1C081" w14:paraId="4439B5C9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EF5622" w:rsidP="00EF5622" w:rsidRDefault="00EF5622" w14:paraId="12DB562E" w14:textId="01230D27">
            <w:pPr>
              <w:spacing w:before="120"/>
              <w:rPr>
                <w:rFonts w:eastAsia="Times New Roman" w:cs="Times New Roman"/>
                <w:b/>
                <w:bCs/>
                <w:color w:val="FFFFFF"/>
                <w:shd w:val="clear" w:color="auto" w:fill="4472C4" w:themeFill="accent1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shd w:val="clear" w:color="auto" w:fill="4472C4" w:themeFill="accent1"/>
                <w:lang w:eastAsia="fr-FR"/>
              </w:rPr>
              <w:t xml:space="preserve">Commentaires 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EF5622" w:rsidP="00EF5622" w:rsidRDefault="00EF5622" w14:paraId="0385EF4B" w14:textId="729CB6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691750">
              <w:rPr>
                <w:rFonts w:ascii="Arial" w:hAnsi="Arial" w:cs="Arial"/>
              </w:rPr>
              <w:t xml:space="preserve">Le compte du user est créé et en attente de validation du KYC (statut incomplet) avec les </w:t>
            </w:r>
            <w:r w:rsidRPr="00B5327E">
              <w:rPr>
                <w:rFonts w:ascii="Arial" w:hAnsi="Arial" w:cs="Arial"/>
              </w:rPr>
              <w:t>plafonds d</w:t>
            </w:r>
            <w:r w:rsidRPr="00691750">
              <w:rPr>
                <w:rFonts w:ascii="Arial" w:hAnsi="Arial" w:cs="Arial"/>
              </w:rPr>
              <w:t>u</w:t>
            </w:r>
            <w:r w:rsidRPr="00B5327E">
              <w:rPr>
                <w:rFonts w:ascii="Arial" w:hAnsi="Arial" w:cs="Arial"/>
              </w:rPr>
              <w:t xml:space="preserve"> compte </w:t>
            </w:r>
            <w:r w:rsidRPr="00691750">
              <w:rPr>
                <w:rFonts w:ascii="Arial" w:hAnsi="Arial" w:cs="Arial"/>
              </w:rPr>
              <w:t>et son</w:t>
            </w:r>
            <w:r w:rsidRPr="00B5327E">
              <w:rPr>
                <w:rFonts w:ascii="Arial" w:hAnsi="Arial" w:cs="Arial"/>
              </w:rPr>
              <w:t xml:space="preserve"> solde </w:t>
            </w:r>
            <w:r w:rsidRPr="00691750">
              <w:rPr>
                <w:rFonts w:ascii="Arial" w:hAnsi="Arial" w:cs="Arial"/>
              </w:rPr>
              <w:t xml:space="preserve">à </w:t>
            </w:r>
            <w:r w:rsidRPr="00B5327E">
              <w:rPr>
                <w:rFonts w:ascii="Arial" w:hAnsi="Arial" w:cs="Arial"/>
              </w:rPr>
              <w:t>0</w:t>
            </w:r>
            <w:r w:rsidRPr="00691750">
              <w:rPr>
                <w:rFonts w:ascii="Arial" w:hAnsi="Arial" w:cs="Arial"/>
              </w:rPr>
              <w:t>€</w:t>
            </w:r>
            <w:r w:rsidRPr="00B5327E">
              <w:rPr>
                <w:rFonts w:ascii="Arial" w:hAnsi="Arial" w:cs="Arial"/>
              </w:rPr>
              <w:t>.</w:t>
            </w:r>
          </w:p>
        </w:tc>
      </w:tr>
      <w:tr w:rsidRPr="00621289" w:rsidR="00EF5622" w:rsidTr="47A1C081" w14:paraId="643F5092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="00EF5622" w:rsidP="00EF5622" w:rsidRDefault="00EF5622" w14:paraId="74FFB9EE" w14:textId="23C67DA1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Important pour la suite du test bout en bout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EF5622" w:rsidP="00EF5622" w:rsidRDefault="00EF5622" w14:paraId="10CE3BFE" w14:textId="0C4463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Merci de bien noter les informations suivantes qui seront nécessaires pour la réalisation des étapes suivantes :</w:t>
            </w:r>
          </w:p>
          <w:p w:rsidRPr="00332475" w:rsidR="00EF5622" w:rsidP="00EF5622" w:rsidRDefault="00EF5622" w14:paraId="7C653C99" w14:textId="77777777">
            <w:pPr>
              <w:pStyle w:val="Paragraphedeliste"/>
              <w:numPr>
                <w:ilvl w:val="0"/>
                <w:numId w:val="4"/>
              </w:numPr>
              <w:rPr>
                <w:rStyle w:val="Lienhypertexte"/>
                <w:rFonts w:ascii="Arial" w:hAnsi="Arial" w:cs="Arial"/>
                <w:i/>
                <w:iCs/>
                <w:color w:val="ED7D31" w:themeColor="accent2"/>
                <w:u w:val="none"/>
              </w:rPr>
            </w:pPr>
            <w:r w:rsidRPr="00332475">
              <w:rPr>
                <w:rStyle w:val="Lienhypertexte"/>
                <w:rFonts w:ascii="Arial" w:hAnsi="Arial" w:cs="Arial"/>
                <w:i/>
                <w:iCs/>
                <w:color w:val="ED7D31" w:themeColor="accent2"/>
                <w:u w:val="none"/>
              </w:rPr>
              <w:t>{</w:t>
            </w:r>
            <w:r w:rsidRPr="00332475">
              <w:rPr>
                <w:rFonts w:ascii="Arial" w:hAnsi="Arial" w:cs="Arial"/>
                <w:i/>
                <w:iCs/>
                <w:color w:val="ED7D31" w:themeColor="accent2"/>
              </w:rPr>
              <w:t>appuserid</w:t>
            </w:r>
            <w:r w:rsidRPr="00332475">
              <w:rPr>
                <w:rStyle w:val="Lienhypertexte"/>
                <w:rFonts w:ascii="Arial" w:hAnsi="Arial" w:cs="Arial"/>
                <w:i/>
                <w:iCs/>
                <w:color w:val="ED7D31" w:themeColor="accent2"/>
                <w:u w:val="none"/>
              </w:rPr>
              <w:t>}</w:t>
            </w:r>
          </w:p>
          <w:p w:rsidRPr="00EF5622" w:rsidR="00EF5622" w:rsidP="00EF5622" w:rsidRDefault="00EF5622" w14:paraId="118CDE78" w14:textId="654753C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i/>
                <w:iCs/>
                <w:color w:val="ED7D31" w:themeColor="accent2"/>
                <w:u w:val="single"/>
              </w:rPr>
            </w:pPr>
            <w:r w:rsidRPr="00EF5622">
              <w:rPr>
                <w:rStyle w:val="Lienhypertexte"/>
                <w:rFonts w:ascii="Arial" w:hAnsi="Arial" w:cs="Arial"/>
                <w:i/>
                <w:iCs/>
                <w:color w:val="ED7D31" w:themeColor="accent2"/>
              </w:rPr>
              <w:t>{</w:t>
            </w:r>
            <w:r w:rsidRPr="00EF5622">
              <w:rPr>
                <w:rFonts w:ascii="Arial" w:hAnsi="Arial" w:cs="Arial"/>
                <w:i/>
                <w:iCs/>
                <w:color w:val="ED7D31" w:themeColor="accent2"/>
              </w:rPr>
              <w:t>userid</w:t>
            </w:r>
            <w:r w:rsidRPr="00EF5622">
              <w:rPr>
                <w:rStyle w:val="Lienhypertexte"/>
                <w:rFonts w:ascii="Arial" w:hAnsi="Arial" w:cs="Arial"/>
                <w:i/>
                <w:iCs/>
                <w:color w:val="ED7D31" w:themeColor="accent2"/>
              </w:rPr>
              <w:t>}</w:t>
            </w:r>
          </w:p>
        </w:tc>
      </w:tr>
    </w:tbl>
    <w:p w:rsidR="00803740" w:rsidP="00EF5622" w:rsidRDefault="00803740" w14:paraId="4D0253DF" w14:textId="7777777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803740" w:rsidRDefault="00803740" w14:paraId="76C0A9B6" w14:textId="7777777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br w:type="page"/>
      </w:r>
    </w:p>
    <w:p w:rsidR="00696A24" w:rsidP="00EF5622" w:rsidRDefault="00696A24" w14:paraId="49286E37" w14:textId="6D587D02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 xml:space="preserve">Etape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2</w:t>
      </w: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 : Valider les KYC </w:t>
      </w:r>
    </w:p>
    <w:p w:rsidRPr="00696A24" w:rsidR="00696A24" w:rsidP="00EF5622" w:rsidRDefault="00696A24" w14:paraId="144DE03A" w14:textId="7777777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2"/>
        <w:gridCol w:w="11742"/>
      </w:tblGrid>
      <w:tr w:rsidRPr="00A16781" w:rsidR="00EF5622" w:rsidTr="47A1C081" w14:paraId="137AF49B" w14:textId="77777777">
        <w:tc>
          <w:tcPr>
            <w:tcW w:w="2252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DA157E" w:rsidR="00EF5622" w:rsidP="00EF5622" w:rsidRDefault="00EF5622" w14:paraId="45625242" w14:textId="54F0861A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Objectif </w:t>
            </w:r>
          </w:p>
        </w:tc>
        <w:tc>
          <w:tcPr>
            <w:tcW w:w="11742" w:type="dxa"/>
            <w:tcBorders>
              <w:bottom w:val="single" w:color="auto" w:sz="4" w:space="0"/>
            </w:tcBorders>
            <w:tcMar/>
          </w:tcPr>
          <w:p w:rsidRPr="00A16781" w:rsidR="00EF5622" w:rsidP="00EF5622" w:rsidRDefault="00EF5622" w14:paraId="67FA96E0" w14:textId="1A2791AB">
            <w:pPr>
              <w:rPr>
                <w:rFonts w:ascii="Arial" w:hAnsi="Arial" w:cs="Arial"/>
              </w:rPr>
            </w:pPr>
            <w:r w:rsidRPr="00375B63">
              <w:rPr>
                <w:rFonts w:ascii="Arial" w:hAnsi="Arial" w:cs="Arial"/>
              </w:rPr>
              <w:t xml:space="preserve">Disposer d’un </w:t>
            </w:r>
            <w:r>
              <w:rPr>
                <w:rFonts w:ascii="Arial" w:hAnsi="Arial" w:cs="Arial"/>
              </w:rPr>
              <w:t>user</w:t>
            </w:r>
            <w:r w:rsidRPr="00375B63">
              <w:rPr>
                <w:rFonts w:ascii="Arial" w:hAnsi="Arial" w:cs="Arial"/>
              </w:rPr>
              <w:t xml:space="preserve"> avec un KYC validé afin de pouvoir réaliser des virements, paiements carte et recevoir des virements</w:t>
            </w:r>
          </w:p>
        </w:tc>
      </w:tr>
      <w:tr w:rsidR="00EF5622" w:rsidTr="47A1C081" w14:paraId="556495A2" w14:textId="77777777">
        <w:tc>
          <w:tcPr>
            <w:tcW w:w="2252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691750" w:rsidR="00EF5622" w:rsidP="00EF5622" w:rsidRDefault="00EF5622" w14:paraId="6F06A0FE" w14:textId="7EDB0FBE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Prérequis</w:t>
            </w:r>
          </w:p>
        </w:tc>
        <w:tc>
          <w:tcPr>
            <w:tcW w:w="11742" w:type="dxa"/>
            <w:tcBorders>
              <w:bottom w:val="single" w:color="auto" w:sz="4" w:space="0"/>
            </w:tcBorders>
            <w:tcMar/>
          </w:tcPr>
          <w:p w:rsidR="00EF5622" w:rsidP="00EF5622" w:rsidRDefault="00EF5622" w14:paraId="72162864" w14:textId="5374D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créé en utilisant le POST « création de user » de la collection Postman</w:t>
            </w:r>
          </w:p>
          <w:p w:rsidR="00EF5622" w:rsidP="00EF5622" w:rsidRDefault="00EF5622" w14:paraId="7F6B6091" w14:textId="571884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Appuserid identifié</w:t>
            </w:r>
          </w:p>
        </w:tc>
      </w:tr>
      <w:tr w:rsidR="00EF5622" w:rsidTr="47A1C081" w14:paraId="3E95E755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EF5622" w:rsidP="00EF5622" w:rsidRDefault="00EF5622" w14:paraId="0ECD448B" w14:textId="1BB62DD1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Mode opératoire 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EF5622" w:rsidP="00EF5622" w:rsidRDefault="00EF5622" w14:paraId="627F0955" w14:textId="37086D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des facilités d’utilisation, les KYC des nouveaux users sont validés automatiquement toutes les 5 minutes dans cet environnement de test.</w:t>
            </w:r>
          </w:p>
        </w:tc>
      </w:tr>
      <w:tr w:rsidR="00EF5622" w:rsidTr="47A1C081" w14:paraId="5CA6CAD2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EF5622" w:rsidP="00EF5622" w:rsidRDefault="00EF5622" w14:paraId="0CC6C271" w14:textId="3D651562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Points de contrôle API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EF5622" w:rsidP="00EF5622" w:rsidRDefault="00EF5622" w14:paraId="69F21FCC" w14:textId="77777777">
            <w:pPr>
              <w:rPr>
                <w:rFonts w:ascii="Arial" w:hAnsi="Arial" w:cs="Arial"/>
                <w:u w:val="single"/>
              </w:rPr>
            </w:pPr>
            <w:r w:rsidRPr="004D44FA">
              <w:rPr>
                <w:rFonts w:ascii="Arial" w:hAnsi="Arial" w:cs="Arial"/>
              </w:rPr>
              <w:t>GET</w:t>
            </w:r>
            <w:r w:rsidRPr="004D44FA">
              <w:rPr>
                <w:rFonts w:ascii="Arial" w:hAnsi="Arial" w:cs="Arial"/>
                <w:u w:val="single"/>
              </w:rPr>
              <w:t>/</w:t>
            </w:r>
          </w:p>
          <w:p w:rsidR="00EF5622" w:rsidP="00EF5622" w:rsidRDefault="006D7347" w14:paraId="08BAD517" w14:textId="77777777">
            <w:pPr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</w:pPr>
            <w:hyperlink w:history="1" r:id="rId25">
              <w:r w:rsidRPr="00EF15B8" w:rsidR="00EF5622">
                <w:rPr>
                  <w:rStyle w:val="Lienhypertexte"/>
                  <w:rFonts w:ascii="Arial" w:hAnsi="Arial" w:cs="Arial"/>
                </w:rPr>
                <w:t>https://sb-api.xpollens.com/api/V1.1/</w:t>
              </w:r>
            </w:hyperlink>
            <w:hyperlink w:history="1" r:id="rId26">
              <w:r w:rsidRPr="004D44FA" w:rsidR="00EF5622">
                <w:rPr>
                  <w:rStyle w:val="Lienhypertexte"/>
                  <w:rFonts w:ascii="Arial" w:hAnsi="Arial" w:cs="Arial"/>
                </w:rPr>
                <w:t>users</w:t>
              </w:r>
            </w:hyperlink>
            <w:r w:rsidR="00EF5622">
              <w:rPr>
                <w:rFonts w:ascii="Arial" w:hAnsi="Arial" w:cs="Arial"/>
              </w:rPr>
              <w:t>/</w:t>
            </w:r>
            <w:r w:rsidRPr="00691750" w:rsidR="00EF5622">
              <w:rPr>
                <w:rStyle w:val="Lienhypertexte"/>
                <w:rFonts w:ascii="Arial" w:hAnsi="Arial" w:cs="Arial"/>
                <w:i/>
                <w:iCs/>
                <w:color w:val="ED7D31" w:themeColor="accent2"/>
              </w:rPr>
              <w:t>{appuserid}</w:t>
            </w:r>
          </w:p>
          <w:p w:rsidR="00EF5622" w:rsidP="00EF5622" w:rsidRDefault="00EF5622" w14:paraId="028D902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Contrôlez les points suivants :</w:t>
            </w:r>
          </w:p>
          <w:p w:rsidR="00EF5622" w:rsidP="00EF5622" w:rsidRDefault="00EF5622" w14:paraId="07ECCEB8" w14:textId="77777777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</w:t>
            </w:r>
            <w:r w:rsidRPr="00691750">
              <w:rPr>
                <w:rFonts w:ascii="Arial" w:hAnsi="Arial" w:cs="Arial"/>
              </w:rPr>
              <w:t>le : 2</w:t>
            </w:r>
            <w:r>
              <w:rPr>
                <w:rFonts w:ascii="Arial" w:hAnsi="Arial" w:cs="Arial"/>
              </w:rPr>
              <w:t xml:space="preserve"> (client étendu)</w:t>
            </w:r>
          </w:p>
          <w:p w:rsidRPr="00EF5622" w:rsidR="00EF5622" w:rsidP="00EF5622" w:rsidRDefault="00EF5622" w14:paraId="401E1209" w14:textId="12C76EA8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>KYC status : 3 (KYC accepté)</w:t>
            </w:r>
          </w:p>
        </w:tc>
      </w:tr>
      <w:tr w:rsidR="00EF5622" w:rsidTr="47A1C081" w14:paraId="720B3F8B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="00EF5622" w:rsidP="00EF5622" w:rsidRDefault="00EF5622" w14:paraId="387B8D0F" w14:textId="29C7AFC0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Points de contrôle dans </w:t>
            </w: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l’Espace Partenaire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EF5622" w:rsidP="00EF5622" w:rsidRDefault="00EF5622" w14:paraId="04C2099C" w14:textId="2FAE8351">
            <w:pPr>
              <w:rPr>
                <w:rFonts w:ascii="Arial" w:hAnsi="Arial" w:cs="Arial"/>
              </w:rPr>
            </w:pPr>
            <w:r w:rsidR="00EF5622">
              <w:drawing>
                <wp:inline wp14:editId="615C4BDE" wp14:anchorId="49CC665A">
                  <wp:extent cx="5603356" cy="2836700"/>
                  <wp:effectExtent l="0" t="0" r="0" b="1905"/>
                  <wp:docPr id="236309456" name="Image 23630945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236309456"/>
                          <pic:cNvPicPr/>
                        </pic:nvPicPr>
                        <pic:blipFill>
                          <a:blip r:embed="R1cfbc15a9ac443a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603356" cy="28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6A24" w:rsidP="00EF5622" w:rsidRDefault="00696A24" w14:paraId="07126B9F" w14:textId="77777777">
            <w:pPr>
              <w:rPr>
                <w:rFonts w:ascii="Arial" w:hAnsi="Arial" w:cs="Arial"/>
              </w:rPr>
            </w:pPr>
          </w:p>
          <w:p w:rsidR="00696A24" w:rsidP="00EF5622" w:rsidRDefault="00696A24" w14:paraId="5C2DE29C" w14:textId="77777777">
            <w:pPr>
              <w:rPr>
                <w:rFonts w:ascii="Arial" w:hAnsi="Arial" w:cs="Arial"/>
              </w:rPr>
            </w:pPr>
          </w:p>
          <w:p w:rsidR="00696A24" w:rsidP="00EF5622" w:rsidRDefault="00696A24" w14:paraId="38F65289" w14:textId="77777777">
            <w:pPr>
              <w:rPr>
                <w:rFonts w:ascii="Arial" w:hAnsi="Arial" w:cs="Arial"/>
              </w:rPr>
            </w:pPr>
          </w:p>
          <w:p w:rsidR="00EF5622" w:rsidP="00EF5622" w:rsidRDefault="00EF5622" w14:paraId="7078EC4D" w14:textId="675B69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Rechercher le user avec l’outil de recherche et cliquez sur le user pour accéder à sa fiche client</w:t>
            </w:r>
          </w:p>
          <w:p w:rsidRPr="00EF5622" w:rsidR="00EF5622" w:rsidP="00EF5622" w:rsidRDefault="00EF5622" w14:paraId="6A0E49C5" w14:textId="77777777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>L’utilisateur dont le KYC a été validé passe en statut « KYC accepté »</w:t>
            </w:r>
          </w:p>
          <w:p w:rsidRPr="00EF5622" w:rsidR="00EF5622" w:rsidP="00EF5622" w:rsidRDefault="00EF5622" w14:paraId="4130F7E3" w14:textId="77777777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EF5622">
              <w:rPr>
                <w:rFonts w:ascii="Arial" w:hAnsi="Arial" w:cs="Arial"/>
              </w:rPr>
              <w:t xml:space="preserve">Les limites du compte (global out=plafond opérations sortantes) sont mises à jour </w:t>
            </w:r>
          </w:p>
          <w:p w:rsidRPr="00696A24" w:rsidR="00696A24" w:rsidP="00696A24" w:rsidRDefault="00EF5622" w14:paraId="13644E25" w14:textId="77777777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696A24">
              <w:rPr>
                <w:rFonts w:ascii="Arial" w:hAnsi="Arial" w:cs="Arial"/>
              </w:rPr>
              <w:t>3000</w:t>
            </w:r>
            <w:proofErr w:type="gramStart"/>
            <w:r w:rsidRPr="00696A24">
              <w:rPr>
                <w:rFonts w:ascii="Arial" w:hAnsi="Arial" w:cs="Arial"/>
              </w:rPr>
              <w:t>€:</w:t>
            </w:r>
            <w:proofErr w:type="gramEnd"/>
            <w:r w:rsidRPr="00696A24">
              <w:rPr>
                <w:rFonts w:ascii="Arial" w:hAnsi="Arial" w:cs="Arial"/>
              </w:rPr>
              <w:t xml:space="preserve"> global out mensuel</w:t>
            </w:r>
          </w:p>
          <w:p w:rsidRPr="00696A24" w:rsidR="00EF5622" w:rsidP="00696A24" w:rsidRDefault="00EF5622" w14:paraId="76DF5D4D" w14:textId="37B0C437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r w:rsidRPr="00696A24">
              <w:rPr>
                <w:rFonts w:ascii="Arial" w:hAnsi="Arial" w:cs="Arial"/>
              </w:rPr>
              <w:t>45000</w:t>
            </w:r>
            <w:proofErr w:type="gramStart"/>
            <w:r w:rsidRPr="00696A24">
              <w:rPr>
                <w:rFonts w:ascii="Arial" w:hAnsi="Arial" w:cs="Arial"/>
              </w:rPr>
              <w:t>€:</w:t>
            </w:r>
            <w:proofErr w:type="gramEnd"/>
            <w:r w:rsidRPr="00696A24">
              <w:rPr>
                <w:rFonts w:ascii="Arial" w:hAnsi="Arial" w:cs="Arial"/>
              </w:rPr>
              <w:t xml:space="preserve"> global out annuel</w:t>
            </w:r>
          </w:p>
        </w:tc>
      </w:tr>
    </w:tbl>
    <w:p w:rsidR="00EF5622" w:rsidP="00EF5622" w:rsidRDefault="00EF5622" w14:paraId="6284ECD8" w14:textId="366ABD89"/>
    <w:p w:rsidR="00C526EA" w:rsidRDefault="00C526EA" w14:paraId="7D0AEC25" w14:textId="7777777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br w:type="page"/>
      </w:r>
    </w:p>
    <w:p w:rsidRPr="00691750" w:rsidR="00332475" w:rsidP="00332475" w:rsidRDefault="00332475" w14:paraId="03A9E4B9" w14:textId="3DCBD07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 xml:space="preserve">Etape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3</w:t>
      </w: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 :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Effectuer</w:t>
      </w: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un virement entrant </w:t>
      </w:r>
    </w:p>
    <w:p w:rsidR="00332475" w:rsidP="00EF5622" w:rsidRDefault="00332475" w14:paraId="102A96C1" w14:textId="27B83EF6"/>
    <w:p w:rsidR="00332475" w:rsidP="00EF5622" w:rsidRDefault="00332475" w14:paraId="62542E38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2"/>
        <w:gridCol w:w="11742"/>
      </w:tblGrid>
      <w:tr w:rsidRPr="00A16781" w:rsidR="00332475" w:rsidTr="47A1C081" w14:paraId="681503DE" w14:textId="77777777">
        <w:tc>
          <w:tcPr>
            <w:tcW w:w="2252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DA157E" w:rsidR="00332475" w:rsidP="00332475" w:rsidRDefault="00332475" w14:paraId="639F5F50" w14:textId="7D209268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Objectif </w:t>
            </w:r>
          </w:p>
        </w:tc>
        <w:tc>
          <w:tcPr>
            <w:tcW w:w="11742" w:type="dxa"/>
            <w:tcBorders>
              <w:bottom w:val="single" w:color="auto" w:sz="4" w:space="0"/>
            </w:tcBorders>
            <w:tcMar/>
          </w:tcPr>
          <w:p w:rsidRPr="00A16781" w:rsidR="00332475" w:rsidP="00332475" w:rsidRDefault="00332475" w14:paraId="74186CDB" w14:textId="10346C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Effectuer</w:t>
            </w:r>
            <w:r w:rsidRPr="00D75361">
              <w:rPr>
                <w:rFonts w:ascii="Arial" w:hAnsi="Arial" w:cs="Arial"/>
              </w:rPr>
              <w:t xml:space="preserve"> un virement entrant pour alimenter le compte</w:t>
            </w:r>
            <w:r>
              <w:rPr>
                <w:rFonts w:ascii="Arial" w:hAnsi="Arial" w:cs="Arial"/>
              </w:rPr>
              <w:t xml:space="preserve"> en utilisant </w:t>
            </w:r>
            <w:r w:rsidR="0097421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e POST « création de virement entrant (SCT_IN) » de la collection Postman </w:t>
            </w:r>
          </w:p>
        </w:tc>
      </w:tr>
      <w:tr w:rsidR="000C604D" w:rsidTr="47A1C081" w14:paraId="28A2E10F" w14:textId="77777777">
        <w:tc>
          <w:tcPr>
            <w:tcW w:w="2252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="000C604D" w:rsidP="00332475" w:rsidRDefault="000C604D" w14:paraId="57ADCBA5" w14:textId="7BBC4EAC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Prérequis</w:t>
            </w:r>
          </w:p>
        </w:tc>
        <w:tc>
          <w:tcPr>
            <w:tcW w:w="11742" w:type="dxa"/>
            <w:tcBorders>
              <w:bottom w:val="single" w:color="auto" w:sz="4" w:space="0"/>
            </w:tcBorders>
            <w:tcMar/>
          </w:tcPr>
          <w:p w:rsidRPr="003510AD" w:rsidR="000C604D" w:rsidP="00332475" w:rsidRDefault="000C604D" w14:paraId="416A5DF2" w14:textId="06CE9B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Disposer d’un user dont le KYC est validé et de son appuserid</w:t>
            </w:r>
          </w:p>
        </w:tc>
      </w:tr>
      <w:tr w:rsidR="00332475" w:rsidTr="47A1C081" w14:paraId="0C4B4365" w14:textId="77777777">
        <w:tc>
          <w:tcPr>
            <w:tcW w:w="2252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691750" w:rsidR="00332475" w:rsidP="00332475" w:rsidRDefault="00332475" w14:paraId="094254A9" w14:textId="1AA7EC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Mode opératoire</w:t>
            </w:r>
          </w:p>
        </w:tc>
        <w:tc>
          <w:tcPr>
            <w:tcW w:w="11742" w:type="dxa"/>
            <w:tcBorders>
              <w:bottom w:val="single" w:color="auto" w:sz="4" w:space="0"/>
            </w:tcBorders>
            <w:tcMar/>
          </w:tcPr>
          <w:p w:rsidR="00332475" w:rsidP="00332475" w:rsidRDefault="00332475" w14:paraId="3D79956C" w14:textId="77777777">
            <w:pPr>
              <w:rPr>
                <w:rFonts w:ascii="Arial" w:hAnsi="Arial" w:cs="Arial"/>
              </w:rPr>
            </w:pPr>
            <w:r w:rsidRPr="003510AD"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>/</w:t>
            </w:r>
          </w:p>
          <w:p w:rsidRPr="00332475" w:rsidR="00332475" w:rsidP="00332475" w:rsidRDefault="006D7347" w14:paraId="07FCE78A" w14:textId="611706F4">
            <w:pPr>
              <w:rPr>
                <w:color w:val="0000FF"/>
                <w:u w:val="single"/>
              </w:rPr>
            </w:pPr>
            <w:hyperlink w:history="1" r:id="rId28">
              <w:r w:rsidRPr="00691750" w:rsidR="00332475">
                <w:rPr>
                  <w:rStyle w:val="Lienhypertexte"/>
                </w:rPr>
                <w:t>https://sb-api.xpollens.com/api/V1.1/api/sct/in/registration</w:t>
              </w:r>
            </w:hyperlink>
          </w:p>
        </w:tc>
      </w:tr>
      <w:tr w:rsidR="00332475" w:rsidTr="47A1C081" w14:paraId="466911B5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332475" w:rsidP="00332475" w:rsidRDefault="00332475" w14:paraId="3E653E40" w14:textId="439D070B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Exemple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C374A4" w:rsidR="00332475" w:rsidP="00332475" w:rsidRDefault="00332475" w14:paraId="5122C38C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{</w:t>
            </w:r>
          </w:p>
          <w:p w:rsidRPr="00C374A4" w:rsidR="00332475" w:rsidP="00332475" w:rsidRDefault="00332475" w14:paraId="3DB4AC73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"Amount</w:t>
            </w:r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98658"/>
                <w:kern w:val="24"/>
                <w:sz w:val="18"/>
                <w:szCs w:val="18"/>
                <w:lang w:eastAsia="fr-FR"/>
              </w:rPr>
              <w:t>1000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//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montant du virement, à votre main, en euro</w:t>
            </w:r>
          </w:p>
          <w:p w:rsidRPr="00C374A4" w:rsidR="00332475" w:rsidP="00332475" w:rsidRDefault="00332475" w14:paraId="57488268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ExecutionDate</w:t>
            </w:r>
            <w:proofErr w:type="spellEnd"/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"2020-11-13T14:00:00.000Z"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//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date et heure de réalisation du virement</w:t>
            </w:r>
          </w:p>
          <w:p w:rsidRPr="00C374A4" w:rsidR="00332475" w:rsidP="00332475" w:rsidRDefault="00332475" w14:paraId="13BFA654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UserId</w:t>
            </w:r>
            <w:proofErr w:type="spellEnd"/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  <w:r w:rsidRPr="00691750">
              <w:rPr>
                <w:rFonts w:ascii="Consolas" w:hAnsi="Consolas" w:eastAsia="Consolas" w:cs="Consolas"/>
                <w:color w:val="098658"/>
                <w:kern w:val="24"/>
                <w:sz w:val="18"/>
                <w:szCs w:val="18"/>
                <w:lang w:eastAsia="fr-FR"/>
              </w:rPr>
              <w:t>3177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//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ID de l’utilisateur en base, qui va être crédité, à retrouver en faisant un GET user</w:t>
            </w:r>
          </w:p>
          <w:p w:rsidRPr="00691750" w:rsidR="00332475" w:rsidP="00332475" w:rsidRDefault="00332475" w14:paraId="3A5C9020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fr-FR"/>
              </w:rPr>
            </w:pPr>
            <w:r w:rsidRPr="00C374A4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C374A4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ThirdPartyBIC</w:t>
            </w:r>
            <w:proofErr w:type="spellEnd"/>
            <w:r w:rsidRPr="00C374A4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 xml:space="preserve">: </w:t>
            </w:r>
            <w:r w:rsidRPr="00C374A4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"SOGEFRPP"</w:t>
            </w: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,</w:t>
            </w:r>
          </w:p>
          <w:p w:rsidRPr="00691750" w:rsidR="00332475" w:rsidP="00332475" w:rsidRDefault="00332475" w14:paraId="0C11EA87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fr-FR"/>
              </w:rPr>
            </w:pPr>
            <w:r w:rsidRPr="00C374A4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C374A4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ThirdPartyIban</w:t>
            </w:r>
            <w:proofErr w:type="spellEnd"/>
            <w:r w:rsidRPr="00C374A4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 xml:space="preserve">: </w:t>
            </w:r>
            <w:r w:rsidRPr="00C374A4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"FR7630004015870002601171221"</w:t>
            </w: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,</w:t>
            </w:r>
          </w:p>
          <w:p w:rsidRPr="00691750" w:rsidR="00332475" w:rsidP="00332475" w:rsidRDefault="00332475" w14:paraId="265EFAC9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fr-FR"/>
              </w:rPr>
            </w:pPr>
            <w:r w:rsidRPr="00C374A4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C374A4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ThirdPartyFullName</w:t>
            </w:r>
            <w:proofErr w:type="spellEnd"/>
            <w:r w:rsidRPr="00C374A4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 xml:space="preserve">: </w:t>
            </w:r>
            <w:r w:rsidRPr="00C374A4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"Staging"</w:t>
            </w: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,</w:t>
            </w:r>
          </w:p>
          <w:p w:rsidRPr="00C374A4" w:rsidR="00332475" w:rsidP="00332475" w:rsidRDefault="00332475" w14:paraId="24C7BE46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"Type</w:t>
            </w:r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98658"/>
                <w:kern w:val="24"/>
                <w:sz w:val="18"/>
                <w:szCs w:val="18"/>
                <w:lang w:eastAsia="fr-FR"/>
              </w:rPr>
              <w:t>506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//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type d’opération, 506=virement entrant</w:t>
            </w:r>
          </w:p>
          <w:p w:rsidRPr="00C374A4" w:rsidR="00332475" w:rsidP="00332475" w:rsidRDefault="00332475" w14:paraId="1DDB4153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OrderId</w:t>
            </w:r>
            <w:proofErr w:type="spellEnd"/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sct</w:t>
            </w:r>
            <w:proofErr w:type="spellEnd"/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-</w:t>
            </w:r>
            <w:r w:rsidRPr="00691750">
              <w:rPr>
                <w:rFonts w:ascii="Consolas" w:hAnsi="Consolas" w:eastAsia="Consolas" w:cs="Consolas"/>
                <w:i/>
                <w:iCs/>
                <w:color w:val="F26B3A"/>
                <w:kern w:val="24"/>
                <w:sz w:val="18"/>
                <w:szCs w:val="18"/>
                <w:lang w:eastAsia="fr-FR"/>
              </w:rPr>
              <w:t>{{</w:t>
            </w:r>
            <w:proofErr w:type="spellStart"/>
            <w:r w:rsidRPr="00691750">
              <w:rPr>
                <w:rFonts w:ascii="Consolas" w:hAnsi="Consolas" w:eastAsia="Consolas" w:cs="Consolas"/>
                <w:i/>
                <w:iCs/>
                <w:color w:val="F26B3A"/>
                <w:kern w:val="24"/>
                <w:sz w:val="18"/>
                <w:szCs w:val="18"/>
                <w:lang w:eastAsia="fr-FR"/>
              </w:rPr>
              <w:t>appuserid</w:t>
            </w:r>
            <w:proofErr w:type="spellEnd"/>
            <w:r w:rsidRPr="00691750">
              <w:rPr>
                <w:rFonts w:ascii="Consolas" w:hAnsi="Consolas" w:eastAsia="Consolas" w:cs="Consolas"/>
                <w:i/>
                <w:iCs/>
                <w:color w:val="F26B3A"/>
                <w:kern w:val="24"/>
                <w:sz w:val="18"/>
                <w:szCs w:val="18"/>
                <w:lang w:eastAsia="fr-FR"/>
              </w:rPr>
              <w:t>}}</w:t>
            </w:r>
            <w:r>
              <w:rPr>
                <w:rFonts w:ascii="Consolas" w:hAnsi="Consolas" w:eastAsia="Consolas" w:cs="Consolas"/>
                <w:i/>
                <w:iCs/>
                <w:color w:val="F26B3A"/>
                <w:kern w:val="24"/>
                <w:sz w:val="18"/>
                <w:szCs w:val="18"/>
                <w:lang w:eastAsia="fr-FR"/>
              </w:rPr>
              <w:t>_N</w:t>
            </w:r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//cet </w:t>
            </w:r>
            <w:proofErr w:type="spellStart"/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orderid</w:t>
            </w:r>
            <w:proofErr w:type="spellEnd"/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doit être 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unique,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N étant l’index du virement à modifier à chaque opération</w:t>
            </w:r>
          </w:p>
          <w:p w:rsidRPr="00691750" w:rsidR="00332475" w:rsidP="00332475" w:rsidRDefault="00332475" w14:paraId="7F65C1F9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fr-FR"/>
              </w:rPr>
            </w:pPr>
            <w:r w:rsidRPr="00C374A4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"Message"</w:t>
            </w: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 xml:space="preserve">: </w:t>
            </w:r>
            <w:r w:rsidRPr="00C374A4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"transfer S-money"</w:t>
            </w: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,</w:t>
            </w:r>
          </w:p>
          <w:p w:rsidRPr="00691750" w:rsidR="00332475" w:rsidP="00332475" w:rsidRDefault="00332475" w14:paraId="7DCF6FD4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fr-FR"/>
              </w:rPr>
            </w:pPr>
            <w:r w:rsidRPr="00C374A4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val="en-US" w:eastAsia="fr-FR"/>
              </w:rPr>
              <w:t>"Reference"</w:t>
            </w: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 xml:space="preserve">: </w:t>
            </w:r>
            <w:r w:rsidRPr="00C374A4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val="en-US" w:eastAsia="fr-FR"/>
              </w:rPr>
              <w:t>"ref04511"</w:t>
            </w: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,</w:t>
            </w:r>
          </w:p>
          <w:p w:rsidR="00332475" w:rsidP="00332475" w:rsidRDefault="00332475" w14:paraId="1A021A52" w14:textId="77777777">
            <w:pPr>
              <w:rPr>
                <w:rFonts w:ascii="Consolas" w:hAnsi="Consolas" w:cs="Times New Roman"/>
                <w:color w:val="000000"/>
                <w:sz w:val="18"/>
                <w:szCs w:val="18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UniqueIdentification</w:t>
            </w:r>
            <w:proofErr w:type="spellEnd"/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Identif</w:t>
            </w:r>
            <w:proofErr w:type="spellEnd"/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 xml:space="preserve"> SCT_IN_306"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,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</w:p>
          <w:p w:rsidRPr="00C374A4" w:rsidR="00332475" w:rsidP="00332475" w:rsidRDefault="00332475" w14:paraId="5DB86A78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  <w:p w:rsidRPr="00C374A4" w:rsidR="00332475" w:rsidP="00332475" w:rsidRDefault="00332475" w14:paraId="06D95DA8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"Motif</w:t>
            </w:r>
            <w:proofErr w:type="gramStart"/>
            <w:r w:rsidRPr="00691750">
              <w:rPr>
                <w:rFonts w:ascii="Consolas" w:hAnsi="Consolas" w:eastAsia="Consolas" w:cs="Consolas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691750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  <w:r w:rsidRPr="00691750">
              <w:rPr>
                <w:rFonts w:ascii="Consolas" w:hAnsi="Consolas" w:eastAsia="Consolas" w:cs="Consolas"/>
                <w:color w:val="0451A5"/>
                <w:kern w:val="24"/>
                <w:sz w:val="18"/>
                <w:szCs w:val="18"/>
                <w:lang w:eastAsia="fr-FR"/>
              </w:rPr>
              <w:t>"Virement entrant pour cet utilisateur"</w:t>
            </w:r>
          </w:p>
          <w:p w:rsidR="00332475" w:rsidP="00332475" w:rsidRDefault="00332475" w14:paraId="4D11FECE" w14:textId="5BEAA443">
            <w:pPr>
              <w:rPr>
                <w:rFonts w:ascii="Arial" w:hAnsi="Arial" w:cs="Arial"/>
              </w:rPr>
            </w:pP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}</w:t>
            </w:r>
          </w:p>
        </w:tc>
      </w:tr>
      <w:tr w:rsidRPr="00EF5622" w:rsidR="00332475" w:rsidTr="47A1C081" w14:paraId="12CAA779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332475" w:rsidP="00332475" w:rsidRDefault="00332475" w14:paraId="47D923AC" w14:textId="1A4C5333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Points de contrôle API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332475" w:rsidP="00332475" w:rsidRDefault="00332475" w14:paraId="5FFDEDA0" w14:textId="77777777">
            <w:pPr>
              <w:rPr>
                <w:rFonts w:ascii="Arial" w:hAnsi="Arial" w:cs="Arial"/>
                <w:u w:val="single"/>
              </w:rPr>
            </w:pPr>
            <w:r w:rsidRPr="00D75361">
              <w:rPr>
                <w:rFonts w:ascii="Arial" w:hAnsi="Arial" w:cs="Arial"/>
              </w:rPr>
              <w:t>GET</w:t>
            </w:r>
            <w:r w:rsidRPr="00332475">
              <w:rPr>
                <w:rFonts w:ascii="Arial" w:hAnsi="Arial" w:cs="Arial"/>
              </w:rPr>
              <w:t>/</w:t>
            </w:r>
          </w:p>
          <w:p w:rsidRPr="00332475" w:rsidR="00332475" w:rsidP="00332475" w:rsidRDefault="00332475" w14:paraId="7A0F1CDA" w14:textId="0ACC7054">
            <w:pPr>
              <w:rPr>
                <w:rStyle w:val="Lienhypertexte"/>
              </w:rPr>
            </w:pPr>
            <w:r w:rsidRPr="00332475">
              <w:rPr>
                <w:rStyle w:val="Lienhypertexte"/>
              </w:rPr>
              <w:t>https://sb-api.xpollens.com/api/V1.1/users</w:t>
            </w:r>
            <w:r w:rsidRPr="00332475">
              <w:rPr>
                <w:rStyle w:val="Lienhypertexte"/>
                <w:i/>
                <w:iCs/>
                <w:color w:val="ED7D31" w:themeColor="accent2"/>
              </w:rPr>
              <w:t>/{appuserid}/</w:t>
            </w:r>
            <w:r w:rsidRPr="00332475">
              <w:rPr>
                <w:rStyle w:val="Lienhypertexte"/>
              </w:rPr>
              <w:t>sct/</w:t>
            </w:r>
          </w:p>
          <w:p w:rsidRPr="00EF5622" w:rsidR="00332475" w:rsidP="00332475" w:rsidRDefault="00332475" w14:paraId="0204F228" w14:textId="30D2BFCC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gramStart"/>
            <w:r w:rsidRPr="00D75361">
              <w:rPr>
                <w:rFonts w:ascii="Arial" w:hAnsi="Arial" w:cs="Arial"/>
              </w:rPr>
              <w:t>statut</w:t>
            </w:r>
            <w:proofErr w:type="gramEnd"/>
            <w:r w:rsidRPr="00D75361">
              <w:rPr>
                <w:rFonts w:ascii="Arial" w:hAnsi="Arial" w:cs="Arial"/>
              </w:rPr>
              <w:t xml:space="preserve"> SCT = 1</w:t>
            </w:r>
            <w:r>
              <w:rPr>
                <w:rFonts w:ascii="Arial" w:hAnsi="Arial" w:cs="Arial"/>
              </w:rPr>
              <w:t xml:space="preserve"> (SCT réalisé)</w:t>
            </w:r>
          </w:p>
        </w:tc>
      </w:tr>
      <w:tr w:rsidRPr="00EF5622" w:rsidR="00332475" w:rsidTr="47A1C081" w14:paraId="31A760CE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="00332475" w:rsidP="00332475" w:rsidRDefault="00B756B9" w14:paraId="3D40149D" w14:textId="53DAC9B6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lastRenderedPageBreak/>
              <w:t xml:space="preserve">Points de contrôle </w:t>
            </w:r>
            <w:r w:rsidRPr="00691750" w:rsidR="00332475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Espace Partenaire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332475" w:rsidP="00332475" w:rsidRDefault="00332475" w14:paraId="1686028F" w14:textId="77777777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1B0016B" wp14:editId="68335866">
                  <wp:extent cx="6119446" cy="3122930"/>
                  <wp:effectExtent l="0" t="0" r="0" b="1270"/>
                  <wp:docPr id="661617738" name="Image 661617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17" b="1235"/>
                          <a:stretch/>
                        </pic:blipFill>
                        <pic:spPr bwMode="auto">
                          <a:xfrm>
                            <a:off x="0" y="0"/>
                            <a:ext cx="6120099" cy="3123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32475" w:rsidP="00332475" w:rsidRDefault="00332475" w14:paraId="2E1CE60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Rechercher le user avec l’outil de recherche et cliquez sur le user pour accéder à sa fiche client :</w:t>
            </w:r>
          </w:p>
          <w:p w:rsidR="00332475" w:rsidP="00332475" w:rsidRDefault="00332475" w14:paraId="24AA29B5" w14:textId="77777777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91750">
              <w:rPr>
                <w:rFonts w:ascii="Arial" w:hAnsi="Arial" w:cs="Arial"/>
              </w:rPr>
              <w:t>Le solde à bien été mis à jour sur l’Espace Partenaire (solde réel) depuis la fiche du client</w:t>
            </w:r>
          </w:p>
          <w:p w:rsidRPr="00332475" w:rsidR="00332475" w:rsidP="00332475" w:rsidRDefault="00332475" w14:paraId="5E63B1C3" w14:textId="1B5B9D31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32475">
              <w:rPr>
                <w:rFonts w:ascii="Arial" w:hAnsi="Arial" w:cs="Arial"/>
              </w:rPr>
              <w:t>Le virement apparaît bien dans la liste des opérations sur l’Espace Partenaire de l’utilisateur</w:t>
            </w:r>
          </w:p>
        </w:tc>
      </w:tr>
    </w:tbl>
    <w:p w:rsidR="00332475" w:rsidP="00EF5622" w:rsidRDefault="00332475" w14:paraId="351AE3BB" w14:textId="476D94EE"/>
    <w:p w:rsidR="00C526EA" w:rsidRDefault="00C526EA" w14:paraId="1972F813" w14:textId="77777777">
      <w:r>
        <w:br w:type="page"/>
      </w:r>
    </w:p>
    <w:p w:rsidRPr="00691750" w:rsidR="00E34E90" w:rsidP="00E34E90" w:rsidRDefault="00E34E90" w14:paraId="1E95F3D0" w14:textId="2B553100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 xml:space="preserve">Etape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4</w:t>
      </w: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> : Créer une carte physique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ou virtuelle</w:t>
      </w:r>
    </w:p>
    <w:p w:rsidR="00E34E90" w:rsidP="00EF5622" w:rsidRDefault="00E34E90" w14:paraId="68D9D441" w14:textId="7F707B33"/>
    <w:p w:rsidR="00E34E90" w:rsidP="00EF5622" w:rsidRDefault="00E34E90" w14:paraId="1933608C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2"/>
        <w:gridCol w:w="11742"/>
      </w:tblGrid>
      <w:tr w:rsidRPr="00A16781" w:rsidR="000C604D" w:rsidTr="47A1C081" w14:paraId="6E10FA91" w14:textId="77777777">
        <w:tc>
          <w:tcPr>
            <w:tcW w:w="2252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691750" w:rsidR="000C604D" w:rsidP="000C604D" w:rsidRDefault="000C604D" w14:paraId="11B658AF" w14:textId="5B1C88F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Objectif </w:t>
            </w:r>
          </w:p>
        </w:tc>
        <w:tc>
          <w:tcPr>
            <w:tcW w:w="11742" w:type="dxa"/>
            <w:tcBorders>
              <w:bottom w:val="single" w:color="auto" w:sz="4" w:space="0"/>
            </w:tcBorders>
            <w:tcMar/>
          </w:tcPr>
          <w:p w:rsidRPr="00F25D6D" w:rsidR="000C604D" w:rsidP="000C604D" w:rsidRDefault="000C604D" w14:paraId="1B74E20E" w14:textId="57ECCE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Créer une carte physique</w:t>
            </w:r>
            <w:r w:rsidR="00974215">
              <w:rPr>
                <w:rFonts w:ascii="Arial" w:hAnsi="Arial" w:cs="Arial"/>
              </w:rPr>
              <w:t xml:space="preserve"> en utilisant le POST « création carte » de Postman</w:t>
            </w:r>
            <w:r>
              <w:rPr>
                <w:rFonts w:ascii="Arial" w:hAnsi="Arial" w:cs="Arial"/>
              </w:rPr>
              <w:t>. En sandbox, l</w:t>
            </w:r>
            <w:r w:rsidRPr="00A3716C">
              <w:rPr>
                <w:rFonts w:ascii="Arial" w:hAnsi="Arial" w:cs="Arial"/>
              </w:rPr>
              <w:t>a carte et créée et commandée avec le statut = 1 « Sent ».</w:t>
            </w:r>
          </w:p>
        </w:tc>
      </w:tr>
      <w:tr w:rsidRPr="00A16781" w:rsidR="000C604D" w:rsidTr="47A1C081" w14:paraId="64A4487B" w14:textId="77777777">
        <w:tc>
          <w:tcPr>
            <w:tcW w:w="2252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691750" w:rsidR="000C604D" w:rsidP="000C604D" w:rsidRDefault="000C604D" w14:paraId="53D0823A" w14:textId="6259B2D3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Prérequis</w:t>
            </w:r>
          </w:p>
        </w:tc>
        <w:tc>
          <w:tcPr>
            <w:tcW w:w="11742" w:type="dxa"/>
            <w:tcBorders>
              <w:bottom w:val="single" w:color="auto" w:sz="4" w:space="0"/>
            </w:tcBorders>
            <w:tcMar/>
          </w:tcPr>
          <w:p w:rsidR="000C604D" w:rsidP="000C604D" w:rsidRDefault="000C604D" w14:paraId="0120DBFE" w14:textId="52FFB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Disposer d’un user et de son appuserid</w:t>
            </w:r>
          </w:p>
        </w:tc>
      </w:tr>
      <w:tr w:rsidRPr="00A16781" w:rsidR="00332475" w:rsidTr="47A1C081" w14:paraId="5AFADA63" w14:textId="77777777">
        <w:tc>
          <w:tcPr>
            <w:tcW w:w="2252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DA157E" w:rsidR="00332475" w:rsidP="00332475" w:rsidRDefault="00332475" w14:paraId="0F94AA8F" w14:textId="5C167998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API</w:t>
            </w:r>
          </w:p>
        </w:tc>
        <w:tc>
          <w:tcPr>
            <w:tcW w:w="11742" w:type="dxa"/>
            <w:tcBorders>
              <w:bottom w:val="single" w:color="auto" w:sz="4" w:space="0"/>
            </w:tcBorders>
            <w:tcMar/>
          </w:tcPr>
          <w:p w:rsidR="00332475" w:rsidP="00332475" w:rsidRDefault="00332475" w14:paraId="65439083" w14:textId="77777777">
            <w:pPr>
              <w:rPr>
                <w:rFonts w:ascii="Arial" w:hAnsi="Arial" w:cs="Arial"/>
                <w:u w:val="single"/>
              </w:rPr>
            </w:pPr>
            <w:r w:rsidRPr="00F25D6D">
              <w:rPr>
                <w:rFonts w:ascii="Arial" w:hAnsi="Arial" w:cs="Arial"/>
              </w:rPr>
              <w:t>POST</w:t>
            </w:r>
            <w:r w:rsidRPr="00F25D6D">
              <w:rPr>
                <w:rFonts w:ascii="Arial" w:hAnsi="Arial" w:cs="Arial"/>
                <w:u w:val="single"/>
              </w:rPr>
              <w:t>/</w:t>
            </w:r>
          </w:p>
          <w:p w:rsidRPr="00A16781" w:rsidR="00332475" w:rsidP="00332475" w:rsidRDefault="00332475" w14:paraId="555FE5AC" w14:textId="6C0BD8B0">
            <w:pPr>
              <w:rPr>
                <w:rFonts w:ascii="Arial" w:hAnsi="Arial" w:cs="Arial"/>
              </w:rPr>
            </w:pPr>
            <w:r w:rsidRPr="00F25D6D">
              <w:rPr>
                <w:rFonts w:ascii="Arial" w:hAnsi="Arial" w:cs="Arial"/>
                <w:u w:val="single"/>
              </w:rPr>
              <w:t>https://sb-api.xpollens.com/api/v2.0/card</w:t>
            </w:r>
          </w:p>
        </w:tc>
      </w:tr>
      <w:tr w:rsidRPr="00332475" w:rsidR="00332475" w:rsidTr="47A1C081" w14:paraId="0F37641C" w14:textId="77777777">
        <w:tc>
          <w:tcPr>
            <w:tcW w:w="2252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691750" w:rsidR="00332475" w:rsidP="00332475" w:rsidRDefault="00332475" w14:paraId="6498FF2D" w14:textId="1D84D5BF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Exemple</w:t>
            </w:r>
          </w:p>
        </w:tc>
        <w:tc>
          <w:tcPr>
            <w:tcW w:w="11742" w:type="dxa"/>
            <w:tcBorders>
              <w:bottom w:val="single" w:color="auto" w:sz="4" w:space="0"/>
            </w:tcBorders>
            <w:tcMar/>
          </w:tcPr>
          <w:p w:rsidRPr="00F25D6D" w:rsidR="00332475" w:rsidP="00332475" w:rsidRDefault="00332475" w14:paraId="0C08B2F8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{</w:t>
            </w:r>
          </w:p>
          <w:p w:rsidRPr="00F25D6D" w:rsidR="00332475" w:rsidP="00332475" w:rsidRDefault="00332475" w14:paraId="44C67882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  </w:t>
            </w:r>
            <w:r w:rsidRPr="00F25D6D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F25D6D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offerPartnerCode</w:t>
            </w:r>
            <w:proofErr w:type="spellEnd"/>
            <w:proofErr w:type="gramStart"/>
            <w:r w:rsidRPr="00F25D6D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 </w:t>
            </w:r>
            <w:r w:rsidRPr="00F25D6D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F25D6D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DemoClassicPhysicalDebitVISA</w:t>
            </w:r>
            <w:proofErr w:type="spellEnd"/>
            <w:r w:rsidRPr="00F25D6D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"</w:t>
            </w:r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 xml:space="preserve">//à changer en fonction du type de carte souhaitée virtuelle //ou physique </w:t>
            </w:r>
            <w:proofErr w:type="spellStart"/>
            <w:r w:rsidRPr="00F25D6D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DemoClassic</w:t>
            </w:r>
            <w:r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Virtual</w:t>
            </w:r>
            <w:r w:rsidRPr="00F25D6D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DebitVISA</w:t>
            </w:r>
            <w:proofErr w:type="spellEnd"/>
            <w:r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 xml:space="preserve"> pour virtuelle</w:t>
            </w:r>
          </w:p>
          <w:p w:rsidRPr="00332475" w:rsidR="00332475" w:rsidP="00332475" w:rsidRDefault="00332475" w14:paraId="0D09F7B5" w14:textId="3CD881F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i/>
                <w:iCs/>
                <w:color w:val="ED7D31" w:themeColor="accent2"/>
              </w:rPr>
            </w:pPr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  </w:t>
            </w:r>
            <w:r w:rsidRPr="00F25D6D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F25D6D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holderExternalRef</w:t>
            </w:r>
            <w:proofErr w:type="spellEnd"/>
            <w:proofErr w:type="gramStart"/>
            <w:r w:rsidRPr="00F25D6D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 </w:t>
            </w:r>
            <w:r w:rsidRPr="00F25D6D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"</w:t>
            </w:r>
            <w:r w:rsidRPr="00332475">
              <w:rPr>
                <w:rStyle w:val="Lienhypertexte"/>
                <w:rFonts w:ascii="Arial" w:hAnsi="Arial" w:cs="Arial"/>
                <w:i/>
                <w:iCs/>
                <w:color w:val="ED7D31" w:themeColor="accent2"/>
                <w:u w:val="none"/>
              </w:rPr>
              <w:t>{</w:t>
            </w:r>
            <w:proofErr w:type="spellStart"/>
            <w:r w:rsidRPr="00332475">
              <w:rPr>
                <w:rFonts w:ascii="Arial" w:hAnsi="Arial" w:cs="Arial"/>
                <w:i/>
                <w:iCs/>
                <w:color w:val="ED7D31" w:themeColor="accent2"/>
              </w:rPr>
              <w:t>appuserid</w:t>
            </w:r>
            <w:proofErr w:type="spellEnd"/>
            <w:r w:rsidRPr="00332475">
              <w:rPr>
                <w:rStyle w:val="Lienhypertexte"/>
                <w:rFonts w:ascii="Arial" w:hAnsi="Arial" w:cs="Arial"/>
                <w:i/>
                <w:iCs/>
                <w:color w:val="ED7D31" w:themeColor="accent2"/>
                <w:u w:val="none"/>
              </w:rPr>
              <w:t>}</w:t>
            </w:r>
            <w:r w:rsidRPr="00332475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", //utiliser l’</w:t>
            </w:r>
            <w:proofErr w:type="spellStart"/>
            <w:r w:rsidRPr="00332475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appuserid</w:t>
            </w:r>
            <w:proofErr w:type="spellEnd"/>
            <w:r w:rsidRPr="00332475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 xml:space="preserve"> du user souhaité, créé en étape 1, </w:t>
            </w:r>
          </w:p>
          <w:p w:rsidRPr="00F25D6D" w:rsidR="00332475" w:rsidP="00332475" w:rsidRDefault="00332475" w14:paraId="5270A47C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  </w:t>
            </w:r>
            <w:r w:rsidRPr="00F25D6D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F25D6D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cardExternalRef</w:t>
            </w:r>
            <w:proofErr w:type="spellEnd"/>
            <w:proofErr w:type="gramStart"/>
            <w:r w:rsidRPr="00F25D6D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:</w:t>
            </w:r>
            <w:proofErr w:type="gramEnd"/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 </w:t>
            </w:r>
            <w:r w:rsidRPr="00F25D6D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appuserid_CP_N</w:t>
            </w:r>
            <w:proofErr w:type="spellEnd"/>
            <w:r w:rsidRPr="00F25D6D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"</w:t>
            </w:r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//</w:t>
            </w:r>
            <w:proofErr w:type="spellStart"/>
            <w:r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Appcardid</w:t>
            </w:r>
            <w:proofErr w:type="spellEnd"/>
            <w:r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 xml:space="preserve"> : pour faciliter l’utilisation ultérieure de la carte, utilisez //l’appuserid + C pour </w:t>
            </w:r>
            <w:proofErr w:type="spellStart"/>
            <w:r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classic</w:t>
            </w:r>
            <w:proofErr w:type="spellEnd"/>
            <w:r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 xml:space="preserve">, P pour physique V pour virtuelle et N </w:t>
            </w:r>
            <w:r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eastAsia="fr-FR"/>
              </w:rPr>
              <w:t>étant l’index de la carte à modifier à chaque //création de carte, champ obligatoire</w:t>
            </w:r>
          </w:p>
          <w:p w:rsidRPr="00691750" w:rsidR="00332475" w:rsidP="00332475" w:rsidRDefault="00332475" w14:paraId="4662F8B2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fr-FR"/>
              </w:rPr>
            </w:pPr>
            <w:r w:rsidRPr="00F25D6D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  </w:t>
            </w:r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val="en-US" w:eastAsia="fr-FR"/>
              </w:rPr>
              <w:t>visualCodeSelected</w:t>
            </w:r>
            <w:proofErr w:type="spellEnd"/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>: </w:t>
            </w:r>
            <w:r w:rsidRPr="00691750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val="en-US" w:eastAsia="fr-FR"/>
              </w:rPr>
              <w:t>"NSP1"</w:t>
            </w:r>
            <w:r w:rsidRPr="00691750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>//</w:t>
            </w:r>
            <w:r w:rsidRPr="00691750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 xml:space="preserve">NSP1= physique, NSV1= </w:t>
            </w:r>
            <w:proofErr w:type="spellStart"/>
            <w:r w:rsidRPr="00691750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>virtuelle</w:t>
            </w:r>
            <w:proofErr w:type="spellEnd"/>
            <w:r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>,</w:t>
            </w:r>
          </w:p>
          <w:p w:rsidRPr="00691750" w:rsidR="00332475" w:rsidP="00332475" w:rsidRDefault="00332475" w14:paraId="5DEBA1B9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>  </w:t>
            </w:r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val="en-US" w:eastAsia="fr-FR"/>
              </w:rPr>
              <w:t>"label"</w:t>
            </w:r>
            <w:r w:rsidRPr="00691750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>: </w:t>
            </w:r>
            <w:r w:rsidRPr="00691750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val="en-US" w:eastAsia="fr-FR"/>
              </w:rPr>
              <w:t>"string"</w:t>
            </w:r>
            <w:r w:rsidRPr="00691750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>,</w:t>
            </w:r>
            <w:r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 xml:space="preserve"> // nom de la carte “libre”</w:t>
            </w:r>
          </w:p>
          <w:p w:rsidRPr="00691750" w:rsidR="00332475" w:rsidP="00332475" w:rsidRDefault="00332475" w14:paraId="33A826FA" w14:textId="77777777">
            <w:pPr>
              <w:spacing w:line="270" w:lineRule="exac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>  </w:t>
            </w:r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val="en-US" w:eastAsia="fr-FR"/>
              </w:rPr>
              <w:t>wishPin</w:t>
            </w:r>
            <w:proofErr w:type="spellEnd"/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  <w:t>: </w:t>
            </w:r>
            <w:r w:rsidRPr="00691750">
              <w:rPr>
                <w:rFonts w:ascii="Consolas" w:hAnsi="Consolas" w:eastAsia="Times New Roman" w:cs="Times New Roman"/>
                <w:b/>
                <w:bCs/>
                <w:color w:val="0451A5"/>
                <w:kern w:val="24"/>
                <w:sz w:val="18"/>
                <w:szCs w:val="18"/>
                <w:lang w:val="en-US" w:eastAsia="fr-FR"/>
              </w:rPr>
              <w:t>true</w:t>
            </w:r>
            <w:r>
              <w:rPr>
                <w:rFonts w:ascii="Consolas" w:hAnsi="Consolas" w:eastAsia="Times New Roman" w:cs="Times New Roman"/>
                <w:b/>
                <w:bCs/>
                <w:color w:val="0451A5"/>
                <w:kern w:val="24"/>
                <w:sz w:val="18"/>
                <w:szCs w:val="18"/>
                <w:lang w:val="en-US" w:eastAsia="fr-FR"/>
              </w:rPr>
              <w:t xml:space="preserve"> // true= </w:t>
            </w:r>
            <w:proofErr w:type="spellStart"/>
            <w:r>
              <w:rPr>
                <w:rFonts w:ascii="Consolas" w:hAnsi="Consolas" w:eastAsia="Times New Roman" w:cs="Times New Roman"/>
                <w:b/>
                <w:bCs/>
                <w:color w:val="0451A5"/>
                <w:kern w:val="24"/>
                <w:sz w:val="18"/>
                <w:szCs w:val="18"/>
                <w:lang w:val="en-US" w:eastAsia="fr-FR"/>
              </w:rPr>
              <w:t>choix</w:t>
            </w:r>
            <w:proofErr w:type="spellEnd"/>
            <w:r>
              <w:rPr>
                <w:rFonts w:ascii="Consolas" w:hAnsi="Consolas" w:eastAsia="Times New Roman" w:cs="Times New Roman"/>
                <w:b/>
                <w:bCs/>
                <w:color w:val="0451A5"/>
                <w:kern w:val="24"/>
                <w:sz w:val="18"/>
                <w:szCs w:val="18"/>
                <w:lang w:val="en-US" w:eastAsia="fr-FR"/>
              </w:rPr>
              <w:t xml:space="preserve"> du PIN </w:t>
            </w:r>
            <w:proofErr w:type="spellStart"/>
            <w:r>
              <w:rPr>
                <w:rFonts w:ascii="Consolas" w:hAnsi="Consolas" w:eastAsia="Times New Roman" w:cs="Times New Roman"/>
                <w:b/>
                <w:bCs/>
                <w:color w:val="0451A5"/>
                <w:kern w:val="24"/>
                <w:sz w:val="18"/>
                <w:szCs w:val="18"/>
                <w:lang w:val="en-US" w:eastAsia="fr-FR"/>
              </w:rPr>
              <w:t>ou</w:t>
            </w:r>
            <w:proofErr w:type="spellEnd"/>
            <w:r>
              <w:rPr>
                <w:rFonts w:ascii="Consolas" w:hAnsi="Consolas" w:eastAsia="Times New Roman" w:cs="Times New Roman"/>
                <w:b/>
                <w:bCs/>
                <w:color w:val="0451A5"/>
                <w:kern w:val="24"/>
                <w:sz w:val="18"/>
                <w:szCs w:val="18"/>
                <w:lang w:val="en-US" w:eastAsia="fr-FR"/>
              </w:rPr>
              <w:t xml:space="preserve"> false= PIN </w:t>
            </w:r>
            <w:proofErr w:type="spellStart"/>
            <w:r>
              <w:rPr>
                <w:rFonts w:ascii="Consolas" w:hAnsi="Consolas" w:eastAsia="Times New Roman" w:cs="Times New Roman"/>
                <w:b/>
                <w:bCs/>
                <w:color w:val="0451A5"/>
                <w:kern w:val="24"/>
                <w:sz w:val="18"/>
                <w:szCs w:val="18"/>
                <w:lang w:val="en-US" w:eastAsia="fr-FR"/>
              </w:rPr>
              <w:t>aléatoire</w:t>
            </w:r>
            <w:proofErr w:type="spellEnd"/>
          </w:p>
          <w:p w:rsidRPr="00332475" w:rsidR="00332475" w:rsidP="00332475" w:rsidRDefault="00332475" w14:paraId="0B1712C2" w14:textId="54EC0675">
            <w:pPr>
              <w:rPr>
                <w:color w:val="0000FF"/>
                <w:u w:val="single"/>
              </w:rPr>
            </w:pPr>
            <w:r w:rsidRPr="00C374A4">
              <w:rPr>
                <w:rFonts w:ascii="Consolas" w:hAnsi="Consolas" w:eastAsia="Consolas" w:cs="Consolas"/>
                <w:color w:val="000000"/>
                <w:kern w:val="24"/>
                <w:sz w:val="18"/>
                <w:szCs w:val="18"/>
                <w:lang w:val="en-US" w:eastAsia="fr-FR"/>
              </w:rPr>
              <w:t>}</w:t>
            </w:r>
          </w:p>
        </w:tc>
      </w:tr>
      <w:tr w:rsidR="00332475" w:rsidTr="47A1C081" w14:paraId="3390D43D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332475" w:rsidP="00332475" w:rsidRDefault="00B756B9" w14:paraId="289C7B8E" w14:textId="7979A31F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Points de contrôle API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332475" w:rsidP="00332475" w:rsidRDefault="00332475" w14:paraId="1A25593B" w14:textId="77777777">
            <w:pPr>
              <w:rPr>
                <w:rFonts w:ascii="Arial" w:hAnsi="Arial" w:cs="Arial"/>
                <w:b/>
                <w:bCs/>
              </w:rPr>
            </w:pPr>
            <w:r w:rsidRPr="00A3716C">
              <w:rPr>
                <w:rFonts w:ascii="Arial" w:hAnsi="Arial" w:cs="Arial"/>
                <w:b/>
                <w:bCs/>
              </w:rPr>
              <w:t>GET</w:t>
            </w:r>
            <w:r>
              <w:rPr>
                <w:rFonts w:ascii="Arial" w:hAnsi="Arial" w:cs="Arial"/>
                <w:b/>
                <w:bCs/>
              </w:rPr>
              <w:t>/</w:t>
            </w:r>
          </w:p>
          <w:p w:rsidR="00332475" w:rsidP="00332475" w:rsidRDefault="006D7347" w14:paraId="163CBFA5" w14:textId="25DCDC9D">
            <w:pPr>
              <w:rPr>
                <w:rFonts w:ascii="Arial" w:hAnsi="Arial" w:cs="Arial"/>
              </w:rPr>
            </w:pPr>
            <w:hyperlink w:history="1" r:id="rId30">
              <w:r w:rsidRPr="00EF15B8" w:rsidR="00332475">
                <w:rPr>
                  <w:rStyle w:val="Lienhypertexte"/>
                  <w:rFonts w:ascii="Arial" w:hAnsi="Arial" w:cs="Arial"/>
                </w:rPr>
                <w:t>https://sb-api.xpollens.com/api/v2.0/card/</w:t>
              </w:r>
              <w:r w:rsidRPr="00332475" w:rsidR="00332475">
                <w:rPr>
                  <w:rStyle w:val="Lienhypertexte"/>
                  <w:i/>
                  <w:iCs/>
                  <w:color w:val="ED7D31" w:themeColor="accent2"/>
                </w:rPr>
                <w:t>{cardExternalRef}</w:t>
              </w:r>
            </w:hyperlink>
          </w:p>
        </w:tc>
      </w:tr>
      <w:tr w:rsidR="00332475" w:rsidTr="47A1C081" w14:paraId="3394D071" w14:textId="77777777"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332475" w:rsidP="00332475" w:rsidRDefault="00B756B9" w14:paraId="6F39E007" w14:textId="151FB8C5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Points de contrôle </w:t>
            </w:r>
            <w:r w:rsidRPr="00691750" w:rsidR="00332475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Espace Partenaire</w:t>
            </w:r>
          </w:p>
        </w:tc>
        <w:tc>
          <w:tcPr>
            <w:tcW w:w="1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9B1012" w:rsidP="00332475" w:rsidRDefault="009B1012" w14:paraId="1EA24C4C" w14:textId="77777777">
            <w:pPr>
              <w:rPr>
                <w:rFonts w:ascii="Arial" w:hAnsi="Arial" w:cs="Arial"/>
              </w:rPr>
            </w:pPr>
          </w:p>
          <w:p w:rsidR="009B1012" w:rsidP="00332475" w:rsidRDefault="009B1012" w14:paraId="58BE74B0" w14:textId="45519482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755E1850" wp14:editId="1816C098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116205</wp:posOffset>
                  </wp:positionV>
                  <wp:extent cx="6061075" cy="2569845"/>
                  <wp:effectExtent l="0" t="0" r="0" b="1905"/>
                  <wp:wrapTopAndBottom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1075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47A1C081">
              <w:rPr/>
              <w:t/>
            </w:r>
          </w:p>
          <w:p w:rsidRPr="004F75C7" w:rsidR="009B1012" w:rsidP="004F75C7" w:rsidRDefault="009B1012" w14:paraId="222414EA" w14:textId="55319D96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4F75C7">
              <w:rPr>
                <w:rFonts w:ascii="Arial" w:hAnsi="Arial" w:cs="Arial"/>
              </w:rPr>
              <w:t>Rechercher le user avec l’outil de recherche et cliquez sur le user pour accéder à sa fiche client :</w:t>
            </w:r>
          </w:p>
          <w:p w:rsidRPr="004F75C7" w:rsidR="00332475" w:rsidP="004F75C7" w:rsidRDefault="009B1012" w14:paraId="1A546AE0" w14:textId="0EF85AE0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4F75C7">
              <w:rPr>
                <w:rFonts w:ascii="Arial" w:hAnsi="Arial" w:cs="Arial"/>
              </w:rPr>
              <w:t>Dans la rubrique « cartes », l</w:t>
            </w:r>
            <w:r w:rsidRPr="004F75C7" w:rsidR="00332475">
              <w:rPr>
                <w:rFonts w:ascii="Arial" w:hAnsi="Arial" w:cs="Arial"/>
              </w:rPr>
              <w:t xml:space="preserve">es cartes </w:t>
            </w:r>
            <w:r w:rsidRPr="004F75C7">
              <w:rPr>
                <w:rFonts w:ascii="Arial" w:hAnsi="Arial" w:cs="Arial"/>
              </w:rPr>
              <w:t xml:space="preserve">du user </w:t>
            </w:r>
            <w:r w:rsidRPr="004F75C7" w:rsidR="00332475">
              <w:rPr>
                <w:rFonts w:ascii="Arial" w:hAnsi="Arial" w:cs="Arial"/>
              </w:rPr>
              <w:t>sont affichées</w:t>
            </w:r>
            <w:r w:rsidRPr="004F75C7">
              <w:rPr>
                <w:rFonts w:ascii="Arial" w:hAnsi="Arial" w:cs="Arial"/>
              </w:rPr>
              <w:t>. En cliquant sur la carte souhaitée,</w:t>
            </w:r>
            <w:r w:rsidRPr="004F75C7" w:rsidR="00332475">
              <w:rPr>
                <w:rFonts w:ascii="Arial" w:hAnsi="Arial" w:cs="Arial"/>
              </w:rPr>
              <w:t xml:space="preserve"> les limites </w:t>
            </w:r>
            <w:r w:rsidRPr="004F75C7">
              <w:rPr>
                <w:rFonts w:ascii="Arial" w:hAnsi="Arial" w:cs="Arial"/>
              </w:rPr>
              <w:t>(paiement/retrait) s’affichent.</w:t>
            </w:r>
          </w:p>
        </w:tc>
      </w:tr>
    </w:tbl>
    <w:p w:rsidR="00332475" w:rsidP="00EF5622" w:rsidRDefault="00332475" w14:paraId="22C58BE6" w14:textId="1A2BB308"/>
    <w:p w:rsidR="00C526EA" w:rsidRDefault="00C526EA" w14:paraId="07643BCB" w14:textId="77777777">
      <w:r>
        <w:br w:type="page"/>
      </w:r>
    </w:p>
    <w:p w:rsidRPr="00B756B9" w:rsidR="000C604D" w:rsidP="00EF5622" w:rsidRDefault="000C604D" w14:paraId="325DCBC6" w14:textId="4E5577D9">
      <w:pPr>
        <w:rPr>
          <w:rFonts w:ascii="Arial" w:hAnsi="Arial" w:cs="Arial"/>
          <w:b/>
          <w:bCs/>
        </w:rPr>
      </w:pP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 xml:space="preserve">Etape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5 </w:t>
      </w: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Réaliser une autorisation de paiement</w:t>
      </w:r>
    </w:p>
    <w:p w:rsidR="000C604D" w:rsidP="00EF5622" w:rsidRDefault="000C604D" w14:paraId="7AFF30F6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11731"/>
      </w:tblGrid>
      <w:tr w:rsidRPr="00A16781" w:rsidR="004F2331" w:rsidTr="47A1C081" w14:paraId="3A7EE801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691750" w:rsidR="004F2331" w:rsidP="004F2331" w:rsidRDefault="004F2331" w14:paraId="510C86CA" w14:textId="03BD10AB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Prérequis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="004F2331" w:rsidP="004F2331" w:rsidRDefault="004F2331" w14:paraId="689BC26E" w14:textId="073533A3">
            <w:pPr>
              <w:rPr>
                <w:rFonts w:ascii="Arial" w:hAnsi="Arial" w:cs="Arial"/>
              </w:rPr>
            </w:pPr>
            <w:r w:rsidRPr="00C8726B">
              <w:rPr>
                <w:rFonts w:ascii="Arial" w:hAnsi="Arial" w:cs="Arial"/>
              </w:rPr>
              <w:t xml:space="preserve">Disposer </w:t>
            </w:r>
            <w:r>
              <w:rPr>
                <w:rFonts w:ascii="Arial" w:hAnsi="Arial" w:cs="Arial"/>
              </w:rPr>
              <w:t xml:space="preserve">d’un user dont le KYC est validé et </w:t>
            </w:r>
            <w:r w:rsidRPr="00C8726B">
              <w:rPr>
                <w:rFonts w:ascii="Arial" w:hAnsi="Arial" w:cs="Arial"/>
              </w:rPr>
              <w:t>de l’Appcardid de la carte que l’on souhaite utiliser</w:t>
            </w:r>
          </w:p>
        </w:tc>
      </w:tr>
      <w:tr w:rsidRPr="00A16781" w:rsidR="004F2331" w:rsidTr="47A1C081" w14:paraId="2CF2E257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="004F2331" w:rsidP="004F2331" w:rsidRDefault="004F2331" w14:paraId="03FD342C" w14:textId="61AD79CD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Objectif 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="004F2331" w:rsidP="004F2331" w:rsidRDefault="004F2331" w14:paraId="572697F2" w14:textId="567D9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Réaliser une demande d’autorisation en utilisant le POST « </w:t>
            </w:r>
            <w:r w:rsidRPr="00DF739E">
              <w:rPr>
                <w:rFonts w:ascii="Arial" w:hAnsi="Arial" w:cs="Arial"/>
              </w:rPr>
              <w:t>Opération carte : création autorisation</w:t>
            </w:r>
            <w:r>
              <w:rPr>
                <w:rFonts w:ascii="Arial" w:hAnsi="Arial" w:cs="Arial"/>
              </w:rPr>
              <w:t xml:space="preserve"> » de Postman (première étape d’un paiement, suit la compensation)</w:t>
            </w:r>
          </w:p>
          <w:p w:rsidRPr="00C8726B" w:rsidR="004F2331" w:rsidP="004F2331" w:rsidRDefault="004F2331" w14:paraId="23C7396D" w14:textId="136D26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Important : Dans le cas de la première utilisation d’une carte physique, la première autorisation est utilisée afin de l’activer. </w:t>
            </w:r>
          </w:p>
        </w:tc>
      </w:tr>
      <w:tr w:rsidRPr="00332475" w:rsidR="004F2331" w:rsidTr="47A1C081" w14:paraId="07016623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691750" w:rsidR="004F2331" w:rsidP="004F2331" w:rsidRDefault="004F2331" w14:paraId="27586D2A" w14:textId="7DAA9308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API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="004F2331" w:rsidP="004F2331" w:rsidRDefault="004F2331" w14:paraId="4ED8D198" w14:textId="77777777">
            <w:pPr>
              <w:rPr>
                <w:rFonts w:ascii="Arial" w:hAnsi="Arial" w:cs="Arial"/>
                <w:b/>
                <w:bCs/>
              </w:rPr>
            </w:pPr>
            <w:r w:rsidRPr="00A378EA">
              <w:rPr>
                <w:rFonts w:ascii="Arial" w:hAnsi="Arial" w:cs="Arial"/>
                <w:b/>
                <w:bCs/>
              </w:rPr>
              <w:t>POST/</w:t>
            </w:r>
          </w:p>
          <w:p w:rsidRPr="00332475" w:rsidR="004F2331" w:rsidP="004F2331" w:rsidRDefault="004F2331" w14:paraId="1F25C4F3" w14:textId="6EED9420">
            <w:pPr>
              <w:rPr>
                <w:color w:val="0000FF"/>
                <w:u w:val="single"/>
              </w:rPr>
            </w:pPr>
            <w:r w:rsidRPr="00A378EA">
              <w:rPr>
                <w:rFonts w:ascii="Arial" w:hAnsi="Arial" w:cs="Arial"/>
                <w:u w:val="single"/>
              </w:rPr>
              <w:t>https://sb-api.xpollens.com/api/V1.1/simulator/CardAuthorization</w:t>
            </w:r>
          </w:p>
        </w:tc>
      </w:tr>
      <w:tr w:rsidR="004F2331" w:rsidTr="47A1C081" w14:paraId="703AD385" w14:textId="77777777"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4F2331" w:rsidP="004F2331" w:rsidRDefault="004F2331" w14:paraId="5BB8079B" w14:textId="7CB2AADE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Exemple</w:t>
            </w:r>
          </w:p>
        </w:tc>
        <w:tc>
          <w:tcPr>
            <w:tcW w:w="1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E211F1" w:rsidR="004F2331" w:rsidP="004F2331" w:rsidRDefault="004F2331" w14:paraId="7CF7E0DF" w14:textId="77777777">
            <w:pPr>
              <w:spacing w:line="270" w:lineRule="exact"/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{</w:t>
            </w:r>
          </w:p>
          <w:p w:rsidRPr="00691750" w:rsidR="004F2331" w:rsidP="004F2331" w:rsidRDefault="004F2331" w14:paraId="4C7AB855" w14:textId="77777777">
            <w:pPr>
              <w:spacing w:line="270" w:lineRule="exact"/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</w:pPr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"authorisation_type"</w:t>
            </w:r>
            <w:r w:rsidRPr="00691750">
              <w:rPr>
                <w:rFonts w:ascii="Consolas" w:hAnsi="Consolas" w:eastAsia="Times New Roman" w:cs="Times New Roman"/>
                <w:b/>
                <w:bCs/>
                <w:color w:val="000000"/>
                <w:kern w:val="24"/>
                <w:sz w:val="18"/>
                <w:szCs w:val="18"/>
                <w:lang w:eastAsia="fr-FR"/>
              </w:rPr>
              <w:t xml:space="preserve"> </w:t>
            </w:r>
            <w:r w:rsidRPr="00691750">
              <w:rPr>
                <w:rFonts w:ascii="Consolas" w:hAnsi="Consolas" w:eastAsia="Times New Roman" w:cs="Times New Roman"/>
                <w:kern w:val="24"/>
                <w:sz w:val="18"/>
                <w:szCs w:val="18"/>
                <w:lang w:eastAsia="fr-FR"/>
              </w:rPr>
              <w:t>:</w:t>
            </w:r>
            <w:r w:rsidRPr="00691750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1</w:t>
            </w:r>
            <w:r w:rsidRPr="00F25D6D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kern w:val="24"/>
                <w:sz w:val="18"/>
                <w:szCs w:val="18"/>
                <w:lang w:eastAsia="fr-FR"/>
              </w:rPr>
              <w:t>,</w:t>
            </w:r>
            <w:r>
              <w:rPr>
                <w:rFonts w:ascii="Consolas" w:hAnsi="Consolas" w:eastAsia="Times New Roman" w:cs="Times New Roman"/>
                <w:kern w:val="24"/>
                <w:sz w:val="18"/>
                <w:szCs w:val="18"/>
                <w:lang w:eastAsia="fr-FR"/>
              </w:rPr>
              <w:t xml:space="preserve"> // voir liste des types d’autorisations</w:t>
            </w:r>
          </w:p>
          <w:p w:rsidRPr="00691750" w:rsidR="004F2331" w:rsidP="004F2331" w:rsidRDefault="004F2331" w14:paraId="1AFE6F52" w14:textId="77777777">
            <w:pPr>
              <w:spacing w:line="270" w:lineRule="exact"/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val="en-US" w:eastAsia="fr-FR"/>
              </w:rPr>
              <w:t>"appcardid</w:t>
            </w:r>
            <w:proofErr w:type="gramStart"/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val="en-US" w:eastAsia="fr-FR"/>
              </w:rPr>
              <w:t xml:space="preserve">" </w:t>
            </w:r>
            <w:r w:rsidRPr="00691750">
              <w:rPr>
                <w:rFonts w:ascii="Consolas" w:hAnsi="Consolas" w:eastAsia="Times New Roman" w:cs="Times New Roman"/>
                <w:kern w:val="24"/>
                <w:sz w:val="18"/>
                <w:szCs w:val="18"/>
                <w:lang w:val="en-US" w:eastAsia="fr-FR"/>
              </w:rPr>
              <w:t>:</w:t>
            </w:r>
            <w:proofErr w:type="gramEnd"/>
            <w:r w:rsidRPr="00691750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val="en-US" w:eastAsia="fr-FR"/>
              </w:rPr>
              <w:t>"CardID"</w:t>
            </w:r>
            <w:r w:rsidRPr="00691750">
              <w:rPr>
                <w:rFonts w:ascii="Consolas" w:hAnsi="Consolas" w:eastAsia="Times New Roman" w:cs="Times New Roman"/>
                <w:kern w:val="24"/>
                <w:sz w:val="18"/>
                <w:szCs w:val="18"/>
                <w:lang w:val="en-US" w:eastAsia="fr-FR"/>
              </w:rPr>
              <w:t>,</w:t>
            </w:r>
            <w:r>
              <w:rPr>
                <w:rFonts w:ascii="Consolas" w:hAnsi="Consolas" w:eastAsia="Times New Roman" w:cs="Times New Roman"/>
                <w:kern w:val="24"/>
                <w:sz w:val="18"/>
                <w:szCs w:val="18"/>
                <w:lang w:val="en-US" w:eastAsia="fr-FR"/>
              </w:rPr>
              <w:t xml:space="preserve"> // appcardid de la carte que l’on souhaite utiliser</w:t>
            </w:r>
          </w:p>
          <w:p w:rsidRPr="00691750" w:rsidR="004F2331" w:rsidP="004F2331" w:rsidRDefault="004F2331" w14:paraId="2E01597B" w14:textId="77777777">
            <w:pPr>
              <w:spacing w:line="270" w:lineRule="exact"/>
              <w:rPr>
                <w:rFonts w:ascii="Consolas" w:hAnsi="Consolas" w:eastAsia="Times New Roman" w:cs="Times New Roman"/>
                <w:kern w:val="24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val="en-US" w:eastAsia="fr-FR"/>
              </w:rPr>
              <w:t>"Amount</w:t>
            </w:r>
            <w:proofErr w:type="gramStart"/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val="en-US" w:eastAsia="fr-FR"/>
              </w:rPr>
              <w:t>"</w:t>
            </w:r>
            <w:r w:rsidRPr="00334610">
              <w:rPr>
                <w:rFonts w:ascii="Consolas" w:hAnsi="Consolas" w:eastAsia="Times New Roman" w:cs="Times New Roman"/>
                <w:b/>
                <w:bCs/>
                <w:color w:val="000000"/>
                <w:kern w:val="24"/>
                <w:sz w:val="18"/>
                <w:szCs w:val="18"/>
                <w:lang w:val="en-US" w:eastAsia="fr-FR"/>
              </w:rPr>
              <w:t xml:space="preserve"> :</w:t>
            </w:r>
            <w:proofErr w:type="gramEnd"/>
            <w:r w:rsidRPr="00334610">
              <w:rPr>
                <w:rFonts w:ascii="Consolas" w:hAnsi="Consolas" w:eastAsia="Times New Roman" w:cs="Times New Roman"/>
                <w:b/>
                <w:bCs/>
                <w:color w:val="000000"/>
                <w:kern w:val="24"/>
                <w:sz w:val="18"/>
                <w:szCs w:val="18"/>
                <w:lang w:val="en-US" w:eastAsia="fr-FR"/>
              </w:rPr>
              <w:t xml:space="preserve"> </w:t>
            </w:r>
            <w:r w:rsidRPr="00691750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val="en-US" w:eastAsia="fr-FR"/>
              </w:rPr>
              <w:t xml:space="preserve">"10" </w:t>
            </w:r>
            <w:r>
              <w:rPr>
                <w:rFonts w:ascii="Consolas" w:hAnsi="Consolas" w:eastAsia="Times New Roman" w:cs="Times New Roman"/>
                <w:kern w:val="24"/>
                <w:sz w:val="18"/>
                <w:szCs w:val="18"/>
                <w:lang w:val="en-US" w:eastAsia="fr-FR"/>
              </w:rPr>
              <w:t xml:space="preserve">// </w:t>
            </w:r>
            <w:r w:rsidRPr="00691750">
              <w:rPr>
                <w:rFonts w:ascii="Consolas" w:hAnsi="Consolas" w:eastAsia="Times New Roman" w:cs="Times New Roman"/>
                <w:kern w:val="24"/>
                <w:sz w:val="18"/>
                <w:szCs w:val="18"/>
                <w:lang w:val="en-US" w:eastAsia="fr-FR"/>
              </w:rPr>
              <w:t>montant en €</w:t>
            </w:r>
          </w:p>
          <w:p w:rsidR="004F2331" w:rsidP="004F2331" w:rsidRDefault="004F2331" w14:paraId="3E08BCAB" w14:textId="04D2A279">
            <w:pPr>
              <w:rPr>
                <w:rFonts w:ascii="Arial" w:hAnsi="Arial" w:cs="Arial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  <w:t>}</w:t>
            </w:r>
          </w:p>
        </w:tc>
      </w:tr>
      <w:tr w:rsidR="004F2331" w:rsidTr="47A1C081" w14:paraId="3B60A8E8" w14:textId="77777777"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4F2331" w:rsidP="004F2331" w:rsidRDefault="004F2331" w14:paraId="5498A307" w14:textId="10F7438C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Points de contrôle API</w:t>
            </w:r>
          </w:p>
        </w:tc>
        <w:tc>
          <w:tcPr>
            <w:tcW w:w="1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4F2331" w:rsidP="004F2331" w:rsidRDefault="004F2331" w14:paraId="4C14976F" w14:textId="77777777">
            <w:pPr>
              <w:spacing w:line="270" w:lineRule="exact"/>
              <w:rPr>
                <w:rFonts w:ascii="Segoe UI" w:hAnsi="Segoe UI" w:cs="Segoe UI"/>
                <w:sz w:val="21"/>
                <w:szCs w:val="21"/>
              </w:rPr>
            </w:pPr>
            <w:r w:rsidRPr="00691750">
              <w:rPr>
                <w:rFonts w:ascii="Arial" w:hAnsi="Arial" w:cs="Arial"/>
              </w:rPr>
              <w:t>GET/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  <w:p w:rsidRPr="00691750" w:rsidR="004F2331" w:rsidP="004F2331" w:rsidRDefault="006D7347" w14:paraId="1090C9D5" w14:textId="03A2298A">
            <w:pPr>
              <w:spacing w:line="270" w:lineRule="exact"/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</w:pPr>
            <w:hyperlink w:history="1" r:id="rId32">
              <w:r w:rsidRPr="00EF15B8" w:rsidR="004F2331">
                <w:rPr>
                  <w:rStyle w:val="Lienhypertexte"/>
                  <w:rFonts w:ascii="Segoe UI" w:hAnsi="Segoe UI" w:cs="Segoe UI"/>
                  <w:sz w:val="21"/>
                  <w:szCs w:val="21"/>
                </w:rPr>
                <w:t>https://sb-api.xpollens.com/api/v1.1/users/</w:t>
              </w:r>
              <w:r w:rsidRPr="000C604D" w:rsidR="004F2331">
                <w:rPr>
                  <w:rStyle w:val="Lienhypertexte"/>
                  <w:rFonts w:ascii="Arial" w:hAnsi="Arial" w:cs="Arial"/>
                  <w:i/>
                  <w:iCs/>
                  <w:color w:val="ED7D31" w:themeColor="accent2"/>
                </w:rPr>
                <w:t>{appuserid}</w:t>
              </w:r>
              <w:r w:rsidRPr="00EF15B8" w:rsidR="004F2331">
                <w:rPr>
                  <w:rStyle w:val="Lienhypertexte"/>
                  <w:rFonts w:ascii="Segoe UI" w:hAnsi="Segoe UI" w:cs="Segoe UI"/>
                  <w:sz w:val="21"/>
                  <w:szCs w:val="21"/>
                </w:rPr>
                <w:t>/cardoperations</w:t>
              </w:r>
            </w:hyperlink>
          </w:p>
          <w:p w:rsidRPr="00A3716C" w:rsidR="004F2331" w:rsidP="004F2331" w:rsidRDefault="004F2331" w14:paraId="7EB330B6" w14:textId="1D9BAFD8">
            <w:pPr>
              <w:rPr>
                <w:rFonts w:ascii="Arial" w:hAnsi="Arial" w:cs="Arial"/>
                <w:b/>
                <w:bCs/>
              </w:rPr>
            </w:pPr>
            <w:r w:rsidRPr="00691750">
              <w:rPr>
                <w:rFonts w:ascii="Arial" w:hAnsi="Arial" w:cs="Arial"/>
              </w:rPr>
              <w:t>Statut autorisation = 0 (</w:t>
            </w:r>
            <w:proofErr w:type="spellStart"/>
            <w:r w:rsidRPr="00691750">
              <w:rPr>
                <w:rFonts w:ascii="Arial" w:hAnsi="Arial" w:cs="Arial"/>
              </w:rPr>
              <w:t>waiting</w:t>
            </w:r>
            <w:proofErr w:type="spellEnd"/>
            <w:r w:rsidRPr="00691750">
              <w:rPr>
                <w:rFonts w:ascii="Arial" w:hAnsi="Arial" w:cs="Arial"/>
              </w:rPr>
              <w:t xml:space="preserve"> « en attente de compensation »)</w:t>
            </w:r>
          </w:p>
        </w:tc>
      </w:tr>
      <w:tr w:rsidR="004F2331" w:rsidTr="47A1C081" w14:paraId="7A042EAA" w14:textId="77777777"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4F2331" w:rsidP="004F2331" w:rsidRDefault="004F2331" w14:paraId="5CBAC6E8" w14:textId="1DC5EF8D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Points de contrôle </w:t>
            </w: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Espace Partenaire</w:t>
            </w:r>
          </w:p>
        </w:tc>
        <w:tc>
          <w:tcPr>
            <w:tcW w:w="1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4F2331" w:rsidP="004F2331" w:rsidRDefault="004F2331" w14:paraId="4A23DF2B" w14:textId="4ACC309C">
            <w:pPr>
              <w:rPr>
                <w:rFonts w:ascii="Arial" w:hAnsi="Arial" w:cs="Arial"/>
              </w:rPr>
            </w:pPr>
          </w:p>
          <w:p w:rsidR="004F2331" w:rsidP="004F2331" w:rsidRDefault="004F2331" w14:paraId="1671B4C7" w14:textId="16772ABB">
            <w:pPr>
              <w:rPr>
                <w:rFonts w:ascii="Arial" w:hAnsi="Arial" w:cs="Arial"/>
              </w:rPr>
            </w:pPr>
            <w:r w:rsidR="004F2331">
              <w:drawing>
                <wp:inline wp14:editId="06F6E39D" wp14:anchorId="74AF133C">
                  <wp:extent cx="5938210" cy="2564573"/>
                  <wp:effectExtent l="0" t="0" r="5715" b="7620"/>
                  <wp:docPr id="1" name="Imag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1"/>
                          <pic:cNvPicPr/>
                        </pic:nvPicPr>
                        <pic:blipFill>
                          <a:blip r:embed="R571184b0303e48e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938210" cy="256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C604D" w:rsidR="004F2331" w:rsidP="004F2331" w:rsidRDefault="004F2331" w14:paraId="0FA0F434" w14:textId="77777777">
            <w:pPr>
              <w:rPr>
                <w:rFonts w:ascii="Arial" w:hAnsi="Arial" w:cs="Arial"/>
              </w:rPr>
            </w:pPr>
          </w:p>
          <w:p w:rsidRPr="00691750" w:rsidR="004F2331" w:rsidP="004F2331" w:rsidRDefault="004F2331" w14:paraId="636DA765" w14:textId="06AA30EE">
            <w:pPr>
              <w:pStyle w:val="Paragraphedeliste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91750">
              <w:rPr>
                <w:rFonts w:ascii="Arial" w:hAnsi="Arial" w:cs="Arial"/>
              </w:rPr>
              <w:t xml:space="preserve">Dans le cas de la première utilisation de la carte : La carte est passée au statut « activé » </w:t>
            </w:r>
            <w:r>
              <w:rPr>
                <w:rFonts w:ascii="Arial" w:hAnsi="Arial" w:cs="Arial"/>
              </w:rPr>
              <w:t>(dans la rubrique carte)</w:t>
            </w:r>
          </w:p>
          <w:p w:rsidR="004F2331" w:rsidP="004F2331" w:rsidRDefault="004F2331" w14:paraId="5F44B893" w14:textId="0D90E2B4">
            <w:pPr>
              <w:pStyle w:val="Paragraphedeliste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</w:t>
            </w:r>
            <w:r w:rsidRPr="00691750">
              <w:rPr>
                <w:rFonts w:ascii="Arial" w:hAnsi="Arial" w:cs="Arial"/>
              </w:rPr>
              <w:t xml:space="preserve">olde d’autorisation </w:t>
            </w:r>
            <w:r>
              <w:rPr>
                <w:rFonts w:ascii="Arial" w:hAnsi="Arial" w:cs="Arial"/>
              </w:rPr>
              <w:t xml:space="preserve">est </w:t>
            </w:r>
            <w:r w:rsidRPr="00691750">
              <w:rPr>
                <w:rFonts w:ascii="Arial" w:hAnsi="Arial" w:cs="Arial"/>
              </w:rPr>
              <w:t>impacté, le solde réel</w:t>
            </w:r>
            <w:r>
              <w:rPr>
                <w:rFonts w:ascii="Arial" w:hAnsi="Arial" w:cs="Arial"/>
              </w:rPr>
              <w:t xml:space="preserve"> n’est pas impacté</w:t>
            </w:r>
            <w:r w:rsidRPr="00691750">
              <w:rPr>
                <w:rFonts w:ascii="Arial" w:hAnsi="Arial" w:cs="Arial"/>
              </w:rPr>
              <w:t xml:space="preserve"> (solde compensé)</w:t>
            </w:r>
          </w:p>
          <w:p w:rsidR="004F2331" w:rsidP="004F2331" w:rsidRDefault="004F2331" w14:paraId="0A55CA3E" w14:textId="540A717F">
            <w:pPr>
              <w:pStyle w:val="Paragraphedeliste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L’opération est au statut « en attente »</w:t>
            </w:r>
          </w:p>
          <w:p w:rsidRPr="000C604D" w:rsidR="004F2331" w:rsidP="004F2331" w:rsidRDefault="004F2331" w14:paraId="046D8E99" w14:textId="2973EC80">
            <w:pPr>
              <w:pStyle w:val="Paragraphedeliste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0C604D">
              <w:rPr>
                <w:rFonts w:ascii="Arial" w:hAnsi="Arial" w:cs="Arial"/>
              </w:rPr>
              <w:t>Les plafonds « global out » de la carte sont impactés (le cumul des opérations cartes)</w:t>
            </w:r>
          </w:p>
        </w:tc>
      </w:tr>
    </w:tbl>
    <w:p w:rsidR="00E34E90" w:rsidP="00EF5622" w:rsidRDefault="00E34E90" w14:paraId="6B6EF352" w14:textId="2D2DF160"/>
    <w:p w:rsidR="00C526EA" w:rsidRDefault="00C526EA" w14:paraId="704C94B8" w14:textId="7777777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br w:type="page"/>
      </w:r>
    </w:p>
    <w:p w:rsidR="00B756B9" w:rsidP="00EF5622" w:rsidRDefault="00B756B9" w14:paraId="7D290952" w14:textId="6F42AE56"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 xml:space="preserve">Etape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6</w:t>
      </w: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 :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Réaliser une compensation</w:t>
      </w:r>
    </w:p>
    <w:p w:rsidR="00B756B9" w:rsidP="00EF5622" w:rsidRDefault="00B756B9" w14:paraId="7CEA2E72" w14:textId="3F04D4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11731"/>
      </w:tblGrid>
      <w:tr w:rsidRPr="00C8726B" w:rsidR="00B756B9" w:rsidTr="47A1C081" w14:paraId="32DC06B5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="00B756B9" w:rsidP="00B756B9" w:rsidRDefault="00B756B9" w14:paraId="08E2CF94" w14:textId="25DC2305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Prérequis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Pr="00DF739E" w:rsidR="00B756B9" w:rsidP="00B756B9" w:rsidRDefault="00B756B9" w14:paraId="71804FC4" w14:textId="25004E88">
            <w:pPr>
              <w:rPr>
                <w:rFonts w:ascii="Arial" w:hAnsi="Arial" w:cs="Arial"/>
              </w:rPr>
            </w:pPr>
            <w:r w:rsidRPr="00DF739E">
              <w:rPr>
                <w:rFonts w:ascii="Arial" w:hAnsi="Arial" w:cs="Arial"/>
              </w:rPr>
              <w:t>Disposer d’un user dont le KYC a été validé, d’une carte, et d’un paiement précédemment autorisé</w:t>
            </w:r>
            <w:r w:rsidR="009C21F7">
              <w:rPr>
                <w:rFonts w:ascii="Arial" w:hAnsi="Arial" w:cs="Arial"/>
              </w:rPr>
              <w:t xml:space="preserve"> (voir étape 5)</w:t>
            </w:r>
            <w:r w:rsidRPr="00DF739E">
              <w:rPr>
                <w:rFonts w:ascii="Arial" w:hAnsi="Arial" w:cs="Arial"/>
              </w:rPr>
              <w:t>.</w:t>
            </w:r>
          </w:p>
          <w:p w:rsidRPr="00C8726B" w:rsidR="00B756B9" w:rsidP="00B756B9" w:rsidRDefault="00B756B9" w14:paraId="00EA2D64" w14:textId="41FBBCA1">
            <w:pPr>
              <w:rPr>
                <w:rFonts w:ascii="Arial" w:hAnsi="Arial" w:cs="Arial"/>
              </w:rPr>
            </w:pPr>
            <w:r w:rsidRPr="00DF739E">
              <w:rPr>
                <w:rFonts w:ascii="Arial" w:hAnsi="Arial" w:cs="Arial"/>
              </w:rPr>
              <w:t>Récupérer l’idtransaction de l’autorisation que l’on souhaite compenser</w:t>
            </w:r>
          </w:p>
        </w:tc>
      </w:tr>
      <w:tr w:rsidRPr="00A16781" w:rsidR="00B756B9" w:rsidTr="47A1C081" w14:paraId="638CD78A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DA157E" w:rsidR="00B756B9" w:rsidP="00B756B9" w:rsidRDefault="00B756B9" w14:paraId="5D40B222" w14:textId="27FAF9C8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Objectif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Pr="007C7D3B" w:rsidR="00B756B9" w:rsidP="00B756B9" w:rsidRDefault="00B756B9" w14:paraId="15FE9AFF" w14:textId="30D1AA45">
            <w:pPr>
              <w:rPr>
                <w:rFonts w:ascii="Arial" w:hAnsi="Arial" w:cs="Arial"/>
              </w:rPr>
            </w:pPr>
            <w:r w:rsidRPr="007C7D3B">
              <w:rPr>
                <w:rFonts w:ascii="Arial" w:hAnsi="Arial" w:cs="Arial"/>
              </w:rPr>
              <w:t>Réaliser la compensation d’un paiement précédemment autorisé</w:t>
            </w:r>
            <w:r w:rsidR="007C7D3B">
              <w:rPr>
                <w:rFonts w:ascii="Arial" w:hAnsi="Arial" w:cs="Arial"/>
              </w:rPr>
              <w:t xml:space="preserve"> en utilisant le POST </w:t>
            </w:r>
            <w:r w:rsidR="00A56546">
              <w:rPr>
                <w:rFonts w:ascii="Arial" w:hAnsi="Arial" w:cs="Arial"/>
              </w:rPr>
              <w:t>« opération carte : compensation » de la collection Postman</w:t>
            </w:r>
          </w:p>
        </w:tc>
      </w:tr>
      <w:tr w:rsidRPr="00A16781" w:rsidR="00B756B9" w:rsidTr="47A1C081" w14:paraId="6AA6D741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DA157E" w:rsidR="00B756B9" w:rsidP="00B756B9" w:rsidRDefault="00B756B9" w14:paraId="3DFA2A81" w14:textId="76F61404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API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="00B756B9" w:rsidP="00B756B9" w:rsidRDefault="00B756B9" w14:paraId="2ACA1B5A" w14:textId="77777777">
            <w:pPr>
              <w:rPr>
                <w:rFonts w:ascii="Arial" w:hAnsi="Arial" w:cs="Arial"/>
                <w:b/>
                <w:bCs/>
              </w:rPr>
            </w:pPr>
            <w:r w:rsidRPr="0080343F">
              <w:rPr>
                <w:rFonts w:ascii="Arial" w:hAnsi="Arial" w:cs="Arial"/>
                <w:b/>
                <w:bCs/>
              </w:rPr>
              <w:t>POST/</w:t>
            </w:r>
          </w:p>
          <w:p w:rsidRPr="00A16781" w:rsidR="00B756B9" w:rsidP="00B756B9" w:rsidRDefault="00B756B9" w14:paraId="413D605E" w14:textId="26881128">
            <w:pPr>
              <w:rPr>
                <w:rFonts w:ascii="Arial" w:hAnsi="Arial" w:cs="Arial"/>
              </w:rPr>
            </w:pPr>
            <w:r w:rsidRPr="00A378EA">
              <w:rPr>
                <w:rFonts w:ascii="Arial" w:hAnsi="Arial" w:cs="Arial"/>
                <w:u w:val="single"/>
              </w:rPr>
              <w:t>https://sb-api.xpollens.com/api/V1.1/simulator/CardAuthorization</w:t>
            </w:r>
            <w:r w:rsidRPr="00691750">
              <w:rPr>
                <w:rFonts w:ascii="Arial" w:hAnsi="Arial" w:cs="Arial"/>
                <w:u w:val="single"/>
              </w:rPr>
              <w:t>/ProcessFestopeme</w:t>
            </w:r>
          </w:p>
        </w:tc>
      </w:tr>
      <w:tr w:rsidRPr="00332475" w:rsidR="00B756B9" w:rsidTr="47A1C081" w14:paraId="0944820B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691750" w:rsidR="00B756B9" w:rsidP="00B756B9" w:rsidRDefault="00B756B9" w14:paraId="1D9CC20A" w14:textId="065ADED4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Exemple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Pr="00A33CD3" w:rsidR="00B756B9" w:rsidP="00B756B9" w:rsidRDefault="00B756B9" w14:paraId="1DD6A82F" w14:textId="77777777">
            <w:pPr>
              <w:spacing w:line="270" w:lineRule="exact"/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</w:pPr>
            <w:r w:rsidRPr="00A33CD3">
              <w:rPr>
                <w:rFonts w:ascii="Consolas" w:hAnsi="Consolas" w:eastAsia="Times New Roman" w:cs="Times New Roman"/>
                <w:b/>
                <w:bCs/>
                <w:color w:val="000000"/>
                <w:kern w:val="24"/>
                <w:sz w:val="18"/>
                <w:szCs w:val="18"/>
                <w:lang w:val="en-US" w:eastAsia="fr-FR"/>
              </w:rPr>
              <w:t>{</w:t>
            </w:r>
          </w:p>
          <w:p w:rsidRPr="00A33CD3" w:rsidR="00B756B9" w:rsidP="00B756B9" w:rsidRDefault="00B756B9" w14:paraId="4EFEC81F" w14:textId="77777777">
            <w:pPr>
              <w:spacing w:line="270" w:lineRule="exact"/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</w:pPr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"</w:t>
            </w:r>
            <w:proofErr w:type="spellStart"/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idTransaction</w:t>
            </w:r>
            <w:proofErr w:type="spellEnd"/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”</w:t>
            </w:r>
            <w:r w:rsidRPr="00A33CD3">
              <w:rPr>
                <w:rFonts w:ascii="Consolas" w:hAnsi="Consolas" w:eastAsia="Times New Roman" w:cs="Times New Roman"/>
                <w:b/>
                <w:bCs/>
                <w:color w:val="000000"/>
                <w:kern w:val="24"/>
                <w:sz w:val="18"/>
                <w:szCs w:val="18"/>
                <w:lang w:val="en-US" w:eastAsia="fr-FR"/>
              </w:rPr>
              <w:t xml:space="preserve"> : </w:t>
            </w:r>
            <w:r w:rsidRPr="00691750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>”258”</w:t>
            </w:r>
            <w:r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 xml:space="preserve"> // à retrouver dans la réponse de l’autorisation</w:t>
            </w:r>
          </w:p>
          <w:p w:rsidRPr="00A33CD3" w:rsidR="00B756B9" w:rsidP="00B756B9" w:rsidRDefault="00B756B9" w14:paraId="1F503E2E" w14:textId="77777777">
            <w:pPr>
              <w:spacing w:line="270" w:lineRule="exact"/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</w:pPr>
            <w:r w:rsidRPr="00691750">
              <w:rPr>
                <w:rFonts w:ascii="Consolas" w:hAnsi="Consolas" w:eastAsia="Times New Roman" w:cs="Times New Roman"/>
                <w:color w:val="A31515"/>
                <w:kern w:val="24"/>
                <w:sz w:val="18"/>
                <w:szCs w:val="18"/>
                <w:lang w:eastAsia="fr-FR"/>
              </w:rPr>
              <w:t>"operation”</w:t>
            </w:r>
            <w:r w:rsidRPr="00A33CD3">
              <w:rPr>
                <w:rFonts w:ascii="Consolas" w:hAnsi="Consolas" w:eastAsia="Times New Roman" w:cs="Times New Roman"/>
                <w:b/>
                <w:bCs/>
                <w:color w:val="000000"/>
                <w:kern w:val="24"/>
                <w:sz w:val="18"/>
                <w:szCs w:val="18"/>
                <w:lang w:val="en-US" w:eastAsia="fr-FR"/>
              </w:rPr>
              <w:t xml:space="preserve"> :</w:t>
            </w:r>
            <w:r w:rsidRPr="00691750">
              <w:rPr>
                <w:rFonts w:ascii="Consolas" w:hAnsi="Consolas" w:eastAsia="Times New Roman" w:cs="Times New Roman"/>
                <w:color w:val="0451A5"/>
                <w:kern w:val="24"/>
                <w:sz w:val="18"/>
                <w:szCs w:val="18"/>
                <w:lang w:eastAsia="fr-FR"/>
              </w:rPr>
              <w:t xml:space="preserve"> 1</w:t>
            </w:r>
            <w:r w:rsidRPr="00A33CD3">
              <w:rPr>
                <w:rFonts w:ascii="Consolas" w:hAnsi="Consolas" w:eastAsia="Times New Roman" w:cs="Times New Roman"/>
                <w:b/>
                <w:bCs/>
                <w:color w:val="000000"/>
                <w:kern w:val="24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ascii="Consolas" w:hAnsi="Consolas" w:eastAsia="Times New Roman" w:cs="Times New Roman"/>
                <w:b/>
                <w:bCs/>
                <w:color w:val="000000"/>
                <w:kern w:val="24"/>
                <w:sz w:val="18"/>
                <w:szCs w:val="18"/>
                <w:lang w:val="en-US" w:eastAsia="fr-FR"/>
              </w:rPr>
              <w:t>//1=compensation</w:t>
            </w:r>
          </w:p>
          <w:p w:rsidRPr="00332475" w:rsidR="00B756B9" w:rsidP="00B756B9" w:rsidRDefault="00B756B9" w14:paraId="475E5736" w14:textId="646E3A48">
            <w:pPr>
              <w:rPr>
                <w:color w:val="0000FF"/>
                <w:u w:val="single"/>
              </w:rPr>
            </w:pPr>
            <w:r w:rsidRPr="00A33CD3">
              <w:rPr>
                <w:rFonts w:ascii="Consolas" w:hAnsi="Consolas" w:eastAsia="Times New Roman" w:cs="Times New Roman"/>
                <w:b/>
                <w:bCs/>
                <w:color w:val="000000"/>
                <w:kern w:val="24"/>
                <w:sz w:val="18"/>
                <w:szCs w:val="18"/>
                <w:lang w:eastAsia="fr-FR"/>
              </w:rPr>
              <w:t>}</w:t>
            </w:r>
          </w:p>
        </w:tc>
      </w:tr>
      <w:tr w:rsidRPr="00A3716C" w:rsidR="00B756B9" w:rsidTr="47A1C081" w14:paraId="6FC7707A" w14:textId="77777777"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B756B9" w:rsidP="00B756B9" w:rsidRDefault="00B756B9" w14:paraId="6486E37A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Points de contrôle API</w:t>
            </w:r>
          </w:p>
        </w:tc>
        <w:tc>
          <w:tcPr>
            <w:tcW w:w="1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B756B9" w:rsidP="00B756B9" w:rsidRDefault="00B756B9" w14:paraId="7FFBBF54" w14:textId="77777777">
            <w:pPr>
              <w:spacing w:line="270" w:lineRule="exact"/>
              <w:rPr>
                <w:rFonts w:ascii="Segoe UI" w:hAnsi="Segoe UI" w:cs="Segoe UI"/>
                <w:sz w:val="21"/>
                <w:szCs w:val="21"/>
              </w:rPr>
            </w:pPr>
            <w:r w:rsidRPr="00691750">
              <w:rPr>
                <w:rFonts w:ascii="Arial" w:hAnsi="Arial" w:cs="Arial"/>
              </w:rPr>
              <w:t> GET/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  <w:p w:rsidRPr="00691750" w:rsidR="00B756B9" w:rsidP="00B756B9" w:rsidRDefault="006D7347" w14:paraId="77E8093A" w14:textId="77777777">
            <w:pPr>
              <w:spacing w:line="270" w:lineRule="exact"/>
              <w:rPr>
                <w:rFonts w:ascii="Consolas" w:hAnsi="Consolas" w:eastAsia="Times New Roman" w:cs="Times New Roman"/>
                <w:color w:val="000000"/>
                <w:kern w:val="24"/>
                <w:sz w:val="18"/>
                <w:szCs w:val="18"/>
                <w:lang w:eastAsia="fr-FR"/>
              </w:rPr>
            </w:pPr>
            <w:hyperlink w:history="1" r:id="rId34">
              <w:r w:rsidRPr="00EF15B8" w:rsidR="00B756B9">
                <w:rPr>
                  <w:rStyle w:val="Lienhypertexte"/>
                  <w:rFonts w:ascii="Segoe UI" w:hAnsi="Segoe UI" w:cs="Segoe UI"/>
                  <w:sz w:val="21"/>
                  <w:szCs w:val="21"/>
                </w:rPr>
                <w:t>https://sb-api.xpollens.com/api/v1.1/users/</w:t>
              </w:r>
              <w:r w:rsidRPr="00B756B9" w:rsidR="00B756B9">
                <w:rPr>
                  <w:rStyle w:val="Lienhypertexte"/>
                  <w:rFonts w:ascii="Consolas" w:hAnsi="Consolas" w:eastAsia="Times New Roman" w:cs="Times New Roman"/>
                  <w:color w:val="ED7D31" w:themeColor="accent2"/>
                  <w:kern w:val="24"/>
                  <w:sz w:val="18"/>
                  <w:szCs w:val="18"/>
                  <w:lang w:eastAsia="fr-FR"/>
                </w:rPr>
                <w:t>{</w:t>
              </w:r>
              <w:r w:rsidRPr="00B756B9" w:rsidR="00B756B9">
                <w:rPr>
                  <w:rStyle w:val="Lienhypertexte"/>
                  <w:rFonts w:ascii="Segoe UI" w:hAnsi="Segoe UI" w:cs="Segoe UI"/>
                  <w:i/>
                  <w:iCs/>
                  <w:color w:val="ED7D31" w:themeColor="accent2"/>
                  <w:sz w:val="21"/>
                  <w:szCs w:val="21"/>
                </w:rPr>
                <w:t>appuserid</w:t>
              </w:r>
              <w:r w:rsidRPr="00B756B9" w:rsidR="00B756B9">
                <w:rPr>
                  <w:rStyle w:val="Lienhypertexte"/>
                  <w:rFonts w:ascii="Consolas" w:hAnsi="Consolas" w:eastAsia="Times New Roman" w:cs="Times New Roman"/>
                  <w:color w:val="ED7D31" w:themeColor="accent2"/>
                  <w:kern w:val="24"/>
                  <w:sz w:val="18"/>
                  <w:szCs w:val="18"/>
                  <w:lang w:eastAsia="fr-FR"/>
                </w:rPr>
                <w:t>}</w:t>
              </w:r>
              <w:r w:rsidRPr="00EF15B8" w:rsidR="00B756B9">
                <w:rPr>
                  <w:rStyle w:val="Lienhypertexte"/>
                  <w:rFonts w:ascii="Segoe UI" w:hAnsi="Segoe UI" w:cs="Segoe UI"/>
                  <w:sz w:val="21"/>
                  <w:szCs w:val="21"/>
                </w:rPr>
                <w:t>/cardoperations</w:t>
              </w:r>
            </w:hyperlink>
          </w:p>
          <w:p w:rsidRPr="00A3716C" w:rsidR="00B756B9" w:rsidP="00B756B9" w:rsidRDefault="00B756B9" w14:paraId="386AAEFA" w14:textId="1BB6DEE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BE4D25">
              <w:rPr>
                <w:rFonts w:ascii="Arial" w:hAnsi="Arial" w:cs="Arial"/>
                <w:b/>
                <w:bCs/>
              </w:rPr>
              <w:t>statut</w:t>
            </w:r>
            <w:proofErr w:type="gramEnd"/>
            <w:r w:rsidRPr="00BE4D25">
              <w:rPr>
                <w:rFonts w:ascii="Arial" w:hAnsi="Arial" w:cs="Arial"/>
                <w:b/>
                <w:bCs/>
              </w:rPr>
              <w:t xml:space="preserve"> = 1 « </w:t>
            </w:r>
            <w:proofErr w:type="spellStart"/>
            <w:r w:rsidRPr="00BE4D25">
              <w:rPr>
                <w:rFonts w:ascii="Arial" w:hAnsi="Arial" w:cs="Arial"/>
                <w:b/>
                <w:bCs/>
              </w:rPr>
              <w:t>Completed</w:t>
            </w:r>
            <w:proofErr w:type="spellEnd"/>
            <w:r w:rsidRPr="00BE4D25">
              <w:rPr>
                <w:rFonts w:ascii="Arial" w:hAnsi="Arial" w:cs="Arial"/>
                <w:b/>
                <w:bCs/>
              </w:rPr>
              <w:t> »</w:t>
            </w:r>
          </w:p>
        </w:tc>
      </w:tr>
      <w:tr w:rsidRPr="000C604D" w:rsidR="00B756B9" w:rsidTr="47A1C081" w14:paraId="036515D7" w14:textId="77777777"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B756B9" w:rsidP="006D7347" w:rsidRDefault="00B756B9" w14:paraId="5132F959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 xml:space="preserve">Points de contrôle </w:t>
            </w: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Espace Partenaire</w:t>
            </w:r>
          </w:p>
        </w:tc>
        <w:tc>
          <w:tcPr>
            <w:tcW w:w="1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B756B9" w:rsidP="006D7347" w:rsidRDefault="00B756B9" w14:paraId="2B949D15" w14:textId="77777777">
            <w:pPr>
              <w:rPr>
                <w:rFonts w:ascii="Arial" w:hAnsi="Arial" w:cs="Arial"/>
              </w:rPr>
            </w:pPr>
          </w:p>
          <w:p w:rsidR="00B756B9" w:rsidP="006D7347" w:rsidRDefault="00B756B9" w14:paraId="7F5AE89F" w14:textId="24DE01B1">
            <w:pPr>
              <w:rPr>
                <w:rFonts w:ascii="Arial" w:hAnsi="Arial" w:cs="Arial"/>
              </w:rPr>
            </w:pPr>
            <w:r w:rsidR="00B756B9">
              <w:drawing>
                <wp:inline wp14:editId="07B1973C" wp14:anchorId="73F39A72">
                  <wp:extent cx="6464593" cy="2791907"/>
                  <wp:effectExtent l="0" t="0" r="0" b="8890"/>
                  <wp:docPr id="9" name="Image 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9"/>
                          <pic:cNvPicPr/>
                        </pic:nvPicPr>
                        <pic:blipFill>
                          <a:blip r:embed="Rf14d8361d39c4b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464593" cy="279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56B9" w:rsidP="00B756B9" w:rsidRDefault="00B756B9" w14:paraId="235DDF4C" w14:textId="77777777">
            <w:pPr>
              <w:rPr>
                <w:rFonts w:ascii="Arial" w:hAnsi="Arial" w:cs="Arial"/>
              </w:rPr>
            </w:pPr>
          </w:p>
          <w:p w:rsidR="00B756B9" w:rsidP="00B756B9" w:rsidRDefault="00B756B9" w14:paraId="58CE14C8" w14:textId="335A1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Rechercher le user avec l’outil de recherche et cliquez sur le user pour accéder à sa fiche client :</w:t>
            </w:r>
          </w:p>
          <w:p w:rsidR="00B756B9" w:rsidP="00B756B9" w:rsidRDefault="00B756B9" w14:paraId="75002FA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Dans la liste des opérations du user :</w:t>
            </w:r>
          </w:p>
          <w:p w:rsidRPr="00691750" w:rsidR="00B756B9" w:rsidP="00B756B9" w:rsidRDefault="00B756B9" w14:paraId="2331AC5B" w14:textId="5195E442">
            <w:pPr>
              <w:pStyle w:val="Paragraphedeliste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91750">
              <w:rPr>
                <w:rFonts w:ascii="Arial" w:hAnsi="Arial" w:cs="Arial"/>
              </w:rPr>
              <w:t>Le statut de l’opération précédemment autorisé change, il passe de « en attente » à « réalisé »</w:t>
            </w:r>
          </w:p>
          <w:p w:rsidR="00B756B9" w:rsidP="00B756B9" w:rsidRDefault="00B756B9" w14:paraId="72BECCCF" w14:textId="77777777">
            <w:pPr>
              <w:pStyle w:val="Paragraphedeliste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91750">
              <w:rPr>
                <w:rFonts w:ascii="Arial" w:hAnsi="Arial" w:cs="Arial"/>
              </w:rPr>
              <w:t>Le solde réel (compensé) va être impacté du montant de l’opération (au débit)</w:t>
            </w:r>
          </w:p>
          <w:p w:rsidRPr="000C604D" w:rsidR="00B756B9" w:rsidP="00B756B9" w:rsidRDefault="00B756B9" w14:paraId="4A1E31B0" w14:textId="0246D750">
            <w:pPr>
              <w:pStyle w:val="Paragraphedeliste"/>
              <w:rPr>
                <w:rFonts w:ascii="Arial" w:hAnsi="Arial" w:cs="Arial"/>
              </w:rPr>
            </w:pPr>
          </w:p>
        </w:tc>
      </w:tr>
    </w:tbl>
    <w:p w:rsidR="00B756B9" w:rsidP="00EF5622" w:rsidRDefault="00B756B9" w14:paraId="37490F75" w14:textId="1CC41C9C"/>
    <w:p w:rsidR="00B756B9" w:rsidP="00EF5622" w:rsidRDefault="00B756B9" w14:paraId="2A8A5D5F" w14:textId="192CD10B"/>
    <w:p w:rsidR="00B756B9" w:rsidP="00EF5622" w:rsidRDefault="00B756B9" w14:paraId="675C4A11" w14:textId="5A925B6C"/>
    <w:p w:rsidR="00B756B9" w:rsidP="00EF5622" w:rsidRDefault="00B756B9" w14:paraId="3BCA11A1" w14:textId="52132DB2"/>
    <w:p w:rsidR="00B756B9" w:rsidP="00EF5622" w:rsidRDefault="00B756B9" w14:paraId="44CCE832" w14:textId="03F49A8A"/>
    <w:p w:rsidR="00B756B9" w:rsidP="00EF5622" w:rsidRDefault="00B756B9" w14:paraId="59D9417A" w14:textId="7EB1B8A3"/>
    <w:p w:rsidR="00B756B9" w:rsidP="00EF5622" w:rsidRDefault="00B756B9" w14:paraId="030544D2" w14:textId="7C2DECA6"/>
    <w:p w:rsidR="00B756B9" w:rsidP="00EF5622" w:rsidRDefault="00B756B9" w14:paraId="08DC9DA3" w14:textId="12982E0A"/>
    <w:p w:rsidRPr="00691750" w:rsidR="00B41EBE" w:rsidP="00B41EBE" w:rsidRDefault="00B41EBE" w14:paraId="24740BFA" w14:textId="01641BC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Etape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7</w:t>
      </w: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 :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Création d’un bénéficiaire (</w:t>
      </w:r>
      <w:proofErr w:type="spellStart"/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bankaccount</w:t>
      </w:r>
      <w:proofErr w:type="spellEnd"/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)</w:t>
      </w:r>
    </w:p>
    <w:p w:rsidR="00B41EBE" w:rsidP="00EF5622" w:rsidRDefault="00B41EBE" w14:paraId="36959B50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11731"/>
      </w:tblGrid>
      <w:tr w:rsidRPr="00C8726B" w:rsidR="00B756B9" w:rsidTr="47A1C081" w14:paraId="7E7708A9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="00B756B9" w:rsidP="006D7347" w:rsidRDefault="00B756B9" w14:paraId="790FDB63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Prérequis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Pr="008E4CCC" w:rsidR="00B756B9" w:rsidP="006D7347" w:rsidRDefault="00B756B9" w14:paraId="3D804F82" w14:textId="1EB1A3F7">
            <w:pPr>
              <w:rPr>
                <w:rFonts w:ascii="Arial" w:hAnsi="Arial" w:cs="Arial"/>
              </w:rPr>
            </w:pPr>
            <w:r w:rsidRPr="008E4CCC">
              <w:rPr>
                <w:rFonts w:ascii="Arial" w:hAnsi="Arial" w:cs="Arial"/>
              </w:rPr>
              <w:t>Disposer d’un user dont le KYC a été validé</w:t>
            </w:r>
            <w:r w:rsidRPr="008E4CCC" w:rsidR="008E4CCC">
              <w:rPr>
                <w:rFonts w:ascii="Arial" w:hAnsi="Arial" w:cs="Arial"/>
              </w:rPr>
              <w:t xml:space="preserve"> et de son appuserid</w:t>
            </w:r>
          </w:p>
        </w:tc>
      </w:tr>
      <w:tr w:rsidRPr="0080343F" w:rsidR="008E4CCC" w:rsidTr="47A1C081" w14:paraId="5938ED4B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DA157E" w:rsidR="008E4CCC" w:rsidP="008E4CCC" w:rsidRDefault="008E4CCC" w14:paraId="379444D0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Objectif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Pr="0080343F" w:rsidR="008E4CCC" w:rsidP="008E4CCC" w:rsidRDefault="008E4CCC" w14:paraId="4E20BE7F" w14:textId="436CA1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Créer un bénéficiaire (compte externe) </w:t>
            </w:r>
            <w:r w:rsidR="0046638B">
              <w:rPr>
                <w:rFonts w:ascii="Arial" w:hAnsi="Arial" w:cs="Arial"/>
              </w:rPr>
              <w:t>en utilisant le POST « créer un bénéficiaire » de la collection POSTMAN</w:t>
            </w:r>
          </w:p>
        </w:tc>
      </w:tr>
      <w:tr w:rsidRPr="00A16781" w:rsidR="008E4CCC" w:rsidTr="47A1C081" w14:paraId="1FFB0313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DA157E" w:rsidR="008E4CCC" w:rsidP="008E4CCC" w:rsidRDefault="008E4CCC" w14:paraId="77F44A4F" w14:textId="54397DB4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API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Pr="008E4CCC" w:rsidR="008E4CCC" w:rsidP="008E4CCC" w:rsidRDefault="008E4CCC" w14:paraId="4342B77B" w14:textId="77777777">
            <w:pPr>
              <w:spacing w:line="270" w:lineRule="exact"/>
              <w:rPr>
                <w:rFonts w:ascii="Arial" w:hAnsi="Arial" w:cs="Arial"/>
              </w:rPr>
            </w:pPr>
            <w:r w:rsidRPr="008E4CCC">
              <w:rPr>
                <w:rFonts w:ascii="Arial" w:hAnsi="Arial" w:cs="Arial"/>
              </w:rPr>
              <w:t>POST/</w:t>
            </w:r>
          </w:p>
          <w:p w:rsidRPr="00A16781" w:rsidR="008E4CCC" w:rsidP="008E4CCC" w:rsidRDefault="008E4CCC" w14:paraId="5EBD51E1" w14:textId="7185D55A">
            <w:pPr>
              <w:rPr>
                <w:rFonts w:ascii="Arial" w:hAnsi="Arial" w:cs="Arial"/>
              </w:rPr>
            </w:pPr>
            <w:r w:rsidRPr="008E4CCC">
              <w:rPr>
                <w:rStyle w:val="Lienhypertexte"/>
                <w:rFonts w:ascii="Segoe UI" w:hAnsi="Segoe UI" w:cs="Segoe UI"/>
                <w:sz w:val="21"/>
                <w:szCs w:val="21"/>
              </w:rPr>
              <w:t>https://sb-api.xpollens.com/api/V1.1/users</w:t>
            </w:r>
            <w:r w:rsidRPr="008E4CCC">
              <w:rPr>
                <w:rStyle w:val="Lienhypertexte"/>
                <w:rFonts w:ascii="Consolas" w:hAnsi="Consolas" w:eastAsia="Times New Roman" w:cs="Times New Roman"/>
                <w:color w:val="ED7D31" w:themeColor="accent2"/>
                <w:kern w:val="24"/>
                <w:sz w:val="18"/>
                <w:szCs w:val="18"/>
                <w:lang w:eastAsia="fr-FR"/>
              </w:rPr>
              <w:t>/[appuserid]/</w:t>
            </w:r>
            <w:r w:rsidRPr="008E4CCC">
              <w:rPr>
                <w:rStyle w:val="Lienhypertexte"/>
                <w:rFonts w:ascii="Segoe UI" w:hAnsi="Segoe UI" w:cs="Segoe UI"/>
                <w:sz w:val="21"/>
                <w:szCs w:val="21"/>
              </w:rPr>
              <w:t>bankaccounts</w:t>
            </w:r>
          </w:p>
        </w:tc>
      </w:tr>
      <w:tr w:rsidRPr="00332475" w:rsidR="008E4CCC" w:rsidTr="47A1C081" w14:paraId="3781E80F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691750" w:rsidR="008E4CCC" w:rsidP="008E4CCC" w:rsidRDefault="008E4CCC" w14:paraId="7BB1BDAD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Exemple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Pr="00EA6F96" w:rsidR="008E4CCC" w:rsidP="008E4CCC" w:rsidRDefault="008E4CCC" w14:paraId="1874E8AD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{</w:t>
            </w:r>
          </w:p>
          <w:p w:rsidRPr="00EA6F96" w:rsidR="008E4CCC" w:rsidP="008E4CCC" w:rsidRDefault="008E4CCC" w14:paraId="580F00F9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</w:t>
            </w:r>
            <w:r w:rsidRPr="00EA6F96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EA6F96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DisplayName</w:t>
            </w:r>
            <w:proofErr w:type="spellEnd"/>
            <w:proofErr w:type="gramStart"/>
            <w:r w:rsidRPr="00EA6F96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</w:t>
            </w: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EA6F96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eastAsia="fr-FR"/>
              </w:rPr>
              <w:t>"compte bancaire 2"</w:t>
            </w: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, 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//nom du compte</w:t>
            </w: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</w:t>
            </w:r>
          </w:p>
          <w:p w:rsidRPr="00EA6F96" w:rsidR="008E4CCC" w:rsidP="008E4CCC" w:rsidRDefault="008E4CCC" w14:paraId="52A53F46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</w:t>
            </w:r>
            <w:r w:rsidRPr="00EA6F96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"Bic</w:t>
            </w:r>
            <w:proofErr w:type="gramStart"/>
            <w:r w:rsidRPr="00EA6F96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</w:t>
            </w: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EA6F96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eastAsia="fr-FR"/>
              </w:rPr>
              <w:t>"BACCFR23"</w:t>
            </w: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,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//renseigner un BIC valide</w:t>
            </w: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             </w:t>
            </w:r>
          </w:p>
          <w:p w:rsidRPr="00EA6F96" w:rsidR="008E4CCC" w:rsidP="008E4CCC" w:rsidRDefault="008E4CCC" w14:paraId="28795312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</w:t>
            </w:r>
            <w:r w:rsidRPr="00EA6F96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"Iban</w:t>
            </w:r>
            <w:proofErr w:type="gramStart"/>
            <w:r w:rsidRPr="00EA6F96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</w:t>
            </w: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EA6F96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eastAsia="fr-FR"/>
              </w:rPr>
              <w:t>"FR0812869000020P00000005F93"</w:t>
            </w: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,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 xml:space="preserve"> //renseigner un IBAN valide</w:t>
            </w: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 </w:t>
            </w:r>
          </w:p>
          <w:p w:rsidRPr="00EA6F96" w:rsidR="008E4CCC" w:rsidP="008E4CCC" w:rsidRDefault="008E4CCC" w14:paraId="5174AFEE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</w:t>
            </w:r>
            <w:r w:rsidRPr="00EA6F96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EA6F96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IsMine</w:t>
            </w:r>
            <w:proofErr w:type="spellEnd"/>
            <w:proofErr w:type="gramStart"/>
            <w:r w:rsidRPr="00EA6F96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</w:t>
            </w: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:</w:t>
            </w:r>
            <w:proofErr w:type="spellStart"/>
            <w:r w:rsidRPr="00EA6F96">
              <w:rPr>
                <w:rFonts w:ascii="Consolas" w:hAnsi="Consolas" w:eastAsia="Times New Roman" w:cs="Times New Roman"/>
                <w:b/>
                <w:bCs/>
                <w:color w:val="0451A5"/>
                <w:sz w:val="18"/>
                <w:szCs w:val="18"/>
                <w:lang w:eastAsia="fr-FR"/>
              </w:rPr>
              <w:t>true</w:t>
            </w:r>
            <w:proofErr w:type="spellEnd"/>
            <w:proofErr w:type="gramEnd"/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,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 xml:space="preserve"> //</w:t>
            </w:r>
            <w:proofErr w:type="spellStart"/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true</w:t>
            </w:r>
            <w:proofErr w:type="spellEnd"/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=le compte externe appartient au user, sinon false</w:t>
            </w:r>
          </w:p>
          <w:p w:rsidRPr="00691750" w:rsidR="008E4CCC" w:rsidP="008E4CCC" w:rsidRDefault="008E4CCC" w14:paraId="048E27DD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"FirstName"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</w:t>
            </w:r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Xpollens</w:t>
            </w:r>
            <w:proofErr w:type="spellEnd"/>
            <w:proofErr w:type="gramStart"/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,   </w:t>
            </w:r>
            <w:proofErr w:type="gramEnd"/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          </w:t>
            </w:r>
            <w:r w:rsidRPr="00691750">
              <w:rPr>
                <w:rFonts w:ascii="Consolas" w:hAnsi="Consolas" w:eastAsia="Times New Roman" w:cs="Times New Roman"/>
                <w:color w:val="5F8FBF"/>
                <w:sz w:val="18"/>
                <w:szCs w:val="18"/>
                <w:lang w:val="en-US" w:eastAsia="fr-FR"/>
              </w:rPr>
              <w:t>//optional</w:t>
            </w:r>
          </w:p>
          <w:p w:rsidRPr="00691750" w:rsidR="008E4CCC" w:rsidP="008E4CCC" w:rsidRDefault="008E4CCC" w14:paraId="5C9BFA10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LastName</w:t>
            </w:r>
            <w:proofErr w:type="spellEnd"/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</w:t>
            </w:r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Listes</w:t>
            </w:r>
            <w:proofErr w:type="spellEnd"/>
            <w:proofErr w:type="gramStart"/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,   </w:t>
            </w:r>
            <w:proofErr w:type="gramEnd"/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            </w:t>
            </w:r>
            <w:r w:rsidRPr="00691750">
              <w:rPr>
                <w:rFonts w:ascii="Consolas" w:hAnsi="Consolas" w:eastAsia="Times New Roman" w:cs="Times New Roman"/>
                <w:color w:val="5F8FBF"/>
                <w:sz w:val="18"/>
                <w:szCs w:val="18"/>
                <w:lang w:val="en-US" w:eastAsia="fr-FR"/>
              </w:rPr>
              <w:t>//optional</w:t>
            </w:r>
          </w:p>
          <w:p w:rsidRPr="00691750" w:rsidR="008E4CCC" w:rsidP="008E4CCC" w:rsidRDefault="008E4CCC" w14:paraId="66D51B2A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CompanyName"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</w:t>
            </w:r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"company</w:t>
            </w:r>
            <w:proofErr w:type="spellEnd"/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 john</w:t>
            </w:r>
            <w:proofErr w:type="gramStart"/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,   </w:t>
            </w:r>
            <w:proofErr w:type="gramEnd"/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</w:t>
            </w:r>
            <w:r w:rsidRPr="00691750">
              <w:rPr>
                <w:rFonts w:ascii="Consolas" w:hAnsi="Consolas" w:eastAsia="Times New Roman" w:cs="Times New Roman"/>
                <w:color w:val="5F8FBF"/>
                <w:sz w:val="18"/>
                <w:szCs w:val="18"/>
                <w:lang w:val="en-US" w:eastAsia="fr-FR"/>
              </w:rPr>
              <w:t>//optional</w:t>
            </w:r>
          </w:p>
          <w:p w:rsidRPr="00691750" w:rsidR="008E4CCC" w:rsidP="008E4CCC" w:rsidRDefault="008E4CCC" w14:paraId="188014EB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"ZipCode"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</w:t>
            </w:r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"75013</w:t>
            </w:r>
            <w:proofErr w:type="gramStart"/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,   </w:t>
            </w:r>
            <w:proofErr w:type="gramEnd"/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          </w:t>
            </w:r>
            <w:r w:rsidRPr="00691750">
              <w:rPr>
                <w:rFonts w:ascii="Consolas" w:hAnsi="Consolas" w:eastAsia="Times New Roman" w:cs="Times New Roman"/>
                <w:color w:val="5F8FBF"/>
                <w:sz w:val="18"/>
                <w:szCs w:val="18"/>
                <w:lang w:val="en-US" w:eastAsia="fr-FR"/>
              </w:rPr>
              <w:t>//optional</w:t>
            </w:r>
          </w:p>
          <w:p w:rsidRPr="00691750" w:rsidR="008E4CCC" w:rsidP="008E4CCC" w:rsidRDefault="008E4CCC" w14:paraId="04AF3C1D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"Email"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</w:t>
            </w:r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"johdoe@gmail.com</w:t>
            </w:r>
            <w:proofErr w:type="gramStart"/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,   </w:t>
            </w:r>
            <w:proofErr w:type="gramEnd"/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 </w:t>
            </w:r>
            <w:r w:rsidRPr="00691750">
              <w:rPr>
                <w:rFonts w:ascii="Consolas" w:hAnsi="Consolas" w:eastAsia="Times New Roman" w:cs="Times New Roman"/>
                <w:color w:val="5F8FBF"/>
                <w:sz w:val="18"/>
                <w:szCs w:val="18"/>
                <w:lang w:val="en-US" w:eastAsia="fr-FR"/>
              </w:rPr>
              <w:t>//optional</w:t>
            </w:r>
          </w:p>
          <w:p w:rsidRPr="00691750" w:rsidR="008E4CCC" w:rsidP="008E4CCC" w:rsidRDefault="008E4CCC" w14:paraId="51A1D59D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PhoneNumber</w:t>
            </w:r>
            <w:proofErr w:type="spellEnd"/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</w:t>
            </w:r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"+33504715888"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                </w:t>
            </w:r>
          </w:p>
          <w:p w:rsidRPr="00332475" w:rsidR="008E4CCC" w:rsidP="008E4CCC" w:rsidRDefault="008E4CCC" w14:paraId="4E874C2B" w14:textId="488CC0E6">
            <w:pPr>
              <w:rPr>
                <w:color w:val="0000FF"/>
                <w:u w:val="single"/>
              </w:rPr>
            </w:pPr>
            <w:r w:rsidRPr="00EA6F96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}</w:t>
            </w:r>
          </w:p>
        </w:tc>
      </w:tr>
      <w:tr w:rsidRPr="00A3716C" w:rsidR="008E4CCC" w:rsidTr="47A1C081" w14:paraId="31FFFC80" w14:textId="77777777"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8E4CCC" w:rsidP="008E4CCC" w:rsidRDefault="008E4CCC" w14:paraId="0DB06A82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Points de contrôle API</w:t>
            </w:r>
          </w:p>
        </w:tc>
        <w:tc>
          <w:tcPr>
            <w:tcW w:w="1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8E4CCC" w:rsidR="008E4CCC" w:rsidP="008E4CCC" w:rsidRDefault="008E4CCC" w14:paraId="3D846CC8" w14:textId="78981799">
            <w:pPr>
              <w:spacing w:line="270" w:lineRule="exac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</w:rPr>
              <w:t>GET/</w:t>
            </w:r>
          </w:p>
          <w:p w:rsidRPr="00A3716C" w:rsidR="008E4CCC" w:rsidP="008E4CCC" w:rsidRDefault="008E4CCC" w14:paraId="24497AFD" w14:textId="1C4E06EE">
            <w:pPr>
              <w:rPr>
                <w:rFonts w:ascii="Arial" w:hAnsi="Arial" w:cs="Arial"/>
                <w:b/>
                <w:bCs/>
              </w:rPr>
            </w:pPr>
            <w:r w:rsidRPr="008E4CCC">
              <w:rPr>
                <w:rStyle w:val="Lienhypertexte"/>
                <w:rFonts w:ascii="Segoe UI" w:hAnsi="Segoe UI" w:cs="Segoe UI"/>
                <w:sz w:val="21"/>
                <w:szCs w:val="21"/>
              </w:rPr>
              <w:t>https://sb-api.xpollens.com/api/V1.1</w:t>
            </w:r>
            <w:r w:rsidRPr="008E4CCC">
              <w:rPr>
                <w:rStyle w:val="Lienhypertexte"/>
                <w:sz w:val="21"/>
                <w:szCs w:val="21"/>
              </w:rPr>
              <w:t>/users</w:t>
            </w:r>
            <w:r w:rsidRPr="008E4CCC">
              <w:rPr>
                <w:rStyle w:val="Lienhypertexte"/>
                <w:i/>
                <w:iCs/>
                <w:color w:val="ED7D31" w:themeColor="accent2"/>
                <w:sz w:val="21"/>
                <w:szCs w:val="21"/>
              </w:rPr>
              <w:t>/{{Appuseid</w:t>
            </w:r>
            <w:proofErr w:type="gramStart"/>
            <w:r w:rsidRPr="008E4CCC">
              <w:rPr>
                <w:rStyle w:val="Lienhypertexte"/>
                <w:i/>
                <w:iCs/>
                <w:color w:val="ED7D31" w:themeColor="accent2"/>
                <w:sz w:val="21"/>
                <w:szCs w:val="21"/>
              </w:rPr>
              <w:t>}}/</w:t>
            </w:r>
            <w:proofErr w:type="gramEnd"/>
            <w:r w:rsidRPr="008E4CCC">
              <w:rPr>
                <w:rStyle w:val="Lienhypertexte"/>
                <w:sz w:val="21"/>
                <w:szCs w:val="21"/>
              </w:rPr>
              <w:t>bankaccounts</w:t>
            </w:r>
          </w:p>
        </w:tc>
      </w:tr>
      <w:tr w:rsidRPr="00A3716C" w:rsidR="008E4CCC" w:rsidTr="47A1C081" w14:paraId="7804BEF4" w14:textId="77777777"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="008E4CCC" w:rsidP="008E4CCC" w:rsidRDefault="008E4CCC" w14:paraId="37BF6509" w14:textId="33ABB38D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lastRenderedPageBreak/>
              <w:t>Points de contrôle Espace Partenaire</w:t>
            </w:r>
          </w:p>
        </w:tc>
        <w:tc>
          <w:tcPr>
            <w:tcW w:w="1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8E4CCC" w:rsidP="008E4CCC" w:rsidRDefault="008E4CCC" w14:paraId="624CC0BE" w14:textId="3C6E73BE">
            <w:pPr>
              <w:spacing w:line="270" w:lineRule="exact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14000492" wp14:editId="5C364BBD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67310</wp:posOffset>
                  </wp:positionV>
                  <wp:extent cx="5610181" cy="2381250"/>
                  <wp:effectExtent l="0" t="0" r="0" b="0"/>
                  <wp:wrapTopAndBottom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181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47A1C081">
              <w:rPr/>
              <w:t/>
            </w:r>
          </w:p>
          <w:p w:rsidRPr="00FE7999" w:rsidR="008E4CCC" w:rsidP="00FE7999" w:rsidRDefault="004F75C7" w14:paraId="3730CDFD" w14:textId="5081A2CD">
            <w:pPr>
              <w:pStyle w:val="Paragraphedeliste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FE7999">
              <w:rPr>
                <w:rFonts w:ascii="Arial" w:hAnsi="Arial" w:cs="Arial"/>
              </w:rPr>
              <w:t>Rechercher le user avec l’outil de recherche et cliquez sur le user pour accéder à sa fiche client</w:t>
            </w:r>
          </w:p>
          <w:p w:rsidRPr="00FE7999" w:rsidR="008E4CCC" w:rsidP="00FE7999" w:rsidRDefault="00FE7999" w14:paraId="4493DFFD" w14:textId="5336F0A1">
            <w:pPr>
              <w:pStyle w:val="Paragraphedeliste"/>
              <w:numPr>
                <w:ilvl w:val="0"/>
                <w:numId w:val="21"/>
              </w:numPr>
              <w:spacing w:line="270" w:lineRule="exact"/>
              <w:rPr>
                <w:rFonts w:ascii="Arial" w:hAnsi="Arial" w:cs="Arial"/>
              </w:rPr>
            </w:pPr>
            <w:r w:rsidRPr="00FE7999">
              <w:rPr>
                <w:rFonts w:ascii="Arial" w:hAnsi="Arial" w:cs="Arial"/>
              </w:rPr>
              <w:t>D</w:t>
            </w:r>
            <w:r w:rsidRPr="00FE7999" w:rsidR="008E4CCC">
              <w:rPr>
                <w:rFonts w:ascii="Arial" w:hAnsi="Arial" w:cs="Arial"/>
              </w:rPr>
              <w:t xml:space="preserve">ans la rubrique </w:t>
            </w:r>
            <w:r w:rsidRPr="00FE7999" w:rsidR="004F75C7">
              <w:rPr>
                <w:rFonts w:ascii="Arial" w:hAnsi="Arial" w:cs="Arial"/>
              </w:rPr>
              <w:t>« </w:t>
            </w:r>
            <w:r w:rsidRPr="00FE7999" w:rsidR="008E4CCC">
              <w:rPr>
                <w:rFonts w:ascii="Arial" w:hAnsi="Arial" w:cs="Arial"/>
              </w:rPr>
              <w:t>bénéficiaire</w:t>
            </w:r>
            <w:r w:rsidRPr="00FE7999" w:rsidR="004F75C7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 xml:space="preserve">, </w:t>
            </w:r>
            <w:r w:rsidRPr="00FE7999" w:rsidR="008E4CCC">
              <w:rPr>
                <w:rFonts w:ascii="Arial" w:hAnsi="Arial" w:cs="Arial"/>
              </w:rPr>
              <w:t>le bénéficiaire apparait dans la liste</w:t>
            </w:r>
          </w:p>
        </w:tc>
      </w:tr>
    </w:tbl>
    <w:p w:rsidR="00803740" w:rsidP="0046638B" w:rsidRDefault="00803740" w14:paraId="0530AEA4" w14:textId="7777777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803740" w:rsidRDefault="00803740" w14:paraId="5778E0BF" w14:textId="7777777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br w:type="page"/>
      </w:r>
    </w:p>
    <w:p w:rsidR="0046638B" w:rsidP="0046638B" w:rsidRDefault="0046638B" w14:paraId="4269FB31" w14:textId="37A88812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 xml:space="preserve">Etape </w:t>
      </w:r>
      <w:r w:rsidR="00B41EBE">
        <w:rPr>
          <w:rFonts w:ascii="Arial" w:hAnsi="Arial" w:cs="Arial"/>
          <w:b/>
          <w:bCs/>
          <w:color w:val="4472C4" w:themeColor="accent1"/>
          <w:sz w:val="28"/>
          <w:szCs w:val="28"/>
        </w:rPr>
        <w:t>8</w:t>
      </w:r>
      <w:r w:rsidRPr="006917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 :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création d’un virement sortant (SCT_OUT)</w:t>
      </w:r>
    </w:p>
    <w:p w:rsidR="00B756B9" w:rsidP="00EF5622" w:rsidRDefault="00B756B9" w14:paraId="426BFDE6" w14:textId="1A19A8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11731"/>
      </w:tblGrid>
      <w:tr w:rsidRPr="008E4CCC" w:rsidR="0046638B" w:rsidTr="47A1C081" w14:paraId="30349CBD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="0046638B" w:rsidP="006D7347" w:rsidRDefault="0046638B" w14:paraId="53A34D4A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Prérequis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Pr="008E4CCC" w:rsidR="0046638B" w:rsidP="006D7347" w:rsidRDefault="0046638B" w14:paraId="3AD8F4D0" w14:textId="77777777">
            <w:pPr>
              <w:rPr>
                <w:rFonts w:ascii="Arial" w:hAnsi="Arial" w:cs="Arial"/>
              </w:rPr>
            </w:pPr>
            <w:r w:rsidRPr="008E4CCC">
              <w:rPr>
                <w:rFonts w:ascii="Arial" w:hAnsi="Arial" w:cs="Arial"/>
              </w:rPr>
              <w:t>Disposer d’un user dont le KYC a été validé et de son appuserid</w:t>
            </w:r>
          </w:p>
        </w:tc>
      </w:tr>
      <w:tr w:rsidRPr="0080343F" w:rsidR="0046638B" w:rsidTr="47A1C081" w14:paraId="32111058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DA157E" w:rsidR="0046638B" w:rsidP="006D7347" w:rsidRDefault="0046638B" w14:paraId="6D6DDBF2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Objectif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Pr="0080343F" w:rsidR="0046638B" w:rsidP="006D7347" w:rsidRDefault="0046638B" w14:paraId="2A9BB239" w14:textId="6B59E3E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Créer un bénéficiaire (compte externe) pour réaliser un (SCT_OUT) </w:t>
            </w:r>
            <w:r w:rsidR="007666C1">
              <w:rPr>
                <w:rFonts w:ascii="Arial" w:hAnsi="Arial" w:cs="Arial"/>
              </w:rPr>
              <w:t>en utilisant le POST « création de virement sortant » de la collection POSTMAN</w:t>
            </w:r>
          </w:p>
        </w:tc>
      </w:tr>
      <w:tr w:rsidRPr="00A16781" w:rsidR="0046638B" w:rsidTr="47A1C081" w14:paraId="33AFB3DA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DA157E" w:rsidR="0046638B" w:rsidP="006D7347" w:rsidRDefault="0046638B" w14:paraId="53ACDF6D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API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="007666C1" w:rsidP="007666C1" w:rsidRDefault="007666C1" w14:paraId="0FECB307" w14:textId="777777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POST/</w:t>
            </w:r>
          </w:p>
          <w:p w:rsidRPr="00A16781" w:rsidR="0046638B" w:rsidP="007666C1" w:rsidRDefault="007666C1" w14:paraId="006B6935" w14:textId="069CC945">
            <w:pPr>
              <w:rPr>
                <w:rFonts w:ascii="Arial" w:hAnsi="Arial" w:cs="Arial"/>
              </w:rPr>
            </w:pPr>
            <w:r w:rsidRPr="007666C1">
              <w:rPr>
                <w:rStyle w:val="Lienhypertexte"/>
                <w:sz w:val="21"/>
                <w:szCs w:val="21"/>
              </w:rPr>
              <w:t>https://sb-api.xpollens.com/api/V1.1/users</w:t>
            </w:r>
            <w:r w:rsidRPr="007666C1">
              <w:rPr>
                <w:rStyle w:val="Lienhypertexte"/>
                <w:color w:val="ED7D31" w:themeColor="accent2"/>
                <w:sz w:val="21"/>
                <w:szCs w:val="21"/>
              </w:rPr>
              <w:t>/[appuserid]/</w:t>
            </w:r>
            <w:r w:rsidRPr="007666C1">
              <w:rPr>
                <w:rStyle w:val="Lienhypertexte"/>
                <w:sz w:val="21"/>
                <w:szCs w:val="21"/>
              </w:rPr>
              <w:t>sct</w:t>
            </w:r>
          </w:p>
        </w:tc>
      </w:tr>
      <w:tr w:rsidRPr="00332475" w:rsidR="0046638B" w:rsidTr="47A1C081" w14:paraId="583B4299" w14:textId="77777777">
        <w:tc>
          <w:tcPr>
            <w:tcW w:w="2263" w:type="dxa"/>
            <w:tcBorders>
              <w:bottom w:val="single" w:color="auto" w:sz="4" w:space="0"/>
            </w:tcBorders>
            <w:shd w:val="clear" w:color="auto" w:fill="4472C4" w:themeFill="accent1"/>
            <w:tcMar/>
          </w:tcPr>
          <w:p w:rsidRPr="00691750" w:rsidR="0046638B" w:rsidP="006D7347" w:rsidRDefault="0046638B" w14:paraId="7693825E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Exemple</w:t>
            </w:r>
          </w:p>
        </w:tc>
        <w:tc>
          <w:tcPr>
            <w:tcW w:w="11731" w:type="dxa"/>
            <w:tcBorders>
              <w:bottom w:val="single" w:color="auto" w:sz="4" w:space="0"/>
            </w:tcBorders>
            <w:tcMar/>
          </w:tcPr>
          <w:p w:rsidRPr="007E24B9" w:rsidR="007666C1" w:rsidP="007666C1" w:rsidRDefault="007666C1" w14:paraId="3EF570D1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{ </w:t>
            </w:r>
          </w:p>
          <w:p w:rsidRPr="007E24B9" w:rsidR="007666C1" w:rsidP="007666C1" w:rsidRDefault="007666C1" w14:paraId="68F5D492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</w:t>
            </w:r>
            <w:r w:rsidRPr="007E24B9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"OrderId</w:t>
            </w:r>
            <w:proofErr w:type="gramStart"/>
            <w:r w:rsidRPr="007E24B9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</w:t>
            </w: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7E24B9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eastAsia="fr-FR"/>
              </w:rPr>
              <w:t>"sctOUT-21"</w:t>
            </w: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,  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//unique</w:t>
            </w: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      </w:t>
            </w:r>
          </w:p>
          <w:p w:rsidRPr="007E24B9" w:rsidR="007666C1" w:rsidP="007666C1" w:rsidRDefault="007666C1" w14:paraId="39E8CC4A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</w:t>
            </w:r>
            <w:r w:rsidRPr="007E24B9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"Amount</w:t>
            </w:r>
            <w:proofErr w:type="gramStart"/>
            <w:r w:rsidRPr="007E24B9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</w:t>
            </w: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7E24B9">
              <w:rPr>
                <w:rFonts w:ascii="Consolas" w:hAnsi="Consolas" w:eastAsia="Times New Roman" w:cs="Times New Roman"/>
                <w:color w:val="098658"/>
                <w:sz w:val="18"/>
                <w:szCs w:val="18"/>
                <w:lang w:eastAsia="fr-FR"/>
              </w:rPr>
              <w:t>6000</w:t>
            </w: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,    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// montant en cents</w:t>
            </w:r>
          </w:p>
          <w:p w:rsidRPr="00691750" w:rsidR="007666C1" w:rsidP="007666C1" w:rsidRDefault="007666C1" w14:paraId="32F21843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ExecutionDate</w:t>
            </w:r>
            <w:proofErr w:type="spellEnd"/>
            <w:proofErr w:type="gramStart"/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:</w:t>
            </w:r>
            <w:proofErr w:type="gramEnd"/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</w:t>
            </w:r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"2020-10-01T22:00:00.000Z"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,        </w:t>
            </w:r>
          </w:p>
          <w:p w:rsidRPr="00691750" w:rsidR="007666C1" w:rsidP="007666C1" w:rsidRDefault="007666C1" w14:paraId="0C9992F7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Accountid</w:t>
            </w:r>
            <w:proofErr w:type="spellEnd"/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           </w:t>
            </w:r>
          </w:p>
          <w:p w:rsidRPr="007E24B9" w:rsidR="007666C1" w:rsidP="007666C1" w:rsidRDefault="007666C1" w14:paraId="7AA7D249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{ </w:t>
            </w:r>
          </w:p>
          <w:p w:rsidRPr="007E24B9" w:rsidR="007666C1" w:rsidP="007666C1" w:rsidRDefault="007666C1" w14:paraId="133B4271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    </w:t>
            </w:r>
            <w:r w:rsidRPr="007E24B9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"AppAccountId</w:t>
            </w:r>
            <w:proofErr w:type="gramStart"/>
            <w:r w:rsidRPr="007E24B9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</w:t>
            </w: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7E24B9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eastAsia="fr-FR"/>
              </w:rPr>
              <w:t>"Xpollens2"</w:t>
            </w: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//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=appuserid              </w:t>
            </w: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     </w:t>
            </w:r>
          </w:p>
          <w:p w:rsidRPr="007E24B9" w:rsidR="007666C1" w:rsidP="007666C1" w:rsidRDefault="007666C1" w14:paraId="6370AFB5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}, </w:t>
            </w:r>
          </w:p>
          <w:p w:rsidRPr="007E24B9" w:rsidR="007666C1" w:rsidP="007666C1" w:rsidRDefault="007666C1" w14:paraId="7511979B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</w:t>
            </w:r>
            <w:r w:rsidRPr="007E24B9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7E24B9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BankAccount</w:t>
            </w:r>
            <w:proofErr w:type="spellEnd"/>
            <w:proofErr w:type="gramStart"/>
            <w:r w:rsidRPr="007E24B9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fr-FR"/>
              </w:rPr>
              <w:t>"</w:t>
            </w: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:</w:t>
            </w:r>
            <w:proofErr w:type="gramEnd"/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  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//</w:t>
            </w:r>
            <w:proofErr w:type="spellStart"/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bénéficaire</w:t>
            </w:r>
            <w:proofErr w:type="spellEnd"/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 xml:space="preserve"> à récupérer en faisant un GET</w:t>
            </w: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            </w:t>
            </w:r>
          </w:p>
          <w:p w:rsidRPr="00691750" w:rsidR="007666C1" w:rsidP="007666C1" w:rsidRDefault="007666C1" w14:paraId="3EF201E1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{ </w:t>
            </w:r>
          </w:p>
          <w:p w:rsidRPr="00691750" w:rsidR="007666C1" w:rsidP="007666C1" w:rsidRDefault="007666C1" w14:paraId="653EF638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"id"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</w:t>
            </w:r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"1201"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</w:t>
            </w:r>
          </w:p>
          <w:p w:rsidRPr="00691750" w:rsidR="007666C1" w:rsidP="007666C1" w:rsidRDefault="007666C1" w14:paraId="3B78A83F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}, </w:t>
            </w:r>
          </w:p>
          <w:p w:rsidRPr="00691750" w:rsidR="007666C1" w:rsidP="007666C1" w:rsidRDefault="007666C1" w14:paraId="1EDB53ED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"Fee"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                           </w:t>
            </w:r>
          </w:p>
          <w:p w:rsidRPr="00691750" w:rsidR="007666C1" w:rsidP="007666C1" w:rsidRDefault="007666C1" w14:paraId="5F2F792C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{ </w:t>
            </w:r>
          </w:p>
          <w:p w:rsidRPr="00691750" w:rsidR="007666C1" w:rsidP="007666C1" w:rsidRDefault="007666C1" w14:paraId="3B48712A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"AmountWithVAT"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</w:t>
            </w:r>
            <w:r w:rsidRPr="00691750">
              <w:rPr>
                <w:rFonts w:ascii="Consolas" w:hAnsi="Consolas" w:eastAsia="Times New Roman" w:cs="Times New Roman"/>
                <w:color w:val="098658"/>
                <w:sz w:val="18"/>
                <w:szCs w:val="18"/>
                <w:lang w:val="en-US" w:eastAsia="fr-FR"/>
              </w:rPr>
              <w:t>0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,               </w:t>
            </w:r>
          </w:p>
          <w:p w:rsidRPr="00691750" w:rsidR="007666C1" w:rsidP="007666C1" w:rsidRDefault="007666C1" w14:paraId="652A2C7A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"VAT"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</w:t>
            </w:r>
            <w:r w:rsidRPr="00691750">
              <w:rPr>
                <w:rFonts w:ascii="Consolas" w:hAnsi="Consolas" w:eastAsia="Times New Roman" w:cs="Times New Roman"/>
                <w:color w:val="098658"/>
                <w:sz w:val="18"/>
                <w:szCs w:val="18"/>
                <w:lang w:val="en-US" w:eastAsia="fr-FR"/>
              </w:rPr>
              <w:t>0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              </w:t>
            </w:r>
          </w:p>
          <w:p w:rsidRPr="00691750" w:rsidR="007666C1" w:rsidP="007666C1" w:rsidRDefault="007666C1" w14:paraId="1DF92475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}, </w:t>
            </w:r>
          </w:p>
          <w:p w:rsidRPr="00691750" w:rsidR="007666C1" w:rsidP="007666C1" w:rsidRDefault="007666C1" w14:paraId="79F851B3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"Message"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: </w:t>
            </w:r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"virement S-money du 01/10/2020"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,     </w:t>
            </w:r>
          </w:p>
          <w:p w:rsidRPr="00691750" w:rsidR="007666C1" w:rsidP="007666C1" w:rsidRDefault="007666C1" w14:paraId="46633EE2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"Reference</w:t>
            </w:r>
            <w:proofErr w:type="gramStart"/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:</w:t>
            </w:r>
            <w:proofErr w:type="gramEnd"/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</w:t>
            </w:r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"ref-1156"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,                </w:t>
            </w:r>
          </w:p>
          <w:p w:rsidRPr="00691750" w:rsidR="007666C1" w:rsidP="007666C1" w:rsidRDefault="007666C1" w14:paraId="68702B82" w14:textId="77777777">
            <w:pPr>
              <w:shd w:val="clear" w:color="auto" w:fill="FFFFFE"/>
              <w:spacing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"Motif</w:t>
            </w:r>
            <w:proofErr w:type="gramStart"/>
            <w:r w:rsidRPr="00691750"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val="en-US" w:eastAsia="fr-FR"/>
              </w:rPr>
              <w:t>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:</w:t>
            </w:r>
            <w:proofErr w:type="gramEnd"/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</w:t>
            </w:r>
            <w:r w:rsidRPr="00691750"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val="en-US" w:eastAsia="fr-FR"/>
              </w:rPr>
              <w:t>"virement S-money du 01/10/2020"</w:t>
            </w:r>
            <w:r w:rsidRPr="00691750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en-US" w:eastAsia="fr-FR"/>
              </w:rPr>
              <w:t>  </w:t>
            </w:r>
          </w:p>
          <w:p w:rsidRPr="00332475" w:rsidR="0046638B" w:rsidP="007666C1" w:rsidRDefault="007666C1" w14:paraId="7B3C6D55" w14:textId="3241F80A">
            <w:pPr>
              <w:rPr>
                <w:color w:val="0000FF"/>
                <w:u w:val="single"/>
              </w:rPr>
            </w:pPr>
            <w:r w:rsidRPr="007E24B9"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fr-FR"/>
              </w:rPr>
              <w:t>}</w:t>
            </w:r>
          </w:p>
        </w:tc>
      </w:tr>
      <w:tr w:rsidRPr="00A3716C" w:rsidR="0046638B" w:rsidTr="47A1C081" w14:paraId="157F5CDA" w14:textId="77777777"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691750" w:rsidR="0046638B" w:rsidP="006D7347" w:rsidRDefault="0046638B" w14:paraId="7476D6FF" w14:textId="77777777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 w:cs="Times New Roman"/>
                <w:b/>
                <w:bCs/>
                <w:color w:val="FFFFFF"/>
                <w:lang w:eastAsia="fr-FR"/>
              </w:rPr>
              <w:t>Points de contrôle API</w:t>
            </w:r>
          </w:p>
        </w:tc>
        <w:tc>
          <w:tcPr>
            <w:tcW w:w="1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7666C1" w:rsidP="007666C1" w:rsidRDefault="007666C1" w14:paraId="1F693EB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GET/</w:t>
            </w:r>
          </w:p>
          <w:p w:rsidRPr="007666C1" w:rsidR="007666C1" w:rsidP="007666C1" w:rsidRDefault="007666C1" w14:paraId="23982E7A" w14:textId="77777777">
            <w:pPr>
              <w:rPr>
                <w:rStyle w:val="Lienhypertexte"/>
                <w:sz w:val="21"/>
                <w:szCs w:val="21"/>
              </w:rPr>
            </w:pPr>
            <w:r w:rsidRPr="007666C1">
              <w:rPr>
                <w:rStyle w:val="Lienhypertexte"/>
                <w:sz w:val="21"/>
                <w:szCs w:val="21"/>
              </w:rPr>
              <w:t>https://sb-api.xpollens.com/api/V1.1/users</w:t>
            </w:r>
            <w:r w:rsidRPr="007666C1">
              <w:rPr>
                <w:rStyle w:val="Lienhypertexte"/>
                <w:color w:val="ED7D31" w:themeColor="accent2"/>
                <w:sz w:val="21"/>
                <w:szCs w:val="21"/>
              </w:rPr>
              <w:t>/{{Appuseid</w:t>
            </w:r>
            <w:proofErr w:type="gramStart"/>
            <w:r w:rsidRPr="007666C1">
              <w:rPr>
                <w:rStyle w:val="Lienhypertexte"/>
                <w:color w:val="ED7D31" w:themeColor="accent2"/>
                <w:sz w:val="21"/>
                <w:szCs w:val="21"/>
              </w:rPr>
              <w:t>}}/</w:t>
            </w:r>
            <w:proofErr w:type="gramEnd"/>
            <w:r w:rsidRPr="007666C1">
              <w:rPr>
                <w:rStyle w:val="Lienhypertexte"/>
                <w:sz w:val="21"/>
                <w:szCs w:val="21"/>
              </w:rPr>
              <w:t>sct</w:t>
            </w:r>
            <w:r w:rsidRPr="007666C1">
              <w:rPr>
                <w:rStyle w:val="Lienhypertexte"/>
                <w:color w:val="ED7D31" w:themeColor="accent2"/>
                <w:sz w:val="21"/>
                <w:szCs w:val="21"/>
              </w:rPr>
              <w:t>/{{Orderid}}</w:t>
            </w:r>
          </w:p>
          <w:p w:rsidRPr="00A3716C" w:rsidR="0046638B" w:rsidP="007666C1" w:rsidRDefault="007666C1" w14:paraId="6EAA4754" w14:textId="203BCE0C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7666C1">
              <w:rPr>
                <w:rFonts w:ascii="Arial" w:hAnsi="Arial" w:cs="Arial"/>
              </w:rPr>
              <w:lastRenderedPageBreak/>
              <w:t>statut</w:t>
            </w:r>
            <w:proofErr w:type="gramEnd"/>
            <w:r w:rsidRPr="007666C1">
              <w:rPr>
                <w:rFonts w:ascii="Arial" w:hAnsi="Arial" w:cs="Arial"/>
              </w:rPr>
              <w:t>=1 « réalisé »</w:t>
            </w:r>
          </w:p>
        </w:tc>
      </w:tr>
      <w:tr w:rsidRPr="00A3716C" w:rsidR="007666C1" w:rsidTr="47A1C081" w14:paraId="69D8778E" w14:textId="77777777"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="007666C1" w:rsidP="007666C1" w:rsidRDefault="007666C1" w14:paraId="44412218" w14:textId="7F2110D8">
            <w:pPr>
              <w:spacing w:before="120"/>
              <w:rPr>
                <w:rFonts w:eastAsia="Times New Roman" w:cs="Times New Roman"/>
                <w:b/>
                <w:bCs/>
                <w:color w:val="FFFFFF"/>
                <w:lang w:eastAsia="fr-FR"/>
              </w:rPr>
            </w:pPr>
            <w:r w:rsidRPr="00691750">
              <w:rPr>
                <w:rFonts w:eastAsia="Times New Roman" w:cs="Times New Roman"/>
                <w:b/>
                <w:bCs/>
                <w:color w:val="FFFFFF"/>
                <w:lang w:eastAsia="fr-FR"/>
              </w:rPr>
              <w:lastRenderedPageBreak/>
              <w:t>Vérification dans l’Espace Partenaire</w:t>
            </w:r>
          </w:p>
        </w:tc>
        <w:tc>
          <w:tcPr>
            <w:tcW w:w="1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4F041F" w:rsidP="007666C1" w:rsidRDefault="004F041F" w14:paraId="6A0C7CC8" w14:textId="77777777">
            <w:pPr>
              <w:rPr>
                <w:rFonts w:ascii="Arial" w:hAnsi="Arial" w:cs="Arial"/>
              </w:rPr>
            </w:pPr>
            <w:r w:rsidR="004F041F">
              <w:drawing>
                <wp:inline wp14:editId="4069DD75" wp14:anchorId="2CFAEA10">
                  <wp:extent cx="5728552" cy="2463800"/>
                  <wp:effectExtent l="0" t="0" r="5715" b="0"/>
                  <wp:docPr id="5" name="Image 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5"/>
                          <pic:cNvPicPr/>
                        </pic:nvPicPr>
                        <pic:blipFill>
                          <a:blip r:embed="R4290195c7cd749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728552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6C1" w:rsidP="007666C1" w:rsidRDefault="007666C1" w14:paraId="32902EBF" w14:textId="36A81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Rechercher le user avec l’outil de recherche et cliquez sur le user pour accéder à sa fiche client :</w:t>
            </w:r>
          </w:p>
          <w:p w:rsidRPr="00691750" w:rsidR="007666C1" w:rsidP="007666C1" w:rsidRDefault="007666C1" w14:paraId="605E2E06" w14:textId="45994CD3">
            <w:pPr>
              <w:pStyle w:val="Paragraphedeliste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691750">
              <w:rPr>
                <w:rFonts w:ascii="Arial" w:hAnsi="Arial" w:cs="Arial"/>
              </w:rPr>
              <w:t>Le solde est m</w:t>
            </w:r>
            <w:r>
              <w:rPr>
                <w:rFonts w:ascii="Arial" w:hAnsi="Arial" w:cs="Arial"/>
              </w:rPr>
              <w:t>is à jour</w:t>
            </w:r>
          </w:p>
          <w:p w:rsidR="007666C1" w:rsidP="007666C1" w:rsidRDefault="007666C1" w14:paraId="273BE72D" w14:textId="77777777">
            <w:pPr>
              <w:pStyle w:val="Paragraphedeliste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691750">
              <w:rPr>
                <w:rFonts w:ascii="Arial" w:hAnsi="Arial" w:cs="Arial"/>
              </w:rPr>
              <w:t>Impact sur le global out (mensuel et annuel)</w:t>
            </w:r>
          </w:p>
          <w:p w:rsidRPr="007666C1" w:rsidR="007666C1" w:rsidP="007666C1" w:rsidRDefault="007666C1" w14:paraId="11C5BC60" w14:textId="09C2BD34">
            <w:pPr>
              <w:pStyle w:val="Paragraphedeliste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7666C1">
              <w:rPr>
                <w:rFonts w:ascii="Arial" w:hAnsi="Arial" w:cs="Arial"/>
              </w:rPr>
              <w:t xml:space="preserve">L’opération </w:t>
            </w:r>
            <w:r w:rsidR="0055587A">
              <w:rPr>
                <w:rFonts w:ascii="Arial" w:hAnsi="Arial" w:cs="Arial"/>
              </w:rPr>
              <w:t xml:space="preserve">de virement sortant </w:t>
            </w:r>
            <w:r w:rsidRPr="007666C1">
              <w:rPr>
                <w:rFonts w:ascii="Arial" w:hAnsi="Arial" w:cs="Arial"/>
              </w:rPr>
              <w:t>apparait dans la liste des opérations</w:t>
            </w:r>
          </w:p>
        </w:tc>
      </w:tr>
    </w:tbl>
    <w:p w:rsidR="0046638B" w:rsidP="00EF5622" w:rsidRDefault="0046638B" w14:paraId="6563F233" w14:textId="77777777"/>
    <w:sectPr w:rsidR="0046638B" w:rsidSect="00EF5622">
      <w:headerReference w:type="default" r:id="rId3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4859" w:rsidP="00C67241" w:rsidRDefault="00124859" w14:paraId="39081D9B" w14:textId="77777777">
      <w:pPr>
        <w:spacing w:after="0" w:line="240" w:lineRule="auto"/>
      </w:pPr>
      <w:r>
        <w:separator/>
      </w:r>
    </w:p>
  </w:endnote>
  <w:endnote w:type="continuationSeparator" w:id="0">
    <w:p w:rsidR="00124859" w:rsidP="00C67241" w:rsidRDefault="00124859" w14:paraId="38AB9AF6" w14:textId="77777777">
      <w:pPr>
        <w:spacing w:after="0" w:line="240" w:lineRule="auto"/>
      </w:pPr>
      <w:r>
        <w:continuationSeparator/>
      </w:r>
    </w:p>
  </w:endnote>
  <w:endnote w:type="continuationNotice" w:id="1">
    <w:p w:rsidR="00124859" w:rsidRDefault="00124859" w14:paraId="72D8E6A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4859" w:rsidP="00C67241" w:rsidRDefault="00124859" w14:paraId="41BB2E83" w14:textId="77777777">
      <w:pPr>
        <w:spacing w:after="0" w:line="240" w:lineRule="auto"/>
      </w:pPr>
      <w:r>
        <w:separator/>
      </w:r>
    </w:p>
  </w:footnote>
  <w:footnote w:type="continuationSeparator" w:id="0">
    <w:p w:rsidR="00124859" w:rsidP="00C67241" w:rsidRDefault="00124859" w14:paraId="643EFB7B" w14:textId="77777777">
      <w:pPr>
        <w:spacing w:after="0" w:line="240" w:lineRule="auto"/>
      </w:pPr>
      <w:r>
        <w:continuationSeparator/>
      </w:r>
    </w:p>
  </w:footnote>
  <w:footnote w:type="continuationNotice" w:id="1">
    <w:p w:rsidR="00124859" w:rsidRDefault="00124859" w14:paraId="15828F4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C67241" w:rsidRDefault="00C67241" w14:paraId="6631B3FC" w14:textId="79C670D8">
    <w:pPr>
      <w:pStyle w:val="En-tte"/>
    </w:pPr>
    <w:r w:rsidR="47A1C081">
      <w:drawing>
        <wp:inline wp14:editId="1D9D501B" wp14:anchorId="4CE40767">
          <wp:extent cx="1114425" cy="495300"/>
          <wp:effectExtent l="0" t="0" r="9525" b="0"/>
          <wp:docPr id="668861978" name="Image 1" descr="http://www.s-money.fr/IMG/siteon0.png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 1"/>
                  <pic:cNvPicPr/>
                </pic:nvPicPr>
                <pic:blipFill>
                  <a:blip r:embed="R1a08dc2282b84e36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1144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D4FC4" w:rsidRDefault="00ED4FC4" w14:paraId="11D63246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2AAB"/>
    <w:multiLevelType w:val="hybridMultilevel"/>
    <w:tmpl w:val="4CF4888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3C7DA4"/>
    <w:multiLevelType w:val="hybridMultilevel"/>
    <w:tmpl w:val="9F868812"/>
    <w:lvl w:ilvl="0" w:tplc="6D12AA5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473694"/>
    <w:multiLevelType w:val="hybridMultilevel"/>
    <w:tmpl w:val="1B20E080"/>
    <w:lvl w:ilvl="0" w:tplc="040C0003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1A154B64"/>
    <w:multiLevelType w:val="hybridMultilevel"/>
    <w:tmpl w:val="955ECFA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5728FC"/>
    <w:multiLevelType w:val="hybridMultilevel"/>
    <w:tmpl w:val="0DE213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6755C9"/>
    <w:multiLevelType w:val="hybridMultilevel"/>
    <w:tmpl w:val="799CD202"/>
    <w:lvl w:ilvl="0" w:tplc="6D12AA5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867C98"/>
    <w:multiLevelType w:val="hybridMultilevel"/>
    <w:tmpl w:val="D898E0CC"/>
    <w:lvl w:ilvl="0" w:tplc="6D12AA5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CE0C40"/>
    <w:multiLevelType w:val="hybridMultilevel"/>
    <w:tmpl w:val="9C72458C"/>
    <w:lvl w:ilvl="0" w:tplc="40569A6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CAB5E4A"/>
    <w:multiLevelType w:val="hybridMultilevel"/>
    <w:tmpl w:val="25F0C1E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E5476B"/>
    <w:multiLevelType w:val="hybridMultilevel"/>
    <w:tmpl w:val="1526B42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285B94"/>
    <w:multiLevelType w:val="hybridMultilevel"/>
    <w:tmpl w:val="081EDC5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DD24AE"/>
    <w:multiLevelType w:val="hybridMultilevel"/>
    <w:tmpl w:val="C2723772"/>
    <w:lvl w:ilvl="0" w:tplc="7CF8B8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345B5"/>
    <w:multiLevelType w:val="hybridMultilevel"/>
    <w:tmpl w:val="CB749B1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B84E69"/>
    <w:multiLevelType w:val="hybridMultilevel"/>
    <w:tmpl w:val="C50041B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26E0EAE"/>
    <w:multiLevelType w:val="hybridMultilevel"/>
    <w:tmpl w:val="9216C214"/>
    <w:lvl w:ilvl="0" w:tplc="6D12AA58">
      <w:start w:val="19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C8363D2"/>
    <w:multiLevelType w:val="hybridMultilevel"/>
    <w:tmpl w:val="5E80BA6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9344EB6"/>
    <w:multiLevelType w:val="hybridMultilevel"/>
    <w:tmpl w:val="BF9442F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854B2C"/>
    <w:multiLevelType w:val="hybridMultilevel"/>
    <w:tmpl w:val="F152780E"/>
    <w:lvl w:ilvl="0" w:tplc="B25C0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14632"/>
    <w:multiLevelType w:val="hybridMultilevel"/>
    <w:tmpl w:val="7A860C8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5FD3CCB"/>
    <w:multiLevelType w:val="hybridMultilevel"/>
    <w:tmpl w:val="F790000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9FD4253"/>
    <w:multiLevelType w:val="hybridMultilevel"/>
    <w:tmpl w:val="6F0EFB34"/>
    <w:lvl w:ilvl="0" w:tplc="35E62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EE64F4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4F0AC3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4394E74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24BA538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74CC30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D3D6628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0CB037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C542FE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7"/>
  </w:num>
  <w:num w:numId="5">
    <w:abstractNumId w:val="8"/>
  </w:num>
  <w:num w:numId="6">
    <w:abstractNumId w:val="9"/>
  </w:num>
  <w:num w:numId="7">
    <w:abstractNumId w:val="14"/>
  </w:num>
  <w:num w:numId="8">
    <w:abstractNumId w:val="5"/>
  </w:num>
  <w:num w:numId="9">
    <w:abstractNumId w:val="13"/>
  </w:num>
  <w:num w:numId="10">
    <w:abstractNumId w:val="2"/>
  </w:num>
  <w:num w:numId="11">
    <w:abstractNumId w:val="17"/>
  </w:num>
  <w:num w:numId="12">
    <w:abstractNumId w:val="20"/>
  </w:num>
  <w:num w:numId="13">
    <w:abstractNumId w:val="1"/>
  </w:num>
  <w:num w:numId="14">
    <w:abstractNumId w:val="10"/>
  </w:num>
  <w:num w:numId="15">
    <w:abstractNumId w:val="6"/>
  </w:num>
  <w:num w:numId="16">
    <w:abstractNumId w:val="4"/>
  </w:num>
  <w:num w:numId="17">
    <w:abstractNumId w:val="16"/>
  </w:num>
  <w:num w:numId="18">
    <w:abstractNumId w:val="0"/>
  </w:num>
  <w:num w:numId="19">
    <w:abstractNumId w:val="12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22"/>
    <w:rsid w:val="000106BF"/>
    <w:rsid w:val="000C604D"/>
    <w:rsid w:val="000C7B8C"/>
    <w:rsid w:val="00121467"/>
    <w:rsid w:val="00124859"/>
    <w:rsid w:val="0014159D"/>
    <w:rsid w:val="00195E3B"/>
    <w:rsid w:val="00203463"/>
    <w:rsid w:val="00332475"/>
    <w:rsid w:val="003A03AF"/>
    <w:rsid w:val="003D2E8A"/>
    <w:rsid w:val="00451F4C"/>
    <w:rsid w:val="0046638B"/>
    <w:rsid w:val="004969DE"/>
    <w:rsid w:val="004F041F"/>
    <w:rsid w:val="004F2331"/>
    <w:rsid w:val="004F75C7"/>
    <w:rsid w:val="0055587A"/>
    <w:rsid w:val="00696A24"/>
    <w:rsid w:val="0069740F"/>
    <w:rsid w:val="006B7D02"/>
    <w:rsid w:val="006D7347"/>
    <w:rsid w:val="00733281"/>
    <w:rsid w:val="007666C1"/>
    <w:rsid w:val="007A6307"/>
    <w:rsid w:val="007C7D3B"/>
    <w:rsid w:val="007F7C30"/>
    <w:rsid w:val="00803740"/>
    <w:rsid w:val="008D0CD3"/>
    <w:rsid w:val="008E4CCC"/>
    <w:rsid w:val="0090211D"/>
    <w:rsid w:val="00905FD2"/>
    <w:rsid w:val="009534BC"/>
    <w:rsid w:val="00974215"/>
    <w:rsid w:val="009B1012"/>
    <w:rsid w:val="009B1FE2"/>
    <w:rsid w:val="009C21F7"/>
    <w:rsid w:val="009F0CDA"/>
    <w:rsid w:val="00A56546"/>
    <w:rsid w:val="00B41EBE"/>
    <w:rsid w:val="00B756B9"/>
    <w:rsid w:val="00C32504"/>
    <w:rsid w:val="00C50B51"/>
    <w:rsid w:val="00C526EA"/>
    <w:rsid w:val="00C605FA"/>
    <w:rsid w:val="00C67241"/>
    <w:rsid w:val="00C8726B"/>
    <w:rsid w:val="00CA1828"/>
    <w:rsid w:val="00CB037E"/>
    <w:rsid w:val="00CD4FBD"/>
    <w:rsid w:val="00D8781F"/>
    <w:rsid w:val="00DB1DC7"/>
    <w:rsid w:val="00DF2C72"/>
    <w:rsid w:val="00DF739E"/>
    <w:rsid w:val="00E00D2F"/>
    <w:rsid w:val="00E34E90"/>
    <w:rsid w:val="00ED4FC4"/>
    <w:rsid w:val="00EE4476"/>
    <w:rsid w:val="00EF5622"/>
    <w:rsid w:val="00F10010"/>
    <w:rsid w:val="00F32A03"/>
    <w:rsid w:val="00F421D1"/>
    <w:rsid w:val="00F70A41"/>
    <w:rsid w:val="00FE7999"/>
    <w:rsid w:val="00FF4EDC"/>
    <w:rsid w:val="1B45180F"/>
    <w:rsid w:val="3FB659F9"/>
    <w:rsid w:val="47A1C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298A"/>
  <w15:chartTrackingRefBased/>
  <w15:docId w15:val="{EECE67A5-3CC0-40FF-B464-BC608051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uiPriority w:val="99"/>
    <w:rsid w:val="00EF5622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EF56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EF5622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hljs-string" w:customStyle="1">
    <w:name w:val="hljs-string"/>
    <w:rsid w:val="00332475"/>
  </w:style>
  <w:style w:type="character" w:styleId="Mentionnonrsolue">
    <w:name w:val="Unresolved Mention"/>
    <w:basedOn w:val="Policepardfaut"/>
    <w:uiPriority w:val="99"/>
    <w:semiHidden/>
    <w:unhideWhenUsed/>
    <w:rsid w:val="000C604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67241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C67241"/>
  </w:style>
  <w:style w:type="paragraph" w:styleId="Pieddepage">
    <w:name w:val="footer"/>
    <w:basedOn w:val="Normal"/>
    <w:link w:val="PieddepageCar"/>
    <w:uiPriority w:val="99"/>
    <w:unhideWhenUsed/>
    <w:rsid w:val="00C67241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C6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13" /><Relationship Type="http://schemas.openxmlformats.org/officeDocument/2006/relationships/hyperlink" Target="mailto:Email%22:%22Xpollens1@gmail.fr" TargetMode="External" Id="rId18" /><Relationship Type="http://schemas.openxmlformats.org/officeDocument/2006/relationships/hyperlink" Target="https://sb-api.xpollens.com/api/V1.1/users" TargetMode="External" Id="rId26" /><Relationship Type="http://schemas.openxmlformats.org/officeDocument/2006/relationships/theme" Target="theme/theme1.xml" Id="rId39" /><Relationship Type="http://schemas.openxmlformats.org/officeDocument/2006/relationships/hyperlink" Target="mailto:Xpollens1@gmail.fr" TargetMode="External" Id="rId21" /><Relationship Type="http://schemas.openxmlformats.org/officeDocument/2006/relationships/hyperlink" Target="https://sb-api.xpollens.com/api/v1.1/users/%7bappuserid%7d/cardoperations" TargetMode="External" Id="rId34" /><Relationship Type="http://schemas.openxmlformats.org/officeDocument/2006/relationships/settings" Target="settings.xml" Id="rId7" /><Relationship Type="http://schemas.openxmlformats.org/officeDocument/2006/relationships/hyperlink" Target="https://sb-partners.xpollens.com/" TargetMode="External" Id="rId12" /><Relationship Type="http://schemas.openxmlformats.org/officeDocument/2006/relationships/hyperlink" Target="mailto:Email%22:%22Xpollens1@gmail.fr" TargetMode="External" Id="rId17" /><Relationship Type="http://schemas.openxmlformats.org/officeDocument/2006/relationships/hyperlink" Target="https://sb-api.xpollens.com/api/V1.1/" TargetMode="External" Id="rId25" /><Relationship Type="http://schemas.openxmlformats.org/officeDocument/2006/relationships/fontTable" Target="fontTable.xml" Id="rId38" /><Relationship Type="http://schemas.openxmlformats.org/officeDocument/2006/relationships/customXml" Target="../customXml/item2.xml" Id="rId2" /><Relationship Type="http://schemas.openxmlformats.org/officeDocument/2006/relationships/hyperlink" Target="https://sb-api.xpollens.com/api/V1.1/users" TargetMode="External" Id="rId16" /><Relationship Type="http://schemas.openxmlformats.org/officeDocument/2006/relationships/hyperlink" Target="mailto:Xpollens1@gmail.fr" TargetMode="External" Id="rId20" /><Relationship Type="http://schemas.openxmlformats.org/officeDocument/2006/relationships/image" Target="media/image5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sb-api.xpollens.com/api/" TargetMode="External" Id="rId11" /><Relationship Type="http://schemas.openxmlformats.org/officeDocument/2006/relationships/hyperlink" Target="https://sb-api.xpollens.com/api/v1.1/users/%7bappuserid%7d/cardoperations" TargetMode="External" Id="rId32" /><Relationship Type="http://schemas.openxmlformats.org/officeDocument/2006/relationships/header" Target="header1.xml" Id="rId37" /><Relationship Type="http://schemas.openxmlformats.org/officeDocument/2006/relationships/numbering" Target="numbering.xml" Id="rId5" /><Relationship Type="http://schemas.openxmlformats.org/officeDocument/2006/relationships/hyperlink" Target="https://sb-api.xpollens.com/api/V1.1/users" TargetMode="External" Id="rId23" /><Relationship Type="http://schemas.openxmlformats.org/officeDocument/2006/relationships/hyperlink" Target="https://sb-api.xpollens.com/api/V1.1/api/sct/in/registration" TargetMode="External" Id="rId28" /><Relationship Type="http://schemas.openxmlformats.org/officeDocument/2006/relationships/endnotes" Target="endnotes.xml" Id="rId10" /><Relationship Type="http://schemas.openxmlformats.org/officeDocument/2006/relationships/hyperlink" Target="mailto:Xpollens1@gmail.fr" TargetMode="External" Id="rId19" /><Relationship Type="http://schemas.openxmlformats.org/officeDocument/2006/relationships/image" Target="media/image6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sb-connect.xpollens.com/connect/token" TargetMode="External" Id="rId14" /><Relationship Type="http://schemas.openxmlformats.org/officeDocument/2006/relationships/hyperlink" Target="https://sb-api.xpollens.com/api/V1.1/" TargetMode="External" Id="rId22" /><Relationship Type="http://schemas.openxmlformats.org/officeDocument/2006/relationships/hyperlink" Target="https://sb-api.xpollens.com/api/v2.0/card/%7bcardExternalRef%7d" TargetMode="External" Id="rId30" /><Relationship Type="http://schemas.openxmlformats.org/officeDocument/2006/relationships/image" Target="media/image8.png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/media/imageb.png" Id="R9081ce7d1c044dd8" /><Relationship Type="http://schemas.openxmlformats.org/officeDocument/2006/relationships/image" Target="/media/imagec.png" Id="Rd1c9cf743f8c4df2" /><Relationship Type="http://schemas.openxmlformats.org/officeDocument/2006/relationships/image" Target="/media/imaged.png" Id="R1cfbc15a9ac443a6" /><Relationship Type="http://schemas.openxmlformats.org/officeDocument/2006/relationships/image" Target="/media/imagee.png" Id="R571184b0303e48e3" /><Relationship Type="http://schemas.openxmlformats.org/officeDocument/2006/relationships/image" Target="/media/imagef.png" Id="Rf14d8361d39c4b70" /><Relationship Type="http://schemas.openxmlformats.org/officeDocument/2006/relationships/image" Target="/media/image10.png" Id="R4290195c7cd74923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11.png" Id="R1a08dc2282b84e36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66667373C8946803BC5197DDE7F5A" ma:contentTypeVersion="11" ma:contentTypeDescription="Create a new document." ma:contentTypeScope="" ma:versionID="122c8e2706000200135e60704200a74c">
  <xsd:schema xmlns:xsd="http://www.w3.org/2001/XMLSchema" xmlns:xs="http://www.w3.org/2001/XMLSchema" xmlns:p="http://schemas.microsoft.com/office/2006/metadata/properties" xmlns:ns2="35b54843-0594-419c-a91d-ccbe5cbd1b34" xmlns:ns3="65b089db-74a8-48d2-96cb-70fd3cde5eaa" targetNamespace="http://schemas.microsoft.com/office/2006/metadata/properties" ma:root="true" ma:fieldsID="85a8cc872de5a6d681aa23f8b5692d99" ns2:_="" ns3:_="">
    <xsd:import namespace="35b54843-0594-419c-a91d-ccbe5cbd1b34"/>
    <xsd:import namespace="65b089db-74a8-48d2-96cb-70fd3cde5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54843-0594-419c-a91d-ccbe5cbd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089db-74a8-48d2-96cb-70fd3cde5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c52eb4dc-0ef3-4aa8-8e03-025dbf6c8637" ContentTypeId="0x01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FC231-DDAF-49B3-B8D0-2F7E7B470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82B3C2-08A0-432B-A67C-46C60DADC743}"/>
</file>

<file path=customXml/itemProps3.xml><?xml version="1.0" encoding="utf-8"?>
<ds:datastoreItem xmlns:ds="http://schemas.openxmlformats.org/officeDocument/2006/customXml" ds:itemID="{33818487-E7CC-4BF2-B982-9A7C3239874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CE8E9F3-3234-4D67-9EBE-BA33A5FCE8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</dc:creator>
  <cp:keywords/>
  <dc:description/>
  <cp:lastModifiedBy>Sellin Nicolas</cp:lastModifiedBy>
  <cp:revision>8</cp:revision>
  <dcterms:created xsi:type="dcterms:W3CDTF">2020-11-26T08:52:00Z</dcterms:created>
  <dcterms:modified xsi:type="dcterms:W3CDTF">2020-12-11T14:06:52Z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</Properties>
</file>