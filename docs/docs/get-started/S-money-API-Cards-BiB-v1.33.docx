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348D8B" w14:textId="240B272B" w:rsidR="00056DC3" w:rsidDel="00D1280B" w:rsidRDefault="00BA28AB">
      <w:pPr>
        <w:rPr>
          <w:ins w:id="0" w:author="Quentin Veillard" w:date="2021-05-05T10:23:00Z"/>
          <w:del w:id="1" w:author="Nicolas Peyrusse" w:date="2021-07-07T10:55:00Z"/>
        </w:rPr>
      </w:pPr>
      <w:ins w:id="2" w:author="Veillard Quentin" w:date="2021-09-10T17:54:00Z">
        <w:r>
          <w:t xml:space="preserve"> </w:t>
        </w:r>
      </w:ins>
    </w:p>
    <w:p w14:paraId="2CD6CA56" w14:textId="77777777" w:rsidR="00056DC3" w:rsidRDefault="00056DC3">
      <w:pPr>
        <w:rPr>
          <w:ins w:id="3" w:author="Quentin Veillard" w:date="2021-05-05T10:23:00Z"/>
        </w:rPr>
      </w:pPr>
    </w:p>
    <w:tbl>
      <w:tblPr>
        <w:tblpPr w:leftFromText="141" w:rightFromText="141" w:horzAnchor="margin" w:tblpY="1447"/>
        <w:tblW w:w="981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13"/>
        <w:gridCol w:w="2873"/>
        <w:gridCol w:w="1807"/>
        <w:gridCol w:w="408"/>
        <w:gridCol w:w="2612"/>
      </w:tblGrid>
      <w:tr w:rsidR="00E066A0" w:rsidRPr="004C0BA9" w14:paraId="3F2E9169" w14:textId="77777777" w:rsidTr="6D2DC831">
        <w:trPr>
          <w:trHeight w:val="454"/>
        </w:trPr>
        <w:tc>
          <w:tcPr>
            <w:tcW w:w="7201" w:type="dxa"/>
            <w:gridSpan w:val="4"/>
            <w:shd w:val="clear" w:color="auto" w:fill="135C98"/>
            <w:tcMar>
              <w:top w:w="0" w:type="dxa"/>
              <w:left w:w="113" w:type="dxa"/>
            </w:tcMar>
            <w:vAlign w:val="center"/>
          </w:tcPr>
          <w:p w14:paraId="74CFDE46" w14:textId="7CB7E0E5" w:rsidR="00061E17" w:rsidRPr="004C0BA9" w:rsidRDefault="002C309C" w:rsidP="0044456F">
            <w:pPr>
              <w:spacing w:line="360" w:lineRule="auto"/>
              <w:ind w:right="-1"/>
              <w:rPr>
                <w:b/>
                <w:color w:val="000000" w:themeColor="text1"/>
              </w:rPr>
            </w:pPr>
            <w:bookmarkStart w:id="4" w:name="_Toc369985820"/>
            <w:bookmarkStart w:id="5" w:name="_Toc369093205"/>
            <w:bookmarkStart w:id="6" w:name="_Toc370203044"/>
            <w:ins w:id="7" w:author="Anthony Curiel" w:date="2021-04-14T12:35:00Z">
              <w:del w:id="8" w:author="Sebastien Bik" w:date="2021-08-06T09:26:00Z">
                <w:r w:rsidDel="00B16626">
                  <w:rPr>
                    <w:b/>
                    <w:color w:val="FFFFFF" w:themeColor="background1"/>
                  </w:rPr>
                  <w:delText>opp</w:delText>
                </w:r>
              </w:del>
            </w:ins>
            <w:r w:rsidR="00061E17" w:rsidRPr="004C0BA9">
              <w:rPr>
                <w:b/>
                <w:color w:val="FFFFFF" w:themeColor="background1"/>
              </w:rPr>
              <w:t>API-</w:t>
            </w:r>
            <w:r w:rsidR="007C2EDF" w:rsidRPr="004C0BA9">
              <w:rPr>
                <w:b/>
                <w:color w:val="FFFFFF" w:themeColor="background1"/>
              </w:rPr>
              <w:t>Cards</w:t>
            </w:r>
          </w:p>
        </w:tc>
        <w:tc>
          <w:tcPr>
            <w:tcW w:w="2612" w:type="dxa"/>
            <w:vAlign w:val="center"/>
          </w:tcPr>
          <w:p w14:paraId="658F2295" w14:textId="77777777" w:rsidR="00061E17" w:rsidRPr="004C0BA9" w:rsidRDefault="00061E17" w:rsidP="0044456F">
            <w:pPr>
              <w:spacing w:line="360" w:lineRule="auto"/>
              <w:ind w:right="-1"/>
              <w:rPr>
                <w:color w:val="000000" w:themeColor="text1"/>
              </w:rPr>
            </w:pPr>
          </w:p>
        </w:tc>
      </w:tr>
      <w:tr w:rsidR="00E066A0" w:rsidRPr="004C0BA9" w14:paraId="5C6F84D1" w14:textId="77777777" w:rsidTr="6D2DC831">
        <w:trPr>
          <w:trHeight w:val="191"/>
        </w:trPr>
        <w:tc>
          <w:tcPr>
            <w:tcW w:w="9813" w:type="dxa"/>
            <w:gridSpan w:val="5"/>
            <w:tcMar>
              <w:top w:w="170" w:type="dxa"/>
            </w:tcMar>
          </w:tcPr>
          <w:p w14:paraId="788D3678" w14:textId="77777777" w:rsidR="00061E17" w:rsidRPr="004C0BA9" w:rsidRDefault="00061E17" w:rsidP="0044456F">
            <w:pPr>
              <w:spacing w:line="360" w:lineRule="auto"/>
              <w:ind w:right="-1"/>
              <w:rPr>
                <w:color w:val="000000" w:themeColor="text1"/>
              </w:rPr>
            </w:pPr>
          </w:p>
        </w:tc>
      </w:tr>
      <w:tr w:rsidR="00E066A0" w:rsidRPr="004C0BA9" w14:paraId="1111B061" w14:textId="77777777" w:rsidTr="6D2DC831">
        <w:trPr>
          <w:trHeight w:val="191"/>
        </w:trPr>
        <w:tc>
          <w:tcPr>
            <w:tcW w:w="2113" w:type="dxa"/>
            <w:tcBorders>
              <w:bottom w:val="single" w:sz="4" w:space="0" w:color="1F497D" w:themeColor="text2"/>
            </w:tcBorders>
            <w:tcMar>
              <w:top w:w="57" w:type="dxa"/>
              <w:left w:w="57" w:type="dxa"/>
              <w:bottom w:w="57" w:type="dxa"/>
            </w:tcMar>
          </w:tcPr>
          <w:p w14:paraId="3D471D11" w14:textId="77777777" w:rsidR="00061E17" w:rsidRPr="004C0BA9" w:rsidRDefault="00061E17" w:rsidP="0044456F">
            <w:pPr>
              <w:spacing w:line="360" w:lineRule="auto"/>
              <w:ind w:right="-1"/>
              <w:rPr>
                <w:b/>
                <w:color w:val="000000" w:themeColor="text1"/>
              </w:rPr>
            </w:pPr>
          </w:p>
        </w:tc>
        <w:tc>
          <w:tcPr>
            <w:tcW w:w="2873" w:type="dxa"/>
            <w:tcBorders>
              <w:bottom w:val="single" w:sz="4" w:space="0" w:color="1F497D" w:themeColor="text2"/>
            </w:tcBorders>
            <w:tcMar>
              <w:top w:w="57" w:type="dxa"/>
              <w:left w:w="57" w:type="dxa"/>
              <w:bottom w:w="57" w:type="dxa"/>
            </w:tcMar>
          </w:tcPr>
          <w:p w14:paraId="6C32F887" w14:textId="77777777" w:rsidR="00061E17" w:rsidRPr="004C0BA9" w:rsidRDefault="00061E17" w:rsidP="0044456F">
            <w:pPr>
              <w:spacing w:line="360" w:lineRule="auto"/>
              <w:ind w:right="-1"/>
              <w:rPr>
                <w:color w:val="000000" w:themeColor="text1"/>
              </w:rPr>
            </w:pPr>
          </w:p>
        </w:tc>
        <w:tc>
          <w:tcPr>
            <w:tcW w:w="1807" w:type="dxa"/>
            <w:tcBorders>
              <w:bottom w:val="single" w:sz="4" w:space="0" w:color="1F497D" w:themeColor="text2"/>
            </w:tcBorders>
            <w:tcMar>
              <w:top w:w="57" w:type="dxa"/>
              <w:left w:w="57" w:type="dxa"/>
              <w:bottom w:w="57" w:type="dxa"/>
            </w:tcMar>
          </w:tcPr>
          <w:p w14:paraId="7A754DB3" w14:textId="77777777" w:rsidR="00061E17" w:rsidRPr="004C0BA9" w:rsidRDefault="00061E17" w:rsidP="0044456F">
            <w:pPr>
              <w:spacing w:line="360" w:lineRule="auto"/>
              <w:ind w:right="-1"/>
              <w:rPr>
                <w:b/>
                <w:color w:val="000000" w:themeColor="text1"/>
              </w:rPr>
            </w:pPr>
          </w:p>
        </w:tc>
        <w:tc>
          <w:tcPr>
            <w:tcW w:w="3020" w:type="dxa"/>
            <w:gridSpan w:val="2"/>
            <w:tcBorders>
              <w:bottom w:val="single" w:sz="4" w:space="0" w:color="1F497D" w:themeColor="text2"/>
            </w:tcBorders>
            <w:tcMar>
              <w:top w:w="57" w:type="dxa"/>
              <w:left w:w="57" w:type="dxa"/>
              <w:bottom w:w="57" w:type="dxa"/>
            </w:tcMar>
          </w:tcPr>
          <w:p w14:paraId="0132B335" w14:textId="77777777" w:rsidR="00061E17" w:rsidRPr="004C0BA9" w:rsidRDefault="00061E17" w:rsidP="0044456F">
            <w:pPr>
              <w:spacing w:line="360" w:lineRule="auto"/>
              <w:ind w:right="-1"/>
              <w:rPr>
                <w:color w:val="000000" w:themeColor="text1"/>
              </w:rPr>
            </w:pPr>
          </w:p>
        </w:tc>
      </w:tr>
      <w:tr w:rsidR="00185D1B" w:rsidRPr="004C0BA9" w14:paraId="415F2F49" w14:textId="77777777" w:rsidTr="6D2DC831">
        <w:trPr>
          <w:trHeight w:val="191"/>
        </w:trPr>
        <w:tc>
          <w:tcPr>
            <w:tcW w:w="2113" w:type="dxa"/>
            <w:tcBorders>
              <w:top w:val="single" w:sz="4" w:space="0" w:color="1F497D" w:themeColor="text2"/>
              <w:bottom w:val="single" w:sz="4" w:space="0" w:color="1F497D" w:themeColor="text2"/>
            </w:tcBorders>
            <w:tcMar>
              <w:top w:w="57" w:type="dxa"/>
              <w:left w:w="57" w:type="dxa"/>
              <w:bottom w:w="57" w:type="dxa"/>
            </w:tcMar>
          </w:tcPr>
          <w:p w14:paraId="6EA82E96" w14:textId="77777777" w:rsidR="00185D1B" w:rsidRPr="004C0BA9" w:rsidRDefault="00185D1B" w:rsidP="0044456F">
            <w:pPr>
              <w:spacing w:line="360" w:lineRule="auto"/>
              <w:ind w:right="-1"/>
              <w:rPr>
                <w:b/>
                <w:color w:val="000000" w:themeColor="text1"/>
              </w:rPr>
            </w:pPr>
            <w:r w:rsidRPr="004C0BA9">
              <w:rPr>
                <w:b/>
                <w:color w:val="000000" w:themeColor="text1"/>
              </w:rPr>
              <w:t>Version</w:t>
            </w:r>
          </w:p>
        </w:tc>
        <w:tc>
          <w:tcPr>
            <w:tcW w:w="2873" w:type="dxa"/>
            <w:tcBorders>
              <w:top w:val="single" w:sz="4" w:space="0" w:color="1F497D" w:themeColor="text2"/>
              <w:bottom w:val="single" w:sz="4" w:space="0" w:color="1F497D" w:themeColor="text2"/>
            </w:tcBorders>
            <w:tcMar>
              <w:top w:w="57" w:type="dxa"/>
              <w:left w:w="57" w:type="dxa"/>
              <w:bottom w:w="57" w:type="dxa"/>
            </w:tcMar>
          </w:tcPr>
          <w:p w14:paraId="4510226C" w14:textId="74118583" w:rsidR="00185D1B" w:rsidRPr="004C0BA9" w:rsidRDefault="00CC7B60" w:rsidP="00FA1CF0">
            <w:pPr>
              <w:spacing w:line="360" w:lineRule="auto"/>
              <w:ind w:right="-1"/>
              <w:rPr>
                <w:color w:val="000000" w:themeColor="text1"/>
              </w:rPr>
            </w:pPr>
            <w:r w:rsidRPr="6D2DC831">
              <w:rPr>
                <w:color w:val="000000" w:themeColor="text1"/>
              </w:rPr>
              <w:t>BiB</w:t>
            </w:r>
            <w:r w:rsidR="001F3883" w:rsidRPr="6D2DC831">
              <w:rPr>
                <w:color w:val="000000" w:themeColor="text1"/>
              </w:rPr>
              <w:t>-</w:t>
            </w:r>
            <w:r w:rsidRPr="6D2DC831">
              <w:rPr>
                <w:color w:val="000000" w:themeColor="text1"/>
              </w:rPr>
              <w:t>1</w:t>
            </w:r>
            <w:r w:rsidR="00B25051" w:rsidRPr="6D2DC831">
              <w:rPr>
                <w:color w:val="000000" w:themeColor="text1"/>
              </w:rPr>
              <w:t>.</w:t>
            </w:r>
            <w:r w:rsidR="00EB775F">
              <w:rPr>
                <w:color w:val="000000" w:themeColor="text1"/>
              </w:rPr>
              <w:t>3</w:t>
            </w:r>
            <w:ins w:id="9" w:author="Sebastien Bik" w:date="2021-08-06T09:28:00Z">
              <w:r w:rsidR="00B16626">
                <w:rPr>
                  <w:color w:val="000000" w:themeColor="text1"/>
                </w:rPr>
                <w:t>3</w:t>
              </w:r>
            </w:ins>
            <w:del w:id="10" w:author="Sebastien Bik" w:date="2021-08-06T09:28:00Z">
              <w:r w:rsidR="00990112" w:rsidDel="00B16626">
                <w:rPr>
                  <w:color w:val="000000" w:themeColor="text1"/>
                </w:rPr>
                <w:delText>2</w:delText>
              </w:r>
            </w:del>
          </w:p>
        </w:tc>
        <w:tc>
          <w:tcPr>
            <w:tcW w:w="1807" w:type="dxa"/>
            <w:tcBorders>
              <w:top w:val="single" w:sz="4" w:space="0" w:color="1F497D" w:themeColor="text2"/>
              <w:bottom w:val="single" w:sz="4" w:space="0" w:color="1F497D" w:themeColor="text2"/>
            </w:tcBorders>
            <w:tcMar>
              <w:top w:w="57" w:type="dxa"/>
              <w:left w:w="57" w:type="dxa"/>
              <w:bottom w:w="57" w:type="dxa"/>
            </w:tcMar>
          </w:tcPr>
          <w:p w14:paraId="17055716" w14:textId="77777777" w:rsidR="00185D1B" w:rsidRPr="004C0BA9" w:rsidRDefault="00185D1B" w:rsidP="0044456F">
            <w:pPr>
              <w:spacing w:line="360" w:lineRule="auto"/>
              <w:ind w:right="-1"/>
              <w:rPr>
                <w:b/>
                <w:color w:val="000000" w:themeColor="text1"/>
              </w:rPr>
            </w:pPr>
          </w:p>
        </w:tc>
        <w:tc>
          <w:tcPr>
            <w:tcW w:w="3020" w:type="dxa"/>
            <w:gridSpan w:val="2"/>
            <w:tcBorders>
              <w:top w:val="single" w:sz="4" w:space="0" w:color="1F497D" w:themeColor="text2"/>
              <w:bottom w:val="single" w:sz="4" w:space="0" w:color="1F497D" w:themeColor="text2"/>
            </w:tcBorders>
            <w:tcMar>
              <w:top w:w="57" w:type="dxa"/>
              <w:left w:w="57" w:type="dxa"/>
              <w:bottom w:w="57" w:type="dxa"/>
            </w:tcMar>
          </w:tcPr>
          <w:p w14:paraId="42EAB644" w14:textId="77777777" w:rsidR="00185D1B" w:rsidRPr="004C0BA9" w:rsidRDefault="00185D1B" w:rsidP="0044456F">
            <w:pPr>
              <w:spacing w:line="360" w:lineRule="auto"/>
              <w:ind w:right="-1"/>
              <w:rPr>
                <w:color w:val="000000" w:themeColor="text1"/>
              </w:rPr>
            </w:pPr>
          </w:p>
        </w:tc>
      </w:tr>
      <w:tr w:rsidR="00185D1B" w:rsidRPr="004C0BA9" w14:paraId="0C1AD0A4" w14:textId="77777777" w:rsidTr="6D2DC831">
        <w:trPr>
          <w:trHeight w:val="191"/>
        </w:trPr>
        <w:tc>
          <w:tcPr>
            <w:tcW w:w="2113" w:type="dxa"/>
            <w:tcBorders>
              <w:top w:val="single" w:sz="4" w:space="0" w:color="1F497D" w:themeColor="text2"/>
              <w:bottom w:val="single" w:sz="4" w:space="0" w:color="1F497D" w:themeColor="text2"/>
            </w:tcBorders>
            <w:tcMar>
              <w:top w:w="57" w:type="dxa"/>
              <w:left w:w="57" w:type="dxa"/>
              <w:bottom w:w="57" w:type="dxa"/>
            </w:tcMar>
          </w:tcPr>
          <w:p w14:paraId="7BA5E286" w14:textId="77777777" w:rsidR="00185D1B" w:rsidRPr="004C0BA9" w:rsidRDefault="00185D1B" w:rsidP="0044456F">
            <w:pPr>
              <w:spacing w:line="360" w:lineRule="auto"/>
              <w:ind w:right="-1"/>
              <w:rPr>
                <w:b/>
                <w:color w:val="000000" w:themeColor="text1"/>
              </w:rPr>
            </w:pPr>
            <w:r w:rsidRPr="004C0BA9">
              <w:rPr>
                <w:b/>
                <w:color w:val="000000" w:themeColor="text1"/>
              </w:rPr>
              <w:t>Reference</w:t>
            </w:r>
          </w:p>
        </w:tc>
        <w:tc>
          <w:tcPr>
            <w:tcW w:w="7700" w:type="dxa"/>
            <w:gridSpan w:val="4"/>
            <w:tcBorders>
              <w:top w:val="single" w:sz="4" w:space="0" w:color="1F497D" w:themeColor="text2"/>
              <w:bottom w:val="single" w:sz="4" w:space="0" w:color="1F497D" w:themeColor="text2"/>
            </w:tcBorders>
            <w:tcMar>
              <w:top w:w="57" w:type="dxa"/>
              <w:left w:w="57" w:type="dxa"/>
              <w:bottom w:w="57" w:type="dxa"/>
            </w:tcMar>
          </w:tcPr>
          <w:p w14:paraId="25F03B2C" w14:textId="77777777" w:rsidR="00185D1B" w:rsidRPr="004C0BA9" w:rsidRDefault="00185D1B" w:rsidP="0044456F">
            <w:pPr>
              <w:spacing w:line="360" w:lineRule="auto"/>
              <w:ind w:right="-1"/>
              <w:rPr>
                <w:color w:val="000000" w:themeColor="text1"/>
              </w:rPr>
            </w:pPr>
            <w:r w:rsidRPr="004C0BA9">
              <w:rPr>
                <w:color w:val="000000" w:themeColor="text1"/>
              </w:rPr>
              <w:t>S-money-API-Cards</w:t>
            </w:r>
          </w:p>
        </w:tc>
      </w:tr>
    </w:tbl>
    <w:p w14:paraId="7BC2EC41" w14:textId="77777777" w:rsidR="00061E17" w:rsidRPr="004C0BA9" w:rsidRDefault="00061E17" w:rsidP="0044456F">
      <w:pPr>
        <w:spacing w:line="360" w:lineRule="auto"/>
        <w:ind w:right="-1"/>
        <w:rPr>
          <w:color w:val="000000" w:themeColor="text1"/>
        </w:rPr>
      </w:pPr>
    </w:p>
    <w:p w14:paraId="7FEE8128" w14:textId="77777777" w:rsidR="00061E17" w:rsidRPr="004C0BA9" w:rsidRDefault="00061E17" w:rsidP="0044456F">
      <w:pPr>
        <w:spacing w:line="360" w:lineRule="auto"/>
        <w:rPr>
          <w:color w:val="000000" w:themeColor="text1"/>
        </w:rPr>
      </w:pPr>
    </w:p>
    <w:p w14:paraId="7BDDCBFF" w14:textId="77777777" w:rsidR="00061E17" w:rsidRPr="004C0BA9" w:rsidRDefault="00C62CBB" w:rsidP="0044456F">
      <w:pPr>
        <w:pStyle w:val="TOCHeading"/>
        <w:rPr>
          <w:rFonts w:ascii="Times New Roman" w:hAnsi="Times New Roman"/>
          <w:color w:val="000000" w:themeColor="text1"/>
          <w:sz w:val="24"/>
          <w:szCs w:val="24"/>
        </w:rPr>
      </w:pPr>
      <w:r w:rsidRPr="004C0BA9">
        <w:rPr>
          <w:rFonts w:ascii="Times New Roman" w:hAnsi="Times New Roman"/>
          <w:color w:val="000000" w:themeColor="text1"/>
          <w:sz w:val="24"/>
          <w:szCs w:val="24"/>
          <w:lang w:val="fr-FR"/>
        </w:rPr>
        <w:t>Content</w:t>
      </w:r>
    </w:p>
    <w:p w14:paraId="2BF461FC" w14:textId="7A6DD476" w:rsidR="00F124AA" w:rsidRDefault="00061E17">
      <w:pPr>
        <w:pStyle w:val="TOC1"/>
        <w:tabs>
          <w:tab w:val="left" w:pos="480"/>
          <w:tab w:val="right" w:leader="dot" w:pos="9062"/>
        </w:tabs>
        <w:rPr>
          <w:ins w:id="11" w:author="Kawtar TAMAZI" w:date="2021-08-13T15:34:00Z"/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 w:rsidRPr="004C0BA9">
        <w:rPr>
          <w:color w:val="000000" w:themeColor="text1"/>
        </w:rPr>
        <w:fldChar w:fldCharType="begin"/>
      </w:r>
      <w:r w:rsidRPr="004C0BA9">
        <w:rPr>
          <w:color w:val="000000" w:themeColor="text1"/>
        </w:rPr>
        <w:instrText xml:space="preserve"> TOC \o "1-3" \h \z \u </w:instrText>
      </w:r>
      <w:r w:rsidRPr="004C0BA9">
        <w:rPr>
          <w:color w:val="000000" w:themeColor="text1"/>
        </w:rPr>
        <w:fldChar w:fldCharType="separate"/>
      </w:r>
      <w:ins w:id="12" w:author="Kawtar TAMAZI" w:date="2021-08-13T15:34:00Z">
        <w:r w:rsidR="00F124AA" w:rsidRPr="00F025AB">
          <w:rPr>
            <w:rStyle w:val="Hyperlink"/>
            <w:noProof/>
          </w:rPr>
          <w:fldChar w:fldCharType="begin"/>
        </w:r>
        <w:r w:rsidR="00F124AA" w:rsidRPr="00F025AB">
          <w:rPr>
            <w:rStyle w:val="Hyperlink"/>
            <w:noProof/>
          </w:rPr>
          <w:instrText xml:space="preserve"> </w:instrText>
        </w:r>
        <w:r w:rsidR="00F124AA">
          <w:rPr>
            <w:noProof/>
          </w:rPr>
          <w:instrText>HYPERLINK \l "_Toc79761306"</w:instrText>
        </w:r>
        <w:r w:rsidR="00F124AA" w:rsidRPr="00F025AB">
          <w:rPr>
            <w:rStyle w:val="Hyperlink"/>
            <w:noProof/>
          </w:rPr>
          <w:instrText xml:space="preserve"> </w:instrText>
        </w:r>
        <w:r w:rsidR="00F124AA" w:rsidRPr="00F025AB">
          <w:rPr>
            <w:rStyle w:val="Hyperlink"/>
            <w:noProof/>
          </w:rPr>
          <w:fldChar w:fldCharType="separate"/>
        </w:r>
        <w:r w:rsidR="00F124AA" w:rsidRPr="00F025AB">
          <w:rPr>
            <w:rStyle w:val="Hyperlink"/>
            <w:noProof/>
          </w:rPr>
          <w:t>1.</w:t>
        </w:r>
        <w:r w:rsidR="00F124AA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F124AA" w:rsidRPr="00F025AB">
          <w:rPr>
            <w:rStyle w:val="Hyperlink"/>
            <w:noProof/>
          </w:rPr>
          <w:t>REVISIONs</w:t>
        </w:r>
        <w:r w:rsidR="00F124AA">
          <w:rPr>
            <w:noProof/>
            <w:webHidden/>
          </w:rPr>
          <w:tab/>
        </w:r>
        <w:r w:rsidR="00F124AA">
          <w:rPr>
            <w:noProof/>
            <w:webHidden/>
          </w:rPr>
          <w:fldChar w:fldCharType="begin"/>
        </w:r>
        <w:r w:rsidR="00F124AA">
          <w:rPr>
            <w:noProof/>
            <w:webHidden/>
          </w:rPr>
          <w:instrText xml:space="preserve"> PAGEREF _Toc79761306 \h </w:instrText>
        </w:r>
      </w:ins>
      <w:r w:rsidR="00F124AA">
        <w:rPr>
          <w:noProof/>
          <w:webHidden/>
        </w:rPr>
      </w:r>
      <w:r w:rsidR="00F124AA">
        <w:rPr>
          <w:noProof/>
          <w:webHidden/>
        </w:rPr>
        <w:fldChar w:fldCharType="separate"/>
      </w:r>
      <w:ins w:id="13" w:author="Corneille David" w:date="2021-09-02T17:02:00Z">
        <w:r w:rsidR="00412B77">
          <w:rPr>
            <w:noProof/>
            <w:webHidden/>
          </w:rPr>
          <w:t>3</w:t>
        </w:r>
      </w:ins>
      <w:ins w:id="14" w:author="Kawtar TAMAZI" w:date="2021-08-13T15:34:00Z">
        <w:r w:rsidR="00F124AA">
          <w:rPr>
            <w:noProof/>
            <w:webHidden/>
          </w:rPr>
          <w:fldChar w:fldCharType="end"/>
        </w:r>
        <w:r w:rsidR="00F124AA" w:rsidRPr="00F025AB">
          <w:rPr>
            <w:rStyle w:val="Hyperlink"/>
            <w:noProof/>
          </w:rPr>
          <w:fldChar w:fldCharType="end"/>
        </w:r>
      </w:ins>
    </w:p>
    <w:p w14:paraId="595FC34F" w14:textId="25839834" w:rsidR="00F124AA" w:rsidRDefault="00F124AA">
      <w:pPr>
        <w:pStyle w:val="TOC1"/>
        <w:tabs>
          <w:tab w:val="left" w:pos="480"/>
          <w:tab w:val="right" w:leader="dot" w:pos="9062"/>
        </w:tabs>
        <w:rPr>
          <w:ins w:id="15" w:author="Kawtar TAMAZI" w:date="2021-08-13T15:34:00Z"/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ins w:id="16" w:author="Kawtar TAMAZI" w:date="2021-08-13T15:34:00Z">
        <w:r w:rsidRPr="00F025AB">
          <w:rPr>
            <w:rStyle w:val="Hyperlink"/>
            <w:noProof/>
          </w:rPr>
          <w:fldChar w:fldCharType="begin"/>
        </w:r>
        <w:r w:rsidRPr="00F025AB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"_Toc79761307"</w:instrText>
        </w:r>
        <w:r w:rsidRPr="00F025AB">
          <w:rPr>
            <w:rStyle w:val="Hyperlink"/>
            <w:noProof/>
          </w:rPr>
          <w:instrText xml:space="preserve"> </w:instrText>
        </w:r>
        <w:r w:rsidRPr="00F025AB">
          <w:rPr>
            <w:rStyle w:val="Hyperlink"/>
            <w:noProof/>
          </w:rPr>
          <w:fldChar w:fldCharType="separate"/>
        </w:r>
        <w:r w:rsidRPr="00F025AB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F025AB">
          <w:rPr>
            <w:rStyle w:val="Hyperlink"/>
            <w:noProof/>
          </w:rPr>
          <w:t>Resources API V1.0/ V1.1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_Toc79761307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17" w:author="Corneille David" w:date="2021-09-02T17:02:00Z">
        <w:r w:rsidR="00412B77">
          <w:rPr>
            <w:noProof/>
            <w:webHidden/>
          </w:rPr>
          <w:t>6</w:t>
        </w:r>
      </w:ins>
      <w:ins w:id="18" w:author="Kawtar TAMAZI" w:date="2021-08-13T15:34:00Z">
        <w:r>
          <w:rPr>
            <w:noProof/>
            <w:webHidden/>
          </w:rPr>
          <w:fldChar w:fldCharType="end"/>
        </w:r>
        <w:r w:rsidRPr="00F025AB">
          <w:rPr>
            <w:rStyle w:val="Hyperlink"/>
            <w:noProof/>
          </w:rPr>
          <w:fldChar w:fldCharType="end"/>
        </w:r>
      </w:ins>
    </w:p>
    <w:p w14:paraId="49D48178" w14:textId="77EE4C09" w:rsidR="00F124AA" w:rsidRDefault="00F124AA">
      <w:pPr>
        <w:pStyle w:val="TOC2"/>
        <w:tabs>
          <w:tab w:val="left" w:pos="1100"/>
          <w:tab w:val="right" w:leader="dot" w:pos="9062"/>
        </w:tabs>
        <w:rPr>
          <w:ins w:id="19" w:author="Kawtar TAMAZI" w:date="2021-08-13T15:34:00Z"/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ins w:id="20" w:author="Kawtar TAMAZI" w:date="2021-08-13T15:34:00Z">
        <w:r w:rsidRPr="00F025AB">
          <w:rPr>
            <w:rStyle w:val="Hyperlink"/>
            <w:noProof/>
          </w:rPr>
          <w:fldChar w:fldCharType="begin"/>
        </w:r>
        <w:r w:rsidRPr="00F025AB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"_Toc79761308"</w:instrText>
        </w:r>
        <w:r w:rsidRPr="00F025AB">
          <w:rPr>
            <w:rStyle w:val="Hyperlink"/>
            <w:noProof/>
          </w:rPr>
          <w:instrText xml:space="preserve"> </w:instrText>
        </w:r>
        <w:r w:rsidRPr="00F025AB">
          <w:rPr>
            <w:rStyle w:val="Hyperlink"/>
            <w:noProof/>
          </w:rPr>
          <w:fldChar w:fldCharType="separate"/>
        </w:r>
        <w:r w:rsidRPr="00F025AB">
          <w:rPr>
            <w:rStyle w:val="Hyperlink"/>
            <w:noProof/>
          </w:rPr>
          <w:t>2.1.1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F025AB">
          <w:rPr>
            <w:rStyle w:val="Hyperlink"/>
            <w:noProof/>
          </w:rPr>
          <w:t>Card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_Toc79761308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21" w:author="Corneille David" w:date="2021-09-02T17:02:00Z">
        <w:r w:rsidR="00412B77">
          <w:rPr>
            <w:noProof/>
            <w:webHidden/>
          </w:rPr>
          <w:t>6</w:t>
        </w:r>
      </w:ins>
      <w:ins w:id="22" w:author="Kawtar TAMAZI" w:date="2021-08-13T15:34:00Z">
        <w:r>
          <w:rPr>
            <w:noProof/>
            <w:webHidden/>
          </w:rPr>
          <w:fldChar w:fldCharType="end"/>
        </w:r>
        <w:r w:rsidRPr="00F025AB">
          <w:rPr>
            <w:rStyle w:val="Hyperlink"/>
            <w:noProof/>
          </w:rPr>
          <w:fldChar w:fldCharType="end"/>
        </w:r>
      </w:ins>
    </w:p>
    <w:p w14:paraId="7877B547" w14:textId="700F2E85" w:rsidR="00F124AA" w:rsidRDefault="00F124AA">
      <w:pPr>
        <w:pStyle w:val="TOC2"/>
        <w:tabs>
          <w:tab w:val="left" w:pos="1100"/>
          <w:tab w:val="right" w:leader="dot" w:pos="9062"/>
        </w:tabs>
        <w:rPr>
          <w:ins w:id="23" w:author="Kawtar TAMAZI" w:date="2021-08-13T15:34:00Z"/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ins w:id="24" w:author="Kawtar TAMAZI" w:date="2021-08-13T15:34:00Z">
        <w:r w:rsidRPr="00F025AB">
          <w:rPr>
            <w:rStyle w:val="Hyperlink"/>
            <w:noProof/>
          </w:rPr>
          <w:fldChar w:fldCharType="begin"/>
        </w:r>
        <w:r w:rsidRPr="00F025AB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"_Toc79761309"</w:instrText>
        </w:r>
        <w:r w:rsidRPr="00F025AB">
          <w:rPr>
            <w:rStyle w:val="Hyperlink"/>
            <w:noProof/>
          </w:rPr>
          <w:instrText xml:space="preserve"> </w:instrText>
        </w:r>
        <w:r w:rsidRPr="00F025AB">
          <w:rPr>
            <w:rStyle w:val="Hyperlink"/>
            <w:noProof/>
          </w:rPr>
          <w:fldChar w:fldCharType="separate"/>
        </w:r>
        <w:r w:rsidRPr="00F025AB">
          <w:rPr>
            <w:rStyle w:val="Hyperlink"/>
            <w:noProof/>
          </w:rPr>
          <w:t>2.1.2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F025AB">
          <w:rPr>
            <w:rStyle w:val="Hyperlink"/>
            <w:noProof/>
          </w:rPr>
          <w:t>SubAccountRef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_Toc79761309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25" w:author="Corneille David" w:date="2021-09-02T17:02:00Z">
        <w:r w:rsidR="00412B77">
          <w:rPr>
            <w:noProof/>
            <w:webHidden/>
          </w:rPr>
          <w:t>8</w:t>
        </w:r>
      </w:ins>
      <w:ins w:id="26" w:author="Kawtar TAMAZI" w:date="2021-08-13T15:34:00Z">
        <w:r>
          <w:rPr>
            <w:noProof/>
            <w:webHidden/>
          </w:rPr>
          <w:fldChar w:fldCharType="end"/>
        </w:r>
        <w:r w:rsidRPr="00F025AB">
          <w:rPr>
            <w:rStyle w:val="Hyperlink"/>
            <w:noProof/>
          </w:rPr>
          <w:fldChar w:fldCharType="end"/>
        </w:r>
      </w:ins>
    </w:p>
    <w:p w14:paraId="23725915" w14:textId="566CEEA4" w:rsidR="00F124AA" w:rsidRDefault="00F124AA">
      <w:pPr>
        <w:pStyle w:val="TOC2"/>
        <w:tabs>
          <w:tab w:val="left" w:pos="1100"/>
          <w:tab w:val="right" w:leader="dot" w:pos="9062"/>
        </w:tabs>
        <w:rPr>
          <w:ins w:id="27" w:author="Kawtar TAMAZI" w:date="2021-08-13T15:34:00Z"/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ins w:id="28" w:author="Kawtar TAMAZI" w:date="2021-08-13T15:34:00Z">
        <w:r w:rsidRPr="00F025AB">
          <w:rPr>
            <w:rStyle w:val="Hyperlink"/>
            <w:noProof/>
          </w:rPr>
          <w:fldChar w:fldCharType="begin"/>
        </w:r>
        <w:r w:rsidRPr="00F025AB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"_Toc79761310"</w:instrText>
        </w:r>
        <w:r w:rsidRPr="00F025AB">
          <w:rPr>
            <w:rStyle w:val="Hyperlink"/>
            <w:noProof/>
          </w:rPr>
          <w:instrText xml:space="preserve"> </w:instrText>
        </w:r>
        <w:r w:rsidRPr="00F025AB">
          <w:rPr>
            <w:rStyle w:val="Hyperlink"/>
            <w:noProof/>
          </w:rPr>
          <w:fldChar w:fldCharType="separate"/>
        </w:r>
        <w:r w:rsidRPr="00F025AB">
          <w:rPr>
            <w:rStyle w:val="Hyperlink"/>
            <w:noProof/>
          </w:rPr>
          <w:t>2.1.3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F025AB">
          <w:rPr>
            <w:rStyle w:val="Hyperlink"/>
            <w:noProof/>
          </w:rPr>
          <w:t>Creationtype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_Toc79761310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29" w:author="Corneille David" w:date="2021-09-02T17:02:00Z">
        <w:r w:rsidR="00412B77">
          <w:rPr>
            <w:noProof/>
            <w:webHidden/>
          </w:rPr>
          <w:t>9</w:t>
        </w:r>
      </w:ins>
      <w:ins w:id="30" w:author="Kawtar TAMAZI" w:date="2021-08-13T15:34:00Z">
        <w:r>
          <w:rPr>
            <w:noProof/>
            <w:webHidden/>
          </w:rPr>
          <w:fldChar w:fldCharType="end"/>
        </w:r>
        <w:r w:rsidRPr="00F025AB">
          <w:rPr>
            <w:rStyle w:val="Hyperlink"/>
            <w:noProof/>
          </w:rPr>
          <w:fldChar w:fldCharType="end"/>
        </w:r>
      </w:ins>
    </w:p>
    <w:p w14:paraId="74D050DE" w14:textId="237B9821" w:rsidR="00F124AA" w:rsidRDefault="00F124AA">
      <w:pPr>
        <w:pStyle w:val="TOC2"/>
        <w:tabs>
          <w:tab w:val="left" w:pos="1100"/>
          <w:tab w:val="right" w:leader="dot" w:pos="9062"/>
        </w:tabs>
        <w:rPr>
          <w:ins w:id="31" w:author="Kawtar TAMAZI" w:date="2021-08-13T15:34:00Z"/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ins w:id="32" w:author="Kawtar TAMAZI" w:date="2021-08-13T15:34:00Z">
        <w:r w:rsidRPr="00F025AB">
          <w:rPr>
            <w:rStyle w:val="Hyperlink"/>
            <w:noProof/>
          </w:rPr>
          <w:fldChar w:fldCharType="begin"/>
        </w:r>
        <w:r w:rsidRPr="00F025AB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"_Toc79761311"</w:instrText>
        </w:r>
        <w:r w:rsidRPr="00F025AB">
          <w:rPr>
            <w:rStyle w:val="Hyperlink"/>
            <w:noProof/>
          </w:rPr>
          <w:instrText xml:space="preserve"> </w:instrText>
        </w:r>
        <w:r w:rsidRPr="00F025AB">
          <w:rPr>
            <w:rStyle w:val="Hyperlink"/>
            <w:noProof/>
          </w:rPr>
          <w:fldChar w:fldCharType="separate"/>
        </w:r>
        <w:r w:rsidRPr="00F025AB">
          <w:rPr>
            <w:rStyle w:val="Hyperlink"/>
            <w:noProof/>
          </w:rPr>
          <w:t>2.1.4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F025AB">
          <w:rPr>
            <w:rStyle w:val="Hyperlink"/>
            <w:noProof/>
          </w:rPr>
          <w:t>CardLimits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_Toc79761311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33" w:author="Corneille David" w:date="2021-09-02T17:02:00Z">
        <w:r w:rsidR="00412B77">
          <w:rPr>
            <w:noProof/>
            <w:webHidden/>
          </w:rPr>
          <w:t>9</w:t>
        </w:r>
      </w:ins>
      <w:ins w:id="34" w:author="Kawtar TAMAZI" w:date="2021-08-13T15:34:00Z">
        <w:r>
          <w:rPr>
            <w:noProof/>
            <w:webHidden/>
          </w:rPr>
          <w:fldChar w:fldCharType="end"/>
        </w:r>
        <w:r w:rsidRPr="00F025AB">
          <w:rPr>
            <w:rStyle w:val="Hyperlink"/>
            <w:noProof/>
          </w:rPr>
          <w:fldChar w:fldCharType="end"/>
        </w:r>
      </w:ins>
    </w:p>
    <w:p w14:paraId="76BB5778" w14:textId="576FC640" w:rsidR="00F124AA" w:rsidRDefault="00F124AA">
      <w:pPr>
        <w:pStyle w:val="TOC1"/>
        <w:tabs>
          <w:tab w:val="left" w:pos="480"/>
          <w:tab w:val="right" w:leader="dot" w:pos="9062"/>
        </w:tabs>
        <w:rPr>
          <w:ins w:id="35" w:author="Kawtar TAMAZI" w:date="2021-08-13T15:34:00Z"/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ins w:id="36" w:author="Kawtar TAMAZI" w:date="2021-08-13T15:34:00Z">
        <w:r w:rsidRPr="00F025AB">
          <w:rPr>
            <w:rStyle w:val="Hyperlink"/>
            <w:noProof/>
          </w:rPr>
          <w:fldChar w:fldCharType="begin"/>
        </w:r>
        <w:r w:rsidRPr="00F025AB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"_Toc79761312"</w:instrText>
        </w:r>
        <w:r w:rsidRPr="00F025AB">
          <w:rPr>
            <w:rStyle w:val="Hyperlink"/>
            <w:noProof/>
          </w:rPr>
          <w:instrText xml:space="preserve"> </w:instrText>
        </w:r>
        <w:r w:rsidRPr="00F025AB">
          <w:rPr>
            <w:rStyle w:val="Hyperlink"/>
            <w:noProof/>
          </w:rPr>
          <w:fldChar w:fldCharType="separate"/>
        </w:r>
        <w:r w:rsidRPr="00F025AB">
          <w:rPr>
            <w:rStyle w:val="Hyperlink"/>
            <w:noProof/>
          </w:rPr>
          <w:t>3.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F025AB">
          <w:rPr>
            <w:rStyle w:val="Hyperlink"/>
            <w:noProof/>
          </w:rPr>
          <w:t>Resources API V2.0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_Toc79761312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37" w:author="Corneille David" w:date="2021-09-02T17:02:00Z">
        <w:r w:rsidR="00412B77">
          <w:rPr>
            <w:noProof/>
            <w:webHidden/>
          </w:rPr>
          <w:t>9</w:t>
        </w:r>
      </w:ins>
      <w:ins w:id="38" w:author="Kawtar TAMAZI" w:date="2021-08-13T15:34:00Z">
        <w:r>
          <w:rPr>
            <w:noProof/>
            <w:webHidden/>
          </w:rPr>
          <w:fldChar w:fldCharType="end"/>
        </w:r>
        <w:r w:rsidRPr="00F025AB">
          <w:rPr>
            <w:rStyle w:val="Hyperlink"/>
            <w:noProof/>
          </w:rPr>
          <w:fldChar w:fldCharType="end"/>
        </w:r>
      </w:ins>
    </w:p>
    <w:p w14:paraId="0C179C7E" w14:textId="2557BBF9" w:rsidR="00F124AA" w:rsidRDefault="00F124AA">
      <w:pPr>
        <w:pStyle w:val="TOC2"/>
        <w:tabs>
          <w:tab w:val="left" w:pos="1100"/>
          <w:tab w:val="right" w:leader="dot" w:pos="9062"/>
        </w:tabs>
        <w:rPr>
          <w:ins w:id="39" w:author="Kawtar TAMAZI" w:date="2021-08-13T15:34:00Z"/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ins w:id="40" w:author="Kawtar TAMAZI" w:date="2021-08-13T15:34:00Z">
        <w:r w:rsidRPr="00F025AB">
          <w:rPr>
            <w:rStyle w:val="Hyperlink"/>
            <w:noProof/>
          </w:rPr>
          <w:fldChar w:fldCharType="begin"/>
        </w:r>
        <w:r w:rsidRPr="00F025AB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"_Toc79761313"</w:instrText>
        </w:r>
        <w:r w:rsidRPr="00F025AB">
          <w:rPr>
            <w:rStyle w:val="Hyperlink"/>
            <w:noProof/>
          </w:rPr>
          <w:instrText xml:space="preserve"> </w:instrText>
        </w:r>
        <w:r w:rsidRPr="00F025AB">
          <w:rPr>
            <w:rStyle w:val="Hyperlink"/>
            <w:noProof/>
          </w:rPr>
          <w:fldChar w:fldCharType="separate"/>
        </w:r>
        <w:r w:rsidRPr="00F025AB">
          <w:rPr>
            <w:rStyle w:val="Hyperlink"/>
            <w:noProof/>
          </w:rPr>
          <w:t>3.1.1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F025AB">
          <w:rPr>
            <w:rStyle w:val="Hyperlink"/>
            <w:noProof/>
          </w:rPr>
          <w:t>Card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_Toc79761313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41" w:author="Corneille David" w:date="2021-09-02T17:02:00Z">
        <w:r w:rsidR="00412B77">
          <w:rPr>
            <w:noProof/>
            <w:webHidden/>
          </w:rPr>
          <w:t>9</w:t>
        </w:r>
      </w:ins>
      <w:ins w:id="42" w:author="Kawtar TAMAZI" w:date="2021-08-13T15:34:00Z">
        <w:r>
          <w:rPr>
            <w:noProof/>
            <w:webHidden/>
          </w:rPr>
          <w:fldChar w:fldCharType="end"/>
        </w:r>
        <w:r w:rsidRPr="00F025AB">
          <w:rPr>
            <w:rStyle w:val="Hyperlink"/>
            <w:noProof/>
          </w:rPr>
          <w:fldChar w:fldCharType="end"/>
        </w:r>
      </w:ins>
    </w:p>
    <w:p w14:paraId="00DB5808" w14:textId="187703A4" w:rsidR="00F124AA" w:rsidRDefault="00F124AA">
      <w:pPr>
        <w:pStyle w:val="TOC2"/>
        <w:tabs>
          <w:tab w:val="left" w:pos="1100"/>
          <w:tab w:val="right" w:leader="dot" w:pos="9062"/>
        </w:tabs>
        <w:rPr>
          <w:ins w:id="43" w:author="Kawtar TAMAZI" w:date="2021-08-13T15:34:00Z"/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ins w:id="44" w:author="Kawtar TAMAZI" w:date="2021-08-13T15:34:00Z">
        <w:r w:rsidRPr="00F025AB">
          <w:rPr>
            <w:rStyle w:val="Hyperlink"/>
            <w:noProof/>
          </w:rPr>
          <w:fldChar w:fldCharType="begin"/>
        </w:r>
        <w:r w:rsidRPr="00F025AB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"_Toc79761314"</w:instrText>
        </w:r>
        <w:r w:rsidRPr="00F025AB">
          <w:rPr>
            <w:rStyle w:val="Hyperlink"/>
            <w:noProof/>
          </w:rPr>
          <w:instrText xml:space="preserve"> </w:instrText>
        </w:r>
        <w:r w:rsidRPr="00F025AB">
          <w:rPr>
            <w:rStyle w:val="Hyperlink"/>
            <w:noProof/>
          </w:rPr>
          <w:fldChar w:fldCharType="separate"/>
        </w:r>
        <w:r w:rsidRPr="00F025AB">
          <w:rPr>
            <w:rStyle w:val="Hyperlink"/>
            <w:noProof/>
          </w:rPr>
          <w:t>3.1.2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F025AB">
          <w:rPr>
            <w:rStyle w:val="Hyperlink"/>
            <w:noProof/>
          </w:rPr>
          <w:t>status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_Toc79761314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45" w:author="Corneille David" w:date="2021-09-02T17:02:00Z">
        <w:r w:rsidR="00412B77">
          <w:rPr>
            <w:noProof/>
            <w:webHidden/>
          </w:rPr>
          <w:t>12</w:t>
        </w:r>
      </w:ins>
      <w:ins w:id="46" w:author="Kawtar TAMAZI" w:date="2021-08-13T15:34:00Z">
        <w:r>
          <w:rPr>
            <w:noProof/>
            <w:webHidden/>
          </w:rPr>
          <w:fldChar w:fldCharType="end"/>
        </w:r>
        <w:r w:rsidRPr="00F025AB">
          <w:rPr>
            <w:rStyle w:val="Hyperlink"/>
            <w:noProof/>
          </w:rPr>
          <w:fldChar w:fldCharType="end"/>
        </w:r>
      </w:ins>
    </w:p>
    <w:p w14:paraId="79CCDE9B" w14:textId="68E7695B" w:rsidR="00F124AA" w:rsidRDefault="00F124AA">
      <w:pPr>
        <w:pStyle w:val="TOC2"/>
        <w:tabs>
          <w:tab w:val="left" w:pos="1100"/>
          <w:tab w:val="right" w:leader="dot" w:pos="9062"/>
        </w:tabs>
        <w:rPr>
          <w:ins w:id="47" w:author="Kawtar TAMAZI" w:date="2021-08-13T15:34:00Z"/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ins w:id="48" w:author="Kawtar TAMAZI" w:date="2021-08-13T15:34:00Z">
        <w:r w:rsidRPr="00F025AB">
          <w:rPr>
            <w:rStyle w:val="Hyperlink"/>
            <w:noProof/>
          </w:rPr>
          <w:fldChar w:fldCharType="begin"/>
        </w:r>
        <w:r w:rsidRPr="00F025AB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"_Toc79761315"</w:instrText>
        </w:r>
        <w:r w:rsidRPr="00F025AB">
          <w:rPr>
            <w:rStyle w:val="Hyperlink"/>
            <w:noProof/>
          </w:rPr>
          <w:instrText xml:space="preserve"> </w:instrText>
        </w:r>
        <w:r w:rsidRPr="00F025AB">
          <w:rPr>
            <w:rStyle w:val="Hyperlink"/>
            <w:noProof/>
          </w:rPr>
          <w:fldChar w:fldCharType="separate"/>
        </w:r>
        <w:r w:rsidRPr="00F025AB">
          <w:rPr>
            <w:rStyle w:val="Hyperlink"/>
            <w:noProof/>
          </w:rPr>
          <w:t>3.1.3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F025AB">
          <w:rPr>
            <w:rStyle w:val="Hyperlink"/>
            <w:noProof/>
          </w:rPr>
          <w:t>event Status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_Toc79761315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49" w:author="Corneille David" w:date="2021-09-02T17:02:00Z">
        <w:r w:rsidR="00412B77">
          <w:rPr>
            <w:noProof/>
            <w:webHidden/>
          </w:rPr>
          <w:t>12</w:t>
        </w:r>
      </w:ins>
      <w:ins w:id="50" w:author="Kawtar TAMAZI" w:date="2021-08-13T15:34:00Z">
        <w:r>
          <w:rPr>
            <w:noProof/>
            <w:webHidden/>
          </w:rPr>
          <w:fldChar w:fldCharType="end"/>
        </w:r>
        <w:r w:rsidRPr="00F025AB">
          <w:rPr>
            <w:rStyle w:val="Hyperlink"/>
            <w:noProof/>
          </w:rPr>
          <w:fldChar w:fldCharType="end"/>
        </w:r>
      </w:ins>
    </w:p>
    <w:p w14:paraId="4384C6E3" w14:textId="3E2BCE5D" w:rsidR="00F124AA" w:rsidRDefault="00F124AA">
      <w:pPr>
        <w:pStyle w:val="TOC2"/>
        <w:tabs>
          <w:tab w:val="left" w:pos="1100"/>
          <w:tab w:val="right" w:leader="dot" w:pos="9062"/>
        </w:tabs>
        <w:rPr>
          <w:ins w:id="51" w:author="Kawtar TAMAZI" w:date="2021-08-13T15:34:00Z"/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ins w:id="52" w:author="Kawtar TAMAZI" w:date="2021-08-13T15:34:00Z">
        <w:r w:rsidRPr="00F025AB">
          <w:rPr>
            <w:rStyle w:val="Hyperlink"/>
            <w:noProof/>
          </w:rPr>
          <w:fldChar w:fldCharType="begin"/>
        </w:r>
        <w:r w:rsidRPr="00F025AB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"_Toc79761316"</w:instrText>
        </w:r>
        <w:r w:rsidRPr="00F025AB">
          <w:rPr>
            <w:rStyle w:val="Hyperlink"/>
            <w:noProof/>
          </w:rPr>
          <w:instrText xml:space="preserve"> </w:instrText>
        </w:r>
        <w:r w:rsidRPr="00F025AB">
          <w:rPr>
            <w:rStyle w:val="Hyperlink"/>
            <w:noProof/>
          </w:rPr>
          <w:fldChar w:fldCharType="separate"/>
        </w:r>
        <w:r w:rsidRPr="00F025AB">
          <w:rPr>
            <w:rStyle w:val="Hyperlink"/>
            <w:noProof/>
          </w:rPr>
          <w:t>3.1.4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F025AB">
          <w:rPr>
            <w:rStyle w:val="Hyperlink"/>
            <w:noProof/>
          </w:rPr>
          <w:t>holder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_Toc79761316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53" w:author="Corneille David" w:date="2021-09-02T17:02:00Z">
        <w:r w:rsidR="00412B77">
          <w:rPr>
            <w:noProof/>
            <w:webHidden/>
          </w:rPr>
          <w:t>13</w:t>
        </w:r>
      </w:ins>
      <w:ins w:id="54" w:author="Kawtar TAMAZI" w:date="2021-08-13T15:34:00Z">
        <w:r>
          <w:rPr>
            <w:noProof/>
            <w:webHidden/>
          </w:rPr>
          <w:fldChar w:fldCharType="end"/>
        </w:r>
        <w:r w:rsidRPr="00F025AB">
          <w:rPr>
            <w:rStyle w:val="Hyperlink"/>
            <w:noProof/>
          </w:rPr>
          <w:fldChar w:fldCharType="end"/>
        </w:r>
      </w:ins>
    </w:p>
    <w:p w14:paraId="57CECB1B" w14:textId="27D55E4B" w:rsidR="00F124AA" w:rsidRDefault="00F124AA">
      <w:pPr>
        <w:pStyle w:val="TOC1"/>
        <w:tabs>
          <w:tab w:val="left" w:pos="480"/>
          <w:tab w:val="right" w:leader="dot" w:pos="9062"/>
        </w:tabs>
        <w:rPr>
          <w:ins w:id="55" w:author="Kawtar TAMAZI" w:date="2021-08-13T15:34:00Z"/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ins w:id="56" w:author="Kawtar TAMAZI" w:date="2021-08-13T15:34:00Z">
        <w:r w:rsidRPr="00F025AB">
          <w:rPr>
            <w:rStyle w:val="Hyperlink"/>
            <w:noProof/>
          </w:rPr>
          <w:fldChar w:fldCharType="begin"/>
        </w:r>
        <w:r w:rsidRPr="00F025AB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"_Toc79761317"</w:instrText>
        </w:r>
        <w:r w:rsidRPr="00F025AB">
          <w:rPr>
            <w:rStyle w:val="Hyperlink"/>
            <w:noProof/>
          </w:rPr>
          <w:instrText xml:space="preserve"> </w:instrText>
        </w:r>
        <w:r w:rsidRPr="00F025AB">
          <w:rPr>
            <w:rStyle w:val="Hyperlink"/>
            <w:noProof/>
          </w:rPr>
          <w:fldChar w:fldCharType="separate"/>
        </w:r>
        <w:r w:rsidRPr="00F025AB">
          <w:rPr>
            <w:rStyle w:val="Hyperlink"/>
            <w:noProof/>
          </w:rPr>
          <w:t>4.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F025AB">
          <w:rPr>
            <w:rStyle w:val="Hyperlink"/>
            <w:noProof/>
          </w:rPr>
          <w:t>Endpoints to request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_Toc79761317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57" w:author="Corneille David" w:date="2021-09-02T17:02:00Z">
        <w:r w:rsidR="00412B77">
          <w:rPr>
            <w:noProof/>
            <w:webHidden/>
          </w:rPr>
          <w:t>13</w:t>
        </w:r>
      </w:ins>
      <w:ins w:id="58" w:author="Kawtar TAMAZI" w:date="2021-08-13T15:34:00Z">
        <w:r>
          <w:rPr>
            <w:noProof/>
            <w:webHidden/>
          </w:rPr>
          <w:fldChar w:fldCharType="end"/>
        </w:r>
        <w:r w:rsidRPr="00F025AB">
          <w:rPr>
            <w:rStyle w:val="Hyperlink"/>
            <w:noProof/>
          </w:rPr>
          <w:fldChar w:fldCharType="end"/>
        </w:r>
      </w:ins>
    </w:p>
    <w:p w14:paraId="3352A014" w14:textId="6DEEDB58" w:rsidR="00F124AA" w:rsidRDefault="00F124AA">
      <w:pPr>
        <w:pStyle w:val="TOC1"/>
        <w:tabs>
          <w:tab w:val="left" w:pos="480"/>
          <w:tab w:val="right" w:leader="dot" w:pos="9062"/>
        </w:tabs>
        <w:rPr>
          <w:ins w:id="59" w:author="Kawtar TAMAZI" w:date="2021-08-13T15:34:00Z"/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ins w:id="60" w:author="Kawtar TAMAZI" w:date="2021-08-13T15:34:00Z">
        <w:r w:rsidRPr="00F025AB">
          <w:rPr>
            <w:rStyle w:val="Hyperlink"/>
            <w:noProof/>
          </w:rPr>
          <w:fldChar w:fldCharType="begin"/>
        </w:r>
        <w:r w:rsidRPr="00F025AB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"_Toc79761318"</w:instrText>
        </w:r>
        <w:r w:rsidRPr="00F025AB">
          <w:rPr>
            <w:rStyle w:val="Hyperlink"/>
            <w:noProof/>
          </w:rPr>
          <w:instrText xml:space="preserve"> </w:instrText>
        </w:r>
        <w:r w:rsidRPr="00F025AB">
          <w:rPr>
            <w:rStyle w:val="Hyperlink"/>
            <w:noProof/>
          </w:rPr>
          <w:fldChar w:fldCharType="separate"/>
        </w:r>
        <w:r w:rsidRPr="00F025AB">
          <w:rPr>
            <w:rStyle w:val="Hyperlink"/>
            <w:noProof/>
          </w:rPr>
          <w:t>5.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F025AB">
          <w:rPr>
            <w:rStyle w:val="Hyperlink"/>
            <w:noProof/>
          </w:rPr>
          <w:t>Card order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_Toc79761318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61" w:author="Corneille David" w:date="2021-09-02T17:02:00Z">
        <w:r w:rsidR="00412B77">
          <w:rPr>
            <w:noProof/>
            <w:webHidden/>
          </w:rPr>
          <w:t>14</w:t>
        </w:r>
      </w:ins>
      <w:ins w:id="62" w:author="Kawtar TAMAZI" w:date="2021-08-13T15:34:00Z">
        <w:r>
          <w:rPr>
            <w:noProof/>
            <w:webHidden/>
          </w:rPr>
          <w:fldChar w:fldCharType="end"/>
        </w:r>
        <w:r w:rsidRPr="00F025AB">
          <w:rPr>
            <w:rStyle w:val="Hyperlink"/>
            <w:noProof/>
          </w:rPr>
          <w:fldChar w:fldCharType="end"/>
        </w:r>
      </w:ins>
    </w:p>
    <w:p w14:paraId="03D3EDDF" w14:textId="32F191A8" w:rsidR="00F124AA" w:rsidRDefault="00F124AA">
      <w:pPr>
        <w:pStyle w:val="TOC2"/>
        <w:tabs>
          <w:tab w:val="left" w:pos="1100"/>
          <w:tab w:val="right" w:leader="dot" w:pos="9062"/>
        </w:tabs>
        <w:rPr>
          <w:ins w:id="63" w:author="Kawtar TAMAZI" w:date="2021-08-13T15:34:00Z"/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ins w:id="64" w:author="Kawtar TAMAZI" w:date="2021-08-13T15:34:00Z">
        <w:r w:rsidRPr="00F025AB">
          <w:rPr>
            <w:rStyle w:val="Hyperlink"/>
            <w:noProof/>
          </w:rPr>
          <w:fldChar w:fldCharType="begin"/>
        </w:r>
        <w:r w:rsidRPr="00F025AB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"_Toc79761319"</w:instrText>
        </w:r>
        <w:r w:rsidRPr="00F025AB">
          <w:rPr>
            <w:rStyle w:val="Hyperlink"/>
            <w:noProof/>
          </w:rPr>
          <w:instrText xml:space="preserve"> </w:instrText>
        </w:r>
        <w:r w:rsidRPr="00F025AB">
          <w:rPr>
            <w:rStyle w:val="Hyperlink"/>
            <w:noProof/>
          </w:rPr>
          <w:fldChar w:fldCharType="separate"/>
        </w:r>
        <w:r w:rsidRPr="00F025AB">
          <w:rPr>
            <w:rStyle w:val="Hyperlink"/>
            <w:noProof/>
          </w:rPr>
          <w:t>5.1.1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F025AB">
          <w:rPr>
            <w:rStyle w:val="Hyperlink"/>
            <w:noProof/>
          </w:rPr>
          <w:t>IdCard order v1.0/ V1.1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_Toc79761319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65" w:author="Corneille David" w:date="2021-09-02T17:02:00Z">
        <w:r w:rsidR="00412B77">
          <w:rPr>
            <w:noProof/>
            <w:webHidden/>
          </w:rPr>
          <w:t>14</w:t>
        </w:r>
      </w:ins>
      <w:ins w:id="66" w:author="Kawtar TAMAZI" w:date="2021-08-13T15:34:00Z">
        <w:r>
          <w:rPr>
            <w:noProof/>
            <w:webHidden/>
          </w:rPr>
          <w:fldChar w:fldCharType="end"/>
        </w:r>
        <w:r w:rsidRPr="00F025AB">
          <w:rPr>
            <w:rStyle w:val="Hyperlink"/>
            <w:noProof/>
          </w:rPr>
          <w:fldChar w:fldCharType="end"/>
        </w:r>
      </w:ins>
    </w:p>
    <w:p w14:paraId="745925E0" w14:textId="1FD28BB5" w:rsidR="00F124AA" w:rsidRDefault="00F124AA">
      <w:pPr>
        <w:pStyle w:val="TOC3"/>
        <w:tabs>
          <w:tab w:val="right" w:leader="dot" w:pos="9062"/>
        </w:tabs>
        <w:rPr>
          <w:ins w:id="67" w:author="Kawtar TAMAZI" w:date="2021-08-13T15:34:00Z"/>
          <w:rFonts w:asciiTheme="minorHAnsi" w:eastAsiaTheme="minorEastAsia" w:hAnsiTheme="minorHAnsi" w:cstheme="minorBidi"/>
          <w:noProof/>
          <w:sz w:val="22"/>
          <w:szCs w:val="22"/>
        </w:rPr>
      </w:pPr>
      <w:ins w:id="68" w:author="Kawtar TAMAZI" w:date="2021-08-13T15:34:00Z">
        <w:r w:rsidRPr="00F025AB">
          <w:rPr>
            <w:rStyle w:val="Hyperlink"/>
            <w:noProof/>
          </w:rPr>
          <w:fldChar w:fldCharType="begin"/>
        </w:r>
        <w:r w:rsidRPr="00F025AB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"_Toc79761320"</w:instrText>
        </w:r>
        <w:r w:rsidRPr="00F025AB">
          <w:rPr>
            <w:rStyle w:val="Hyperlink"/>
            <w:noProof/>
          </w:rPr>
          <w:instrText xml:space="preserve"> </w:instrText>
        </w:r>
        <w:r w:rsidRPr="00F025AB">
          <w:rPr>
            <w:rStyle w:val="Hyperlink"/>
            <w:noProof/>
          </w:rPr>
          <w:fldChar w:fldCharType="separate"/>
        </w:r>
        <w:r w:rsidRPr="00F025AB">
          <w:rPr>
            <w:rStyle w:val="Hyperlink"/>
            <w:noProof/>
            <w:lang w:val="en-US" w:bidi="en-US"/>
          </w:rPr>
          <w:t>Request Card order v1.0/ v1.1 (physical and virtual card)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_Toc79761320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69" w:author="Corneille David" w:date="2021-09-02T17:02:00Z">
        <w:r w:rsidR="00412B77">
          <w:rPr>
            <w:noProof/>
            <w:webHidden/>
          </w:rPr>
          <w:t>14</w:t>
        </w:r>
      </w:ins>
      <w:ins w:id="70" w:author="Kawtar TAMAZI" w:date="2021-08-13T15:34:00Z">
        <w:r>
          <w:rPr>
            <w:noProof/>
            <w:webHidden/>
          </w:rPr>
          <w:fldChar w:fldCharType="end"/>
        </w:r>
        <w:r w:rsidRPr="00F025AB">
          <w:rPr>
            <w:rStyle w:val="Hyperlink"/>
            <w:noProof/>
          </w:rPr>
          <w:fldChar w:fldCharType="end"/>
        </w:r>
      </w:ins>
    </w:p>
    <w:p w14:paraId="1B0F067A" w14:textId="2B18709B" w:rsidR="00F124AA" w:rsidRDefault="00F124AA">
      <w:pPr>
        <w:pStyle w:val="TOC3"/>
        <w:tabs>
          <w:tab w:val="right" w:leader="dot" w:pos="9062"/>
        </w:tabs>
        <w:rPr>
          <w:ins w:id="71" w:author="Kawtar TAMAZI" w:date="2021-08-13T15:34:00Z"/>
          <w:rFonts w:asciiTheme="minorHAnsi" w:eastAsiaTheme="minorEastAsia" w:hAnsiTheme="minorHAnsi" w:cstheme="minorBidi"/>
          <w:noProof/>
          <w:sz w:val="22"/>
          <w:szCs w:val="22"/>
        </w:rPr>
      </w:pPr>
      <w:ins w:id="72" w:author="Kawtar TAMAZI" w:date="2021-08-13T15:34:00Z">
        <w:r w:rsidRPr="00F025AB">
          <w:rPr>
            <w:rStyle w:val="Hyperlink"/>
            <w:noProof/>
          </w:rPr>
          <w:fldChar w:fldCharType="begin"/>
        </w:r>
        <w:r w:rsidRPr="00F025AB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"_Toc79761321"</w:instrText>
        </w:r>
        <w:r w:rsidRPr="00F025AB">
          <w:rPr>
            <w:rStyle w:val="Hyperlink"/>
            <w:noProof/>
          </w:rPr>
          <w:instrText xml:space="preserve"> </w:instrText>
        </w:r>
        <w:r w:rsidRPr="00F025AB">
          <w:rPr>
            <w:rStyle w:val="Hyperlink"/>
            <w:noProof/>
          </w:rPr>
          <w:fldChar w:fldCharType="separate"/>
        </w:r>
        <w:r w:rsidRPr="00F025AB">
          <w:rPr>
            <w:rStyle w:val="Hyperlink"/>
            <w:noProof/>
            <w:lang w:val="en-US" w:bidi="en-US"/>
          </w:rPr>
          <w:t>Response Card order v1.0 (physical and virtual card)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_Toc79761321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73" w:author="Corneille David" w:date="2021-09-02T17:02:00Z">
        <w:r w:rsidR="00412B77">
          <w:rPr>
            <w:noProof/>
            <w:webHidden/>
          </w:rPr>
          <w:t>14</w:t>
        </w:r>
      </w:ins>
      <w:ins w:id="74" w:author="Kawtar TAMAZI" w:date="2021-08-13T15:34:00Z">
        <w:r>
          <w:rPr>
            <w:noProof/>
            <w:webHidden/>
          </w:rPr>
          <w:fldChar w:fldCharType="end"/>
        </w:r>
        <w:r w:rsidRPr="00F025AB">
          <w:rPr>
            <w:rStyle w:val="Hyperlink"/>
            <w:noProof/>
          </w:rPr>
          <w:fldChar w:fldCharType="end"/>
        </w:r>
      </w:ins>
    </w:p>
    <w:p w14:paraId="2A7832CA" w14:textId="0987E897" w:rsidR="00F124AA" w:rsidRDefault="00F124AA">
      <w:pPr>
        <w:pStyle w:val="TOC3"/>
        <w:tabs>
          <w:tab w:val="right" w:leader="dot" w:pos="9062"/>
        </w:tabs>
        <w:rPr>
          <w:ins w:id="75" w:author="Kawtar TAMAZI" w:date="2021-08-13T15:34:00Z"/>
          <w:rFonts w:asciiTheme="minorHAnsi" w:eastAsiaTheme="minorEastAsia" w:hAnsiTheme="minorHAnsi" w:cstheme="minorBidi"/>
          <w:noProof/>
          <w:sz w:val="22"/>
          <w:szCs w:val="22"/>
        </w:rPr>
      </w:pPr>
      <w:ins w:id="76" w:author="Kawtar TAMAZI" w:date="2021-08-13T15:34:00Z">
        <w:r w:rsidRPr="00F025AB">
          <w:rPr>
            <w:rStyle w:val="Hyperlink"/>
            <w:noProof/>
          </w:rPr>
          <w:fldChar w:fldCharType="begin"/>
        </w:r>
        <w:r w:rsidRPr="00F025AB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"_Toc79761322"</w:instrText>
        </w:r>
        <w:r w:rsidRPr="00F025AB">
          <w:rPr>
            <w:rStyle w:val="Hyperlink"/>
            <w:noProof/>
          </w:rPr>
          <w:instrText xml:space="preserve"> </w:instrText>
        </w:r>
        <w:r w:rsidRPr="00F025AB">
          <w:rPr>
            <w:rStyle w:val="Hyperlink"/>
            <w:noProof/>
          </w:rPr>
          <w:fldChar w:fldCharType="separate"/>
        </w:r>
        <w:r w:rsidRPr="00F025AB">
          <w:rPr>
            <w:rStyle w:val="Hyperlink"/>
            <w:noProof/>
            <w:lang w:bidi="en-US"/>
          </w:rPr>
          <w:t>Error codes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_Toc79761322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77" w:author="Corneille David" w:date="2021-09-02T17:02:00Z">
        <w:r w:rsidR="00412B77">
          <w:rPr>
            <w:noProof/>
            <w:webHidden/>
          </w:rPr>
          <w:t>15</w:t>
        </w:r>
      </w:ins>
      <w:ins w:id="78" w:author="Kawtar TAMAZI" w:date="2021-08-13T15:34:00Z">
        <w:r>
          <w:rPr>
            <w:noProof/>
            <w:webHidden/>
          </w:rPr>
          <w:fldChar w:fldCharType="end"/>
        </w:r>
        <w:r w:rsidRPr="00F025AB">
          <w:rPr>
            <w:rStyle w:val="Hyperlink"/>
            <w:noProof/>
          </w:rPr>
          <w:fldChar w:fldCharType="end"/>
        </w:r>
      </w:ins>
    </w:p>
    <w:p w14:paraId="60413943" w14:textId="2AD64031" w:rsidR="00F124AA" w:rsidRDefault="00F124AA">
      <w:pPr>
        <w:pStyle w:val="TOC2"/>
        <w:tabs>
          <w:tab w:val="left" w:pos="1100"/>
          <w:tab w:val="right" w:leader="dot" w:pos="9062"/>
        </w:tabs>
        <w:rPr>
          <w:ins w:id="79" w:author="Kawtar TAMAZI" w:date="2021-08-13T15:34:00Z"/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ins w:id="80" w:author="Kawtar TAMAZI" w:date="2021-08-13T15:34:00Z">
        <w:r w:rsidRPr="00F025AB">
          <w:rPr>
            <w:rStyle w:val="Hyperlink"/>
            <w:noProof/>
          </w:rPr>
          <w:fldChar w:fldCharType="begin"/>
        </w:r>
        <w:r w:rsidRPr="00F025AB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"_Toc79761323"</w:instrText>
        </w:r>
        <w:r w:rsidRPr="00F025AB">
          <w:rPr>
            <w:rStyle w:val="Hyperlink"/>
            <w:noProof/>
          </w:rPr>
          <w:instrText xml:space="preserve"> </w:instrText>
        </w:r>
        <w:r w:rsidRPr="00F025AB">
          <w:rPr>
            <w:rStyle w:val="Hyperlink"/>
            <w:noProof/>
          </w:rPr>
          <w:fldChar w:fldCharType="separate"/>
        </w:r>
        <w:r w:rsidRPr="00F025AB">
          <w:rPr>
            <w:rStyle w:val="Hyperlink"/>
            <w:noProof/>
          </w:rPr>
          <w:t>5.1.2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F025AB">
          <w:rPr>
            <w:rStyle w:val="Hyperlink"/>
            <w:noProof/>
          </w:rPr>
          <w:t>CREATE A Card v2.0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_Toc79761323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81" w:author="Corneille David" w:date="2021-09-02T17:02:00Z">
        <w:r w:rsidR="00412B77">
          <w:rPr>
            <w:noProof/>
            <w:webHidden/>
          </w:rPr>
          <w:t>16</w:t>
        </w:r>
      </w:ins>
      <w:ins w:id="82" w:author="Kawtar TAMAZI" w:date="2021-08-13T15:34:00Z">
        <w:r>
          <w:rPr>
            <w:noProof/>
            <w:webHidden/>
          </w:rPr>
          <w:fldChar w:fldCharType="end"/>
        </w:r>
        <w:r w:rsidRPr="00F025AB">
          <w:rPr>
            <w:rStyle w:val="Hyperlink"/>
            <w:noProof/>
          </w:rPr>
          <w:fldChar w:fldCharType="end"/>
        </w:r>
      </w:ins>
    </w:p>
    <w:p w14:paraId="413E9CED" w14:textId="5443F85B" w:rsidR="00F124AA" w:rsidRDefault="00F124AA">
      <w:pPr>
        <w:pStyle w:val="TOC3"/>
        <w:tabs>
          <w:tab w:val="right" w:leader="dot" w:pos="9062"/>
        </w:tabs>
        <w:rPr>
          <w:ins w:id="83" w:author="Kawtar TAMAZI" w:date="2021-08-13T15:34:00Z"/>
          <w:rFonts w:asciiTheme="minorHAnsi" w:eastAsiaTheme="minorEastAsia" w:hAnsiTheme="minorHAnsi" w:cstheme="minorBidi"/>
          <w:noProof/>
          <w:sz w:val="22"/>
          <w:szCs w:val="22"/>
        </w:rPr>
      </w:pPr>
      <w:ins w:id="84" w:author="Kawtar TAMAZI" w:date="2021-08-13T15:34:00Z">
        <w:r w:rsidRPr="00F025AB">
          <w:rPr>
            <w:rStyle w:val="Hyperlink"/>
            <w:noProof/>
          </w:rPr>
          <w:fldChar w:fldCharType="begin"/>
        </w:r>
        <w:r w:rsidRPr="00F025AB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"_Toc79761324"</w:instrText>
        </w:r>
        <w:r w:rsidRPr="00F025AB">
          <w:rPr>
            <w:rStyle w:val="Hyperlink"/>
            <w:noProof/>
          </w:rPr>
          <w:instrText xml:space="preserve"> </w:instrText>
        </w:r>
        <w:r w:rsidRPr="00F025AB">
          <w:rPr>
            <w:rStyle w:val="Hyperlink"/>
            <w:noProof/>
          </w:rPr>
          <w:fldChar w:fldCharType="separate"/>
        </w:r>
        <w:r w:rsidRPr="00F025AB">
          <w:rPr>
            <w:rStyle w:val="Hyperlink"/>
            <w:noProof/>
            <w:lang w:val="en-US" w:bidi="en-US"/>
          </w:rPr>
          <w:t>Request Create a Card v2.0 with strong customer authentication (mandatory &amp; only for Agent partners)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_Toc79761324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85" w:author="Corneille David" w:date="2021-09-02T17:02:00Z">
        <w:r w:rsidR="00412B77">
          <w:rPr>
            <w:noProof/>
            <w:webHidden/>
          </w:rPr>
          <w:t>16</w:t>
        </w:r>
      </w:ins>
      <w:ins w:id="86" w:author="Kawtar TAMAZI" w:date="2021-08-13T15:34:00Z">
        <w:r>
          <w:rPr>
            <w:noProof/>
            <w:webHidden/>
          </w:rPr>
          <w:fldChar w:fldCharType="end"/>
        </w:r>
        <w:r w:rsidRPr="00F025AB">
          <w:rPr>
            <w:rStyle w:val="Hyperlink"/>
            <w:noProof/>
          </w:rPr>
          <w:fldChar w:fldCharType="end"/>
        </w:r>
      </w:ins>
    </w:p>
    <w:p w14:paraId="1A1704EB" w14:textId="34FC0C7A" w:rsidR="00F124AA" w:rsidRDefault="00F124AA">
      <w:pPr>
        <w:pStyle w:val="TOC3"/>
        <w:tabs>
          <w:tab w:val="right" w:leader="dot" w:pos="9062"/>
        </w:tabs>
        <w:rPr>
          <w:ins w:id="87" w:author="Kawtar TAMAZI" w:date="2021-08-13T15:34:00Z"/>
          <w:rFonts w:asciiTheme="minorHAnsi" w:eastAsiaTheme="minorEastAsia" w:hAnsiTheme="minorHAnsi" w:cstheme="minorBidi"/>
          <w:noProof/>
          <w:sz w:val="22"/>
          <w:szCs w:val="22"/>
        </w:rPr>
      </w:pPr>
      <w:ins w:id="88" w:author="Kawtar TAMAZI" w:date="2021-08-13T15:34:00Z">
        <w:r w:rsidRPr="00F025AB">
          <w:rPr>
            <w:rStyle w:val="Hyperlink"/>
            <w:noProof/>
          </w:rPr>
          <w:fldChar w:fldCharType="begin"/>
        </w:r>
        <w:r w:rsidRPr="00F025AB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"_Toc79761325"</w:instrText>
        </w:r>
        <w:r w:rsidRPr="00F025AB">
          <w:rPr>
            <w:rStyle w:val="Hyperlink"/>
            <w:noProof/>
          </w:rPr>
          <w:instrText xml:space="preserve"> </w:instrText>
        </w:r>
        <w:r w:rsidRPr="00F025AB">
          <w:rPr>
            <w:rStyle w:val="Hyperlink"/>
            <w:noProof/>
          </w:rPr>
          <w:fldChar w:fldCharType="separate"/>
        </w:r>
        <w:r w:rsidRPr="00F025AB">
          <w:rPr>
            <w:rStyle w:val="Hyperlink"/>
            <w:noProof/>
            <w:lang w:val="en-US" w:bidi="en-US"/>
          </w:rPr>
          <w:t>Request Create a Card v2.0 (physical and virtual card) (mandatory &amp; only for PECI partners)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_Toc79761325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89" w:author="Corneille David" w:date="2021-09-02T17:02:00Z">
        <w:r w:rsidR="00412B77">
          <w:rPr>
            <w:noProof/>
            <w:webHidden/>
          </w:rPr>
          <w:t>16</w:t>
        </w:r>
      </w:ins>
      <w:ins w:id="90" w:author="Kawtar TAMAZI" w:date="2021-08-13T15:34:00Z">
        <w:r>
          <w:rPr>
            <w:noProof/>
            <w:webHidden/>
          </w:rPr>
          <w:fldChar w:fldCharType="end"/>
        </w:r>
        <w:r w:rsidRPr="00F025AB">
          <w:rPr>
            <w:rStyle w:val="Hyperlink"/>
            <w:noProof/>
          </w:rPr>
          <w:fldChar w:fldCharType="end"/>
        </w:r>
      </w:ins>
    </w:p>
    <w:p w14:paraId="00247687" w14:textId="1BFD52C9" w:rsidR="00F124AA" w:rsidRDefault="00F124AA">
      <w:pPr>
        <w:pStyle w:val="TOC3"/>
        <w:tabs>
          <w:tab w:val="right" w:leader="dot" w:pos="9062"/>
        </w:tabs>
        <w:rPr>
          <w:ins w:id="91" w:author="Kawtar TAMAZI" w:date="2021-08-13T15:34:00Z"/>
          <w:rFonts w:asciiTheme="minorHAnsi" w:eastAsiaTheme="minorEastAsia" w:hAnsiTheme="minorHAnsi" w:cstheme="minorBidi"/>
          <w:noProof/>
          <w:sz w:val="22"/>
          <w:szCs w:val="22"/>
        </w:rPr>
      </w:pPr>
      <w:ins w:id="92" w:author="Kawtar TAMAZI" w:date="2021-08-13T15:34:00Z">
        <w:r w:rsidRPr="00F025AB">
          <w:rPr>
            <w:rStyle w:val="Hyperlink"/>
            <w:noProof/>
          </w:rPr>
          <w:fldChar w:fldCharType="begin"/>
        </w:r>
        <w:r w:rsidRPr="00F025AB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"_Toc79761326"</w:instrText>
        </w:r>
        <w:r w:rsidRPr="00F025AB">
          <w:rPr>
            <w:rStyle w:val="Hyperlink"/>
            <w:noProof/>
          </w:rPr>
          <w:instrText xml:space="preserve"> </w:instrText>
        </w:r>
        <w:r w:rsidRPr="00F025AB">
          <w:rPr>
            <w:rStyle w:val="Hyperlink"/>
            <w:noProof/>
          </w:rPr>
          <w:fldChar w:fldCharType="separate"/>
        </w:r>
        <w:r w:rsidRPr="00F025AB">
          <w:rPr>
            <w:rStyle w:val="Hyperlink"/>
            <w:noProof/>
            <w:lang w:val="en-US" w:bidi="en-US"/>
          </w:rPr>
          <w:t>Response Create a Card v2.0 (physical card)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_Toc79761326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93" w:author="Corneille David" w:date="2021-09-02T17:02:00Z">
        <w:r w:rsidR="00412B77">
          <w:rPr>
            <w:noProof/>
            <w:webHidden/>
          </w:rPr>
          <w:t>16</w:t>
        </w:r>
      </w:ins>
      <w:ins w:id="94" w:author="Kawtar TAMAZI" w:date="2021-08-13T15:34:00Z">
        <w:r>
          <w:rPr>
            <w:noProof/>
            <w:webHidden/>
          </w:rPr>
          <w:fldChar w:fldCharType="end"/>
        </w:r>
        <w:r w:rsidRPr="00F025AB">
          <w:rPr>
            <w:rStyle w:val="Hyperlink"/>
            <w:noProof/>
          </w:rPr>
          <w:fldChar w:fldCharType="end"/>
        </w:r>
      </w:ins>
    </w:p>
    <w:p w14:paraId="11E3D3A4" w14:textId="00470839" w:rsidR="00F124AA" w:rsidRDefault="00F124AA">
      <w:pPr>
        <w:pStyle w:val="TOC3"/>
        <w:tabs>
          <w:tab w:val="right" w:leader="dot" w:pos="9062"/>
        </w:tabs>
        <w:rPr>
          <w:ins w:id="95" w:author="Kawtar TAMAZI" w:date="2021-08-13T15:34:00Z"/>
          <w:rFonts w:asciiTheme="minorHAnsi" w:eastAsiaTheme="minorEastAsia" w:hAnsiTheme="minorHAnsi" w:cstheme="minorBidi"/>
          <w:noProof/>
          <w:sz w:val="22"/>
          <w:szCs w:val="22"/>
        </w:rPr>
      </w:pPr>
      <w:ins w:id="96" w:author="Kawtar TAMAZI" w:date="2021-08-13T15:34:00Z">
        <w:r w:rsidRPr="00F025AB">
          <w:rPr>
            <w:rStyle w:val="Hyperlink"/>
            <w:noProof/>
          </w:rPr>
          <w:fldChar w:fldCharType="begin"/>
        </w:r>
        <w:r w:rsidRPr="00F025AB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"_Toc79761327"</w:instrText>
        </w:r>
        <w:r w:rsidRPr="00F025AB">
          <w:rPr>
            <w:rStyle w:val="Hyperlink"/>
            <w:noProof/>
          </w:rPr>
          <w:instrText xml:space="preserve"> </w:instrText>
        </w:r>
        <w:r w:rsidRPr="00F025AB">
          <w:rPr>
            <w:rStyle w:val="Hyperlink"/>
            <w:noProof/>
          </w:rPr>
          <w:fldChar w:fldCharType="separate"/>
        </w:r>
        <w:r w:rsidRPr="00F025AB">
          <w:rPr>
            <w:rStyle w:val="Hyperlink"/>
            <w:noProof/>
            <w:lang w:bidi="en-US"/>
          </w:rPr>
          <w:t>Error codes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_Toc79761327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97" w:author="Corneille David" w:date="2021-09-02T17:02:00Z">
        <w:r w:rsidR="00412B77">
          <w:rPr>
            <w:noProof/>
            <w:webHidden/>
          </w:rPr>
          <w:t>16</w:t>
        </w:r>
      </w:ins>
      <w:ins w:id="98" w:author="Kawtar TAMAZI" w:date="2021-08-13T15:34:00Z">
        <w:r>
          <w:rPr>
            <w:noProof/>
            <w:webHidden/>
          </w:rPr>
          <w:fldChar w:fldCharType="end"/>
        </w:r>
        <w:r w:rsidRPr="00F025AB">
          <w:rPr>
            <w:rStyle w:val="Hyperlink"/>
            <w:noProof/>
          </w:rPr>
          <w:fldChar w:fldCharType="end"/>
        </w:r>
      </w:ins>
    </w:p>
    <w:p w14:paraId="6C3AEFB4" w14:textId="58FBF436" w:rsidR="00F124AA" w:rsidRDefault="00F124AA">
      <w:pPr>
        <w:pStyle w:val="TOC1"/>
        <w:tabs>
          <w:tab w:val="left" w:pos="480"/>
          <w:tab w:val="right" w:leader="dot" w:pos="9062"/>
        </w:tabs>
        <w:rPr>
          <w:ins w:id="99" w:author="Kawtar TAMAZI" w:date="2021-08-13T15:34:00Z"/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ins w:id="100" w:author="Kawtar TAMAZI" w:date="2021-08-13T15:34:00Z">
        <w:r w:rsidRPr="00F025AB">
          <w:rPr>
            <w:rStyle w:val="Hyperlink"/>
            <w:noProof/>
          </w:rPr>
          <w:fldChar w:fldCharType="begin"/>
        </w:r>
        <w:r w:rsidRPr="00F025AB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"_Toc79761328"</w:instrText>
        </w:r>
        <w:r w:rsidRPr="00F025AB">
          <w:rPr>
            <w:rStyle w:val="Hyperlink"/>
            <w:noProof/>
          </w:rPr>
          <w:instrText xml:space="preserve"> </w:instrText>
        </w:r>
        <w:r w:rsidRPr="00F025AB">
          <w:rPr>
            <w:rStyle w:val="Hyperlink"/>
            <w:noProof/>
          </w:rPr>
          <w:fldChar w:fldCharType="separate"/>
        </w:r>
        <w:r w:rsidRPr="00F025AB">
          <w:rPr>
            <w:rStyle w:val="Hyperlink"/>
            <w:noProof/>
            <w:lang w:val="en-US"/>
          </w:rPr>
          <w:t>6.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F025AB">
          <w:rPr>
            <w:rStyle w:val="Hyperlink"/>
            <w:noProof/>
            <w:lang w:val="en-US"/>
          </w:rPr>
          <w:t>Get ISSUED cards list for SPECIFIC USER V1.0/ V1.1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_Toc79761328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101" w:author="Corneille David" w:date="2021-09-02T17:02:00Z">
        <w:r w:rsidR="00412B77">
          <w:rPr>
            <w:noProof/>
            <w:webHidden/>
          </w:rPr>
          <w:t>17</w:t>
        </w:r>
      </w:ins>
      <w:ins w:id="102" w:author="Kawtar TAMAZI" w:date="2021-08-13T15:34:00Z">
        <w:r>
          <w:rPr>
            <w:noProof/>
            <w:webHidden/>
          </w:rPr>
          <w:fldChar w:fldCharType="end"/>
        </w:r>
        <w:r w:rsidRPr="00F025AB">
          <w:rPr>
            <w:rStyle w:val="Hyperlink"/>
            <w:noProof/>
          </w:rPr>
          <w:fldChar w:fldCharType="end"/>
        </w:r>
      </w:ins>
    </w:p>
    <w:p w14:paraId="2C0AAC48" w14:textId="0BCD9753" w:rsidR="00F124AA" w:rsidRDefault="00F124AA">
      <w:pPr>
        <w:pStyle w:val="TOC2"/>
        <w:tabs>
          <w:tab w:val="left" w:pos="1100"/>
          <w:tab w:val="right" w:leader="dot" w:pos="9062"/>
        </w:tabs>
        <w:rPr>
          <w:ins w:id="103" w:author="Kawtar TAMAZI" w:date="2021-08-13T15:34:00Z"/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ins w:id="104" w:author="Kawtar TAMAZI" w:date="2021-08-13T15:34:00Z">
        <w:r w:rsidRPr="00F025AB">
          <w:rPr>
            <w:rStyle w:val="Hyperlink"/>
            <w:noProof/>
          </w:rPr>
          <w:fldChar w:fldCharType="begin"/>
        </w:r>
        <w:r w:rsidRPr="00F025AB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"_Toc79761329"</w:instrText>
        </w:r>
        <w:r w:rsidRPr="00F025AB">
          <w:rPr>
            <w:rStyle w:val="Hyperlink"/>
            <w:noProof/>
          </w:rPr>
          <w:instrText xml:space="preserve"> </w:instrText>
        </w:r>
        <w:r w:rsidRPr="00F025AB">
          <w:rPr>
            <w:rStyle w:val="Hyperlink"/>
            <w:noProof/>
          </w:rPr>
          <w:fldChar w:fldCharType="separate"/>
        </w:r>
        <w:r w:rsidRPr="00F025AB">
          <w:rPr>
            <w:rStyle w:val="Hyperlink"/>
            <w:noProof/>
            <w:lang w:val="en-GB"/>
          </w:rPr>
          <w:t>6.1.1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F025AB">
          <w:rPr>
            <w:rStyle w:val="Hyperlink"/>
            <w:noProof/>
            <w:lang w:val="en-GB"/>
          </w:rPr>
          <w:t>Get ISSUED cards list for SPECIFIC USER V1.0/ V1.1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_Toc79761329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105" w:author="Corneille David" w:date="2021-09-02T17:02:00Z">
        <w:r w:rsidR="00412B77">
          <w:rPr>
            <w:noProof/>
            <w:webHidden/>
          </w:rPr>
          <w:t>17</w:t>
        </w:r>
      </w:ins>
      <w:ins w:id="106" w:author="Kawtar TAMAZI" w:date="2021-08-13T15:34:00Z">
        <w:r>
          <w:rPr>
            <w:noProof/>
            <w:webHidden/>
          </w:rPr>
          <w:fldChar w:fldCharType="end"/>
        </w:r>
        <w:r w:rsidRPr="00F025AB">
          <w:rPr>
            <w:rStyle w:val="Hyperlink"/>
            <w:noProof/>
          </w:rPr>
          <w:fldChar w:fldCharType="end"/>
        </w:r>
      </w:ins>
    </w:p>
    <w:p w14:paraId="308014C2" w14:textId="1322442B" w:rsidR="00F124AA" w:rsidRDefault="00F124AA">
      <w:pPr>
        <w:pStyle w:val="TOC3"/>
        <w:tabs>
          <w:tab w:val="right" w:leader="dot" w:pos="9062"/>
        </w:tabs>
        <w:rPr>
          <w:ins w:id="107" w:author="Kawtar TAMAZI" w:date="2021-08-13T15:34:00Z"/>
          <w:rFonts w:asciiTheme="minorHAnsi" w:eastAsiaTheme="minorEastAsia" w:hAnsiTheme="minorHAnsi" w:cstheme="minorBidi"/>
          <w:noProof/>
          <w:sz w:val="22"/>
          <w:szCs w:val="22"/>
        </w:rPr>
      </w:pPr>
      <w:ins w:id="108" w:author="Kawtar TAMAZI" w:date="2021-08-13T15:34:00Z">
        <w:r w:rsidRPr="00F025AB">
          <w:rPr>
            <w:rStyle w:val="Hyperlink"/>
            <w:noProof/>
          </w:rPr>
          <w:fldChar w:fldCharType="begin"/>
        </w:r>
        <w:r w:rsidRPr="00F025AB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"_Toc79761330"</w:instrText>
        </w:r>
        <w:r w:rsidRPr="00F025AB">
          <w:rPr>
            <w:rStyle w:val="Hyperlink"/>
            <w:noProof/>
          </w:rPr>
          <w:instrText xml:space="preserve"> </w:instrText>
        </w:r>
        <w:r w:rsidRPr="00F025AB">
          <w:rPr>
            <w:rStyle w:val="Hyperlink"/>
            <w:noProof/>
          </w:rPr>
          <w:fldChar w:fldCharType="separate"/>
        </w:r>
        <w:r w:rsidRPr="00F025AB">
          <w:rPr>
            <w:rStyle w:val="Hyperlink"/>
            <w:noProof/>
            <w:lang w:val="en-US" w:bidi="en-US"/>
          </w:rPr>
          <w:t>Request Get issued card lists for specific user V1.0/ V1.1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_Toc79761330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109" w:author="Corneille David" w:date="2021-09-02T17:02:00Z">
        <w:r w:rsidR="00412B77">
          <w:rPr>
            <w:noProof/>
            <w:webHidden/>
          </w:rPr>
          <w:t>17</w:t>
        </w:r>
      </w:ins>
      <w:ins w:id="110" w:author="Kawtar TAMAZI" w:date="2021-08-13T15:34:00Z">
        <w:r>
          <w:rPr>
            <w:noProof/>
            <w:webHidden/>
          </w:rPr>
          <w:fldChar w:fldCharType="end"/>
        </w:r>
        <w:r w:rsidRPr="00F025AB">
          <w:rPr>
            <w:rStyle w:val="Hyperlink"/>
            <w:noProof/>
          </w:rPr>
          <w:fldChar w:fldCharType="end"/>
        </w:r>
      </w:ins>
    </w:p>
    <w:p w14:paraId="3CA91EB5" w14:textId="2460836C" w:rsidR="00F124AA" w:rsidRDefault="00F124AA">
      <w:pPr>
        <w:pStyle w:val="TOC3"/>
        <w:tabs>
          <w:tab w:val="right" w:leader="dot" w:pos="9062"/>
        </w:tabs>
        <w:rPr>
          <w:ins w:id="111" w:author="Kawtar TAMAZI" w:date="2021-08-13T15:34:00Z"/>
          <w:rFonts w:asciiTheme="minorHAnsi" w:eastAsiaTheme="minorEastAsia" w:hAnsiTheme="minorHAnsi" w:cstheme="minorBidi"/>
          <w:noProof/>
          <w:sz w:val="22"/>
          <w:szCs w:val="22"/>
        </w:rPr>
      </w:pPr>
      <w:ins w:id="112" w:author="Kawtar TAMAZI" w:date="2021-08-13T15:34:00Z">
        <w:r w:rsidRPr="00F025AB">
          <w:rPr>
            <w:rStyle w:val="Hyperlink"/>
            <w:noProof/>
          </w:rPr>
          <w:fldChar w:fldCharType="begin"/>
        </w:r>
        <w:r w:rsidRPr="00F025AB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"_Toc79761331"</w:instrText>
        </w:r>
        <w:r w:rsidRPr="00F025AB">
          <w:rPr>
            <w:rStyle w:val="Hyperlink"/>
            <w:noProof/>
          </w:rPr>
          <w:instrText xml:space="preserve"> </w:instrText>
        </w:r>
        <w:r w:rsidRPr="00F025AB">
          <w:rPr>
            <w:rStyle w:val="Hyperlink"/>
            <w:noProof/>
          </w:rPr>
          <w:fldChar w:fldCharType="separate"/>
        </w:r>
        <w:r w:rsidRPr="00F025AB">
          <w:rPr>
            <w:rStyle w:val="Hyperlink"/>
            <w:noProof/>
            <w:lang w:val="en-US" w:bidi="en-US"/>
          </w:rPr>
          <w:t>Response Get issued card lists for specific user V1.0/ V1.1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_Toc79761331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113" w:author="Corneille David" w:date="2021-09-02T17:02:00Z">
        <w:r w:rsidR="00412B77">
          <w:rPr>
            <w:noProof/>
            <w:webHidden/>
          </w:rPr>
          <w:t>17</w:t>
        </w:r>
      </w:ins>
      <w:ins w:id="114" w:author="Kawtar TAMAZI" w:date="2021-08-13T15:34:00Z">
        <w:r>
          <w:rPr>
            <w:noProof/>
            <w:webHidden/>
          </w:rPr>
          <w:fldChar w:fldCharType="end"/>
        </w:r>
        <w:r w:rsidRPr="00F025AB">
          <w:rPr>
            <w:rStyle w:val="Hyperlink"/>
            <w:noProof/>
          </w:rPr>
          <w:fldChar w:fldCharType="end"/>
        </w:r>
      </w:ins>
    </w:p>
    <w:p w14:paraId="3F0BE37D" w14:textId="4AE38E08" w:rsidR="00F124AA" w:rsidRDefault="00F124AA">
      <w:pPr>
        <w:pStyle w:val="TOC3"/>
        <w:tabs>
          <w:tab w:val="right" w:leader="dot" w:pos="9062"/>
        </w:tabs>
        <w:rPr>
          <w:ins w:id="115" w:author="Kawtar TAMAZI" w:date="2021-08-13T15:34:00Z"/>
          <w:rFonts w:asciiTheme="minorHAnsi" w:eastAsiaTheme="minorEastAsia" w:hAnsiTheme="minorHAnsi" w:cstheme="minorBidi"/>
          <w:noProof/>
          <w:sz w:val="22"/>
          <w:szCs w:val="22"/>
        </w:rPr>
      </w:pPr>
      <w:ins w:id="116" w:author="Kawtar TAMAZI" w:date="2021-08-13T15:34:00Z">
        <w:r w:rsidRPr="00F025AB">
          <w:rPr>
            <w:rStyle w:val="Hyperlink"/>
            <w:noProof/>
          </w:rPr>
          <w:fldChar w:fldCharType="begin"/>
        </w:r>
        <w:r w:rsidRPr="00F025AB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"_Toc79761332"</w:instrText>
        </w:r>
        <w:r w:rsidRPr="00F025AB">
          <w:rPr>
            <w:rStyle w:val="Hyperlink"/>
            <w:noProof/>
          </w:rPr>
          <w:instrText xml:space="preserve"> </w:instrText>
        </w:r>
        <w:r w:rsidRPr="00F025AB">
          <w:rPr>
            <w:rStyle w:val="Hyperlink"/>
            <w:noProof/>
          </w:rPr>
          <w:fldChar w:fldCharType="separate"/>
        </w:r>
        <w:r w:rsidRPr="00F025AB">
          <w:rPr>
            <w:rStyle w:val="Hyperlink"/>
            <w:noProof/>
            <w:lang w:bidi="en-US"/>
          </w:rPr>
          <w:t>Error codes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_Toc79761332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117" w:author="Corneille David" w:date="2021-09-02T17:02:00Z">
        <w:r w:rsidR="00412B77">
          <w:rPr>
            <w:noProof/>
            <w:webHidden/>
          </w:rPr>
          <w:t>18</w:t>
        </w:r>
      </w:ins>
      <w:ins w:id="118" w:author="Kawtar TAMAZI" w:date="2021-08-13T15:34:00Z">
        <w:r>
          <w:rPr>
            <w:noProof/>
            <w:webHidden/>
          </w:rPr>
          <w:fldChar w:fldCharType="end"/>
        </w:r>
        <w:r w:rsidRPr="00F025AB">
          <w:rPr>
            <w:rStyle w:val="Hyperlink"/>
            <w:noProof/>
          </w:rPr>
          <w:fldChar w:fldCharType="end"/>
        </w:r>
      </w:ins>
    </w:p>
    <w:p w14:paraId="4623152A" w14:textId="1B6BE4BC" w:rsidR="00F124AA" w:rsidRDefault="00F124AA">
      <w:pPr>
        <w:pStyle w:val="TOC2"/>
        <w:tabs>
          <w:tab w:val="left" w:pos="1100"/>
          <w:tab w:val="right" w:leader="dot" w:pos="9062"/>
        </w:tabs>
        <w:rPr>
          <w:ins w:id="119" w:author="Kawtar TAMAZI" w:date="2021-08-13T15:34:00Z"/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ins w:id="120" w:author="Kawtar TAMAZI" w:date="2021-08-13T15:34:00Z">
        <w:r w:rsidRPr="00F025AB">
          <w:rPr>
            <w:rStyle w:val="Hyperlink"/>
            <w:noProof/>
          </w:rPr>
          <w:fldChar w:fldCharType="begin"/>
        </w:r>
        <w:r w:rsidRPr="00F025AB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"_Toc79761333"</w:instrText>
        </w:r>
        <w:r w:rsidRPr="00F025AB">
          <w:rPr>
            <w:rStyle w:val="Hyperlink"/>
            <w:noProof/>
          </w:rPr>
          <w:instrText xml:space="preserve"> </w:instrText>
        </w:r>
        <w:r w:rsidRPr="00F025AB">
          <w:rPr>
            <w:rStyle w:val="Hyperlink"/>
            <w:noProof/>
          </w:rPr>
          <w:fldChar w:fldCharType="separate"/>
        </w:r>
        <w:r w:rsidRPr="00F025AB">
          <w:rPr>
            <w:rStyle w:val="Hyperlink"/>
            <w:noProof/>
            <w:lang w:val="en-GB"/>
          </w:rPr>
          <w:t>6.1.2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F025AB">
          <w:rPr>
            <w:rStyle w:val="Hyperlink"/>
            <w:noProof/>
            <w:lang w:val="en-GB"/>
          </w:rPr>
          <w:t>Get All cards by holder V2.0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_Toc79761333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121" w:author="Corneille David" w:date="2021-09-02T17:02:00Z">
        <w:r w:rsidR="00412B77">
          <w:rPr>
            <w:noProof/>
            <w:webHidden/>
          </w:rPr>
          <w:t>18</w:t>
        </w:r>
      </w:ins>
      <w:ins w:id="122" w:author="Kawtar TAMAZI" w:date="2021-08-13T15:34:00Z">
        <w:r>
          <w:rPr>
            <w:noProof/>
            <w:webHidden/>
          </w:rPr>
          <w:fldChar w:fldCharType="end"/>
        </w:r>
        <w:r w:rsidRPr="00F025AB">
          <w:rPr>
            <w:rStyle w:val="Hyperlink"/>
            <w:noProof/>
          </w:rPr>
          <w:fldChar w:fldCharType="end"/>
        </w:r>
      </w:ins>
    </w:p>
    <w:p w14:paraId="4AEFD588" w14:textId="69E52BC3" w:rsidR="00F124AA" w:rsidRDefault="00F124AA">
      <w:pPr>
        <w:pStyle w:val="TOC3"/>
        <w:tabs>
          <w:tab w:val="right" w:leader="dot" w:pos="9062"/>
        </w:tabs>
        <w:rPr>
          <w:ins w:id="123" w:author="Kawtar TAMAZI" w:date="2021-08-13T15:34:00Z"/>
          <w:rFonts w:asciiTheme="minorHAnsi" w:eastAsiaTheme="minorEastAsia" w:hAnsiTheme="minorHAnsi" w:cstheme="minorBidi"/>
          <w:noProof/>
          <w:sz w:val="22"/>
          <w:szCs w:val="22"/>
        </w:rPr>
      </w:pPr>
      <w:ins w:id="124" w:author="Kawtar TAMAZI" w:date="2021-08-13T15:34:00Z">
        <w:r w:rsidRPr="00F025AB">
          <w:rPr>
            <w:rStyle w:val="Hyperlink"/>
            <w:noProof/>
          </w:rPr>
          <w:fldChar w:fldCharType="begin"/>
        </w:r>
        <w:r w:rsidRPr="00F025AB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"_Toc79761334"</w:instrText>
        </w:r>
        <w:r w:rsidRPr="00F025AB">
          <w:rPr>
            <w:rStyle w:val="Hyperlink"/>
            <w:noProof/>
          </w:rPr>
          <w:instrText xml:space="preserve"> </w:instrText>
        </w:r>
        <w:r w:rsidRPr="00F025AB">
          <w:rPr>
            <w:rStyle w:val="Hyperlink"/>
            <w:noProof/>
          </w:rPr>
          <w:fldChar w:fldCharType="separate"/>
        </w:r>
        <w:r w:rsidRPr="00F025AB">
          <w:rPr>
            <w:rStyle w:val="Hyperlink"/>
            <w:noProof/>
            <w:lang w:val="en-US" w:bidi="en-US"/>
          </w:rPr>
          <w:t>Request Get all cards by holder V2.0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_Toc79761334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125" w:author="Corneille David" w:date="2021-09-02T17:02:00Z">
        <w:r w:rsidR="00412B77">
          <w:rPr>
            <w:noProof/>
            <w:webHidden/>
          </w:rPr>
          <w:t>18</w:t>
        </w:r>
      </w:ins>
      <w:ins w:id="126" w:author="Kawtar TAMAZI" w:date="2021-08-13T15:34:00Z">
        <w:r>
          <w:rPr>
            <w:noProof/>
            <w:webHidden/>
          </w:rPr>
          <w:fldChar w:fldCharType="end"/>
        </w:r>
        <w:r w:rsidRPr="00F025AB">
          <w:rPr>
            <w:rStyle w:val="Hyperlink"/>
            <w:noProof/>
          </w:rPr>
          <w:fldChar w:fldCharType="end"/>
        </w:r>
      </w:ins>
    </w:p>
    <w:p w14:paraId="6DDFA41C" w14:textId="7D2B71ED" w:rsidR="00F124AA" w:rsidRDefault="00F124AA">
      <w:pPr>
        <w:pStyle w:val="TOC3"/>
        <w:tabs>
          <w:tab w:val="right" w:leader="dot" w:pos="9062"/>
        </w:tabs>
        <w:rPr>
          <w:ins w:id="127" w:author="Kawtar TAMAZI" w:date="2021-08-13T15:34:00Z"/>
          <w:rFonts w:asciiTheme="minorHAnsi" w:eastAsiaTheme="minorEastAsia" w:hAnsiTheme="minorHAnsi" w:cstheme="minorBidi"/>
          <w:noProof/>
          <w:sz w:val="22"/>
          <w:szCs w:val="22"/>
        </w:rPr>
      </w:pPr>
      <w:ins w:id="128" w:author="Kawtar TAMAZI" w:date="2021-08-13T15:34:00Z">
        <w:r w:rsidRPr="00F025AB">
          <w:rPr>
            <w:rStyle w:val="Hyperlink"/>
            <w:noProof/>
          </w:rPr>
          <w:fldChar w:fldCharType="begin"/>
        </w:r>
        <w:r w:rsidRPr="00F025AB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"_Toc79761335"</w:instrText>
        </w:r>
        <w:r w:rsidRPr="00F025AB">
          <w:rPr>
            <w:rStyle w:val="Hyperlink"/>
            <w:noProof/>
          </w:rPr>
          <w:instrText xml:space="preserve"> </w:instrText>
        </w:r>
        <w:r w:rsidRPr="00F025AB">
          <w:rPr>
            <w:rStyle w:val="Hyperlink"/>
            <w:noProof/>
          </w:rPr>
          <w:fldChar w:fldCharType="separate"/>
        </w:r>
        <w:r w:rsidRPr="00F025AB">
          <w:rPr>
            <w:rStyle w:val="Hyperlink"/>
            <w:noProof/>
            <w:lang w:val="en-US" w:bidi="en-US"/>
          </w:rPr>
          <w:t>Response Get all card by holder V2.0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_Toc79761335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129" w:author="Corneille David" w:date="2021-09-02T17:02:00Z">
        <w:r w:rsidR="00412B77">
          <w:rPr>
            <w:noProof/>
            <w:webHidden/>
          </w:rPr>
          <w:t>19</w:t>
        </w:r>
      </w:ins>
      <w:ins w:id="130" w:author="Kawtar TAMAZI" w:date="2021-08-13T15:34:00Z">
        <w:r>
          <w:rPr>
            <w:noProof/>
            <w:webHidden/>
          </w:rPr>
          <w:fldChar w:fldCharType="end"/>
        </w:r>
        <w:r w:rsidRPr="00F025AB">
          <w:rPr>
            <w:rStyle w:val="Hyperlink"/>
            <w:noProof/>
          </w:rPr>
          <w:fldChar w:fldCharType="end"/>
        </w:r>
      </w:ins>
    </w:p>
    <w:p w14:paraId="37A7C0FB" w14:textId="4367E444" w:rsidR="00F124AA" w:rsidRDefault="00F124AA">
      <w:pPr>
        <w:pStyle w:val="TOC3"/>
        <w:tabs>
          <w:tab w:val="right" w:leader="dot" w:pos="9062"/>
        </w:tabs>
        <w:rPr>
          <w:ins w:id="131" w:author="Kawtar TAMAZI" w:date="2021-08-13T15:34:00Z"/>
          <w:rFonts w:asciiTheme="minorHAnsi" w:eastAsiaTheme="minorEastAsia" w:hAnsiTheme="minorHAnsi" w:cstheme="minorBidi"/>
          <w:noProof/>
          <w:sz w:val="22"/>
          <w:szCs w:val="22"/>
        </w:rPr>
      </w:pPr>
      <w:ins w:id="132" w:author="Kawtar TAMAZI" w:date="2021-08-13T15:34:00Z">
        <w:r w:rsidRPr="00F025AB">
          <w:rPr>
            <w:rStyle w:val="Hyperlink"/>
            <w:noProof/>
          </w:rPr>
          <w:fldChar w:fldCharType="begin"/>
        </w:r>
        <w:r w:rsidRPr="00F025AB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"_Toc79761336"</w:instrText>
        </w:r>
        <w:r w:rsidRPr="00F025AB">
          <w:rPr>
            <w:rStyle w:val="Hyperlink"/>
            <w:noProof/>
          </w:rPr>
          <w:instrText xml:space="preserve"> </w:instrText>
        </w:r>
        <w:r w:rsidRPr="00F025AB">
          <w:rPr>
            <w:rStyle w:val="Hyperlink"/>
            <w:noProof/>
          </w:rPr>
          <w:fldChar w:fldCharType="separate"/>
        </w:r>
        <w:r w:rsidRPr="00F025AB">
          <w:rPr>
            <w:rStyle w:val="Hyperlink"/>
            <w:noProof/>
            <w:lang w:bidi="en-US"/>
          </w:rPr>
          <w:t>Error codes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_Toc79761336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133" w:author="Corneille David" w:date="2021-09-02T17:02:00Z">
        <w:r w:rsidR="00412B77">
          <w:rPr>
            <w:noProof/>
            <w:webHidden/>
          </w:rPr>
          <w:t>20</w:t>
        </w:r>
      </w:ins>
      <w:ins w:id="134" w:author="Kawtar TAMAZI" w:date="2021-08-13T15:34:00Z">
        <w:r>
          <w:rPr>
            <w:noProof/>
            <w:webHidden/>
          </w:rPr>
          <w:fldChar w:fldCharType="end"/>
        </w:r>
        <w:r w:rsidRPr="00F025AB">
          <w:rPr>
            <w:rStyle w:val="Hyperlink"/>
            <w:noProof/>
          </w:rPr>
          <w:fldChar w:fldCharType="end"/>
        </w:r>
      </w:ins>
    </w:p>
    <w:p w14:paraId="39A32BEF" w14:textId="32CD591B" w:rsidR="00F124AA" w:rsidRDefault="00F124AA">
      <w:pPr>
        <w:pStyle w:val="TOC1"/>
        <w:tabs>
          <w:tab w:val="left" w:pos="480"/>
          <w:tab w:val="right" w:leader="dot" w:pos="9062"/>
        </w:tabs>
        <w:rPr>
          <w:ins w:id="135" w:author="Kawtar TAMAZI" w:date="2021-08-13T15:34:00Z"/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ins w:id="136" w:author="Kawtar TAMAZI" w:date="2021-08-13T15:34:00Z">
        <w:r w:rsidRPr="00F025AB">
          <w:rPr>
            <w:rStyle w:val="Hyperlink"/>
            <w:noProof/>
          </w:rPr>
          <w:fldChar w:fldCharType="begin"/>
        </w:r>
        <w:r w:rsidRPr="00F025AB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"_Toc79761337"</w:instrText>
        </w:r>
        <w:r w:rsidRPr="00F025AB">
          <w:rPr>
            <w:rStyle w:val="Hyperlink"/>
            <w:noProof/>
          </w:rPr>
          <w:instrText xml:space="preserve"> </w:instrText>
        </w:r>
        <w:r w:rsidRPr="00F025AB">
          <w:rPr>
            <w:rStyle w:val="Hyperlink"/>
            <w:noProof/>
          </w:rPr>
          <w:fldChar w:fldCharType="separate"/>
        </w:r>
        <w:r w:rsidRPr="00F025AB">
          <w:rPr>
            <w:rStyle w:val="Hyperlink"/>
            <w:noProof/>
            <w:lang w:val="en-US"/>
          </w:rPr>
          <w:t>7.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F025AB">
          <w:rPr>
            <w:rStyle w:val="Hyperlink"/>
            <w:noProof/>
            <w:lang w:val="en-US"/>
          </w:rPr>
          <w:t>Get ISSUED cards list for all users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_Toc79761337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137" w:author="Corneille David" w:date="2021-09-02T17:02:00Z">
        <w:r w:rsidR="00412B77">
          <w:rPr>
            <w:noProof/>
            <w:webHidden/>
          </w:rPr>
          <w:t>20</w:t>
        </w:r>
      </w:ins>
      <w:ins w:id="138" w:author="Kawtar TAMAZI" w:date="2021-08-13T15:34:00Z">
        <w:r>
          <w:rPr>
            <w:noProof/>
            <w:webHidden/>
          </w:rPr>
          <w:fldChar w:fldCharType="end"/>
        </w:r>
        <w:r w:rsidRPr="00F025AB">
          <w:rPr>
            <w:rStyle w:val="Hyperlink"/>
            <w:noProof/>
          </w:rPr>
          <w:fldChar w:fldCharType="end"/>
        </w:r>
      </w:ins>
    </w:p>
    <w:p w14:paraId="43D945FE" w14:textId="193FA839" w:rsidR="00F124AA" w:rsidRDefault="00F124AA">
      <w:pPr>
        <w:pStyle w:val="TOC2"/>
        <w:tabs>
          <w:tab w:val="left" w:pos="1100"/>
          <w:tab w:val="right" w:leader="dot" w:pos="9062"/>
        </w:tabs>
        <w:rPr>
          <w:ins w:id="139" w:author="Kawtar TAMAZI" w:date="2021-08-13T15:34:00Z"/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ins w:id="140" w:author="Kawtar TAMAZI" w:date="2021-08-13T15:34:00Z">
        <w:r w:rsidRPr="00F025AB">
          <w:rPr>
            <w:rStyle w:val="Hyperlink"/>
            <w:noProof/>
          </w:rPr>
          <w:fldChar w:fldCharType="begin"/>
        </w:r>
        <w:r w:rsidRPr="00F025AB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"_Toc79761338"</w:instrText>
        </w:r>
        <w:r w:rsidRPr="00F025AB">
          <w:rPr>
            <w:rStyle w:val="Hyperlink"/>
            <w:noProof/>
          </w:rPr>
          <w:instrText xml:space="preserve"> </w:instrText>
        </w:r>
        <w:r w:rsidRPr="00F025AB">
          <w:rPr>
            <w:rStyle w:val="Hyperlink"/>
            <w:noProof/>
          </w:rPr>
          <w:fldChar w:fldCharType="separate"/>
        </w:r>
        <w:r w:rsidRPr="00F025AB">
          <w:rPr>
            <w:rStyle w:val="Hyperlink"/>
            <w:noProof/>
            <w:lang w:val="en-GB"/>
          </w:rPr>
          <w:t>7.1.1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F025AB">
          <w:rPr>
            <w:rStyle w:val="Hyperlink"/>
            <w:noProof/>
            <w:lang w:val="en-GB"/>
          </w:rPr>
          <w:t>Get cards list for All USERs V1.0/ V1.1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_Toc79761338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141" w:author="Corneille David" w:date="2021-09-02T17:02:00Z">
        <w:r w:rsidR="00412B77">
          <w:rPr>
            <w:noProof/>
            <w:webHidden/>
          </w:rPr>
          <w:t>20</w:t>
        </w:r>
      </w:ins>
      <w:ins w:id="142" w:author="Kawtar TAMAZI" w:date="2021-08-13T15:34:00Z">
        <w:r>
          <w:rPr>
            <w:noProof/>
            <w:webHidden/>
          </w:rPr>
          <w:fldChar w:fldCharType="end"/>
        </w:r>
        <w:r w:rsidRPr="00F025AB">
          <w:rPr>
            <w:rStyle w:val="Hyperlink"/>
            <w:noProof/>
          </w:rPr>
          <w:fldChar w:fldCharType="end"/>
        </w:r>
      </w:ins>
    </w:p>
    <w:p w14:paraId="015EF6C5" w14:textId="66812AD4" w:rsidR="00F124AA" w:rsidRDefault="00F124AA">
      <w:pPr>
        <w:pStyle w:val="TOC3"/>
        <w:tabs>
          <w:tab w:val="right" w:leader="dot" w:pos="9062"/>
        </w:tabs>
        <w:rPr>
          <w:ins w:id="143" w:author="Kawtar TAMAZI" w:date="2021-08-13T15:34:00Z"/>
          <w:rFonts w:asciiTheme="minorHAnsi" w:eastAsiaTheme="minorEastAsia" w:hAnsiTheme="minorHAnsi" w:cstheme="minorBidi"/>
          <w:noProof/>
          <w:sz w:val="22"/>
          <w:szCs w:val="22"/>
        </w:rPr>
      </w:pPr>
      <w:ins w:id="144" w:author="Kawtar TAMAZI" w:date="2021-08-13T15:34:00Z">
        <w:r w:rsidRPr="00F025AB">
          <w:rPr>
            <w:rStyle w:val="Hyperlink"/>
            <w:noProof/>
          </w:rPr>
          <w:fldChar w:fldCharType="begin"/>
        </w:r>
        <w:r w:rsidRPr="00F025AB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"_Toc79761339"</w:instrText>
        </w:r>
        <w:r w:rsidRPr="00F025AB">
          <w:rPr>
            <w:rStyle w:val="Hyperlink"/>
            <w:noProof/>
          </w:rPr>
          <w:instrText xml:space="preserve"> </w:instrText>
        </w:r>
        <w:r w:rsidRPr="00F025AB">
          <w:rPr>
            <w:rStyle w:val="Hyperlink"/>
            <w:noProof/>
          </w:rPr>
          <w:fldChar w:fldCharType="separate"/>
        </w:r>
        <w:r w:rsidRPr="00F025AB">
          <w:rPr>
            <w:rStyle w:val="Hyperlink"/>
            <w:noProof/>
            <w:lang w:val="en-US" w:bidi="en-US"/>
          </w:rPr>
          <w:t>Request Get issued card lists for all users V1.0/ V1.1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_Toc79761339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145" w:author="Corneille David" w:date="2021-09-02T17:02:00Z">
        <w:r w:rsidR="00412B77">
          <w:rPr>
            <w:noProof/>
            <w:webHidden/>
          </w:rPr>
          <w:t>20</w:t>
        </w:r>
      </w:ins>
      <w:ins w:id="146" w:author="Kawtar TAMAZI" w:date="2021-08-13T15:34:00Z">
        <w:r>
          <w:rPr>
            <w:noProof/>
            <w:webHidden/>
          </w:rPr>
          <w:fldChar w:fldCharType="end"/>
        </w:r>
        <w:r w:rsidRPr="00F025AB">
          <w:rPr>
            <w:rStyle w:val="Hyperlink"/>
            <w:noProof/>
          </w:rPr>
          <w:fldChar w:fldCharType="end"/>
        </w:r>
      </w:ins>
    </w:p>
    <w:p w14:paraId="332DA0B6" w14:textId="6C9A74B7" w:rsidR="00F124AA" w:rsidRDefault="00F124AA">
      <w:pPr>
        <w:pStyle w:val="TOC3"/>
        <w:tabs>
          <w:tab w:val="right" w:leader="dot" w:pos="9062"/>
        </w:tabs>
        <w:rPr>
          <w:ins w:id="147" w:author="Kawtar TAMAZI" w:date="2021-08-13T15:34:00Z"/>
          <w:rFonts w:asciiTheme="minorHAnsi" w:eastAsiaTheme="minorEastAsia" w:hAnsiTheme="minorHAnsi" w:cstheme="minorBidi"/>
          <w:noProof/>
          <w:sz w:val="22"/>
          <w:szCs w:val="22"/>
        </w:rPr>
      </w:pPr>
      <w:ins w:id="148" w:author="Kawtar TAMAZI" w:date="2021-08-13T15:34:00Z">
        <w:r w:rsidRPr="00F025AB">
          <w:rPr>
            <w:rStyle w:val="Hyperlink"/>
            <w:noProof/>
          </w:rPr>
          <w:fldChar w:fldCharType="begin"/>
        </w:r>
        <w:r w:rsidRPr="00F025AB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"_Toc79761340"</w:instrText>
        </w:r>
        <w:r w:rsidRPr="00F025AB">
          <w:rPr>
            <w:rStyle w:val="Hyperlink"/>
            <w:noProof/>
          </w:rPr>
          <w:instrText xml:space="preserve"> </w:instrText>
        </w:r>
        <w:r w:rsidRPr="00F025AB">
          <w:rPr>
            <w:rStyle w:val="Hyperlink"/>
            <w:noProof/>
          </w:rPr>
          <w:fldChar w:fldCharType="separate"/>
        </w:r>
        <w:r w:rsidRPr="00F025AB">
          <w:rPr>
            <w:rStyle w:val="Hyperlink"/>
            <w:noProof/>
            <w:lang w:val="en-US" w:bidi="en-US"/>
          </w:rPr>
          <w:t>Response Get issued card lists for all users V1.0/ V1.1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_Toc79761340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149" w:author="Corneille David" w:date="2021-09-02T17:02:00Z">
        <w:r w:rsidR="00412B77">
          <w:rPr>
            <w:noProof/>
            <w:webHidden/>
          </w:rPr>
          <w:t>20</w:t>
        </w:r>
      </w:ins>
      <w:ins w:id="150" w:author="Kawtar TAMAZI" w:date="2021-08-13T15:34:00Z">
        <w:r>
          <w:rPr>
            <w:noProof/>
            <w:webHidden/>
          </w:rPr>
          <w:fldChar w:fldCharType="end"/>
        </w:r>
        <w:r w:rsidRPr="00F025AB">
          <w:rPr>
            <w:rStyle w:val="Hyperlink"/>
            <w:noProof/>
          </w:rPr>
          <w:fldChar w:fldCharType="end"/>
        </w:r>
      </w:ins>
    </w:p>
    <w:p w14:paraId="787B21FC" w14:textId="0FD48E5F" w:rsidR="00F124AA" w:rsidRDefault="00F124AA">
      <w:pPr>
        <w:pStyle w:val="TOC3"/>
        <w:tabs>
          <w:tab w:val="right" w:leader="dot" w:pos="9062"/>
        </w:tabs>
        <w:rPr>
          <w:ins w:id="151" w:author="Kawtar TAMAZI" w:date="2021-08-13T15:34:00Z"/>
          <w:rFonts w:asciiTheme="minorHAnsi" w:eastAsiaTheme="minorEastAsia" w:hAnsiTheme="minorHAnsi" w:cstheme="minorBidi"/>
          <w:noProof/>
          <w:sz w:val="22"/>
          <w:szCs w:val="22"/>
        </w:rPr>
      </w:pPr>
      <w:ins w:id="152" w:author="Kawtar TAMAZI" w:date="2021-08-13T15:34:00Z">
        <w:r w:rsidRPr="00F025AB">
          <w:rPr>
            <w:rStyle w:val="Hyperlink"/>
            <w:noProof/>
          </w:rPr>
          <w:fldChar w:fldCharType="begin"/>
        </w:r>
        <w:r w:rsidRPr="00F025AB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"_Toc79761341"</w:instrText>
        </w:r>
        <w:r w:rsidRPr="00F025AB">
          <w:rPr>
            <w:rStyle w:val="Hyperlink"/>
            <w:noProof/>
          </w:rPr>
          <w:instrText xml:space="preserve"> </w:instrText>
        </w:r>
        <w:r w:rsidRPr="00F025AB">
          <w:rPr>
            <w:rStyle w:val="Hyperlink"/>
            <w:noProof/>
          </w:rPr>
          <w:fldChar w:fldCharType="separate"/>
        </w:r>
        <w:r w:rsidRPr="00F025AB">
          <w:rPr>
            <w:rStyle w:val="Hyperlink"/>
            <w:noProof/>
            <w:lang w:bidi="en-US"/>
          </w:rPr>
          <w:t>Error codes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_Toc79761341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153" w:author="Corneille David" w:date="2021-09-02T17:02:00Z">
        <w:r w:rsidR="00412B77">
          <w:rPr>
            <w:noProof/>
            <w:webHidden/>
          </w:rPr>
          <w:t>21</w:t>
        </w:r>
      </w:ins>
      <w:ins w:id="154" w:author="Kawtar TAMAZI" w:date="2021-08-13T15:34:00Z">
        <w:r>
          <w:rPr>
            <w:noProof/>
            <w:webHidden/>
          </w:rPr>
          <w:fldChar w:fldCharType="end"/>
        </w:r>
        <w:r w:rsidRPr="00F025AB">
          <w:rPr>
            <w:rStyle w:val="Hyperlink"/>
            <w:noProof/>
          </w:rPr>
          <w:fldChar w:fldCharType="end"/>
        </w:r>
      </w:ins>
    </w:p>
    <w:p w14:paraId="26D3AAE9" w14:textId="42AA59D7" w:rsidR="00F124AA" w:rsidRDefault="00F124AA">
      <w:pPr>
        <w:pStyle w:val="TOC2"/>
        <w:tabs>
          <w:tab w:val="left" w:pos="1100"/>
          <w:tab w:val="right" w:leader="dot" w:pos="9062"/>
        </w:tabs>
        <w:rPr>
          <w:ins w:id="155" w:author="Kawtar TAMAZI" w:date="2021-08-13T15:34:00Z"/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ins w:id="156" w:author="Kawtar TAMAZI" w:date="2021-08-13T15:34:00Z">
        <w:r w:rsidRPr="00F025AB">
          <w:rPr>
            <w:rStyle w:val="Hyperlink"/>
            <w:noProof/>
          </w:rPr>
          <w:fldChar w:fldCharType="begin"/>
        </w:r>
        <w:r w:rsidRPr="00F025AB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"_Toc79761342"</w:instrText>
        </w:r>
        <w:r w:rsidRPr="00F025AB">
          <w:rPr>
            <w:rStyle w:val="Hyperlink"/>
            <w:noProof/>
          </w:rPr>
          <w:instrText xml:space="preserve"> </w:instrText>
        </w:r>
        <w:r w:rsidRPr="00F025AB">
          <w:rPr>
            <w:rStyle w:val="Hyperlink"/>
            <w:noProof/>
          </w:rPr>
          <w:fldChar w:fldCharType="separate"/>
        </w:r>
        <w:r w:rsidRPr="00F025AB">
          <w:rPr>
            <w:rStyle w:val="Hyperlink"/>
            <w:noProof/>
            <w:lang w:val="en-GB"/>
          </w:rPr>
          <w:t>7.1.2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F025AB">
          <w:rPr>
            <w:rStyle w:val="Hyperlink"/>
            <w:noProof/>
            <w:lang w:val="en-GB"/>
          </w:rPr>
          <w:t>Get cards V2.0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_Toc79761342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157" w:author="Corneille David" w:date="2021-09-02T17:02:00Z">
        <w:r w:rsidR="00412B77">
          <w:rPr>
            <w:noProof/>
            <w:webHidden/>
          </w:rPr>
          <w:t>21</w:t>
        </w:r>
      </w:ins>
      <w:ins w:id="158" w:author="Kawtar TAMAZI" w:date="2021-08-13T15:34:00Z">
        <w:r>
          <w:rPr>
            <w:noProof/>
            <w:webHidden/>
          </w:rPr>
          <w:fldChar w:fldCharType="end"/>
        </w:r>
        <w:r w:rsidRPr="00F025AB">
          <w:rPr>
            <w:rStyle w:val="Hyperlink"/>
            <w:noProof/>
          </w:rPr>
          <w:fldChar w:fldCharType="end"/>
        </w:r>
      </w:ins>
    </w:p>
    <w:p w14:paraId="21506D29" w14:textId="365B3269" w:rsidR="00F124AA" w:rsidRDefault="00F124AA">
      <w:pPr>
        <w:pStyle w:val="TOC3"/>
        <w:tabs>
          <w:tab w:val="right" w:leader="dot" w:pos="9062"/>
        </w:tabs>
        <w:rPr>
          <w:ins w:id="159" w:author="Kawtar TAMAZI" w:date="2021-08-13T15:34:00Z"/>
          <w:rFonts w:asciiTheme="minorHAnsi" w:eastAsiaTheme="minorEastAsia" w:hAnsiTheme="minorHAnsi" w:cstheme="minorBidi"/>
          <w:noProof/>
          <w:sz w:val="22"/>
          <w:szCs w:val="22"/>
        </w:rPr>
      </w:pPr>
      <w:ins w:id="160" w:author="Kawtar TAMAZI" w:date="2021-08-13T15:34:00Z">
        <w:r w:rsidRPr="00F025AB">
          <w:rPr>
            <w:rStyle w:val="Hyperlink"/>
            <w:noProof/>
          </w:rPr>
          <w:fldChar w:fldCharType="begin"/>
        </w:r>
        <w:r w:rsidRPr="00F025AB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"_Toc79761343"</w:instrText>
        </w:r>
        <w:r w:rsidRPr="00F025AB">
          <w:rPr>
            <w:rStyle w:val="Hyperlink"/>
            <w:noProof/>
          </w:rPr>
          <w:instrText xml:space="preserve"> </w:instrText>
        </w:r>
        <w:r w:rsidRPr="00F025AB">
          <w:rPr>
            <w:rStyle w:val="Hyperlink"/>
            <w:noProof/>
          </w:rPr>
          <w:fldChar w:fldCharType="separate"/>
        </w:r>
        <w:r w:rsidRPr="00F025AB">
          <w:rPr>
            <w:rStyle w:val="Hyperlink"/>
            <w:noProof/>
            <w:lang w:val="en-US" w:bidi="en-US"/>
          </w:rPr>
          <w:t>Request Get cards V2.0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_Toc79761343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161" w:author="Corneille David" w:date="2021-09-02T17:02:00Z">
        <w:r w:rsidR="00412B77">
          <w:rPr>
            <w:noProof/>
            <w:webHidden/>
          </w:rPr>
          <w:t>21</w:t>
        </w:r>
      </w:ins>
      <w:ins w:id="162" w:author="Kawtar TAMAZI" w:date="2021-08-13T15:34:00Z">
        <w:r>
          <w:rPr>
            <w:noProof/>
            <w:webHidden/>
          </w:rPr>
          <w:fldChar w:fldCharType="end"/>
        </w:r>
        <w:r w:rsidRPr="00F025AB">
          <w:rPr>
            <w:rStyle w:val="Hyperlink"/>
            <w:noProof/>
          </w:rPr>
          <w:fldChar w:fldCharType="end"/>
        </w:r>
      </w:ins>
    </w:p>
    <w:p w14:paraId="2578806F" w14:textId="1C8B355E" w:rsidR="00F124AA" w:rsidRDefault="00F124AA">
      <w:pPr>
        <w:pStyle w:val="TOC3"/>
        <w:tabs>
          <w:tab w:val="right" w:leader="dot" w:pos="9062"/>
        </w:tabs>
        <w:rPr>
          <w:ins w:id="163" w:author="Kawtar TAMAZI" w:date="2021-08-13T15:34:00Z"/>
          <w:rFonts w:asciiTheme="minorHAnsi" w:eastAsiaTheme="minorEastAsia" w:hAnsiTheme="minorHAnsi" w:cstheme="minorBidi"/>
          <w:noProof/>
          <w:sz w:val="22"/>
          <w:szCs w:val="22"/>
        </w:rPr>
      </w:pPr>
      <w:ins w:id="164" w:author="Kawtar TAMAZI" w:date="2021-08-13T15:34:00Z">
        <w:r w:rsidRPr="00F025AB">
          <w:rPr>
            <w:rStyle w:val="Hyperlink"/>
            <w:noProof/>
          </w:rPr>
          <w:fldChar w:fldCharType="begin"/>
        </w:r>
        <w:r w:rsidRPr="00F025AB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"_Toc79761344"</w:instrText>
        </w:r>
        <w:r w:rsidRPr="00F025AB">
          <w:rPr>
            <w:rStyle w:val="Hyperlink"/>
            <w:noProof/>
          </w:rPr>
          <w:instrText xml:space="preserve"> </w:instrText>
        </w:r>
        <w:r w:rsidRPr="00F025AB">
          <w:rPr>
            <w:rStyle w:val="Hyperlink"/>
            <w:noProof/>
          </w:rPr>
          <w:fldChar w:fldCharType="separate"/>
        </w:r>
        <w:r w:rsidRPr="00F025AB">
          <w:rPr>
            <w:rStyle w:val="Hyperlink"/>
            <w:noProof/>
            <w:lang w:val="en-US" w:bidi="en-US"/>
          </w:rPr>
          <w:t>Response Get cards V2.0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_Toc79761344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165" w:author="Corneille David" w:date="2021-09-02T17:02:00Z">
        <w:r w:rsidR="00412B77">
          <w:rPr>
            <w:noProof/>
            <w:webHidden/>
          </w:rPr>
          <w:t>21</w:t>
        </w:r>
      </w:ins>
      <w:ins w:id="166" w:author="Kawtar TAMAZI" w:date="2021-08-13T15:34:00Z">
        <w:r>
          <w:rPr>
            <w:noProof/>
            <w:webHidden/>
          </w:rPr>
          <w:fldChar w:fldCharType="end"/>
        </w:r>
        <w:r w:rsidRPr="00F025AB">
          <w:rPr>
            <w:rStyle w:val="Hyperlink"/>
            <w:noProof/>
          </w:rPr>
          <w:fldChar w:fldCharType="end"/>
        </w:r>
      </w:ins>
    </w:p>
    <w:p w14:paraId="1AE3E131" w14:textId="516347A0" w:rsidR="00F124AA" w:rsidRDefault="00F124AA">
      <w:pPr>
        <w:pStyle w:val="TOC3"/>
        <w:tabs>
          <w:tab w:val="right" w:leader="dot" w:pos="9062"/>
        </w:tabs>
        <w:rPr>
          <w:ins w:id="167" w:author="Kawtar TAMAZI" w:date="2021-08-13T15:34:00Z"/>
          <w:rFonts w:asciiTheme="minorHAnsi" w:eastAsiaTheme="minorEastAsia" w:hAnsiTheme="minorHAnsi" w:cstheme="minorBidi"/>
          <w:noProof/>
          <w:sz w:val="22"/>
          <w:szCs w:val="22"/>
        </w:rPr>
      </w:pPr>
      <w:ins w:id="168" w:author="Kawtar TAMAZI" w:date="2021-08-13T15:34:00Z">
        <w:r w:rsidRPr="00F025AB">
          <w:rPr>
            <w:rStyle w:val="Hyperlink"/>
            <w:noProof/>
          </w:rPr>
          <w:fldChar w:fldCharType="begin"/>
        </w:r>
        <w:r w:rsidRPr="00F025AB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"_Toc79761345"</w:instrText>
        </w:r>
        <w:r w:rsidRPr="00F025AB">
          <w:rPr>
            <w:rStyle w:val="Hyperlink"/>
            <w:noProof/>
          </w:rPr>
          <w:instrText xml:space="preserve"> </w:instrText>
        </w:r>
        <w:r w:rsidRPr="00F025AB">
          <w:rPr>
            <w:rStyle w:val="Hyperlink"/>
            <w:noProof/>
          </w:rPr>
          <w:fldChar w:fldCharType="separate"/>
        </w:r>
        <w:r w:rsidRPr="00F025AB">
          <w:rPr>
            <w:rStyle w:val="Hyperlink"/>
            <w:noProof/>
            <w:lang w:val="en-US" w:bidi="en-US"/>
          </w:rPr>
          <w:t>Error codes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_Toc79761345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169" w:author="Corneille David" w:date="2021-09-02T17:02:00Z">
        <w:r w:rsidR="00412B77">
          <w:rPr>
            <w:noProof/>
            <w:webHidden/>
          </w:rPr>
          <w:t>23</w:t>
        </w:r>
      </w:ins>
      <w:ins w:id="170" w:author="Kawtar TAMAZI" w:date="2021-08-13T15:34:00Z">
        <w:r>
          <w:rPr>
            <w:noProof/>
            <w:webHidden/>
          </w:rPr>
          <w:fldChar w:fldCharType="end"/>
        </w:r>
        <w:r w:rsidRPr="00F025AB">
          <w:rPr>
            <w:rStyle w:val="Hyperlink"/>
            <w:noProof/>
          </w:rPr>
          <w:fldChar w:fldCharType="end"/>
        </w:r>
      </w:ins>
    </w:p>
    <w:p w14:paraId="3342D77D" w14:textId="38BBFE33" w:rsidR="00F124AA" w:rsidRDefault="00F124AA">
      <w:pPr>
        <w:pStyle w:val="TOC2"/>
        <w:tabs>
          <w:tab w:val="left" w:pos="1100"/>
          <w:tab w:val="right" w:leader="dot" w:pos="9062"/>
        </w:tabs>
        <w:rPr>
          <w:ins w:id="171" w:author="Kawtar TAMAZI" w:date="2021-08-13T15:34:00Z"/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ins w:id="172" w:author="Kawtar TAMAZI" w:date="2021-08-13T15:34:00Z">
        <w:r w:rsidRPr="00F025AB">
          <w:rPr>
            <w:rStyle w:val="Hyperlink"/>
            <w:noProof/>
          </w:rPr>
          <w:fldChar w:fldCharType="begin"/>
        </w:r>
        <w:r w:rsidRPr="00F025AB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"_Toc79761346"</w:instrText>
        </w:r>
        <w:r w:rsidRPr="00F025AB">
          <w:rPr>
            <w:rStyle w:val="Hyperlink"/>
            <w:noProof/>
          </w:rPr>
          <w:instrText xml:space="preserve"> </w:instrText>
        </w:r>
        <w:r w:rsidRPr="00F025AB">
          <w:rPr>
            <w:rStyle w:val="Hyperlink"/>
            <w:noProof/>
          </w:rPr>
          <w:fldChar w:fldCharType="separate"/>
        </w:r>
        <w:r w:rsidRPr="00F025AB">
          <w:rPr>
            <w:rStyle w:val="Hyperlink"/>
            <w:noProof/>
            <w:lang w:val="en-US"/>
          </w:rPr>
          <w:t>7.1.3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F025AB">
          <w:rPr>
            <w:rStyle w:val="Hyperlink"/>
            <w:noProof/>
            <w:lang w:val="en-US"/>
          </w:rPr>
          <w:t>Get a specific ISSUED card details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_Toc79761346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173" w:author="Corneille David" w:date="2021-09-02T17:02:00Z">
        <w:r w:rsidR="00412B77">
          <w:rPr>
            <w:noProof/>
            <w:webHidden/>
          </w:rPr>
          <w:t>23</w:t>
        </w:r>
      </w:ins>
      <w:ins w:id="174" w:author="Kawtar TAMAZI" w:date="2021-08-13T15:34:00Z">
        <w:r>
          <w:rPr>
            <w:noProof/>
            <w:webHidden/>
          </w:rPr>
          <w:fldChar w:fldCharType="end"/>
        </w:r>
        <w:r w:rsidRPr="00F025AB">
          <w:rPr>
            <w:rStyle w:val="Hyperlink"/>
            <w:noProof/>
          </w:rPr>
          <w:fldChar w:fldCharType="end"/>
        </w:r>
      </w:ins>
    </w:p>
    <w:p w14:paraId="2651A337" w14:textId="0BC7F690" w:rsidR="00F124AA" w:rsidRDefault="00F124AA">
      <w:pPr>
        <w:pStyle w:val="TOC3"/>
        <w:tabs>
          <w:tab w:val="right" w:leader="dot" w:pos="9062"/>
        </w:tabs>
        <w:rPr>
          <w:ins w:id="175" w:author="Kawtar TAMAZI" w:date="2021-08-13T15:34:00Z"/>
          <w:rFonts w:asciiTheme="minorHAnsi" w:eastAsiaTheme="minorEastAsia" w:hAnsiTheme="minorHAnsi" w:cstheme="minorBidi"/>
          <w:noProof/>
          <w:sz w:val="22"/>
          <w:szCs w:val="22"/>
        </w:rPr>
      </w:pPr>
      <w:ins w:id="176" w:author="Kawtar TAMAZI" w:date="2021-08-13T15:34:00Z">
        <w:r w:rsidRPr="00F025AB">
          <w:rPr>
            <w:rStyle w:val="Hyperlink"/>
            <w:noProof/>
          </w:rPr>
          <w:fldChar w:fldCharType="begin"/>
        </w:r>
        <w:r w:rsidRPr="00F025AB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"_Toc79761347"</w:instrText>
        </w:r>
        <w:r w:rsidRPr="00F025AB">
          <w:rPr>
            <w:rStyle w:val="Hyperlink"/>
            <w:noProof/>
          </w:rPr>
          <w:instrText xml:space="preserve"> </w:instrText>
        </w:r>
        <w:r w:rsidRPr="00F025AB">
          <w:rPr>
            <w:rStyle w:val="Hyperlink"/>
            <w:noProof/>
          </w:rPr>
          <w:fldChar w:fldCharType="separate"/>
        </w:r>
        <w:r w:rsidRPr="00F025AB">
          <w:rPr>
            <w:rStyle w:val="Hyperlink"/>
            <w:noProof/>
            <w:lang w:val="en-US" w:bidi="en-US"/>
          </w:rPr>
          <w:t>Request Get a specific issued card details V1.0/ V1.1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_Toc79761347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177" w:author="Corneille David" w:date="2021-09-02T17:02:00Z">
        <w:r w:rsidR="00412B77">
          <w:rPr>
            <w:noProof/>
            <w:webHidden/>
          </w:rPr>
          <w:t>23</w:t>
        </w:r>
      </w:ins>
      <w:ins w:id="178" w:author="Kawtar TAMAZI" w:date="2021-08-13T15:34:00Z">
        <w:r>
          <w:rPr>
            <w:noProof/>
            <w:webHidden/>
          </w:rPr>
          <w:fldChar w:fldCharType="end"/>
        </w:r>
        <w:r w:rsidRPr="00F025AB">
          <w:rPr>
            <w:rStyle w:val="Hyperlink"/>
            <w:noProof/>
          </w:rPr>
          <w:fldChar w:fldCharType="end"/>
        </w:r>
      </w:ins>
    </w:p>
    <w:p w14:paraId="24EF2F6D" w14:textId="6861B2CE" w:rsidR="00F124AA" w:rsidRDefault="00F124AA">
      <w:pPr>
        <w:pStyle w:val="TOC3"/>
        <w:tabs>
          <w:tab w:val="right" w:leader="dot" w:pos="9062"/>
        </w:tabs>
        <w:rPr>
          <w:ins w:id="179" w:author="Kawtar TAMAZI" w:date="2021-08-13T15:34:00Z"/>
          <w:rFonts w:asciiTheme="minorHAnsi" w:eastAsiaTheme="minorEastAsia" w:hAnsiTheme="minorHAnsi" w:cstheme="minorBidi"/>
          <w:noProof/>
          <w:sz w:val="22"/>
          <w:szCs w:val="22"/>
        </w:rPr>
      </w:pPr>
      <w:ins w:id="180" w:author="Kawtar TAMAZI" w:date="2021-08-13T15:34:00Z">
        <w:r w:rsidRPr="00F025AB">
          <w:rPr>
            <w:rStyle w:val="Hyperlink"/>
            <w:noProof/>
          </w:rPr>
          <w:fldChar w:fldCharType="begin"/>
        </w:r>
        <w:r w:rsidRPr="00F025AB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"_Toc79761348"</w:instrText>
        </w:r>
        <w:r w:rsidRPr="00F025AB">
          <w:rPr>
            <w:rStyle w:val="Hyperlink"/>
            <w:noProof/>
          </w:rPr>
          <w:instrText xml:space="preserve"> </w:instrText>
        </w:r>
        <w:r w:rsidRPr="00F025AB">
          <w:rPr>
            <w:rStyle w:val="Hyperlink"/>
            <w:noProof/>
          </w:rPr>
          <w:fldChar w:fldCharType="separate"/>
        </w:r>
        <w:r w:rsidRPr="00F025AB">
          <w:rPr>
            <w:rStyle w:val="Hyperlink"/>
            <w:noProof/>
            <w:lang w:val="en-US" w:bidi="en-US"/>
          </w:rPr>
          <w:t>Response Get a specific issued card details V1.0/ V1.1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_Toc79761348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181" w:author="Corneille David" w:date="2021-09-02T17:02:00Z">
        <w:r w:rsidR="00412B77">
          <w:rPr>
            <w:noProof/>
            <w:webHidden/>
          </w:rPr>
          <w:t>23</w:t>
        </w:r>
      </w:ins>
      <w:ins w:id="182" w:author="Kawtar TAMAZI" w:date="2021-08-13T15:34:00Z">
        <w:r>
          <w:rPr>
            <w:noProof/>
            <w:webHidden/>
          </w:rPr>
          <w:fldChar w:fldCharType="end"/>
        </w:r>
        <w:r w:rsidRPr="00F025AB">
          <w:rPr>
            <w:rStyle w:val="Hyperlink"/>
            <w:noProof/>
          </w:rPr>
          <w:fldChar w:fldCharType="end"/>
        </w:r>
      </w:ins>
    </w:p>
    <w:p w14:paraId="06FB3627" w14:textId="528C85A5" w:rsidR="00F124AA" w:rsidRDefault="00F124AA">
      <w:pPr>
        <w:pStyle w:val="TOC3"/>
        <w:tabs>
          <w:tab w:val="right" w:leader="dot" w:pos="9062"/>
        </w:tabs>
        <w:rPr>
          <w:ins w:id="183" w:author="Kawtar TAMAZI" w:date="2021-08-13T15:34:00Z"/>
          <w:rFonts w:asciiTheme="minorHAnsi" w:eastAsiaTheme="minorEastAsia" w:hAnsiTheme="minorHAnsi" w:cstheme="minorBidi"/>
          <w:noProof/>
          <w:sz w:val="22"/>
          <w:szCs w:val="22"/>
        </w:rPr>
      </w:pPr>
      <w:ins w:id="184" w:author="Kawtar TAMAZI" w:date="2021-08-13T15:34:00Z">
        <w:r w:rsidRPr="00F025AB">
          <w:rPr>
            <w:rStyle w:val="Hyperlink"/>
            <w:noProof/>
          </w:rPr>
          <w:fldChar w:fldCharType="begin"/>
        </w:r>
        <w:r w:rsidRPr="00F025AB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"_Toc79761349"</w:instrText>
        </w:r>
        <w:r w:rsidRPr="00F025AB">
          <w:rPr>
            <w:rStyle w:val="Hyperlink"/>
            <w:noProof/>
          </w:rPr>
          <w:instrText xml:space="preserve"> </w:instrText>
        </w:r>
        <w:r w:rsidRPr="00F025AB">
          <w:rPr>
            <w:rStyle w:val="Hyperlink"/>
            <w:noProof/>
          </w:rPr>
          <w:fldChar w:fldCharType="separate"/>
        </w:r>
        <w:r w:rsidRPr="00F025AB">
          <w:rPr>
            <w:rStyle w:val="Hyperlink"/>
            <w:noProof/>
            <w:lang w:bidi="en-US"/>
          </w:rPr>
          <w:t>Error codes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_Toc79761349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185" w:author="Corneille David" w:date="2021-09-02T17:02:00Z">
        <w:r w:rsidR="00412B77">
          <w:rPr>
            <w:noProof/>
            <w:webHidden/>
          </w:rPr>
          <w:t>24</w:t>
        </w:r>
      </w:ins>
      <w:ins w:id="186" w:author="Kawtar TAMAZI" w:date="2021-08-13T15:34:00Z">
        <w:r>
          <w:rPr>
            <w:noProof/>
            <w:webHidden/>
          </w:rPr>
          <w:fldChar w:fldCharType="end"/>
        </w:r>
        <w:r w:rsidRPr="00F025AB">
          <w:rPr>
            <w:rStyle w:val="Hyperlink"/>
            <w:noProof/>
          </w:rPr>
          <w:fldChar w:fldCharType="end"/>
        </w:r>
      </w:ins>
    </w:p>
    <w:p w14:paraId="6E592991" w14:textId="05F113CC" w:rsidR="00F124AA" w:rsidRDefault="00F124AA">
      <w:pPr>
        <w:pStyle w:val="TOC2"/>
        <w:tabs>
          <w:tab w:val="left" w:pos="1100"/>
          <w:tab w:val="right" w:leader="dot" w:pos="9062"/>
        </w:tabs>
        <w:rPr>
          <w:ins w:id="187" w:author="Kawtar TAMAZI" w:date="2021-08-13T15:34:00Z"/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ins w:id="188" w:author="Kawtar TAMAZI" w:date="2021-08-13T15:34:00Z">
        <w:r w:rsidRPr="00F025AB">
          <w:rPr>
            <w:rStyle w:val="Hyperlink"/>
            <w:noProof/>
          </w:rPr>
          <w:fldChar w:fldCharType="begin"/>
        </w:r>
        <w:r w:rsidRPr="00F025AB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"_Toc79761350"</w:instrText>
        </w:r>
        <w:r w:rsidRPr="00F025AB">
          <w:rPr>
            <w:rStyle w:val="Hyperlink"/>
            <w:noProof/>
          </w:rPr>
          <w:instrText xml:space="preserve"> </w:instrText>
        </w:r>
        <w:r w:rsidRPr="00F025AB">
          <w:rPr>
            <w:rStyle w:val="Hyperlink"/>
            <w:noProof/>
          </w:rPr>
          <w:fldChar w:fldCharType="separate"/>
        </w:r>
        <w:r w:rsidRPr="00F025AB">
          <w:rPr>
            <w:rStyle w:val="Hyperlink"/>
            <w:noProof/>
            <w:lang w:val="en-US"/>
          </w:rPr>
          <w:t>7.1.4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F025AB">
          <w:rPr>
            <w:rStyle w:val="Hyperlink"/>
            <w:noProof/>
            <w:lang w:val="en-US"/>
          </w:rPr>
          <w:t>Get card details V2.0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_Toc79761350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189" w:author="Corneille David" w:date="2021-09-02T17:02:00Z">
        <w:r w:rsidR="00412B77">
          <w:rPr>
            <w:noProof/>
            <w:webHidden/>
          </w:rPr>
          <w:t>24</w:t>
        </w:r>
      </w:ins>
      <w:ins w:id="190" w:author="Kawtar TAMAZI" w:date="2021-08-13T15:34:00Z">
        <w:r>
          <w:rPr>
            <w:noProof/>
            <w:webHidden/>
          </w:rPr>
          <w:fldChar w:fldCharType="end"/>
        </w:r>
        <w:r w:rsidRPr="00F025AB">
          <w:rPr>
            <w:rStyle w:val="Hyperlink"/>
            <w:noProof/>
          </w:rPr>
          <w:fldChar w:fldCharType="end"/>
        </w:r>
      </w:ins>
    </w:p>
    <w:p w14:paraId="6D9C90BD" w14:textId="568E3C06" w:rsidR="00F124AA" w:rsidRDefault="00F124AA">
      <w:pPr>
        <w:pStyle w:val="TOC3"/>
        <w:tabs>
          <w:tab w:val="right" w:leader="dot" w:pos="9062"/>
        </w:tabs>
        <w:rPr>
          <w:ins w:id="191" w:author="Kawtar TAMAZI" w:date="2021-08-13T15:34:00Z"/>
          <w:rFonts w:asciiTheme="minorHAnsi" w:eastAsiaTheme="minorEastAsia" w:hAnsiTheme="minorHAnsi" w:cstheme="minorBidi"/>
          <w:noProof/>
          <w:sz w:val="22"/>
          <w:szCs w:val="22"/>
        </w:rPr>
      </w:pPr>
      <w:ins w:id="192" w:author="Kawtar TAMAZI" w:date="2021-08-13T15:34:00Z">
        <w:r w:rsidRPr="00F025AB">
          <w:rPr>
            <w:rStyle w:val="Hyperlink"/>
            <w:noProof/>
          </w:rPr>
          <w:fldChar w:fldCharType="begin"/>
        </w:r>
        <w:r w:rsidRPr="00F025AB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"_Toc79761351"</w:instrText>
        </w:r>
        <w:r w:rsidRPr="00F025AB">
          <w:rPr>
            <w:rStyle w:val="Hyperlink"/>
            <w:noProof/>
          </w:rPr>
          <w:instrText xml:space="preserve"> </w:instrText>
        </w:r>
        <w:r w:rsidRPr="00F025AB">
          <w:rPr>
            <w:rStyle w:val="Hyperlink"/>
            <w:noProof/>
          </w:rPr>
          <w:fldChar w:fldCharType="separate"/>
        </w:r>
        <w:r w:rsidRPr="00F025AB">
          <w:rPr>
            <w:rStyle w:val="Hyperlink"/>
            <w:noProof/>
            <w:lang w:val="en-US" w:bidi="en-US"/>
          </w:rPr>
          <w:t>Request Get card details V2.0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_Toc79761351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193" w:author="Corneille David" w:date="2021-09-02T17:02:00Z">
        <w:r w:rsidR="00412B77">
          <w:rPr>
            <w:noProof/>
            <w:webHidden/>
          </w:rPr>
          <w:t>24</w:t>
        </w:r>
      </w:ins>
      <w:ins w:id="194" w:author="Kawtar TAMAZI" w:date="2021-08-13T15:34:00Z">
        <w:r>
          <w:rPr>
            <w:noProof/>
            <w:webHidden/>
          </w:rPr>
          <w:fldChar w:fldCharType="end"/>
        </w:r>
        <w:r w:rsidRPr="00F025AB">
          <w:rPr>
            <w:rStyle w:val="Hyperlink"/>
            <w:noProof/>
          </w:rPr>
          <w:fldChar w:fldCharType="end"/>
        </w:r>
      </w:ins>
    </w:p>
    <w:p w14:paraId="2A69A69C" w14:textId="4A57825C" w:rsidR="00F124AA" w:rsidRDefault="00F124AA">
      <w:pPr>
        <w:pStyle w:val="TOC3"/>
        <w:tabs>
          <w:tab w:val="right" w:leader="dot" w:pos="9062"/>
        </w:tabs>
        <w:rPr>
          <w:ins w:id="195" w:author="Kawtar TAMAZI" w:date="2021-08-13T15:34:00Z"/>
          <w:rFonts w:asciiTheme="minorHAnsi" w:eastAsiaTheme="minorEastAsia" w:hAnsiTheme="minorHAnsi" w:cstheme="minorBidi"/>
          <w:noProof/>
          <w:sz w:val="22"/>
          <w:szCs w:val="22"/>
        </w:rPr>
      </w:pPr>
      <w:ins w:id="196" w:author="Kawtar TAMAZI" w:date="2021-08-13T15:34:00Z">
        <w:r w:rsidRPr="00F025AB">
          <w:rPr>
            <w:rStyle w:val="Hyperlink"/>
            <w:noProof/>
          </w:rPr>
          <w:fldChar w:fldCharType="begin"/>
        </w:r>
        <w:r w:rsidRPr="00F025AB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"_Toc79761352"</w:instrText>
        </w:r>
        <w:r w:rsidRPr="00F025AB">
          <w:rPr>
            <w:rStyle w:val="Hyperlink"/>
            <w:noProof/>
          </w:rPr>
          <w:instrText xml:space="preserve"> </w:instrText>
        </w:r>
        <w:r w:rsidRPr="00F025AB">
          <w:rPr>
            <w:rStyle w:val="Hyperlink"/>
            <w:noProof/>
          </w:rPr>
          <w:fldChar w:fldCharType="separate"/>
        </w:r>
        <w:r w:rsidRPr="00F025AB">
          <w:rPr>
            <w:rStyle w:val="Hyperlink"/>
            <w:noProof/>
            <w:lang w:val="en-US" w:bidi="en-US"/>
          </w:rPr>
          <w:t>Response Get card details V2.0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_Toc79761352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197" w:author="Corneille David" w:date="2021-09-02T17:02:00Z">
        <w:r w:rsidR="00412B77">
          <w:rPr>
            <w:noProof/>
            <w:webHidden/>
          </w:rPr>
          <w:t>24</w:t>
        </w:r>
      </w:ins>
      <w:ins w:id="198" w:author="Kawtar TAMAZI" w:date="2021-08-13T15:34:00Z">
        <w:r>
          <w:rPr>
            <w:noProof/>
            <w:webHidden/>
          </w:rPr>
          <w:fldChar w:fldCharType="end"/>
        </w:r>
        <w:r w:rsidRPr="00F025AB">
          <w:rPr>
            <w:rStyle w:val="Hyperlink"/>
            <w:noProof/>
          </w:rPr>
          <w:fldChar w:fldCharType="end"/>
        </w:r>
      </w:ins>
    </w:p>
    <w:p w14:paraId="32298391" w14:textId="02C9B75C" w:rsidR="00F124AA" w:rsidRDefault="00F124AA">
      <w:pPr>
        <w:pStyle w:val="TOC3"/>
        <w:tabs>
          <w:tab w:val="right" w:leader="dot" w:pos="9062"/>
        </w:tabs>
        <w:rPr>
          <w:ins w:id="199" w:author="Kawtar TAMAZI" w:date="2021-08-13T15:34:00Z"/>
          <w:rFonts w:asciiTheme="minorHAnsi" w:eastAsiaTheme="minorEastAsia" w:hAnsiTheme="minorHAnsi" w:cstheme="minorBidi"/>
          <w:noProof/>
          <w:sz w:val="22"/>
          <w:szCs w:val="22"/>
        </w:rPr>
      </w:pPr>
      <w:ins w:id="200" w:author="Kawtar TAMAZI" w:date="2021-08-13T15:34:00Z">
        <w:r w:rsidRPr="00F025AB">
          <w:rPr>
            <w:rStyle w:val="Hyperlink"/>
            <w:noProof/>
          </w:rPr>
          <w:fldChar w:fldCharType="begin"/>
        </w:r>
        <w:r w:rsidRPr="00F025AB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"_Toc79761353"</w:instrText>
        </w:r>
        <w:r w:rsidRPr="00F025AB">
          <w:rPr>
            <w:rStyle w:val="Hyperlink"/>
            <w:noProof/>
          </w:rPr>
          <w:instrText xml:space="preserve"> </w:instrText>
        </w:r>
        <w:r w:rsidRPr="00F025AB">
          <w:rPr>
            <w:rStyle w:val="Hyperlink"/>
            <w:noProof/>
          </w:rPr>
          <w:fldChar w:fldCharType="separate"/>
        </w:r>
        <w:r w:rsidRPr="00F025AB">
          <w:rPr>
            <w:rStyle w:val="Hyperlink"/>
            <w:noProof/>
            <w:lang w:val="en-US" w:bidi="en-US"/>
          </w:rPr>
          <w:t>Error codes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_Toc79761353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201" w:author="Corneille David" w:date="2021-09-02T17:02:00Z">
        <w:r w:rsidR="00412B77">
          <w:rPr>
            <w:noProof/>
            <w:webHidden/>
          </w:rPr>
          <w:t>26</w:t>
        </w:r>
      </w:ins>
      <w:ins w:id="202" w:author="Kawtar TAMAZI" w:date="2021-08-13T15:34:00Z">
        <w:r>
          <w:rPr>
            <w:noProof/>
            <w:webHidden/>
          </w:rPr>
          <w:fldChar w:fldCharType="end"/>
        </w:r>
        <w:r w:rsidRPr="00F025AB">
          <w:rPr>
            <w:rStyle w:val="Hyperlink"/>
            <w:noProof/>
          </w:rPr>
          <w:fldChar w:fldCharType="end"/>
        </w:r>
      </w:ins>
    </w:p>
    <w:p w14:paraId="7DA923CB" w14:textId="7DFD302C" w:rsidR="00F124AA" w:rsidRDefault="00F124AA">
      <w:pPr>
        <w:pStyle w:val="TOC1"/>
        <w:tabs>
          <w:tab w:val="left" w:pos="480"/>
          <w:tab w:val="right" w:leader="dot" w:pos="9062"/>
        </w:tabs>
        <w:rPr>
          <w:ins w:id="203" w:author="Kawtar TAMAZI" w:date="2021-08-13T15:34:00Z"/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ins w:id="204" w:author="Kawtar TAMAZI" w:date="2021-08-13T15:34:00Z">
        <w:r w:rsidRPr="00F025AB">
          <w:rPr>
            <w:rStyle w:val="Hyperlink"/>
            <w:noProof/>
          </w:rPr>
          <w:fldChar w:fldCharType="begin"/>
        </w:r>
        <w:r w:rsidRPr="00F025AB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"_Toc79761354"</w:instrText>
        </w:r>
        <w:r w:rsidRPr="00F025AB">
          <w:rPr>
            <w:rStyle w:val="Hyperlink"/>
            <w:noProof/>
          </w:rPr>
          <w:instrText xml:space="preserve"> </w:instrText>
        </w:r>
        <w:r w:rsidRPr="00F025AB">
          <w:rPr>
            <w:rStyle w:val="Hyperlink"/>
            <w:noProof/>
          </w:rPr>
          <w:fldChar w:fldCharType="separate"/>
        </w:r>
        <w:r w:rsidRPr="00F025AB">
          <w:rPr>
            <w:rStyle w:val="Hyperlink"/>
            <w:noProof/>
          </w:rPr>
          <w:t>8.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F025AB">
          <w:rPr>
            <w:rStyle w:val="Hyperlink"/>
            <w:noProof/>
          </w:rPr>
          <w:t>Card Refab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_Toc79761354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205" w:author="Corneille David" w:date="2021-09-02T17:02:00Z">
        <w:r w:rsidR="00412B77">
          <w:rPr>
            <w:noProof/>
            <w:webHidden/>
          </w:rPr>
          <w:t>26</w:t>
        </w:r>
      </w:ins>
      <w:ins w:id="206" w:author="Kawtar TAMAZI" w:date="2021-08-13T15:34:00Z">
        <w:r>
          <w:rPr>
            <w:noProof/>
            <w:webHidden/>
          </w:rPr>
          <w:fldChar w:fldCharType="end"/>
        </w:r>
        <w:r w:rsidRPr="00F025AB">
          <w:rPr>
            <w:rStyle w:val="Hyperlink"/>
            <w:noProof/>
          </w:rPr>
          <w:fldChar w:fldCharType="end"/>
        </w:r>
      </w:ins>
    </w:p>
    <w:p w14:paraId="5CCF25F2" w14:textId="486EE58E" w:rsidR="00F124AA" w:rsidRDefault="00F124AA">
      <w:pPr>
        <w:pStyle w:val="TOC2"/>
        <w:tabs>
          <w:tab w:val="left" w:pos="1100"/>
          <w:tab w:val="right" w:leader="dot" w:pos="9062"/>
        </w:tabs>
        <w:rPr>
          <w:ins w:id="207" w:author="Kawtar TAMAZI" w:date="2021-08-13T15:34:00Z"/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ins w:id="208" w:author="Kawtar TAMAZI" w:date="2021-08-13T15:34:00Z">
        <w:r w:rsidRPr="00F025AB">
          <w:rPr>
            <w:rStyle w:val="Hyperlink"/>
            <w:noProof/>
          </w:rPr>
          <w:fldChar w:fldCharType="begin"/>
        </w:r>
        <w:r w:rsidRPr="00F025AB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"_Toc79761355"</w:instrText>
        </w:r>
        <w:r w:rsidRPr="00F025AB">
          <w:rPr>
            <w:rStyle w:val="Hyperlink"/>
            <w:noProof/>
          </w:rPr>
          <w:instrText xml:space="preserve"> </w:instrText>
        </w:r>
        <w:r w:rsidRPr="00F025AB">
          <w:rPr>
            <w:rStyle w:val="Hyperlink"/>
            <w:noProof/>
          </w:rPr>
          <w:fldChar w:fldCharType="separate"/>
        </w:r>
        <w:r w:rsidRPr="00F025AB">
          <w:rPr>
            <w:rStyle w:val="Hyperlink"/>
            <w:noProof/>
          </w:rPr>
          <w:t>8.1.1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F025AB">
          <w:rPr>
            <w:rStyle w:val="Hyperlink"/>
            <w:noProof/>
          </w:rPr>
          <w:t>Card refab v1.0/ V1.1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_Toc79761355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209" w:author="Corneille David" w:date="2021-09-02T17:02:00Z">
        <w:r w:rsidR="00412B77">
          <w:rPr>
            <w:noProof/>
            <w:webHidden/>
          </w:rPr>
          <w:t>26</w:t>
        </w:r>
      </w:ins>
      <w:ins w:id="210" w:author="Kawtar TAMAZI" w:date="2021-08-13T15:34:00Z">
        <w:r>
          <w:rPr>
            <w:noProof/>
            <w:webHidden/>
          </w:rPr>
          <w:fldChar w:fldCharType="end"/>
        </w:r>
        <w:r w:rsidRPr="00F025AB">
          <w:rPr>
            <w:rStyle w:val="Hyperlink"/>
            <w:noProof/>
          </w:rPr>
          <w:fldChar w:fldCharType="end"/>
        </w:r>
      </w:ins>
    </w:p>
    <w:p w14:paraId="11EF90DB" w14:textId="07A60C23" w:rsidR="00F124AA" w:rsidRDefault="00F124AA">
      <w:pPr>
        <w:pStyle w:val="TOC3"/>
        <w:tabs>
          <w:tab w:val="right" w:leader="dot" w:pos="9062"/>
        </w:tabs>
        <w:rPr>
          <w:ins w:id="211" w:author="Kawtar TAMAZI" w:date="2021-08-13T15:34:00Z"/>
          <w:rFonts w:asciiTheme="minorHAnsi" w:eastAsiaTheme="minorEastAsia" w:hAnsiTheme="minorHAnsi" w:cstheme="minorBidi"/>
          <w:noProof/>
          <w:sz w:val="22"/>
          <w:szCs w:val="22"/>
        </w:rPr>
      </w:pPr>
      <w:ins w:id="212" w:author="Kawtar TAMAZI" w:date="2021-08-13T15:34:00Z">
        <w:r w:rsidRPr="00F025AB">
          <w:rPr>
            <w:rStyle w:val="Hyperlink"/>
            <w:noProof/>
          </w:rPr>
          <w:fldChar w:fldCharType="begin"/>
        </w:r>
        <w:r w:rsidRPr="00F025AB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"_Toc79761356"</w:instrText>
        </w:r>
        <w:r w:rsidRPr="00F025AB">
          <w:rPr>
            <w:rStyle w:val="Hyperlink"/>
            <w:noProof/>
          </w:rPr>
          <w:instrText xml:space="preserve"> </w:instrText>
        </w:r>
        <w:r w:rsidRPr="00F025AB">
          <w:rPr>
            <w:rStyle w:val="Hyperlink"/>
            <w:noProof/>
          </w:rPr>
          <w:fldChar w:fldCharType="separate"/>
        </w:r>
        <w:r w:rsidRPr="00F025AB">
          <w:rPr>
            <w:rStyle w:val="Hyperlink"/>
            <w:noProof/>
            <w:lang w:val="en-US" w:bidi="en-US"/>
          </w:rPr>
          <w:t>Request Card Refabrication v1.0/ v1.1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_Toc79761356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213" w:author="Corneille David" w:date="2021-09-02T17:02:00Z">
        <w:r w:rsidR="00412B77">
          <w:rPr>
            <w:noProof/>
            <w:webHidden/>
          </w:rPr>
          <w:t>26</w:t>
        </w:r>
      </w:ins>
      <w:ins w:id="214" w:author="Kawtar TAMAZI" w:date="2021-08-13T15:34:00Z">
        <w:r>
          <w:rPr>
            <w:noProof/>
            <w:webHidden/>
          </w:rPr>
          <w:fldChar w:fldCharType="end"/>
        </w:r>
        <w:r w:rsidRPr="00F025AB">
          <w:rPr>
            <w:rStyle w:val="Hyperlink"/>
            <w:noProof/>
          </w:rPr>
          <w:fldChar w:fldCharType="end"/>
        </w:r>
      </w:ins>
    </w:p>
    <w:p w14:paraId="2E94D02A" w14:textId="5F7F1CD6" w:rsidR="00F124AA" w:rsidRDefault="00F124AA">
      <w:pPr>
        <w:pStyle w:val="TOC3"/>
        <w:tabs>
          <w:tab w:val="right" w:leader="dot" w:pos="9062"/>
        </w:tabs>
        <w:rPr>
          <w:ins w:id="215" w:author="Kawtar TAMAZI" w:date="2021-08-13T15:34:00Z"/>
          <w:rFonts w:asciiTheme="minorHAnsi" w:eastAsiaTheme="minorEastAsia" w:hAnsiTheme="minorHAnsi" w:cstheme="minorBidi"/>
          <w:noProof/>
          <w:sz w:val="22"/>
          <w:szCs w:val="22"/>
        </w:rPr>
      </w:pPr>
      <w:ins w:id="216" w:author="Kawtar TAMAZI" w:date="2021-08-13T15:34:00Z">
        <w:r w:rsidRPr="00F025AB">
          <w:rPr>
            <w:rStyle w:val="Hyperlink"/>
            <w:noProof/>
          </w:rPr>
          <w:fldChar w:fldCharType="begin"/>
        </w:r>
        <w:r w:rsidRPr="00F025AB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"_Toc79761357"</w:instrText>
        </w:r>
        <w:r w:rsidRPr="00F025AB">
          <w:rPr>
            <w:rStyle w:val="Hyperlink"/>
            <w:noProof/>
          </w:rPr>
          <w:instrText xml:space="preserve"> </w:instrText>
        </w:r>
        <w:r w:rsidRPr="00F025AB">
          <w:rPr>
            <w:rStyle w:val="Hyperlink"/>
            <w:noProof/>
          </w:rPr>
          <w:fldChar w:fldCharType="separate"/>
        </w:r>
        <w:r w:rsidRPr="00F025AB">
          <w:rPr>
            <w:rStyle w:val="Hyperlink"/>
            <w:noProof/>
            <w:lang w:val="en-US" w:bidi="en-US"/>
          </w:rPr>
          <w:t>Response Card Refabrication v1.0/ v1.1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_Toc79761357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217" w:author="Corneille David" w:date="2021-09-02T17:02:00Z">
        <w:r w:rsidR="00412B77">
          <w:rPr>
            <w:noProof/>
            <w:webHidden/>
          </w:rPr>
          <w:t>27</w:t>
        </w:r>
      </w:ins>
      <w:ins w:id="218" w:author="Kawtar TAMAZI" w:date="2021-08-13T15:34:00Z">
        <w:r>
          <w:rPr>
            <w:noProof/>
            <w:webHidden/>
          </w:rPr>
          <w:fldChar w:fldCharType="end"/>
        </w:r>
        <w:r w:rsidRPr="00F025AB">
          <w:rPr>
            <w:rStyle w:val="Hyperlink"/>
            <w:noProof/>
          </w:rPr>
          <w:fldChar w:fldCharType="end"/>
        </w:r>
      </w:ins>
    </w:p>
    <w:p w14:paraId="1E02B45A" w14:textId="3D817E1B" w:rsidR="00F124AA" w:rsidRDefault="00F124AA">
      <w:pPr>
        <w:pStyle w:val="TOC3"/>
        <w:tabs>
          <w:tab w:val="right" w:leader="dot" w:pos="9062"/>
        </w:tabs>
        <w:rPr>
          <w:ins w:id="219" w:author="Kawtar TAMAZI" w:date="2021-08-13T15:34:00Z"/>
          <w:rFonts w:asciiTheme="minorHAnsi" w:eastAsiaTheme="minorEastAsia" w:hAnsiTheme="minorHAnsi" w:cstheme="minorBidi"/>
          <w:noProof/>
          <w:sz w:val="22"/>
          <w:szCs w:val="22"/>
        </w:rPr>
      </w:pPr>
      <w:ins w:id="220" w:author="Kawtar TAMAZI" w:date="2021-08-13T15:34:00Z">
        <w:r w:rsidRPr="00F025AB">
          <w:rPr>
            <w:rStyle w:val="Hyperlink"/>
            <w:noProof/>
          </w:rPr>
          <w:fldChar w:fldCharType="begin"/>
        </w:r>
        <w:r w:rsidRPr="00F025AB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"_Toc79761358"</w:instrText>
        </w:r>
        <w:r w:rsidRPr="00F025AB">
          <w:rPr>
            <w:rStyle w:val="Hyperlink"/>
            <w:noProof/>
          </w:rPr>
          <w:instrText xml:space="preserve"> </w:instrText>
        </w:r>
        <w:r w:rsidRPr="00F025AB">
          <w:rPr>
            <w:rStyle w:val="Hyperlink"/>
            <w:noProof/>
          </w:rPr>
          <w:fldChar w:fldCharType="separate"/>
        </w:r>
        <w:r w:rsidRPr="00F025AB">
          <w:rPr>
            <w:rStyle w:val="Hyperlink"/>
            <w:noProof/>
            <w:lang w:bidi="en-US"/>
          </w:rPr>
          <w:t>Error codes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_Toc79761358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221" w:author="Corneille David" w:date="2021-09-02T17:02:00Z">
        <w:r w:rsidR="00412B77">
          <w:rPr>
            <w:noProof/>
            <w:webHidden/>
          </w:rPr>
          <w:t>28</w:t>
        </w:r>
      </w:ins>
      <w:ins w:id="222" w:author="Kawtar TAMAZI" w:date="2021-08-13T15:34:00Z">
        <w:r>
          <w:rPr>
            <w:noProof/>
            <w:webHidden/>
          </w:rPr>
          <w:fldChar w:fldCharType="end"/>
        </w:r>
        <w:r w:rsidRPr="00F025AB">
          <w:rPr>
            <w:rStyle w:val="Hyperlink"/>
            <w:noProof/>
          </w:rPr>
          <w:fldChar w:fldCharType="end"/>
        </w:r>
      </w:ins>
    </w:p>
    <w:p w14:paraId="68CD930C" w14:textId="64042B83" w:rsidR="00F124AA" w:rsidRDefault="00F124AA">
      <w:pPr>
        <w:pStyle w:val="TOC2"/>
        <w:tabs>
          <w:tab w:val="left" w:pos="1100"/>
          <w:tab w:val="right" w:leader="dot" w:pos="9062"/>
        </w:tabs>
        <w:rPr>
          <w:ins w:id="223" w:author="Kawtar TAMAZI" w:date="2021-08-13T15:34:00Z"/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ins w:id="224" w:author="Kawtar TAMAZI" w:date="2021-08-13T15:34:00Z">
        <w:r w:rsidRPr="00F025AB">
          <w:rPr>
            <w:rStyle w:val="Hyperlink"/>
            <w:noProof/>
          </w:rPr>
          <w:fldChar w:fldCharType="begin"/>
        </w:r>
        <w:r w:rsidRPr="00F025AB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"_Toc79761359"</w:instrText>
        </w:r>
        <w:r w:rsidRPr="00F025AB">
          <w:rPr>
            <w:rStyle w:val="Hyperlink"/>
            <w:noProof/>
          </w:rPr>
          <w:instrText xml:space="preserve"> </w:instrText>
        </w:r>
        <w:r w:rsidRPr="00F025AB">
          <w:rPr>
            <w:rStyle w:val="Hyperlink"/>
            <w:noProof/>
          </w:rPr>
          <w:fldChar w:fldCharType="separate"/>
        </w:r>
        <w:r w:rsidRPr="00F025AB">
          <w:rPr>
            <w:rStyle w:val="Hyperlink"/>
            <w:noProof/>
          </w:rPr>
          <w:t>8.1.2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F025AB">
          <w:rPr>
            <w:rStyle w:val="Hyperlink"/>
            <w:noProof/>
          </w:rPr>
          <w:t>Card refab V2.0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_Toc79761359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225" w:author="Corneille David" w:date="2021-09-02T17:02:00Z">
        <w:r w:rsidR="00412B77">
          <w:rPr>
            <w:noProof/>
            <w:webHidden/>
          </w:rPr>
          <w:t>28</w:t>
        </w:r>
      </w:ins>
      <w:ins w:id="226" w:author="Kawtar TAMAZI" w:date="2021-08-13T15:34:00Z">
        <w:r>
          <w:rPr>
            <w:noProof/>
            <w:webHidden/>
          </w:rPr>
          <w:fldChar w:fldCharType="end"/>
        </w:r>
        <w:r w:rsidRPr="00F025AB">
          <w:rPr>
            <w:rStyle w:val="Hyperlink"/>
            <w:noProof/>
          </w:rPr>
          <w:fldChar w:fldCharType="end"/>
        </w:r>
      </w:ins>
    </w:p>
    <w:p w14:paraId="318F0F99" w14:textId="78AE496B" w:rsidR="00F124AA" w:rsidRDefault="00F124AA">
      <w:pPr>
        <w:pStyle w:val="TOC3"/>
        <w:tabs>
          <w:tab w:val="right" w:leader="dot" w:pos="9062"/>
        </w:tabs>
        <w:rPr>
          <w:ins w:id="227" w:author="Kawtar TAMAZI" w:date="2021-08-13T15:34:00Z"/>
          <w:rFonts w:asciiTheme="minorHAnsi" w:eastAsiaTheme="minorEastAsia" w:hAnsiTheme="minorHAnsi" w:cstheme="minorBidi"/>
          <w:noProof/>
          <w:sz w:val="22"/>
          <w:szCs w:val="22"/>
        </w:rPr>
      </w:pPr>
      <w:ins w:id="228" w:author="Kawtar TAMAZI" w:date="2021-08-13T15:34:00Z">
        <w:r w:rsidRPr="00F025AB">
          <w:rPr>
            <w:rStyle w:val="Hyperlink"/>
            <w:noProof/>
          </w:rPr>
          <w:fldChar w:fldCharType="begin"/>
        </w:r>
        <w:r w:rsidRPr="00F025AB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"_Toc79761360"</w:instrText>
        </w:r>
        <w:r w:rsidRPr="00F025AB">
          <w:rPr>
            <w:rStyle w:val="Hyperlink"/>
            <w:noProof/>
          </w:rPr>
          <w:instrText xml:space="preserve"> </w:instrText>
        </w:r>
        <w:r w:rsidRPr="00F025AB">
          <w:rPr>
            <w:rStyle w:val="Hyperlink"/>
            <w:noProof/>
          </w:rPr>
          <w:fldChar w:fldCharType="separate"/>
        </w:r>
        <w:r w:rsidRPr="00F025AB">
          <w:rPr>
            <w:rStyle w:val="Hyperlink"/>
            <w:noProof/>
            <w:lang w:val="en-US" w:bidi="en-US"/>
          </w:rPr>
          <w:t>Request card refab v2.0 with strong customer authentication (mandatory &amp; only for Agent partners)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_Toc79761360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229" w:author="Corneille David" w:date="2021-09-02T17:02:00Z">
        <w:r w:rsidR="00412B77">
          <w:rPr>
            <w:noProof/>
            <w:webHidden/>
          </w:rPr>
          <w:t>28</w:t>
        </w:r>
      </w:ins>
      <w:ins w:id="230" w:author="Kawtar TAMAZI" w:date="2021-08-13T15:34:00Z">
        <w:r>
          <w:rPr>
            <w:noProof/>
            <w:webHidden/>
          </w:rPr>
          <w:fldChar w:fldCharType="end"/>
        </w:r>
        <w:r w:rsidRPr="00F025AB">
          <w:rPr>
            <w:rStyle w:val="Hyperlink"/>
            <w:noProof/>
          </w:rPr>
          <w:fldChar w:fldCharType="end"/>
        </w:r>
      </w:ins>
    </w:p>
    <w:p w14:paraId="58562B0F" w14:textId="76873903" w:rsidR="00F124AA" w:rsidRDefault="00F124AA">
      <w:pPr>
        <w:pStyle w:val="TOC3"/>
        <w:tabs>
          <w:tab w:val="right" w:leader="dot" w:pos="9062"/>
        </w:tabs>
        <w:rPr>
          <w:ins w:id="231" w:author="Kawtar TAMAZI" w:date="2021-08-13T15:34:00Z"/>
          <w:rFonts w:asciiTheme="minorHAnsi" w:eastAsiaTheme="minorEastAsia" w:hAnsiTheme="minorHAnsi" w:cstheme="minorBidi"/>
          <w:noProof/>
          <w:sz w:val="22"/>
          <w:szCs w:val="22"/>
        </w:rPr>
      </w:pPr>
      <w:ins w:id="232" w:author="Kawtar TAMAZI" w:date="2021-08-13T15:34:00Z">
        <w:r w:rsidRPr="00F025AB">
          <w:rPr>
            <w:rStyle w:val="Hyperlink"/>
            <w:noProof/>
          </w:rPr>
          <w:fldChar w:fldCharType="begin"/>
        </w:r>
        <w:r w:rsidRPr="00F025AB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"_Toc79761361"</w:instrText>
        </w:r>
        <w:r w:rsidRPr="00F025AB">
          <w:rPr>
            <w:rStyle w:val="Hyperlink"/>
            <w:noProof/>
          </w:rPr>
          <w:instrText xml:space="preserve"> </w:instrText>
        </w:r>
        <w:r w:rsidRPr="00F025AB">
          <w:rPr>
            <w:rStyle w:val="Hyperlink"/>
            <w:noProof/>
          </w:rPr>
          <w:fldChar w:fldCharType="separate"/>
        </w:r>
        <w:r w:rsidRPr="00F025AB">
          <w:rPr>
            <w:rStyle w:val="Hyperlink"/>
            <w:noProof/>
            <w:lang w:val="en-US" w:bidi="en-US"/>
          </w:rPr>
          <w:t>Request card refab v2.0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_Toc79761361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233" w:author="Corneille David" w:date="2021-09-02T17:02:00Z">
        <w:r w:rsidR="00412B77">
          <w:rPr>
            <w:noProof/>
            <w:webHidden/>
          </w:rPr>
          <w:t>28</w:t>
        </w:r>
      </w:ins>
      <w:ins w:id="234" w:author="Kawtar TAMAZI" w:date="2021-08-13T15:34:00Z">
        <w:r>
          <w:rPr>
            <w:noProof/>
            <w:webHidden/>
          </w:rPr>
          <w:fldChar w:fldCharType="end"/>
        </w:r>
        <w:r w:rsidRPr="00F025AB">
          <w:rPr>
            <w:rStyle w:val="Hyperlink"/>
            <w:noProof/>
          </w:rPr>
          <w:fldChar w:fldCharType="end"/>
        </w:r>
      </w:ins>
    </w:p>
    <w:p w14:paraId="7CBECD6A" w14:textId="73A90264" w:rsidR="00F124AA" w:rsidRDefault="00F124AA">
      <w:pPr>
        <w:pStyle w:val="TOC3"/>
        <w:tabs>
          <w:tab w:val="right" w:leader="dot" w:pos="9062"/>
        </w:tabs>
        <w:rPr>
          <w:ins w:id="235" w:author="Kawtar TAMAZI" w:date="2021-08-13T15:34:00Z"/>
          <w:rFonts w:asciiTheme="minorHAnsi" w:eastAsiaTheme="minorEastAsia" w:hAnsiTheme="minorHAnsi" w:cstheme="minorBidi"/>
          <w:noProof/>
          <w:sz w:val="22"/>
          <w:szCs w:val="22"/>
        </w:rPr>
      </w:pPr>
      <w:ins w:id="236" w:author="Kawtar TAMAZI" w:date="2021-08-13T15:34:00Z">
        <w:r w:rsidRPr="00F025AB">
          <w:rPr>
            <w:rStyle w:val="Hyperlink"/>
            <w:noProof/>
          </w:rPr>
          <w:fldChar w:fldCharType="begin"/>
        </w:r>
        <w:r w:rsidRPr="00F025AB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"_Toc79761362"</w:instrText>
        </w:r>
        <w:r w:rsidRPr="00F025AB">
          <w:rPr>
            <w:rStyle w:val="Hyperlink"/>
            <w:noProof/>
          </w:rPr>
          <w:instrText xml:space="preserve"> </w:instrText>
        </w:r>
        <w:r w:rsidRPr="00F025AB">
          <w:rPr>
            <w:rStyle w:val="Hyperlink"/>
            <w:noProof/>
          </w:rPr>
          <w:fldChar w:fldCharType="separate"/>
        </w:r>
        <w:r w:rsidRPr="00F025AB">
          <w:rPr>
            <w:rStyle w:val="Hyperlink"/>
            <w:noProof/>
            <w:lang w:val="en-US" w:bidi="en-US"/>
          </w:rPr>
          <w:t>Response Card Refab v2.0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_Toc79761362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237" w:author="Corneille David" w:date="2021-09-02T17:02:00Z">
        <w:r w:rsidR="00412B77">
          <w:rPr>
            <w:noProof/>
            <w:webHidden/>
          </w:rPr>
          <w:t>29</w:t>
        </w:r>
      </w:ins>
      <w:ins w:id="238" w:author="Kawtar TAMAZI" w:date="2021-08-13T15:34:00Z">
        <w:r>
          <w:rPr>
            <w:noProof/>
            <w:webHidden/>
          </w:rPr>
          <w:fldChar w:fldCharType="end"/>
        </w:r>
        <w:r w:rsidRPr="00F025AB">
          <w:rPr>
            <w:rStyle w:val="Hyperlink"/>
            <w:noProof/>
          </w:rPr>
          <w:fldChar w:fldCharType="end"/>
        </w:r>
      </w:ins>
    </w:p>
    <w:p w14:paraId="3EDB5C16" w14:textId="24202659" w:rsidR="00F124AA" w:rsidRDefault="00F124AA">
      <w:pPr>
        <w:pStyle w:val="TOC3"/>
        <w:tabs>
          <w:tab w:val="right" w:leader="dot" w:pos="9062"/>
        </w:tabs>
        <w:rPr>
          <w:ins w:id="239" w:author="Kawtar TAMAZI" w:date="2021-08-13T15:34:00Z"/>
          <w:rFonts w:asciiTheme="minorHAnsi" w:eastAsiaTheme="minorEastAsia" w:hAnsiTheme="minorHAnsi" w:cstheme="minorBidi"/>
          <w:noProof/>
          <w:sz w:val="22"/>
          <w:szCs w:val="22"/>
        </w:rPr>
      </w:pPr>
      <w:ins w:id="240" w:author="Kawtar TAMAZI" w:date="2021-08-13T15:34:00Z">
        <w:r w:rsidRPr="00F025AB">
          <w:rPr>
            <w:rStyle w:val="Hyperlink"/>
            <w:noProof/>
          </w:rPr>
          <w:fldChar w:fldCharType="begin"/>
        </w:r>
        <w:r w:rsidRPr="00F025AB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"_Toc79761363"</w:instrText>
        </w:r>
        <w:r w:rsidRPr="00F025AB">
          <w:rPr>
            <w:rStyle w:val="Hyperlink"/>
            <w:noProof/>
          </w:rPr>
          <w:instrText xml:space="preserve"> </w:instrText>
        </w:r>
        <w:r w:rsidRPr="00F025AB">
          <w:rPr>
            <w:rStyle w:val="Hyperlink"/>
            <w:noProof/>
          </w:rPr>
          <w:fldChar w:fldCharType="separate"/>
        </w:r>
        <w:r w:rsidRPr="00F025AB">
          <w:rPr>
            <w:rStyle w:val="Hyperlink"/>
            <w:noProof/>
            <w:lang w:bidi="en-US"/>
          </w:rPr>
          <w:t>Error codes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_Toc79761363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241" w:author="Corneille David" w:date="2021-09-02T17:02:00Z">
        <w:r w:rsidR="00412B77">
          <w:rPr>
            <w:noProof/>
            <w:webHidden/>
          </w:rPr>
          <w:t>29</w:t>
        </w:r>
      </w:ins>
      <w:ins w:id="242" w:author="Kawtar TAMAZI" w:date="2021-08-13T15:34:00Z">
        <w:r>
          <w:rPr>
            <w:noProof/>
            <w:webHidden/>
          </w:rPr>
          <w:fldChar w:fldCharType="end"/>
        </w:r>
        <w:r w:rsidRPr="00F025AB">
          <w:rPr>
            <w:rStyle w:val="Hyperlink"/>
            <w:noProof/>
          </w:rPr>
          <w:fldChar w:fldCharType="end"/>
        </w:r>
      </w:ins>
    </w:p>
    <w:p w14:paraId="00688626" w14:textId="0B4CF2DE" w:rsidR="00F124AA" w:rsidRDefault="00F124AA">
      <w:pPr>
        <w:pStyle w:val="TOC1"/>
        <w:tabs>
          <w:tab w:val="left" w:pos="480"/>
          <w:tab w:val="right" w:leader="dot" w:pos="9062"/>
        </w:tabs>
        <w:rPr>
          <w:ins w:id="243" w:author="Kawtar TAMAZI" w:date="2021-08-13T15:34:00Z"/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ins w:id="244" w:author="Kawtar TAMAZI" w:date="2021-08-13T15:34:00Z">
        <w:r w:rsidRPr="00F025AB">
          <w:rPr>
            <w:rStyle w:val="Hyperlink"/>
            <w:noProof/>
          </w:rPr>
          <w:fldChar w:fldCharType="begin"/>
        </w:r>
        <w:r w:rsidRPr="00F025AB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"_Toc79761364"</w:instrText>
        </w:r>
        <w:r w:rsidRPr="00F025AB">
          <w:rPr>
            <w:rStyle w:val="Hyperlink"/>
            <w:noProof/>
          </w:rPr>
          <w:instrText xml:space="preserve"> </w:instrText>
        </w:r>
        <w:r w:rsidRPr="00F025AB">
          <w:rPr>
            <w:rStyle w:val="Hyperlink"/>
            <w:noProof/>
          </w:rPr>
          <w:fldChar w:fldCharType="separate"/>
        </w:r>
        <w:r w:rsidRPr="00F025AB">
          <w:rPr>
            <w:rStyle w:val="Hyperlink"/>
            <w:noProof/>
          </w:rPr>
          <w:t>9.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F025AB">
          <w:rPr>
            <w:rStyle w:val="Hyperlink"/>
            <w:noProof/>
          </w:rPr>
          <w:t>Callbacks 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_Toc79761364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245" w:author="Corneille David" w:date="2021-09-02T17:02:00Z">
        <w:r w:rsidR="00412B77">
          <w:rPr>
            <w:noProof/>
            <w:webHidden/>
          </w:rPr>
          <w:t>29</w:t>
        </w:r>
      </w:ins>
      <w:ins w:id="246" w:author="Kawtar TAMAZI" w:date="2021-08-13T15:34:00Z">
        <w:r>
          <w:rPr>
            <w:noProof/>
            <w:webHidden/>
          </w:rPr>
          <w:fldChar w:fldCharType="end"/>
        </w:r>
        <w:r w:rsidRPr="00F025AB">
          <w:rPr>
            <w:rStyle w:val="Hyperlink"/>
            <w:noProof/>
          </w:rPr>
          <w:fldChar w:fldCharType="end"/>
        </w:r>
      </w:ins>
    </w:p>
    <w:p w14:paraId="44EEFE3A" w14:textId="347091FD" w:rsidR="00F124AA" w:rsidRDefault="00F124AA">
      <w:pPr>
        <w:pStyle w:val="TOC1"/>
        <w:tabs>
          <w:tab w:val="left" w:pos="660"/>
          <w:tab w:val="right" w:leader="dot" w:pos="9062"/>
        </w:tabs>
        <w:rPr>
          <w:ins w:id="247" w:author="Kawtar TAMAZI" w:date="2021-08-13T15:34:00Z"/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ins w:id="248" w:author="Kawtar TAMAZI" w:date="2021-08-13T15:34:00Z">
        <w:r w:rsidRPr="00F025AB">
          <w:rPr>
            <w:rStyle w:val="Hyperlink"/>
            <w:noProof/>
          </w:rPr>
          <w:fldChar w:fldCharType="begin"/>
        </w:r>
        <w:r w:rsidRPr="00F025AB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"_Toc79761365"</w:instrText>
        </w:r>
        <w:r w:rsidRPr="00F025AB">
          <w:rPr>
            <w:rStyle w:val="Hyperlink"/>
            <w:noProof/>
          </w:rPr>
          <w:instrText xml:space="preserve"> </w:instrText>
        </w:r>
        <w:r w:rsidRPr="00F025AB">
          <w:rPr>
            <w:rStyle w:val="Hyperlink"/>
            <w:noProof/>
          </w:rPr>
          <w:fldChar w:fldCharType="separate"/>
        </w:r>
        <w:r w:rsidRPr="00F025AB">
          <w:rPr>
            <w:rStyle w:val="Hyperlink"/>
            <w:noProof/>
          </w:rPr>
          <w:t>10.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F025AB">
          <w:rPr>
            <w:rStyle w:val="Hyperlink"/>
            <w:noProof/>
          </w:rPr>
          <w:t>Card Display v1.1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_Toc79761365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249" w:author="Corneille David" w:date="2021-09-02T17:02:00Z">
        <w:r w:rsidR="00412B77">
          <w:rPr>
            <w:noProof/>
            <w:webHidden/>
          </w:rPr>
          <w:t>30</w:t>
        </w:r>
      </w:ins>
      <w:ins w:id="250" w:author="Kawtar TAMAZI" w:date="2021-08-13T15:34:00Z">
        <w:r>
          <w:rPr>
            <w:noProof/>
            <w:webHidden/>
          </w:rPr>
          <w:fldChar w:fldCharType="end"/>
        </w:r>
        <w:r w:rsidRPr="00F025AB">
          <w:rPr>
            <w:rStyle w:val="Hyperlink"/>
            <w:noProof/>
          </w:rPr>
          <w:fldChar w:fldCharType="end"/>
        </w:r>
      </w:ins>
    </w:p>
    <w:p w14:paraId="1F9BC72C" w14:textId="7293ACB2" w:rsidR="00F124AA" w:rsidRDefault="00F124AA">
      <w:pPr>
        <w:pStyle w:val="TOC1"/>
        <w:tabs>
          <w:tab w:val="left" w:pos="660"/>
          <w:tab w:val="right" w:leader="dot" w:pos="9062"/>
        </w:tabs>
        <w:rPr>
          <w:ins w:id="251" w:author="Kawtar TAMAZI" w:date="2021-08-13T15:34:00Z"/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ins w:id="252" w:author="Kawtar TAMAZI" w:date="2021-08-13T15:34:00Z">
        <w:r w:rsidRPr="00F025AB">
          <w:rPr>
            <w:rStyle w:val="Hyperlink"/>
            <w:noProof/>
          </w:rPr>
          <w:fldChar w:fldCharType="begin"/>
        </w:r>
        <w:r w:rsidRPr="00F025AB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"_Toc79761366"</w:instrText>
        </w:r>
        <w:r w:rsidRPr="00F025AB">
          <w:rPr>
            <w:rStyle w:val="Hyperlink"/>
            <w:noProof/>
          </w:rPr>
          <w:instrText xml:space="preserve"> </w:instrText>
        </w:r>
        <w:r w:rsidRPr="00F025AB">
          <w:rPr>
            <w:rStyle w:val="Hyperlink"/>
            <w:noProof/>
          </w:rPr>
          <w:fldChar w:fldCharType="separate"/>
        </w:r>
        <w:r w:rsidRPr="00F025AB">
          <w:rPr>
            <w:rStyle w:val="Hyperlink"/>
            <w:noProof/>
          </w:rPr>
          <w:t>11.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F025AB">
          <w:rPr>
            <w:rStyle w:val="Hyperlink"/>
            <w:noProof/>
          </w:rPr>
          <w:t>Card Display v2.0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_Toc79761366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253" w:author="Corneille David" w:date="2021-09-02T17:02:00Z">
        <w:r w:rsidR="00412B77">
          <w:rPr>
            <w:noProof/>
            <w:webHidden/>
          </w:rPr>
          <w:t>33</w:t>
        </w:r>
      </w:ins>
      <w:ins w:id="254" w:author="Kawtar TAMAZI" w:date="2021-08-13T15:34:00Z">
        <w:r>
          <w:rPr>
            <w:noProof/>
            <w:webHidden/>
          </w:rPr>
          <w:fldChar w:fldCharType="end"/>
        </w:r>
        <w:r w:rsidRPr="00F025AB">
          <w:rPr>
            <w:rStyle w:val="Hyperlink"/>
            <w:noProof/>
          </w:rPr>
          <w:fldChar w:fldCharType="end"/>
        </w:r>
      </w:ins>
    </w:p>
    <w:p w14:paraId="3634AB84" w14:textId="0C05EBF1" w:rsidR="00F124AA" w:rsidRDefault="00F124AA">
      <w:pPr>
        <w:pStyle w:val="TOC1"/>
        <w:tabs>
          <w:tab w:val="left" w:pos="660"/>
          <w:tab w:val="right" w:leader="dot" w:pos="9062"/>
        </w:tabs>
        <w:rPr>
          <w:ins w:id="255" w:author="Kawtar TAMAZI" w:date="2021-08-13T15:34:00Z"/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ins w:id="256" w:author="Kawtar TAMAZI" w:date="2021-08-13T15:34:00Z">
        <w:r w:rsidRPr="00F025AB">
          <w:rPr>
            <w:rStyle w:val="Hyperlink"/>
            <w:noProof/>
          </w:rPr>
          <w:fldChar w:fldCharType="begin"/>
        </w:r>
        <w:r w:rsidRPr="00F025AB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"_Toc79761367"</w:instrText>
        </w:r>
        <w:r w:rsidRPr="00F025AB">
          <w:rPr>
            <w:rStyle w:val="Hyperlink"/>
            <w:noProof/>
          </w:rPr>
          <w:instrText xml:space="preserve"> </w:instrText>
        </w:r>
        <w:r w:rsidRPr="00F025AB">
          <w:rPr>
            <w:rStyle w:val="Hyperlink"/>
            <w:noProof/>
          </w:rPr>
          <w:fldChar w:fldCharType="separate"/>
        </w:r>
        <w:r w:rsidRPr="00F025AB">
          <w:rPr>
            <w:rStyle w:val="Hyperlink"/>
            <w:noProof/>
          </w:rPr>
          <w:t>12.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F025AB">
          <w:rPr>
            <w:rStyle w:val="Hyperlink"/>
            <w:noProof/>
          </w:rPr>
          <w:t>CALCUL HMAC 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_Toc79761367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257" w:author="Corneille David" w:date="2021-09-02T17:02:00Z">
        <w:r w:rsidR="00412B77">
          <w:rPr>
            <w:noProof/>
            <w:webHidden/>
          </w:rPr>
          <w:t>33</w:t>
        </w:r>
      </w:ins>
      <w:ins w:id="258" w:author="Kawtar TAMAZI" w:date="2021-08-13T15:34:00Z">
        <w:r>
          <w:rPr>
            <w:noProof/>
            <w:webHidden/>
          </w:rPr>
          <w:fldChar w:fldCharType="end"/>
        </w:r>
        <w:r w:rsidRPr="00F025AB">
          <w:rPr>
            <w:rStyle w:val="Hyperlink"/>
            <w:noProof/>
          </w:rPr>
          <w:fldChar w:fldCharType="end"/>
        </w:r>
      </w:ins>
    </w:p>
    <w:p w14:paraId="1DA4BA33" w14:textId="04F90428" w:rsidR="00F124AA" w:rsidRDefault="00F124AA">
      <w:pPr>
        <w:pStyle w:val="TOC1"/>
        <w:tabs>
          <w:tab w:val="left" w:pos="660"/>
          <w:tab w:val="right" w:leader="dot" w:pos="9062"/>
        </w:tabs>
        <w:rPr>
          <w:ins w:id="259" w:author="Kawtar TAMAZI" w:date="2021-08-13T15:34:00Z"/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ins w:id="260" w:author="Kawtar TAMAZI" w:date="2021-08-13T15:34:00Z">
        <w:r w:rsidRPr="00F025AB">
          <w:rPr>
            <w:rStyle w:val="Hyperlink"/>
            <w:noProof/>
          </w:rPr>
          <w:fldChar w:fldCharType="begin"/>
        </w:r>
        <w:r w:rsidRPr="00F025AB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"_Toc79761368"</w:instrText>
        </w:r>
        <w:r w:rsidRPr="00F025AB">
          <w:rPr>
            <w:rStyle w:val="Hyperlink"/>
            <w:noProof/>
          </w:rPr>
          <w:instrText xml:space="preserve"> </w:instrText>
        </w:r>
        <w:r w:rsidRPr="00F025AB">
          <w:rPr>
            <w:rStyle w:val="Hyperlink"/>
            <w:noProof/>
          </w:rPr>
          <w:fldChar w:fldCharType="separate"/>
        </w:r>
        <w:r w:rsidRPr="00F025AB">
          <w:rPr>
            <w:rStyle w:val="Hyperlink"/>
            <w:noProof/>
          </w:rPr>
          <w:t>13.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F025AB">
          <w:rPr>
            <w:rStyle w:val="Hyperlink"/>
            <w:noProof/>
          </w:rPr>
          <w:t>PIN DISPLAY 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_Toc79761368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261" w:author="Corneille David" w:date="2021-09-02T17:02:00Z">
        <w:r w:rsidR="00412B77">
          <w:rPr>
            <w:noProof/>
            <w:webHidden/>
          </w:rPr>
          <w:t>35</w:t>
        </w:r>
      </w:ins>
      <w:ins w:id="262" w:author="Kawtar TAMAZI" w:date="2021-08-13T15:34:00Z">
        <w:r>
          <w:rPr>
            <w:noProof/>
            <w:webHidden/>
          </w:rPr>
          <w:fldChar w:fldCharType="end"/>
        </w:r>
        <w:r w:rsidRPr="00F025AB">
          <w:rPr>
            <w:rStyle w:val="Hyperlink"/>
            <w:noProof/>
          </w:rPr>
          <w:fldChar w:fldCharType="end"/>
        </w:r>
      </w:ins>
    </w:p>
    <w:p w14:paraId="538808CC" w14:textId="1CD948CA" w:rsidR="00F124AA" w:rsidRDefault="00F124AA">
      <w:pPr>
        <w:pStyle w:val="TOC2"/>
        <w:tabs>
          <w:tab w:val="left" w:pos="1100"/>
          <w:tab w:val="right" w:leader="dot" w:pos="9062"/>
        </w:tabs>
        <w:rPr>
          <w:ins w:id="263" w:author="Kawtar TAMAZI" w:date="2021-08-13T15:34:00Z"/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ins w:id="264" w:author="Kawtar TAMAZI" w:date="2021-08-13T15:34:00Z">
        <w:r w:rsidRPr="00F025AB">
          <w:rPr>
            <w:rStyle w:val="Hyperlink"/>
            <w:noProof/>
          </w:rPr>
          <w:fldChar w:fldCharType="begin"/>
        </w:r>
        <w:r w:rsidRPr="00F025AB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"_Toc79761369"</w:instrText>
        </w:r>
        <w:r w:rsidRPr="00F025AB">
          <w:rPr>
            <w:rStyle w:val="Hyperlink"/>
            <w:noProof/>
          </w:rPr>
          <w:instrText xml:space="preserve"> </w:instrText>
        </w:r>
        <w:r w:rsidRPr="00F025AB">
          <w:rPr>
            <w:rStyle w:val="Hyperlink"/>
            <w:noProof/>
          </w:rPr>
          <w:fldChar w:fldCharType="separate"/>
        </w:r>
        <w:r w:rsidRPr="00F025AB">
          <w:rPr>
            <w:rStyle w:val="Hyperlink"/>
            <w:noProof/>
            <w:lang w:val="en-US"/>
          </w:rPr>
          <w:t>13.1.1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F025AB">
          <w:rPr>
            <w:rStyle w:val="Hyperlink"/>
            <w:noProof/>
            <w:lang w:val="en-US"/>
          </w:rPr>
          <w:t>Value uased For the Sandbox 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_Toc79761369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265" w:author="Corneille David" w:date="2021-09-02T17:02:00Z">
        <w:r w:rsidR="00412B77">
          <w:rPr>
            <w:noProof/>
            <w:webHidden/>
          </w:rPr>
          <w:t>35</w:t>
        </w:r>
      </w:ins>
      <w:ins w:id="266" w:author="Kawtar TAMAZI" w:date="2021-08-13T15:34:00Z">
        <w:r>
          <w:rPr>
            <w:noProof/>
            <w:webHidden/>
          </w:rPr>
          <w:fldChar w:fldCharType="end"/>
        </w:r>
        <w:r w:rsidRPr="00F025AB">
          <w:rPr>
            <w:rStyle w:val="Hyperlink"/>
            <w:noProof/>
          </w:rPr>
          <w:fldChar w:fldCharType="end"/>
        </w:r>
      </w:ins>
    </w:p>
    <w:p w14:paraId="24C664E2" w14:textId="1C277619" w:rsidR="00F124AA" w:rsidRDefault="00F124AA">
      <w:pPr>
        <w:pStyle w:val="TOC2"/>
        <w:tabs>
          <w:tab w:val="left" w:pos="1100"/>
          <w:tab w:val="right" w:leader="dot" w:pos="9062"/>
        </w:tabs>
        <w:rPr>
          <w:ins w:id="267" w:author="Kawtar TAMAZI" w:date="2021-08-13T15:34:00Z"/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ins w:id="268" w:author="Kawtar TAMAZI" w:date="2021-08-13T15:34:00Z">
        <w:r w:rsidRPr="00F025AB">
          <w:rPr>
            <w:rStyle w:val="Hyperlink"/>
            <w:noProof/>
          </w:rPr>
          <w:fldChar w:fldCharType="begin"/>
        </w:r>
        <w:r w:rsidRPr="00F025AB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"_Toc79761370"</w:instrText>
        </w:r>
        <w:r w:rsidRPr="00F025AB">
          <w:rPr>
            <w:rStyle w:val="Hyperlink"/>
            <w:noProof/>
          </w:rPr>
          <w:instrText xml:space="preserve"> </w:instrText>
        </w:r>
        <w:r w:rsidRPr="00F025AB">
          <w:rPr>
            <w:rStyle w:val="Hyperlink"/>
            <w:noProof/>
          </w:rPr>
          <w:fldChar w:fldCharType="separate"/>
        </w:r>
        <w:r w:rsidRPr="00F025AB">
          <w:rPr>
            <w:rStyle w:val="Hyperlink"/>
            <w:noProof/>
          </w:rPr>
          <w:t>13.1.2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F025AB">
          <w:rPr>
            <w:rStyle w:val="Hyperlink"/>
            <w:noProof/>
          </w:rPr>
          <w:t>Request 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_Toc79761370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269" w:author="Corneille David" w:date="2021-09-02T17:02:00Z">
        <w:r w:rsidR="00412B77">
          <w:rPr>
            <w:noProof/>
            <w:webHidden/>
          </w:rPr>
          <w:t>36</w:t>
        </w:r>
      </w:ins>
      <w:ins w:id="270" w:author="Kawtar TAMAZI" w:date="2021-08-13T15:34:00Z">
        <w:r>
          <w:rPr>
            <w:noProof/>
            <w:webHidden/>
          </w:rPr>
          <w:fldChar w:fldCharType="end"/>
        </w:r>
        <w:r w:rsidRPr="00F025AB">
          <w:rPr>
            <w:rStyle w:val="Hyperlink"/>
            <w:noProof/>
          </w:rPr>
          <w:fldChar w:fldCharType="end"/>
        </w:r>
      </w:ins>
    </w:p>
    <w:p w14:paraId="6A1905B8" w14:textId="7726FE79" w:rsidR="00F124AA" w:rsidRDefault="00F124AA">
      <w:pPr>
        <w:pStyle w:val="TOC2"/>
        <w:tabs>
          <w:tab w:val="left" w:pos="1100"/>
          <w:tab w:val="right" w:leader="dot" w:pos="9062"/>
        </w:tabs>
        <w:rPr>
          <w:ins w:id="271" w:author="Kawtar TAMAZI" w:date="2021-08-13T15:34:00Z"/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ins w:id="272" w:author="Kawtar TAMAZI" w:date="2021-08-13T15:34:00Z">
        <w:r w:rsidRPr="00F025AB">
          <w:rPr>
            <w:rStyle w:val="Hyperlink"/>
            <w:noProof/>
          </w:rPr>
          <w:fldChar w:fldCharType="begin"/>
        </w:r>
        <w:r w:rsidRPr="00F025AB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"_Toc79761371"</w:instrText>
        </w:r>
        <w:r w:rsidRPr="00F025AB">
          <w:rPr>
            <w:rStyle w:val="Hyperlink"/>
            <w:noProof/>
          </w:rPr>
          <w:instrText xml:space="preserve"> </w:instrText>
        </w:r>
        <w:r w:rsidRPr="00F025AB">
          <w:rPr>
            <w:rStyle w:val="Hyperlink"/>
            <w:noProof/>
          </w:rPr>
          <w:fldChar w:fldCharType="separate"/>
        </w:r>
        <w:r w:rsidRPr="00F025AB">
          <w:rPr>
            <w:rStyle w:val="Hyperlink"/>
            <w:noProof/>
          </w:rPr>
          <w:t>13.1.3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F025AB">
          <w:rPr>
            <w:rStyle w:val="Hyperlink"/>
            <w:noProof/>
          </w:rPr>
          <w:t>Response 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_Toc79761371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273" w:author="Corneille David" w:date="2021-09-02T17:02:00Z">
        <w:r w:rsidR="00412B77">
          <w:rPr>
            <w:noProof/>
            <w:webHidden/>
          </w:rPr>
          <w:t>37</w:t>
        </w:r>
      </w:ins>
      <w:ins w:id="274" w:author="Kawtar TAMAZI" w:date="2021-08-13T15:34:00Z">
        <w:r>
          <w:rPr>
            <w:noProof/>
            <w:webHidden/>
          </w:rPr>
          <w:fldChar w:fldCharType="end"/>
        </w:r>
        <w:r w:rsidRPr="00F025AB">
          <w:rPr>
            <w:rStyle w:val="Hyperlink"/>
            <w:noProof/>
          </w:rPr>
          <w:fldChar w:fldCharType="end"/>
        </w:r>
      </w:ins>
    </w:p>
    <w:p w14:paraId="5CFD58F5" w14:textId="4413DE53" w:rsidR="00F124AA" w:rsidRDefault="00F124AA">
      <w:pPr>
        <w:pStyle w:val="TOC2"/>
        <w:tabs>
          <w:tab w:val="left" w:pos="1100"/>
          <w:tab w:val="right" w:leader="dot" w:pos="9062"/>
        </w:tabs>
        <w:rPr>
          <w:ins w:id="275" w:author="Kawtar TAMAZI" w:date="2021-08-13T15:34:00Z"/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ins w:id="276" w:author="Kawtar TAMAZI" w:date="2021-08-13T15:34:00Z">
        <w:r w:rsidRPr="00F025AB">
          <w:rPr>
            <w:rStyle w:val="Hyperlink"/>
            <w:noProof/>
          </w:rPr>
          <w:fldChar w:fldCharType="begin"/>
        </w:r>
        <w:r w:rsidRPr="00F025AB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"_Toc79761372"</w:instrText>
        </w:r>
        <w:r w:rsidRPr="00F025AB">
          <w:rPr>
            <w:rStyle w:val="Hyperlink"/>
            <w:noProof/>
          </w:rPr>
          <w:instrText xml:space="preserve"> </w:instrText>
        </w:r>
        <w:r w:rsidRPr="00F025AB">
          <w:rPr>
            <w:rStyle w:val="Hyperlink"/>
            <w:noProof/>
          </w:rPr>
          <w:fldChar w:fldCharType="separate"/>
        </w:r>
        <w:r w:rsidRPr="00F025AB">
          <w:rPr>
            <w:rStyle w:val="Hyperlink"/>
            <w:noProof/>
            <w:lang w:val="en-US"/>
          </w:rPr>
          <w:t>13.1.4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F025AB">
          <w:rPr>
            <w:rStyle w:val="Hyperlink"/>
            <w:noProof/>
            <w:lang w:val="en-US"/>
          </w:rPr>
          <w:t>decryption of block pin (Method proposed)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_Toc79761372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277" w:author="Corneille David" w:date="2021-09-02T17:02:00Z">
        <w:r w:rsidR="00412B77">
          <w:rPr>
            <w:noProof/>
            <w:webHidden/>
          </w:rPr>
          <w:t>38</w:t>
        </w:r>
      </w:ins>
      <w:ins w:id="278" w:author="Kawtar TAMAZI" w:date="2021-08-13T15:34:00Z">
        <w:r>
          <w:rPr>
            <w:noProof/>
            <w:webHidden/>
          </w:rPr>
          <w:fldChar w:fldCharType="end"/>
        </w:r>
        <w:r w:rsidRPr="00F025AB">
          <w:rPr>
            <w:rStyle w:val="Hyperlink"/>
            <w:noProof/>
          </w:rPr>
          <w:fldChar w:fldCharType="end"/>
        </w:r>
      </w:ins>
    </w:p>
    <w:p w14:paraId="7E4A852B" w14:textId="668AF970" w:rsidR="00F124AA" w:rsidRDefault="00F124AA">
      <w:pPr>
        <w:pStyle w:val="TOC1"/>
        <w:tabs>
          <w:tab w:val="left" w:pos="660"/>
          <w:tab w:val="right" w:leader="dot" w:pos="9062"/>
        </w:tabs>
        <w:rPr>
          <w:ins w:id="279" w:author="Kawtar TAMAZI" w:date="2021-08-13T15:34:00Z"/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ins w:id="280" w:author="Kawtar TAMAZI" w:date="2021-08-13T15:34:00Z">
        <w:r w:rsidRPr="00F025AB">
          <w:rPr>
            <w:rStyle w:val="Hyperlink"/>
            <w:noProof/>
          </w:rPr>
          <w:fldChar w:fldCharType="begin"/>
        </w:r>
        <w:r w:rsidRPr="00F025AB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"_Toc79761373"</w:instrText>
        </w:r>
        <w:r w:rsidRPr="00F025AB">
          <w:rPr>
            <w:rStyle w:val="Hyperlink"/>
            <w:noProof/>
          </w:rPr>
          <w:instrText xml:space="preserve"> </w:instrText>
        </w:r>
        <w:r w:rsidRPr="00F025AB">
          <w:rPr>
            <w:rStyle w:val="Hyperlink"/>
            <w:noProof/>
          </w:rPr>
          <w:fldChar w:fldCharType="separate"/>
        </w:r>
        <w:r w:rsidRPr="00F025AB">
          <w:rPr>
            <w:rStyle w:val="Hyperlink"/>
            <w:noProof/>
          </w:rPr>
          <w:t>14.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F025AB">
          <w:rPr>
            <w:rStyle w:val="Hyperlink"/>
            <w:noProof/>
          </w:rPr>
          <w:t>Card SelfCare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_Toc79761373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281" w:author="Corneille David" w:date="2021-09-02T17:02:00Z">
        <w:r w:rsidR="00412B77">
          <w:rPr>
            <w:noProof/>
            <w:webHidden/>
          </w:rPr>
          <w:t>40</w:t>
        </w:r>
      </w:ins>
      <w:ins w:id="282" w:author="Kawtar TAMAZI" w:date="2021-08-13T15:34:00Z">
        <w:r>
          <w:rPr>
            <w:noProof/>
            <w:webHidden/>
          </w:rPr>
          <w:fldChar w:fldCharType="end"/>
        </w:r>
        <w:r w:rsidRPr="00F025AB">
          <w:rPr>
            <w:rStyle w:val="Hyperlink"/>
            <w:noProof/>
          </w:rPr>
          <w:fldChar w:fldCharType="end"/>
        </w:r>
      </w:ins>
    </w:p>
    <w:p w14:paraId="0BE3BE7B" w14:textId="58B587E3" w:rsidR="00F124AA" w:rsidRDefault="00F124AA">
      <w:pPr>
        <w:pStyle w:val="TOC2"/>
        <w:tabs>
          <w:tab w:val="left" w:pos="1100"/>
          <w:tab w:val="right" w:leader="dot" w:pos="9062"/>
        </w:tabs>
        <w:rPr>
          <w:ins w:id="283" w:author="Kawtar TAMAZI" w:date="2021-08-13T15:34:00Z"/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ins w:id="284" w:author="Kawtar TAMAZI" w:date="2021-08-13T15:34:00Z">
        <w:r w:rsidRPr="00F025AB">
          <w:rPr>
            <w:rStyle w:val="Hyperlink"/>
            <w:noProof/>
          </w:rPr>
          <w:fldChar w:fldCharType="begin"/>
        </w:r>
        <w:r w:rsidRPr="00F025AB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"_Toc79761374"</w:instrText>
        </w:r>
        <w:r w:rsidRPr="00F025AB">
          <w:rPr>
            <w:rStyle w:val="Hyperlink"/>
            <w:noProof/>
          </w:rPr>
          <w:instrText xml:space="preserve"> </w:instrText>
        </w:r>
        <w:r w:rsidRPr="00F025AB">
          <w:rPr>
            <w:rStyle w:val="Hyperlink"/>
            <w:noProof/>
          </w:rPr>
          <w:fldChar w:fldCharType="separate"/>
        </w:r>
        <w:r w:rsidRPr="00F025AB">
          <w:rPr>
            <w:rStyle w:val="Hyperlink"/>
            <w:noProof/>
          </w:rPr>
          <w:t>14.1.1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F025AB">
          <w:rPr>
            <w:rStyle w:val="Hyperlink"/>
            <w:noProof/>
          </w:rPr>
          <w:t>Selfcare V1.0/ V1.1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_Toc79761374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285" w:author="Corneille David" w:date="2021-09-02T17:02:00Z">
        <w:r w:rsidR="00412B77">
          <w:rPr>
            <w:noProof/>
            <w:webHidden/>
          </w:rPr>
          <w:t>40</w:t>
        </w:r>
      </w:ins>
      <w:ins w:id="286" w:author="Kawtar TAMAZI" w:date="2021-08-13T15:34:00Z">
        <w:r>
          <w:rPr>
            <w:noProof/>
            <w:webHidden/>
          </w:rPr>
          <w:fldChar w:fldCharType="end"/>
        </w:r>
        <w:r w:rsidRPr="00F025AB">
          <w:rPr>
            <w:rStyle w:val="Hyperlink"/>
            <w:noProof/>
          </w:rPr>
          <w:fldChar w:fldCharType="end"/>
        </w:r>
      </w:ins>
    </w:p>
    <w:p w14:paraId="3B0F31E7" w14:textId="36FDB777" w:rsidR="00F124AA" w:rsidRDefault="00F124AA">
      <w:pPr>
        <w:pStyle w:val="TOC3"/>
        <w:tabs>
          <w:tab w:val="right" w:leader="dot" w:pos="9062"/>
        </w:tabs>
        <w:rPr>
          <w:ins w:id="287" w:author="Kawtar TAMAZI" w:date="2021-08-13T15:34:00Z"/>
          <w:rFonts w:asciiTheme="minorHAnsi" w:eastAsiaTheme="minorEastAsia" w:hAnsiTheme="minorHAnsi" w:cstheme="minorBidi"/>
          <w:noProof/>
          <w:sz w:val="22"/>
          <w:szCs w:val="22"/>
        </w:rPr>
      </w:pPr>
      <w:ins w:id="288" w:author="Kawtar TAMAZI" w:date="2021-08-13T15:34:00Z">
        <w:r w:rsidRPr="00F025AB">
          <w:rPr>
            <w:rStyle w:val="Hyperlink"/>
            <w:noProof/>
          </w:rPr>
          <w:fldChar w:fldCharType="begin"/>
        </w:r>
        <w:r w:rsidRPr="00F025AB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"_Toc79761375"</w:instrText>
        </w:r>
        <w:r w:rsidRPr="00F025AB">
          <w:rPr>
            <w:rStyle w:val="Hyperlink"/>
            <w:noProof/>
          </w:rPr>
          <w:instrText xml:space="preserve"> </w:instrText>
        </w:r>
        <w:r w:rsidRPr="00F025AB">
          <w:rPr>
            <w:rStyle w:val="Hyperlink"/>
            <w:noProof/>
          </w:rPr>
          <w:fldChar w:fldCharType="separate"/>
        </w:r>
        <w:r w:rsidRPr="00F025AB">
          <w:rPr>
            <w:rStyle w:val="Hyperlink"/>
            <w:noProof/>
            <w:lang w:val="en-US" w:bidi="en-US"/>
          </w:rPr>
          <w:t>Request V1.0/ V1.1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_Toc79761375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289" w:author="Corneille David" w:date="2021-09-02T17:02:00Z">
        <w:r w:rsidR="00412B77">
          <w:rPr>
            <w:noProof/>
            <w:webHidden/>
          </w:rPr>
          <w:t>40</w:t>
        </w:r>
      </w:ins>
      <w:ins w:id="290" w:author="Kawtar TAMAZI" w:date="2021-08-13T15:34:00Z">
        <w:r>
          <w:rPr>
            <w:noProof/>
            <w:webHidden/>
          </w:rPr>
          <w:fldChar w:fldCharType="end"/>
        </w:r>
        <w:r w:rsidRPr="00F025AB">
          <w:rPr>
            <w:rStyle w:val="Hyperlink"/>
            <w:noProof/>
          </w:rPr>
          <w:fldChar w:fldCharType="end"/>
        </w:r>
      </w:ins>
    </w:p>
    <w:p w14:paraId="50FA2DC1" w14:textId="060B5E56" w:rsidR="00F124AA" w:rsidRDefault="00F124AA">
      <w:pPr>
        <w:pStyle w:val="TOC3"/>
        <w:tabs>
          <w:tab w:val="right" w:leader="dot" w:pos="9062"/>
        </w:tabs>
        <w:rPr>
          <w:ins w:id="291" w:author="Kawtar TAMAZI" w:date="2021-08-13T15:34:00Z"/>
          <w:rFonts w:asciiTheme="minorHAnsi" w:eastAsiaTheme="minorEastAsia" w:hAnsiTheme="minorHAnsi" w:cstheme="minorBidi"/>
          <w:noProof/>
          <w:sz w:val="22"/>
          <w:szCs w:val="22"/>
        </w:rPr>
      </w:pPr>
      <w:ins w:id="292" w:author="Kawtar TAMAZI" w:date="2021-08-13T15:34:00Z">
        <w:r w:rsidRPr="00F025AB">
          <w:rPr>
            <w:rStyle w:val="Hyperlink"/>
            <w:noProof/>
          </w:rPr>
          <w:fldChar w:fldCharType="begin"/>
        </w:r>
        <w:r w:rsidRPr="00F025AB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"_Toc79761376"</w:instrText>
        </w:r>
        <w:r w:rsidRPr="00F025AB">
          <w:rPr>
            <w:rStyle w:val="Hyperlink"/>
            <w:noProof/>
          </w:rPr>
          <w:instrText xml:space="preserve"> </w:instrText>
        </w:r>
        <w:r w:rsidRPr="00F025AB">
          <w:rPr>
            <w:rStyle w:val="Hyperlink"/>
            <w:noProof/>
          </w:rPr>
          <w:fldChar w:fldCharType="separate"/>
        </w:r>
        <w:r w:rsidRPr="00F025AB">
          <w:rPr>
            <w:rStyle w:val="Hyperlink"/>
            <w:noProof/>
            <w:lang w:val="en-US" w:bidi="en-US"/>
          </w:rPr>
          <w:t>Response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_Toc79761376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293" w:author="Kawtar TAMAZI" w:date="2021-08-13T15:34:00Z">
        <w:del w:id="294" w:author="Corneille David" w:date="2021-09-02T17:02:00Z">
          <w:r w:rsidDel="00412B77">
            <w:rPr>
              <w:noProof/>
              <w:webHidden/>
            </w:rPr>
            <w:delText>41</w:delText>
          </w:r>
        </w:del>
        <w:r>
          <w:rPr>
            <w:noProof/>
            <w:webHidden/>
          </w:rPr>
          <w:fldChar w:fldCharType="end"/>
        </w:r>
        <w:r w:rsidRPr="00F025AB">
          <w:rPr>
            <w:rStyle w:val="Hyperlink"/>
            <w:noProof/>
          </w:rPr>
          <w:fldChar w:fldCharType="end"/>
        </w:r>
      </w:ins>
    </w:p>
    <w:p w14:paraId="28BA1FDA" w14:textId="2CD1868C" w:rsidR="00F124AA" w:rsidRDefault="00F124AA">
      <w:pPr>
        <w:pStyle w:val="TOC2"/>
        <w:tabs>
          <w:tab w:val="left" w:pos="1100"/>
          <w:tab w:val="right" w:leader="dot" w:pos="9062"/>
        </w:tabs>
        <w:rPr>
          <w:ins w:id="295" w:author="Kawtar TAMAZI" w:date="2021-08-13T15:34:00Z"/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ins w:id="296" w:author="Kawtar TAMAZI" w:date="2021-08-13T15:34:00Z">
        <w:r w:rsidRPr="00F025AB">
          <w:rPr>
            <w:rStyle w:val="Hyperlink"/>
            <w:noProof/>
          </w:rPr>
          <w:fldChar w:fldCharType="begin"/>
        </w:r>
        <w:r w:rsidRPr="00F025AB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"_Toc79761377"</w:instrText>
        </w:r>
        <w:r w:rsidRPr="00F025AB">
          <w:rPr>
            <w:rStyle w:val="Hyperlink"/>
            <w:noProof/>
          </w:rPr>
          <w:instrText xml:space="preserve"> </w:instrText>
        </w:r>
        <w:r w:rsidRPr="00F025AB">
          <w:rPr>
            <w:rStyle w:val="Hyperlink"/>
            <w:noProof/>
          </w:rPr>
          <w:fldChar w:fldCharType="separate"/>
        </w:r>
        <w:r w:rsidRPr="00F025AB">
          <w:rPr>
            <w:rStyle w:val="Hyperlink"/>
            <w:noProof/>
          </w:rPr>
          <w:t>14.1.2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F025AB">
          <w:rPr>
            <w:rStyle w:val="Hyperlink"/>
            <w:noProof/>
          </w:rPr>
          <w:t>Selfcare V2.0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_Toc79761377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297" w:author="Corneille David" w:date="2021-09-02T17:02:00Z">
        <w:r w:rsidR="00412B77">
          <w:rPr>
            <w:noProof/>
            <w:webHidden/>
          </w:rPr>
          <w:t>41</w:t>
        </w:r>
      </w:ins>
      <w:ins w:id="298" w:author="Kawtar TAMAZI" w:date="2021-08-13T15:34:00Z">
        <w:r>
          <w:rPr>
            <w:noProof/>
            <w:webHidden/>
          </w:rPr>
          <w:fldChar w:fldCharType="end"/>
        </w:r>
        <w:r w:rsidRPr="00F025AB">
          <w:rPr>
            <w:rStyle w:val="Hyperlink"/>
            <w:noProof/>
          </w:rPr>
          <w:fldChar w:fldCharType="end"/>
        </w:r>
      </w:ins>
    </w:p>
    <w:p w14:paraId="0764C6C4" w14:textId="44EECAC4" w:rsidR="00F124AA" w:rsidRDefault="00F124AA">
      <w:pPr>
        <w:pStyle w:val="TOC3"/>
        <w:tabs>
          <w:tab w:val="right" w:leader="dot" w:pos="9062"/>
        </w:tabs>
        <w:rPr>
          <w:ins w:id="299" w:author="Kawtar TAMAZI" w:date="2021-08-13T15:34:00Z"/>
          <w:rFonts w:asciiTheme="minorHAnsi" w:eastAsiaTheme="minorEastAsia" w:hAnsiTheme="minorHAnsi" w:cstheme="minorBidi"/>
          <w:noProof/>
          <w:sz w:val="22"/>
          <w:szCs w:val="22"/>
        </w:rPr>
      </w:pPr>
      <w:ins w:id="300" w:author="Kawtar TAMAZI" w:date="2021-08-13T15:34:00Z">
        <w:r w:rsidRPr="00F025AB">
          <w:rPr>
            <w:rStyle w:val="Hyperlink"/>
            <w:noProof/>
          </w:rPr>
          <w:fldChar w:fldCharType="begin"/>
        </w:r>
        <w:r w:rsidRPr="00F025AB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"_Toc79761378"</w:instrText>
        </w:r>
        <w:r w:rsidRPr="00F025AB">
          <w:rPr>
            <w:rStyle w:val="Hyperlink"/>
            <w:noProof/>
          </w:rPr>
          <w:instrText xml:space="preserve"> </w:instrText>
        </w:r>
        <w:r w:rsidRPr="00F025AB">
          <w:rPr>
            <w:rStyle w:val="Hyperlink"/>
            <w:noProof/>
          </w:rPr>
          <w:fldChar w:fldCharType="separate"/>
        </w:r>
        <w:r w:rsidRPr="00F025AB">
          <w:rPr>
            <w:rStyle w:val="Hyperlink"/>
            <w:noProof/>
            <w:lang w:val="en-US" w:bidi="en-US"/>
          </w:rPr>
          <w:t>Request V2.0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_Toc79761378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301" w:author="Corneille David" w:date="2021-09-02T17:02:00Z">
        <w:r w:rsidR="00412B77">
          <w:rPr>
            <w:noProof/>
            <w:webHidden/>
          </w:rPr>
          <w:t>41</w:t>
        </w:r>
      </w:ins>
      <w:ins w:id="302" w:author="Kawtar TAMAZI" w:date="2021-08-13T15:34:00Z">
        <w:r>
          <w:rPr>
            <w:noProof/>
            <w:webHidden/>
          </w:rPr>
          <w:fldChar w:fldCharType="end"/>
        </w:r>
        <w:r w:rsidRPr="00F025AB">
          <w:rPr>
            <w:rStyle w:val="Hyperlink"/>
            <w:noProof/>
          </w:rPr>
          <w:fldChar w:fldCharType="end"/>
        </w:r>
      </w:ins>
    </w:p>
    <w:p w14:paraId="4029F524" w14:textId="293E77D1" w:rsidR="00F124AA" w:rsidRDefault="00F124AA">
      <w:pPr>
        <w:pStyle w:val="TOC3"/>
        <w:tabs>
          <w:tab w:val="right" w:leader="dot" w:pos="9062"/>
        </w:tabs>
        <w:rPr>
          <w:ins w:id="303" w:author="Kawtar TAMAZI" w:date="2021-08-13T15:34:00Z"/>
          <w:rFonts w:asciiTheme="minorHAnsi" w:eastAsiaTheme="minorEastAsia" w:hAnsiTheme="minorHAnsi" w:cstheme="minorBidi"/>
          <w:noProof/>
          <w:sz w:val="22"/>
          <w:szCs w:val="22"/>
        </w:rPr>
      </w:pPr>
      <w:ins w:id="304" w:author="Kawtar TAMAZI" w:date="2021-08-13T15:34:00Z">
        <w:r w:rsidRPr="00F025AB">
          <w:rPr>
            <w:rStyle w:val="Hyperlink"/>
            <w:noProof/>
          </w:rPr>
          <w:fldChar w:fldCharType="begin"/>
        </w:r>
        <w:r w:rsidRPr="00F025AB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"_Toc79761379"</w:instrText>
        </w:r>
        <w:r w:rsidRPr="00F025AB">
          <w:rPr>
            <w:rStyle w:val="Hyperlink"/>
            <w:noProof/>
          </w:rPr>
          <w:instrText xml:space="preserve"> </w:instrText>
        </w:r>
        <w:r w:rsidRPr="00F025AB">
          <w:rPr>
            <w:rStyle w:val="Hyperlink"/>
            <w:noProof/>
          </w:rPr>
          <w:fldChar w:fldCharType="separate"/>
        </w:r>
        <w:r w:rsidRPr="00F025AB">
          <w:rPr>
            <w:rStyle w:val="Hyperlink"/>
            <w:noProof/>
            <w:lang w:val="en-US" w:bidi="en-US"/>
          </w:rPr>
          <w:t>Response V2.0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_Toc79761379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305" w:author="Corneille David" w:date="2021-09-02T17:02:00Z">
        <w:r w:rsidR="00412B77">
          <w:rPr>
            <w:noProof/>
            <w:webHidden/>
          </w:rPr>
          <w:t>42</w:t>
        </w:r>
      </w:ins>
      <w:ins w:id="306" w:author="Kawtar TAMAZI" w:date="2021-08-13T15:34:00Z">
        <w:r>
          <w:rPr>
            <w:noProof/>
            <w:webHidden/>
          </w:rPr>
          <w:fldChar w:fldCharType="end"/>
        </w:r>
        <w:r w:rsidRPr="00F025AB">
          <w:rPr>
            <w:rStyle w:val="Hyperlink"/>
            <w:noProof/>
          </w:rPr>
          <w:fldChar w:fldCharType="end"/>
        </w:r>
      </w:ins>
    </w:p>
    <w:p w14:paraId="24AE38CD" w14:textId="7D2EB645" w:rsidR="00F124AA" w:rsidRDefault="00F124AA">
      <w:pPr>
        <w:pStyle w:val="TOC1"/>
        <w:tabs>
          <w:tab w:val="left" w:pos="660"/>
          <w:tab w:val="right" w:leader="dot" w:pos="9062"/>
        </w:tabs>
        <w:rPr>
          <w:ins w:id="307" w:author="Kawtar TAMAZI" w:date="2021-08-13T15:34:00Z"/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ins w:id="308" w:author="Kawtar TAMAZI" w:date="2021-08-13T15:34:00Z">
        <w:r w:rsidRPr="00F025AB">
          <w:rPr>
            <w:rStyle w:val="Hyperlink"/>
            <w:noProof/>
          </w:rPr>
          <w:fldChar w:fldCharType="begin"/>
        </w:r>
        <w:r w:rsidRPr="00F025AB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"_Toc79761380"</w:instrText>
        </w:r>
        <w:r w:rsidRPr="00F025AB">
          <w:rPr>
            <w:rStyle w:val="Hyperlink"/>
            <w:noProof/>
          </w:rPr>
          <w:instrText xml:space="preserve"> </w:instrText>
        </w:r>
        <w:r w:rsidRPr="00F025AB">
          <w:rPr>
            <w:rStyle w:val="Hyperlink"/>
            <w:noProof/>
          </w:rPr>
          <w:fldChar w:fldCharType="separate"/>
        </w:r>
        <w:r w:rsidRPr="00F025AB">
          <w:rPr>
            <w:rStyle w:val="Hyperlink"/>
            <w:noProof/>
          </w:rPr>
          <w:t>15.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F025AB">
          <w:rPr>
            <w:rStyle w:val="Hyperlink"/>
            <w:noProof/>
          </w:rPr>
          <w:t>Card CancelLation V2.0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_Toc79761380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309" w:author="Kawtar TAMAZI" w:date="2021-08-13T15:34:00Z">
        <w:del w:id="310" w:author="Corneille David" w:date="2021-09-02T17:02:00Z">
          <w:r w:rsidDel="00412B77">
            <w:rPr>
              <w:noProof/>
              <w:webHidden/>
            </w:rPr>
            <w:delText>43</w:delText>
          </w:r>
        </w:del>
        <w:r>
          <w:rPr>
            <w:noProof/>
            <w:webHidden/>
          </w:rPr>
          <w:fldChar w:fldCharType="end"/>
        </w:r>
        <w:r w:rsidRPr="00F025AB">
          <w:rPr>
            <w:rStyle w:val="Hyperlink"/>
            <w:noProof/>
          </w:rPr>
          <w:fldChar w:fldCharType="end"/>
        </w:r>
      </w:ins>
    </w:p>
    <w:p w14:paraId="4AC5D854" w14:textId="3D6B2E40" w:rsidR="00F124AA" w:rsidRDefault="00F124AA">
      <w:pPr>
        <w:pStyle w:val="TOC3"/>
        <w:tabs>
          <w:tab w:val="right" w:leader="dot" w:pos="9062"/>
        </w:tabs>
        <w:rPr>
          <w:ins w:id="311" w:author="Kawtar TAMAZI" w:date="2021-08-13T15:34:00Z"/>
          <w:rFonts w:asciiTheme="minorHAnsi" w:eastAsiaTheme="minorEastAsia" w:hAnsiTheme="minorHAnsi" w:cstheme="minorBidi"/>
          <w:noProof/>
          <w:sz w:val="22"/>
          <w:szCs w:val="22"/>
        </w:rPr>
      </w:pPr>
      <w:ins w:id="312" w:author="Kawtar TAMAZI" w:date="2021-08-13T15:34:00Z">
        <w:r w:rsidRPr="00F025AB">
          <w:rPr>
            <w:rStyle w:val="Hyperlink"/>
            <w:noProof/>
          </w:rPr>
          <w:fldChar w:fldCharType="begin"/>
        </w:r>
        <w:r w:rsidRPr="00F025AB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"_Toc79761381"</w:instrText>
        </w:r>
        <w:r w:rsidRPr="00F025AB">
          <w:rPr>
            <w:rStyle w:val="Hyperlink"/>
            <w:noProof/>
          </w:rPr>
          <w:instrText xml:space="preserve"> </w:instrText>
        </w:r>
        <w:r w:rsidRPr="00F025AB">
          <w:rPr>
            <w:rStyle w:val="Hyperlink"/>
            <w:noProof/>
          </w:rPr>
          <w:fldChar w:fldCharType="separate"/>
        </w:r>
        <w:r w:rsidRPr="00F025AB">
          <w:rPr>
            <w:rStyle w:val="Hyperlink"/>
            <w:noProof/>
            <w:lang w:val="en-US" w:bidi="en-US"/>
          </w:rPr>
          <w:t>Request Cancels a card v2.0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_Toc79761381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313" w:author="Corneille David" w:date="2021-09-02T17:02:00Z">
        <w:r w:rsidR="00412B77">
          <w:rPr>
            <w:noProof/>
            <w:webHidden/>
          </w:rPr>
          <w:t>43</w:t>
        </w:r>
      </w:ins>
      <w:ins w:id="314" w:author="Kawtar TAMAZI" w:date="2021-08-13T15:34:00Z">
        <w:r>
          <w:rPr>
            <w:noProof/>
            <w:webHidden/>
          </w:rPr>
          <w:fldChar w:fldCharType="end"/>
        </w:r>
        <w:r w:rsidRPr="00F025AB">
          <w:rPr>
            <w:rStyle w:val="Hyperlink"/>
            <w:noProof/>
          </w:rPr>
          <w:fldChar w:fldCharType="end"/>
        </w:r>
      </w:ins>
    </w:p>
    <w:p w14:paraId="2308EFC6" w14:textId="3A50A576" w:rsidR="00F124AA" w:rsidRDefault="00F124AA">
      <w:pPr>
        <w:pStyle w:val="TOC3"/>
        <w:tabs>
          <w:tab w:val="right" w:leader="dot" w:pos="9062"/>
        </w:tabs>
        <w:rPr>
          <w:ins w:id="315" w:author="Kawtar TAMAZI" w:date="2021-08-13T15:34:00Z"/>
          <w:rFonts w:asciiTheme="minorHAnsi" w:eastAsiaTheme="minorEastAsia" w:hAnsiTheme="minorHAnsi" w:cstheme="minorBidi"/>
          <w:noProof/>
          <w:sz w:val="22"/>
          <w:szCs w:val="22"/>
        </w:rPr>
      </w:pPr>
      <w:ins w:id="316" w:author="Kawtar TAMAZI" w:date="2021-08-13T15:34:00Z">
        <w:r w:rsidRPr="00F025AB">
          <w:rPr>
            <w:rStyle w:val="Hyperlink"/>
            <w:noProof/>
          </w:rPr>
          <w:fldChar w:fldCharType="begin"/>
        </w:r>
        <w:r w:rsidRPr="00F025AB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"_Toc79761382"</w:instrText>
        </w:r>
        <w:r w:rsidRPr="00F025AB">
          <w:rPr>
            <w:rStyle w:val="Hyperlink"/>
            <w:noProof/>
          </w:rPr>
          <w:instrText xml:space="preserve"> </w:instrText>
        </w:r>
        <w:r w:rsidRPr="00F025AB">
          <w:rPr>
            <w:rStyle w:val="Hyperlink"/>
            <w:noProof/>
          </w:rPr>
          <w:fldChar w:fldCharType="separate"/>
        </w:r>
        <w:r w:rsidRPr="00F025AB">
          <w:rPr>
            <w:rStyle w:val="Hyperlink"/>
            <w:noProof/>
            <w:lang w:bidi="en-US"/>
          </w:rPr>
          <w:t>Response Cancels a card v2.0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_Toc79761382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317" w:author="Corneille David" w:date="2021-09-02T17:02:00Z">
        <w:r w:rsidR="00412B77">
          <w:rPr>
            <w:noProof/>
            <w:webHidden/>
          </w:rPr>
          <w:t>43</w:t>
        </w:r>
      </w:ins>
      <w:ins w:id="318" w:author="Kawtar TAMAZI" w:date="2021-08-13T15:34:00Z">
        <w:r>
          <w:rPr>
            <w:noProof/>
            <w:webHidden/>
          </w:rPr>
          <w:fldChar w:fldCharType="end"/>
        </w:r>
        <w:r w:rsidRPr="00F025AB">
          <w:rPr>
            <w:rStyle w:val="Hyperlink"/>
            <w:noProof/>
          </w:rPr>
          <w:fldChar w:fldCharType="end"/>
        </w:r>
      </w:ins>
    </w:p>
    <w:p w14:paraId="28E34FEE" w14:textId="4AB5105F" w:rsidR="00F124AA" w:rsidRDefault="00F124AA">
      <w:pPr>
        <w:pStyle w:val="TOC3"/>
        <w:tabs>
          <w:tab w:val="right" w:leader="dot" w:pos="9062"/>
        </w:tabs>
        <w:rPr>
          <w:ins w:id="319" w:author="Kawtar TAMAZI" w:date="2021-08-13T15:34:00Z"/>
          <w:rFonts w:asciiTheme="minorHAnsi" w:eastAsiaTheme="minorEastAsia" w:hAnsiTheme="minorHAnsi" w:cstheme="minorBidi"/>
          <w:noProof/>
          <w:sz w:val="22"/>
          <w:szCs w:val="22"/>
        </w:rPr>
      </w:pPr>
      <w:ins w:id="320" w:author="Kawtar TAMAZI" w:date="2021-08-13T15:34:00Z">
        <w:r w:rsidRPr="00F025AB">
          <w:rPr>
            <w:rStyle w:val="Hyperlink"/>
            <w:noProof/>
          </w:rPr>
          <w:fldChar w:fldCharType="begin"/>
        </w:r>
        <w:r w:rsidRPr="00F025AB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"_Toc79761383"</w:instrText>
        </w:r>
        <w:r w:rsidRPr="00F025AB">
          <w:rPr>
            <w:rStyle w:val="Hyperlink"/>
            <w:noProof/>
          </w:rPr>
          <w:instrText xml:space="preserve"> </w:instrText>
        </w:r>
        <w:r w:rsidRPr="00F025AB">
          <w:rPr>
            <w:rStyle w:val="Hyperlink"/>
            <w:noProof/>
          </w:rPr>
          <w:fldChar w:fldCharType="separate"/>
        </w:r>
        <w:r w:rsidRPr="00F025AB">
          <w:rPr>
            <w:rStyle w:val="Hyperlink"/>
            <w:noProof/>
            <w:lang w:bidi="en-US"/>
          </w:rPr>
          <w:t>Error codes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_Toc79761383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321" w:author="Corneille David" w:date="2021-09-02T17:02:00Z">
        <w:r w:rsidR="00412B77">
          <w:rPr>
            <w:noProof/>
            <w:webHidden/>
          </w:rPr>
          <w:t>43</w:t>
        </w:r>
      </w:ins>
      <w:ins w:id="322" w:author="Kawtar TAMAZI" w:date="2021-08-13T15:34:00Z">
        <w:r>
          <w:rPr>
            <w:noProof/>
            <w:webHidden/>
          </w:rPr>
          <w:fldChar w:fldCharType="end"/>
        </w:r>
        <w:r w:rsidRPr="00F025AB">
          <w:rPr>
            <w:rStyle w:val="Hyperlink"/>
            <w:noProof/>
          </w:rPr>
          <w:fldChar w:fldCharType="end"/>
        </w:r>
      </w:ins>
    </w:p>
    <w:p w14:paraId="337E1E80" w14:textId="165E0957" w:rsidR="00F124AA" w:rsidRDefault="00F124AA">
      <w:pPr>
        <w:pStyle w:val="TOC1"/>
        <w:tabs>
          <w:tab w:val="left" w:pos="660"/>
          <w:tab w:val="right" w:leader="dot" w:pos="9062"/>
        </w:tabs>
        <w:rPr>
          <w:ins w:id="323" w:author="Kawtar TAMAZI" w:date="2021-08-13T15:34:00Z"/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ins w:id="324" w:author="Kawtar TAMAZI" w:date="2021-08-13T15:34:00Z">
        <w:r w:rsidRPr="00F025AB">
          <w:rPr>
            <w:rStyle w:val="Hyperlink"/>
            <w:noProof/>
          </w:rPr>
          <w:fldChar w:fldCharType="begin"/>
        </w:r>
        <w:r w:rsidRPr="00F025AB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"_Toc79761384"</w:instrText>
        </w:r>
        <w:r w:rsidRPr="00F025AB">
          <w:rPr>
            <w:rStyle w:val="Hyperlink"/>
            <w:noProof/>
          </w:rPr>
          <w:instrText xml:space="preserve"> </w:instrText>
        </w:r>
        <w:r w:rsidRPr="00F025AB">
          <w:rPr>
            <w:rStyle w:val="Hyperlink"/>
            <w:noProof/>
          </w:rPr>
          <w:fldChar w:fldCharType="separate"/>
        </w:r>
        <w:r w:rsidRPr="00F025AB">
          <w:rPr>
            <w:rStyle w:val="Hyperlink"/>
            <w:noProof/>
          </w:rPr>
          <w:t>16.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F025AB">
          <w:rPr>
            <w:rStyle w:val="Hyperlink"/>
            <w:noProof/>
          </w:rPr>
          <w:t>Card Opposition V2.0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_Toc79761384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325" w:author="Corneille David" w:date="2021-09-02T17:02:00Z">
        <w:r w:rsidR="00412B77">
          <w:rPr>
            <w:noProof/>
            <w:webHidden/>
          </w:rPr>
          <w:t>43</w:t>
        </w:r>
      </w:ins>
      <w:ins w:id="326" w:author="Kawtar TAMAZI" w:date="2021-08-13T15:34:00Z">
        <w:r>
          <w:rPr>
            <w:noProof/>
            <w:webHidden/>
          </w:rPr>
          <w:fldChar w:fldCharType="end"/>
        </w:r>
        <w:r w:rsidRPr="00F025AB">
          <w:rPr>
            <w:rStyle w:val="Hyperlink"/>
            <w:noProof/>
          </w:rPr>
          <w:fldChar w:fldCharType="end"/>
        </w:r>
      </w:ins>
    </w:p>
    <w:p w14:paraId="0864E174" w14:textId="09E8F040" w:rsidR="00F124AA" w:rsidRDefault="00F124AA">
      <w:pPr>
        <w:pStyle w:val="TOC3"/>
        <w:tabs>
          <w:tab w:val="right" w:leader="dot" w:pos="9062"/>
        </w:tabs>
        <w:rPr>
          <w:ins w:id="327" w:author="Kawtar TAMAZI" w:date="2021-08-13T15:34:00Z"/>
          <w:rFonts w:asciiTheme="minorHAnsi" w:eastAsiaTheme="minorEastAsia" w:hAnsiTheme="minorHAnsi" w:cstheme="minorBidi"/>
          <w:noProof/>
          <w:sz w:val="22"/>
          <w:szCs w:val="22"/>
        </w:rPr>
      </w:pPr>
      <w:ins w:id="328" w:author="Kawtar TAMAZI" w:date="2021-08-13T15:34:00Z">
        <w:r w:rsidRPr="00F025AB">
          <w:rPr>
            <w:rStyle w:val="Hyperlink"/>
            <w:noProof/>
          </w:rPr>
          <w:fldChar w:fldCharType="begin"/>
        </w:r>
        <w:r w:rsidRPr="00F025AB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"_Toc79761385"</w:instrText>
        </w:r>
        <w:r w:rsidRPr="00F025AB">
          <w:rPr>
            <w:rStyle w:val="Hyperlink"/>
            <w:noProof/>
          </w:rPr>
          <w:instrText xml:space="preserve"> </w:instrText>
        </w:r>
        <w:r w:rsidRPr="00F025AB">
          <w:rPr>
            <w:rStyle w:val="Hyperlink"/>
            <w:noProof/>
          </w:rPr>
          <w:fldChar w:fldCharType="separate"/>
        </w:r>
        <w:r w:rsidRPr="00F025AB">
          <w:rPr>
            <w:rStyle w:val="Hyperlink"/>
            <w:noProof/>
            <w:lang w:val="en-US" w:bidi="en-US"/>
          </w:rPr>
          <w:t>Request Opposes a card v2.0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_Toc79761385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329" w:author="Corneille David" w:date="2021-09-02T17:02:00Z">
        <w:r w:rsidR="00412B77">
          <w:rPr>
            <w:noProof/>
            <w:webHidden/>
          </w:rPr>
          <w:t>43</w:t>
        </w:r>
      </w:ins>
      <w:ins w:id="330" w:author="Kawtar TAMAZI" w:date="2021-08-13T15:34:00Z">
        <w:r>
          <w:rPr>
            <w:noProof/>
            <w:webHidden/>
          </w:rPr>
          <w:fldChar w:fldCharType="end"/>
        </w:r>
        <w:r w:rsidRPr="00F025AB">
          <w:rPr>
            <w:rStyle w:val="Hyperlink"/>
            <w:noProof/>
          </w:rPr>
          <w:fldChar w:fldCharType="end"/>
        </w:r>
      </w:ins>
    </w:p>
    <w:p w14:paraId="2129E786" w14:textId="04137BA4" w:rsidR="00F124AA" w:rsidRDefault="00F124AA">
      <w:pPr>
        <w:pStyle w:val="TOC3"/>
        <w:tabs>
          <w:tab w:val="right" w:leader="dot" w:pos="9062"/>
        </w:tabs>
        <w:rPr>
          <w:ins w:id="331" w:author="Kawtar TAMAZI" w:date="2021-08-13T15:34:00Z"/>
          <w:rFonts w:asciiTheme="minorHAnsi" w:eastAsiaTheme="minorEastAsia" w:hAnsiTheme="minorHAnsi" w:cstheme="minorBidi"/>
          <w:noProof/>
          <w:sz w:val="22"/>
          <w:szCs w:val="22"/>
        </w:rPr>
      </w:pPr>
      <w:ins w:id="332" w:author="Kawtar TAMAZI" w:date="2021-08-13T15:34:00Z">
        <w:r w:rsidRPr="00F025AB">
          <w:rPr>
            <w:rStyle w:val="Hyperlink"/>
            <w:noProof/>
          </w:rPr>
          <w:fldChar w:fldCharType="begin"/>
        </w:r>
        <w:r w:rsidRPr="00F025AB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"_Toc79761386"</w:instrText>
        </w:r>
        <w:r w:rsidRPr="00F025AB">
          <w:rPr>
            <w:rStyle w:val="Hyperlink"/>
            <w:noProof/>
          </w:rPr>
          <w:instrText xml:space="preserve"> </w:instrText>
        </w:r>
        <w:r w:rsidRPr="00F025AB">
          <w:rPr>
            <w:rStyle w:val="Hyperlink"/>
            <w:noProof/>
          </w:rPr>
          <w:fldChar w:fldCharType="separate"/>
        </w:r>
        <w:r w:rsidRPr="00F025AB">
          <w:rPr>
            <w:rStyle w:val="Hyperlink"/>
            <w:noProof/>
            <w:lang w:bidi="en-US"/>
          </w:rPr>
          <w:t>Response Opposes a card v2.0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_Toc79761386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333" w:author="Kawtar TAMAZI" w:date="2021-08-13T15:34:00Z">
        <w:del w:id="334" w:author="Corneille David" w:date="2021-09-02T17:02:00Z">
          <w:r w:rsidDel="00412B77">
            <w:rPr>
              <w:noProof/>
              <w:webHidden/>
            </w:rPr>
            <w:delText>44</w:delText>
          </w:r>
        </w:del>
        <w:r>
          <w:rPr>
            <w:noProof/>
            <w:webHidden/>
          </w:rPr>
          <w:fldChar w:fldCharType="end"/>
        </w:r>
        <w:r w:rsidRPr="00F025AB">
          <w:rPr>
            <w:rStyle w:val="Hyperlink"/>
            <w:noProof/>
          </w:rPr>
          <w:fldChar w:fldCharType="end"/>
        </w:r>
      </w:ins>
    </w:p>
    <w:p w14:paraId="5FA3C4FD" w14:textId="1A2DE546" w:rsidR="00F124AA" w:rsidRDefault="00F124AA">
      <w:pPr>
        <w:pStyle w:val="TOC3"/>
        <w:tabs>
          <w:tab w:val="right" w:leader="dot" w:pos="9062"/>
        </w:tabs>
        <w:rPr>
          <w:ins w:id="335" w:author="Kawtar TAMAZI" w:date="2021-08-13T15:34:00Z"/>
          <w:rFonts w:asciiTheme="minorHAnsi" w:eastAsiaTheme="minorEastAsia" w:hAnsiTheme="minorHAnsi" w:cstheme="minorBidi"/>
          <w:noProof/>
          <w:sz w:val="22"/>
          <w:szCs w:val="22"/>
        </w:rPr>
      </w:pPr>
      <w:ins w:id="336" w:author="Kawtar TAMAZI" w:date="2021-08-13T15:34:00Z">
        <w:r w:rsidRPr="00F025AB">
          <w:rPr>
            <w:rStyle w:val="Hyperlink"/>
            <w:noProof/>
          </w:rPr>
          <w:fldChar w:fldCharType="begin"/>
        </w:r>
        <w:r w:rsidRPr="00F025AB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"_Toc79761387"</w:instrText>
        </w:r>
        <w:r w:rsidRPr="00F025AB">
          <w:rPr>
            <w:rStyle w:val="Hyperlink"/>
            <w:noProof/>
          </w:rPr>
          <w:instrText xml:space="preserve"> </w:instrText>
        </w:r>
        <w:r w:rsidRPr="00F025AB">
          <w:rPr>
            <w:rStyle w:val="Hyperlink"/>
            <w:noProof/>
          </w:rPr>
          <w:fldChar w:fldCharType="separate"/>
        </w:r>
        <w:r w:rsidRPr="00F025AB">
          <w:rPr>
            <w:rStyle w:val="Hyperlink"/>
            <w:noProof/>
            <w:lang w:bidi="en-US"/>
          </w:rPr>
          <w:t>Error codes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_Toc79761387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337" w:author="Corneille David" w:date="2021-09-02T17:02:00Z">
        <w:r w:rsidR="00412B77">
          <w:rPr>
            <w:noProof/>
            <w:webHidden/>
          </w:rPr>
          <w:t>44</w:t>
        </w:r>
      </w:ins>
      <w:ins w:id="338" w:author="Kawtar TAMAZI" w:date="2021-08-13T15:34:00Z">
        <w:r>
          <w:rPr>
            <w:noProof/>
            <w:webHidden/>
          </w:rPr>
          <w:fldChar w:fldCharType="end"/>
        </w:r>
        <w:r w:rsidRPr="00F025AB">
          <w:rPr>
            <w:rStyle w:val="Hyperlink"/>
            <w:noProof/>
          </w:rPr>
          <w:fldChar w:fldCharType="end"/>
        </w:r>
      </w:ins>
    </w:p>
    <w:p w14:paraId="28C8F86D" w14:textId="47C6D329" w:rsidR="00F124AA" w:rsidRDefault="00F124AA">
      <w:pPr>
        <w:pStyle w:val="TOC1"/>
        <w:tabs>
          <w:tab w:val="left" w:pos="660"/>
          <w:tab w:val="right" w:leader="dot" w:pos="9062"/>
        </w:tabs>
        <w:rPr>
          <w:ins w:id="339" w:author="Kawtar TAMAZI" w:date="2021-08-13T15:34:00Z"/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ins w:id="340" w:author="Kawtar TAMAZI" w:date="2021-08-13T15:34:00Z">
        <w:r w:rsidRPr="00F025AB">
          <w:rPr>
            <w:rStyle w:val="Hyperlink"/>
            <w:noProof/>
          </w:rPr>
          <w:fldChar w:fldCharType="begin"/>
        </w:r>
        <w:r w:rsidRPr="00F025AB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"_Toc79761388"</w:instrText>
        </w:r>
        <w:r w:rsidRPr="00F025AB">
          <w:rPr>
            <w:rStyle w:val="Hyperlink"/>
            <w:noProof/>
          </w:rPr>
          <w:instrText xml:space="preserve"> </w:instrText>
        </w:r>
        <w:r w:rsidRPr="00F025AB">
          <w:rPr>
            <w:rStyle w:val="Hyperlink"/>
            <w:noProof/>
          </w:rPr>
          <w:fldChar w:fldCharType="separate"/>
        </w:r>
        <w:r w:rsidRPr="00F025AB">
          <w:rPr>
            <w:rStyle w:val="Hyperlink"/>
            <w:noProof/>
          </w:rPr>
          <w:t>17.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F025AB">
          <w:rPr>
            <w:rStyle w:val="Hyperlink"/>
            <w:noProof/>
          </w:rPr>
          <w:t>CVX2 DISPLAY V2.0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_Toc79761388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341" w:author="Corneille David" w:date="2021-09-02T17:02:00Z">
        <w:r w:rsidR="00412B77">
          <w:rPr>
            <w:noProof/>
            <w:webHidden/>
          </w:rPr>
          <w:t>44</w:t>
        </w:r>
      </w:ins>
      <w:ins w:id="342" w:author="Kawtar TAMAZI" w:date="2021-08-13T15:34:00Z">
        <w:r>
          <w:rPr>
            <w:noProof/>
            <w:webHidden/>
          </w:rPr>
          <w:fldChar w:fldCharType="end"/>
        </w:r>
        <w:r w:rsidRPr="00F025AB">
          <w:rPr>
            <w:rStyle w:val="Hyperlink"/>
            <w:noProof/>
          </w:rPr>
          <w:fldChar w:fldCharType="end"/>
        </w:r>
      </w:ins>
    </w:p>
    <w:p w14:paraId="40EF3142" w14:textId="62C42105" w:rsidR="00F124AA" w:rsidRDefault="00F124AA">
      <w:pPr>
        <w:pStyle w:val="TOC1"/>
        <w:tabs>
          <w:tab w:val="left" w:pos="660"/>
          <w:tab w:val="right" w:leader="dot" w:pos="9062"/>
        </w:tabs>
        <w:rPr>
          <w:ins w:id="343" w:author="Kawtar TAMAZI" w:date="2021-08-13T15:34:00Z"/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ins w:id="344" w:author="Kawtar TAMAZI" w:date="2021-08-13T15:34:00Z">
        <w:r w:rsidRPr="00F025AB">
          <w:rPr>
            <w:rStyle w:val="Hyperlink"/>
            <w:noProof/>
          </w:rPr>
          <w:fldChar w:fldCharType="begin"/>
        </w:r>
        <w:r w:rsidRPr="00F025AB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"_Toc79761389"</w:instrText>
        </w:r>
        <w:r w:rsidRPr="00F025AB">
          <w:rPr>
            <w:rStyle w:val="Hyperlink"/>
            <w:noProof/>
          </w:rPr>
          <w:instrText xml:space="preserve"> </w:instrText>
        </w:r>
        <w:r w:rsidRPr="00F025AB">
          <w:rPr>
            <w:rStyle w:val="Hyperlink"/>
            <w:noProof/>
          </w:rPr>
          <w:fldChar w:fldCharType="separate"/>
        </w:r>
        <w:r w:rsidRPr="00F025AB">
          <w:rPr>
            <w:rStyle w:val="Hyperlink"/>
            <w:noProof/>
          </w:rPr>
          <w:t>18.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F025AB">
          <w:rPr>
            <w:rStyle w:val="Hyperlink"/>
            <w:noProof/>
          </w:rPr>
          <w:t>PAN DISPLAY V2.0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_Toc79761389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345" w:author="Corneille David" w:date="2021-09-02T17:02:00Z">
        <w:r w:rsidR="00412B77">
          <w:rPr>
            <w:noProof/>
            <w:webHidden/>
          </w:rPr>
          <w:t>46</w:t>
        </w:r>
      </w:ins>
      <w:ins w:id="346" w:author="Kawtar TAMAZI" w:date="2021-08-13T15:34:00Z">
        <w:r>
          <w:rPr>
            <w:noProof/>
            <w:webHidden/>
          </w:rPr>
          <w:fldChar w:fldCharType="end"/>
        </w:r>
        <w:r w:rsidRPr="00F025AB">
          <w:rPr>
            <w:rStyle w:val="Hyperlink"/>
            <w:noProof/>
          </w:rPr>
          <w:fldChar w:fldCharType="end"/>
        </w:r>
      </w:ins>
    </w:p>
    <w:p w14:paraId="4A626C3C" w14:textId="26C118ED" w:rsidR="005C0DFD" w:rsidDel="00F124AA" w:rsidRDefault="000F0671">
      <w:pPr>
        <w:pStyle w:val="TOC1"/>
        <w:tabs>
          <w:tab w:val="left" w:pos="480"/>
          <w:tab w:val="right" w:leader="dot" w:pos="9062"/>
        </w:tabs>
        <w:rPr>
          <w:del w:id="347" w:author="Kawtar TAMAZI" w:date="2021-08-13T15:34:00Z"/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del w:id="348" w:author="Kawtar TAMAZI" w:date="2021-08-13T15:34:00Z">
        <w:r w:rsidDel="00F124AA">
          <w:rPr>
            <w:noProof/>
          </w:rPr>
          <w:fldChar w:fldCharType="begin"/>
        </w:r>
        <w:r w:rsidDel="00F124AA">
          <w:rPr>
            <w:noProof/>
          </w:rPr>
          <w:delInstrText xml:space="preserve"> HYPERLINK \l "_Toc68159054" </w:delInstrText>
        </w:r>
        <w:r w:rsidDel="00F124AA">
          <w:rPr>
            <w:noProof/>
          </w:rPr>
          <w:fldChar w:fldCharType="separate"/>
        </w:r>
      </w:del>
      <w:ins w:id="349" w:author="Kawtar TAMAZI" w:date="2021-08-13T15:34:00Z">
        <w:r w:rsidR="00F124AA">
          <w:rPr>
            <w:b w:val="0"/>
            <w:bCs w:val="0"/>
            <w:noProof/>
          </w:rPr>
          <w:t>Erreur ! Référence de lien hypertexte non valide.</w:t>
        </w:r>
      </w:ins>
      <w:del w:id="350" w:author="Kawtar TAMAZI" w:date="2021-08-13T15:34:00Z">
        <w:r w:rsidR="005C0DFD" w:rsidRPr="00DF5C10" w:rsidDel="00F124AA">
          <w:rPr>
            <w:rStyle w:val="Hyperlink"/>
            <w:noProof/>
          </w:rPr>
          <w:delText>1.</w:delText>
        </w:r>
        <w:r w:rsidR="005C0DFD" w:rsidDel="00F124AA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5C0DFD" w:rsidRPr="00DF5C10" w:rsidDel="00F124AA">
          <w:rPr>
            <w:rStyle w:val="Hyperlink"/>
            <w:noProof/>
          </w:rPr>
          <w:delText>REVISIONs</w:delText>
        </w:r>
        <w:r w:rsidR="005C0DFD" w:rsidDel="00F124AA">
          <w:rPr>
            <w:noProof/>
            <w:webHidden/>
          </w:rPr>
          <w:tab/>
        </w:r>
        <w:r w:rsidR="005C0DFD" w:rsidDel="00F124AA">
          <w:rPr>
            <w:noProof/>
            <w:webHidden/>
          </w:rPr>
          <w:fldChar w:fldCharType="begin"/>
        </w:r>
        <w:r w:rsidR="005C0DFD" w:rsidDel="00F124AA">
          <w:rPr>
            <w:noProof/>
            <w:webHidden/>
          </w:rPr>
          <w:delInstrText xml:space="preserve"> PAGEREF _Toc68159054 \h </w:delInstrText>
        </w:r>
        <w:r w:rsidR="005C0DFD" w:rsidDel="00F124AA">
          <w:rPr>
            <w:noProof/>
            <w:webHidden/>
          </w:rPr>
        </w:r>
        <w:r w:rsidR="005C0DFD" w:rsidDel="00F124AA">
          <w:rPr>
            <w:noProof/>
            <w:webHidden/>
          </w:rPr>
          <w:fldChar w:fldCharType="separate"/>
        </w:r>
      </w:del>
      <w:ins w:id="351" w:author="Corneille David" w:date="2021-09-02T17:02:00Z">
        <w:r w:rsidR="00412B77">
          <w:rPr>
            <w:b w:val="0"/>
            <w:bCs w:val="0"/>
            <w:noProof/>
            <w:webHidden/>
          </w:rPr>
          <w:t>Erreur ! Signet non défini.</w:t>
        </w:r>
      </w:ins>
      <w:del w:id="352" w:author="Corneille David" w:date="2021-09-02T17:02:00Z">
        <w:r w:rsidR="005C0DFD" w:rsidDel="00412B77">
          <w:rPr>
            <w:noProof/>
            <w:webHidden/>
          </w:rPr>
          <w:delText>3</w:delText>
        </w:r>
      </w:del>
      <w:del w:id="353" w:author="Kawtar TAMAZI" w:date="2021-08-13T15:34:00Z">
        <w:r w:rsidR="005C0DFD" w:rsidDel="00F124AA">
          <w:rPr>
            <w:noProof/>
            <w:webHidden/>
          </w:rPr>
          <w:fldChar w:fldCharType="end"/>
        </w:r>
        <w:r w:rsidDel="00F124AA">
          <w:rPr>
            <w:noProof/>
          </w:rPr>
          <w:fldChar w:fldCharType="end"/>
        </w:r>
      </w:del>
    </w:p>
    <w:p w14:paraId="3CDF1044" w14:textId="28AEAE36" w:rsidR="005C0DFD" w:rsidDel="00F124AA" w:rsidRDefault="000F0671">
      <w:pPr>
        <w:pStyle w:val="TOC1"/>
        <w:tabs>
          <w:tab w:val="left" w:pos="480"/>
          <w:tab w:val="right" w:leader="dot" w:pos="9062"/>
        </w:tabs>
        <w:rPr>
          <w:del w:id="354" w:author="Kawtar TAMAZI" w:date="2021-08-13T15:34:00Z"/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del w:id="355" w:author="Kawtar TAMAZI" w:date="2021-08-13T15:34:00Z">
        <w:r w:rsidDel="00F124AA">
          <w:rPr>
            <w:noProof/>
          </w:rPr>
          <w:fldChar w:fldCharType="begin"/>
        </w:r>
        <w:r w:rsidDel="00F124AA">
          <w:rPr>
            <w:noProof/>
          </w:rPr>
          <w:delInstrText xml:space="preserve"> HYPERLINK \l "_Toc68159055" </w:delInstrText>
        </w:r>
        <w:r w:rsidDel="00F124AA">
          <w:rPr>
            <w:noProof/>
          </w:rPr>
          <w:fldChar w:fldCharType="separate"/>
        </w:r>
      </w:del>
      <w:ins w:id="356" w:author="Kawtar TAMAZI" w:date="2021-08-13T15:34:00Z">
        <w:r w:rsidR="00F124AA">
          <w:rPr>
            <w:b w:val="0"/>
            <w:bCs w:val="0"/>
            <w:noProof/>
          </w:rPr>
          <w:t>Erreur ! Référence de lien hypertexte non valide.</w:t>
        </w:r>
      </w:ins>
      <w:del w:id="357" w:author="Kawtar TAMAZI" w:date="2021-08-13T15:34:00Z">
        <w:r w:rsidR="005C0DFD" w:rsidRPr="00DF5C10" w:rsidDel="00F124AA">
          <w:rPr>
            <w:rStyle w:val="Hyperlink"/>
            <w:noProof/>
          </w:rPr>
          <w:delText>2.</w:delText>
        </w:r>
        <w:r w:rsidR="005C0DFD" w:rsidDel="00F124AA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5C0DFD" w:rsidRPr="00DF5C10" w:rsidDel="00F124AA">
          <w:rPr>
            <w:rStyle w:val="Hyperlink"/>
            <w:noProof/>
          </w:rPr>
          <w:delText>Resources API V1.0/ V1.1</w:delText>
        </w:r>
        <w:r w:rsidR="005C0DFD" w:rsidDel="00F124AA">
          <w:rPr>
            <w:noProof/>
            <w:webHidden/>
          </w:rPr>
          <w:tab/>
        </w:r>
        <w:r w:rsidR="005C0DFD" w:rsidDel="00F124AA">
          <w:rPr>
            <w:noProof/>
            <w:webHidden/>
          </w:rPr>
          <w:fldChar w:fldCharType="begin"/>
        </w:r>
        <w:r w:rsidR="005C0DFD" w:rsidDel="00F124AA">
          <w:rPr>
            <w:noProof/>
            <w:webHidden/>
          </w:rPr>
          <w:delInstrText xml:space="preserve"> PAGEREF _Toc68159055 \h </w:delInstrText>
        </w:r>
        <w:r w:rsidR="005C0DFD" w:rsidDel="00F124AA">
          <w:rPr>
            <w:noProof/>
            <w:webHidden/>
          </w:rPr>
        </w:r>
        <w:r w:rsidR="005C0DFD" w:rsidDel="00F124AA">
          <w:rPr>
            <w:noProof/>
            <w:webHidden/>
          </w:rPr>
          <w:fldChar w:fldCharType="separate"/>
        </w:r>
      </w:del>
      <w:ins w:id="358" w:author="Corneille David" w:date="2021-09-02T17:02:00Z">
        <w:r w:rsidR="00412B77">
          <w:rPr>
            <w:b w:val="0"/>
            <w:bCs w:val="0"/>
            <w:noProof/>
            <w:webHidden/>
          </w:rPr>
          <w:t>Erreur ! Signet non défini.</w:t>
        </w:r>
      </w:ins>
      <w:del w:id="359" w:author="Corneille David" w:date="2021-09-02T17:02:00Z">
        <w:r w:rsidR="005C0DFD" w:rsidDel="00412B77">
          <w:rPr>
            <w:noProof/>
            <w:webHidden/>
          </w:rPr>
          <w:delText>6</w:delText>
        </w:r>
      </w:del>
      <w:del w:id="360" w:author="Kawtar TAMAZI" w:date="2021-08-13T15:34:00Z">
        <w:r w:rsidR="005C0DFD" w:rsidDel="00F124AA">
          <w:rPr>
            <w:noProof/>
            <w:webHidden/>
          </w:rPr>
          <w:fldChar w:fldCharType="end"/>
        </w:r>
        <w:r w:rsidDel="00F124AA">
          <w:rPr>
            <w:noProof/>
          </w:rPr>
          <w:fldChar w:fldCharType="end"/>
        </w:r>
      </w:del>
    </w:p>
    <w:p w14:paraId="547FCBB5" w14:textId="02E6F339" w:rsidR="005C0DFD" w:rsidDel="00F124AA" w:rsidRDefault="000F0671">
      <w:pPr>
        <w:pStyle w:val="TOC2"/>
        <w:tabs>
          <w:tab w:val="left" w:pos="1100"/>
          <w:tab w:val="right" w:leader="dot" w:pos="9062"/>
        </w:tabs>
        <w:rPr>
          <w:del w:id="361" w:author="Kawtar TAMAZI" w:date="2021-08-13T15:34:00Z"/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del w:id="362" w:author="Kawtar TAMAZI" w:date="2021-08-13T15:34:00Z">
        <w:r w:rsidDel="00F124AA">
          <w:rPr>
            <w:noProof/>
          </w:rPr>
          <w:fldChar w:fldCharType="begin"/>
        </w:r>
        <w:r w:rsidDel="00F124AA">
          <w:rPr>
            <w:noProof/>
          </w:rPr>
          <w:delInstrText xml:space="preserve"> HYPERLINK \l "_Toc68159056" </w:delInstrText>
        </w:r>
        <w:r w:rsidDel="00F124AA">
          <w:rPr>
            <w:noProof/>
          </w:rPr>
          <w:fldChar w:fldCharType="separate"/>
        </w:r>
      </w:del>
      <w:ins w:id="363" w:author="Kawtar TAMAZI" w:date="2021-08-13T15:34:00Z">
        <w:r w:rsidR="00F124AA">
          <w:rPr>
            <w:b/>
            <w:bCs/>
            <w:noProof/>
          </w:rPr>
          <w:t>Erreur ! Référence de lien hypertexte non valide.</w:t>
        </w:r>
      </w:ins>
      <w:del w:id="364" w:author="Kawtar TAMAZI" w:date="2021-08-13T15:34:00Z">
        <w:r w:rsidR="005C0DFD" w:rsidRPr="00DF5C10" w:rsidDel="00F124AA">
          <w:rPr>
            <w:rStyle w:val="Hyperlink"/>
            <w:noProof/>
          </w:rPr>
          <w:delText>2.1.1</w:delText>
        </w:r>
        <w:r w:rsidR="005C0DFD" w:rsidDel="00F124AA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5C0DFD" w:rsidRPr="00DF5C10" w:rsidDel="00F124AA">
          <w:rPr>
            <w:rStyle w:val="Hyperlink"/>
            <w:noProof/>
          </w:rPr>
          <w:delText>Card</w:delText>
        </w:r>
        <w:r w:rsidR="005C0DFD" w:rsidDel="00F124AA">
          <w:rPr>
            <w:noProof/>
            <w:webHidden/>
          </w:rPr>
          <w:tab/>
        </w:r>
        <w:r w:rsidR="005C0DFD" w:rsidDel="00F124AA">
          <w:rPr>
            <w:noProof/>
            <w:webHidden/>
          </w:rPr>
          <w:fldChar w:fldCharType="begin"/>
        </w:r>
        <w:r w:rsidR="005C0DFD" w:rsidDel="00F124AA">
          <w:rPr>
            <w:noProof/>
            <w:webHidden/>
          </w:rPr>
          <w:delInstrText xml:space="preserve"> PAGEREF _Toc68159056 \h </w:delInstrText>
        </w:r>
        <w:r w:rsidR="005C0DFD" w:rsidDel="00F124AA">
          <w:rPr>
            <w:noProof/>
            <w:webHidden/>
          </w:rPr>
        </w:r>
        <w:r w:rsidR="005C0DFD" w:rsidDel="00F124AA">
          <w:rPr>
            <w:noProof/>
            <w:webHidden/>
          </w:rPr>
          <w:fldChar w:fldCharType="separate"/>
        </w:r>
      </w:del>
      <w:ins w:id="365" w:author="Corneille David" w:date="2021-09-02T17:02:00Z">
        <w:r w:rsidR="00412B77">
          <w:rPr>
            <w:b/>
            <w:bCs/>
            <w:noProof/>
            <w:webHidden/>
          </w:rPr>
          <w:t>Erreur ! Signet non défini.</w:t>
        </w:r>
      </w:ins>
      <w:del w:id="366" w:author="Corneille David" w:date="2021-09-02T17:02:00Z">
        <w:r w:rsidR="005C0DFD" w:rsidDel="00412B77">
          <w:rPr>
            <w:noProof/>
            <w:webHidden/>
          </w:rPr>
          <w:delText>6</w:delText>
        </w:r>
      </w:del>
      <w:del w:id="367" w:author="Kawtar TAMAZI" w:date="2021-08-13T15:34:00Z">
        <w:r w:rsidR="005C0DFD" w:rsidDel="00F124AA">
          <w:rPr>
            <w:noProof/>
            <w:webHidden/>
          </w:rPr>
          <w:fldChar w:fldCharType="end"/>
        </w:r>
        <w:r w:rsidDel="00F124AA">
          <w:rPr>
            <w:noProof/>
          </w:rPr>
          <w:fldChar w:fldCharType="end"/>
        </w:r>
      </w:del>
    </w:p>
    <w:p w14:paraId="45B6B1C6" w14:textId="57A5C83C" w:rsidR="005C0DFD" w:rsidDel="00F124AA" w:rsidRDefault="000F0671">
      <w:pPr>
        <w:pStyle w:val="TOC2"/>
        <w:tabs>
          <w:tab w:val="left" w:pos="1100"/>
          <w:tab w:val="right" w:leader="dot" w:pos="9062"/>
        </w:tabs>
        <w:rPr>
          <w:del w:id="368" w:author="Kawtar TAMAZI" w:date="2021-08-13T15:34:00Z"/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del w:id="369" w:author="Kawtar TAMAZI" w:date="2021-08-13T15:34:00Z">
        <w:r w:rsidDel="00F124AA">
          <w:rPr>
            <w:noProof/>
          </w:rPr>
          <w:fldChar w:fldCharType="begin"/>
        </w:r>
        <w:r w:rsidDel="00F124AA">
          <w:rPr>
            <w:noProof/>
          </w:rPr>
          <w:delInstrText xml:space="preserve"> HYPERLINK \l "_Toc68159057" </w:delInstrText>
        </w:r>
        <w:r w:rsidDel="00F124AA">
          <w:rPr>
            <w:noProof/>
          </w:rPr>
          <w:fldChar w:fldCharType="separate"/>
        </w:r>
      </w:del>
      <w:ins w:id="370" w:author="Kawtar TAMAZI" w:date="2021-08-13T15:34:00Z">
        <w:r w:rsidR="00F124AA">
          <w:rPr>
            <w:b/>
            <w:bCs/>
            <w:noProof/>
          </w:rPr>
          <w:t>Erreur ! Référence de lien hypertexte non valide.</w:t>
        </w:r>
      </w:ins>
      <w:del w:id="371" w:author="Kawtar TAMAZI" w:date="2021-08-13T15:34:00Z">
        <w:r w:rsidR="005C0DFD" w:rsidRPr="00DF5C10" w:rsidDel="00F124AA">
          <w:rPr>
            <w:rStyle w:val="Hyperlink"/>
            <w:noProof/>
          </w:rPr>
          <w:delText>2.1.2</w:delText>
        </w:r>
        <w:r w:rsidR="005C0DFD" w:rsidDel="00F124AA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5C0DFD" w:rsidRPr="00DF5C10" w:rsidDel="00F124AA">
          <w:rPr>
            <w:rStyle w:val="Hyperlink"/>
            <w:noProof/>
          </w:rPr>
          <w:delText>SubAccountRef</w:delText>
        </w:r>
        <w:r w:rsidR="005C0DFD" w:rsidDel="00F124AA">
          <w:rPr>
            <w:noProof/>
            <w:webHidden/>
          </w:rPr>
          <w:tab/>
        </w:r>
        <w:r w:rsidR="005C0DFD" w:rsidDel="00F124AA">
          <w:rPr>
            <w:noProof/>
            <w:webHidden/>
          </w:rPr>
          <w:fldChar w:fldCharType="begin"/>
        </w:r>
        <w:r w:rsidR="005C0DFD" w:rsidDel="00F124AA">
          <w:rPr>
            <w:noProof/>
            <w:webHidden/>
          </w:rPr>
          <w:delInstrText xml:space="preserve"> PAGEREF _Toc68159057 \h </w:delInstrText>
        </w:r>
        <w:r w:rsidR="005C0DFD" w:rsidDel="00F124AA">
          <w:rPr>
            <w:noProof/>
            <w:webHidden/>
          </w:rPr>
        </w:r>
        <w:r w:rsidR="005C0DFD" w:rsidDel="00F124AA">
          <w:rPr>
            <w:noProof/>
            <w:webHidden/>
          </w:rPr>
          <w:fldChar w:fldCharType="separate"/>
        </w:r>
      </w:del>
      <w:ins w:id="372" w:author="Corneille David" w:date="2021-09-02T17:02:00Z">
        <w:r w:rsidR="00412B77">
          <w:rPr>
            <w:b/>
            <w:bCs/>
            <w:noProof/>
            <w:webHidden/>
          </w:rPr>
          <w:t>Erreur ! Signet non défini.</w:t>
        </w:r>
      </w:ins>
      <w:del w:id="373" w:author="Corneille David" w:date="2021-09-02T17:02:00Z">
        <w:r w:rsidR="005C0DFD" w:rsidDel="00412B77">
          <w:rPr>
            <w:noProof/>
            <w:webHidden/>
          </w:rPr>
          <w:delText>8</w:delText>
        </w:r>
      </w:del>
      <w:del w:id="374" w:author="Kawtar TAMAZI" w:date="2021-08-13T15:34:00Z">
        <w:r w:rsidR="005C0DFD" w:rsidDel="00F124AA">
          <w:rPr>
            <w:noProof/>
            <w:webHidden/>
          </w:rPr>
          <w:fldChar w:fldCharType="end"/>
        </w:r>
        <w:r w:rsidDel="00F124AA">
          <w:rPr>
            <w:noProof/>
          </w:rPr>
          <w:fldChar w:fldCharType="end"/>
        </w:r>
      </w:del>
    </w:p>
    <w:p w14:paraId="0CCEDCAA" w14:textId="5E28FDBF" w:rsidR="005C0DFD" w:rsidDel="00F124AA" w:rsidRDefault="000F0671">
      <w:pPr>
        <w:pStyle w:val="TOC2"/>
        <w:tabs>
          <w:tab w:val="left" w:pos="1100"/>
          <w:tab w:val="right" w:leader="dot" w:pos="9062"/>
        </w:tabs>
        <w:rPr>
          <w:del w:id="375" w:author="Kawtar TAMAZI" w:date="2021-08-13T15:34:00Z"/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del w:id="376" w:author="Kawtar TAMAZI" w:date="2021-08-13T15:34:00Z">
        <w:r w:rsidDel="00F124AA">
          <w:rPr>
            <w:noProof/>
          </w:rPr>
          <w:fldChar w:fldCharType="begin"/>
        </w:r>
        <w:r w:rsidDel="00F124AA">
          <w:rPr>
            <w:noProof/>
          </w:rPr>
          <w:delInstrText xml:space="preserve"> HYPERLINK \l "_Toc68159058" </w:delInstrText>
        </w:r>
        <w:r w:rsidDel="00F124AA">
          <w:rPr>
            <w:noProof/>
          </w:rPr>
          <w:fldChar w:fldCharType="separate"/>
        </w:r>
      </w:del>
      <w:ins w:id="377" w:author="Kawtar TAMAZI" w:date="2021-08-13T15:34:00Z">
        <w:r w:rsidR="00F124AA">
          <w:rPr>
            <w:b/>
            <w:bCs/>
            <w:noProof/>
          </w:rPr>
          <w:t>Erreur ! Référence de lien hypertexte non valide.</w:t>
        </w:r>
      </w:ins>
      <w:del w:id="378" w:author="Kawtar TAMAZI" w:date="2021-08-13T15:34:00Z">
        <w:r w:rsidR="005C0DFD" w:rsidRPr="00DF5C10" w:rsidDel="00F124AA">
          <w:rPr>
            <w:rStyle w:val="Hyperlink"/>
            <w:noProof/>
          </w:rPr>
          <w:delText>2.1.3</w:delText>
        </w:r>
        <w:r w:rsidR="005C0DFD" w:rsidDel="00F124AA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5C0DFD" w:rsidRPr="00DF5C10" w:rsidDel="00F124AA">
          <w:rPr>
            <w:rStyle w:val="Hyperlink"/>
            <w:noProof/>
          </w:rPr>
          <w:delText>Creationtype</w:delText>
        </w:r>
        <w:r w:rsidR="005C0DFD" w:rsidDel="00F124AA">
          <w:rPr>
            <w:noProof/>
            <w:webHidden/>
          </w:rPr>
          <w:tab/>
        </w:r>
        <w:r w:rsidR="005C0DFD" w:rsidDel="00F124AA">
          <w:rPr>
            <w:noProof/>
            <w:webHidden/>
          </w:rPr>
          <w:fldChar w:fldCharType="begin"/>
        </w:r>
        <w:r w:rsidR="005C0DFD" w:rsidDel="00F124AA">
          <w:rPr>
            <w:noProof/>
            <w:webHidden/>
          </w:rPr>
          <w:delInstrText xml:space="preserve"> PAGEREF _Toc68159058 \h </w:delInstrText>
        </w:r>
        <w:r w:rsidR="005C0DFD" w:rsidDel="00F124AA">
          <w:rPr>
            <w:noProof/>
            <w:webHidden/>
          </w:rPr>
        </w:r>
        <w:r w:rsidR="005C0DFD" w:rsidDel="00F124AA">
          <w:rPr>
            <w:noProof/>
            <w:webHidden/>
          </w:rPr>
          <w:fldChar w:fldCharType="separate"/>
        </w:r>
      </w:del>
      <w:ins w:id="379" w:author="Corneille David" w:date="2021-09-02T17:02:00Z">
        <w:r w:rsidR="00412B77">
          <w:rPr>
            <w:b/>
            <w:bCs/>
            <w:noProof/>
            <w:webHidden/>
          </w:rPr>
          <w:t>Erreur ! Signet non défini.</w:t>
        </w:r>
      </w:ins>
      <w:del w:id="380" w:author="Corneille David" w:date="2021-09-02T17:02:00Z">
        <w:r w:rsidR="005C0DFD" w:rsidDel="00412B77">
          <w:rPr>
            <w:noProof/>
            <w:webHidden/>
          </w:rPr>
          <w:delText>8</w:delText>
        </w:r>
      </w:del>
      <w:del w:id="381" w:author="Kawtar TAMAZI" w:date="2021-08-13T15:34:00Z">
        <w:r w:rsidR="005C0DFD" w:rsidDel="00F124AA">
          <w:rPr>
            <w:noProof/>
            <w:webHidden/>
          </w:rPr>
          <w:fldChar w:fldCharType="end"/>
        </w:r>
        <w:r w:rsidDel="00F124AA">
          <w:rPr>
            <w:noProof/>
          </w:rPr>
          <w:fldChar w:fldCharType="end"/>
        </w:r>
      </w:del>
    </w:p>
    <w:p w14:paraId="76F4102A" w14:textId="7A61CFD3" w:rsidR="005C0DFD" w:rsidDel="00F124AA" w:rsidRDefault="000F0671">
      <w:pPr>
        <w:pStyle w:val="TOC2"/>
        <w:tabs>
          <w:tab w:val="left" w:pos="1100"/>
          <w:tab w:val="right" w:leader="dot" w:pos="9062"/>
        </w:tabs>
        <w:rPr>
          <w:del w:id="382" w:author="Kawtar TAMAZI" w:date="2021-08-13T15:34:00Z"/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del w:id="383" w:author="Kawtar TAMAZI" w:date="2021-08-13T15:34:00Z">
        <w:r w:rsidDel="00F124AA">
          <w:rPr>
            <w:noProof/>
          </w:rPr>
          <w:fldChar w:fldCharType="begin"/>
        </w:r>
        <w:r w:rsidDel="00F124AA">
          <w:rPr>
            <w:noProof/>
          </w:rPr>
          <w:delInstrText xml:space="preserve"> HYPERLINK \l "_Toc68159059" </w:delInstrText>
        </w:r>
        <w:r w:rsidDel="00F124AA">
          <w:rPr>
            <w:noProof/>
          </w:rPr>
          <w:fldChar w:fldCharType="separate"/>
        </w:r>
      </w:del>
      <w:ins w:id="384" w:author="Kawtar TAMAZI" w:date="2021-08-13T15:34:00Z">
        <w:r w:rsidR="00F124AA">
          <w:rPr>
            <w:b/>
            <w:bCs/>
            <w:noProof/>
          </w:rPr>
          <w:t>Erreur ! Référence de lien hypertexte non valide.</w:t>
        </w:r>
      </w:ins>
      <w:del w:id="385" w:author="Kawtar TAMAZI" w:date="2021-08-13T15:34:00Z">
        <w:r w:rsidR="005C0DFD" w:rsidRPr="00DF5C10" w:rsidDel="00F124AA">
          <w:rPr>
            <w:rStyle w:val="Hyperlink"/>
            <w:noProof/>
          </w:rPr>
          <w:delText>2.1.4</w:delText>
        </w:r>
        <w:r w:rsidR="005C0DFD" w:rsidDel="00F124AA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5C0DFD" w:rsidRPr="00DF5C10" w:rsidDel="00F124AA">
          <w:rPr>
            <w:rStyle w:val="Hyperlink"/>
            <w:noProof/>
          </w:rPr>
          <w:delText>CardLimits</w:delText>
        </w:r>
        <w:r w:rsidR="005C0DFD" w:rsidDel="00F124AA">
          <w:rPr>
            <w:noProof/>
            <w:webHidden/>
          </w:rPr>
          <w:tab/>
        </w:r>
        <w:r w:rsidR="005C0DFD" w:rsidDel="00F124AA">
          <w:rPr>
            <w:noProof/>
            <w:webHidden/>
          </w:rPr>
          <w:fldChar w:fldCharType="begin"/>
        </w:r>
        <w:r w:rsidR="005C0DFD" w:rsidDel="00F124AA">
          <w:rPr>
            <w:noProof/>
            <w:webHidden/>
          </w:rPr>
          <w:delInstrText xml:space="preserve"> PAGEREF _Toc68159059 \h </w:delInstrText>
        </w:r>
        <w:r w:rsidR="005C0DFD" w:rsidDel="00F124AA">
          <w:rPr>
            <w:noProof/>
            <w:webHidden/>
          </w:rPr>
        </w:r>
        <w:r w:rsidR="005C0DFD" w:rsidDel="00F124AA">
          <w:rPr>
            <w:noProof/>
            <w:webHidden/>
          </w:rPr>
          <w:fldChar w:fldCharType="separate"/>
        </w:r>
      </w:del>
      <w:ins w:id="386" w:author="Corneille David" w:date="2021-09-02T17:02:00Z">
        <w:r w:rsidR="00412B77">
          <w:rPr>
            <w:b/>
            <w:bCs/>
            <w:noProof/>
            <w:webHidden/>
          </w:rPr>
          <w:t>Erreur ! Signet non défini.</w:t>
        </w:r>
      </w:ins>
      <w:del w:id="387" w:author="Corneille David" w:date="2021-09-02T17:02:00Z">
        <w:r w:rsidR="005C0DFD" w:rsidDel="00412B77">
          <w:rPr>
            <w:noProof/>
            <w:webHidden/>
          </w:rPr>
          <w:delText>9</w:delText>
        </w:r>
      </w:del>
      <w:del w:id="388" w:author="Kawtar TAMAZI" w:date="2021-08-13T15:34:00Z">
        <w:r w:rsidR="005C0DFD" w:rsidDel="00F124AA">
          <w:rPr>
            <w:noProof/>
            <w:webHidden/>
          </w:rPr>
          <w:fldChar w:fldCharType="end"/>
        </w:r>
        <w:r w:rsidDel="00F124AA">
          <w:rPr>
            <w:noProof/>
          </w:rPr>
          <w:fldChar w:fldCharType="end"/>
        </w:r>
      </w:del>
    </w:p>
    <w:p w14:paraId="0C1D141F" w14:textId="1BB2AA8A" w:rsidR="005C0DFD" w:rsidDel="00F124AA" w:rsidRDefault="000F0671">
      <w:pPr>
        <w:pStyle w:val="TOC1"/>
        <w:tabs>
          <w:tab w:val="left" w:pos="480"/>
          <w:tab w:val="right" w:leader="dot" w:pos="9062"/>
        </w:tabs>
        <w:rPr>
          <w:del w:id="389" w:author="Kawtar TAMAZI" w:date="2021-08-13T15:34:00Z"/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del w:id="390" w:author="Kawtar TAMAZI" w:date="2021-08-13T15:34:00Z">
        <w:r w:rsidDel="00F124AA">
          <w:rPr>
            <w:noProof/>
          </w:rPr>
          <w:fldChar w:fldCharType="begin"/>
        </w:r>
        <w:r w:rsidDel="00F124AA">
          <w:rPr>
            <w:noProof/>
          </w:rPr>
          <w:delInstrText xml:space="preserve"> HYPERLINK \l "_Toc68159060" </w:delInstrText>
        </w:r>
        <w:r w:rsidDel="00F124AA">
          <w:rPr>
            <w:noProof/>
          </w:rPr>
          <w:fldChar w:fldCharType="separate"/>
        </w:r>
      </w:del>
      <w:ins w:id="391" w:author="Kawtar TAMAZI" w:date="2021-08-13T15:34:00Z">
        <w:r w:rsidR="00F124AA">
          <w:rPr>
            <w:b w:val="0"/>
            <w:bCs w:val="0"/>
            <w:noProof/>
          </w:rPr>
          <w:t>Erreur ! Référence de lien hypertexte non valide.</w:t>
        </w:r>
      </w:ins>
      <w:del w:id="392" w:author="Kawtar TAMAZI" w:date="2021-08-13T15:34:00Z">
        <w:r w:rsidR="005C0DFD" w:rsidRPr="00DF5C10" w:rsidDel="00F124AA">
          <w:rPr>
            <w:rStyle w:val="Hyperlink"/>
            <w:noProof/>
          </w:rPr>
          <w:delText>3.</w:delText>
        </w:r>
        <w:r w:rsidR="005C0DFD" w:rsidDel="00F124AA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5C0DFD" w:rsidRPr="00DF5C10" w:rsidDel="00F124AA">
          <w:rPr>
            <w:rStyle w:val="Hyperlink"/>
            <w:noProof/>
          </w:rPr>
          <w:delText>Resources API V2.0</w:delText>
        </w:r>
        <w:r w:rsidR="005C0DFD" w:rsidDel="00F124AA">
          <w:rPr>
            <w:noProof/>
            <w:webHidden/>
          </w:rPr>
          <w:tab/>
        </w:r>
        <w:r w:rsidR="005C0DFD" w:rsidDel="00F124AA">
          <w:rPr>
            <w:noProof/>
            <w:webHidden/>
          </w:rPr>
          <w:fldChar w:fldCharType="begin"/>
        </w:r>
        <w:r w:rsidR="005C0DFD" w:rsidDel="00F124AA">
          <w:rPr>
            <w:noProof/>
            <w:webHidden/>
          </w:rPr>
          <w:delInstrText xml:space="preserve"> PAGEREF _Toc68159060 \h </w:delInstrText>
        </w:r>
        <w:r w:rsidR="005C0DFD" w:rsidDel="00F124AA">
          <w:rPr>
            <w:noProof/>
            <w:webHidden/>
          </w:rPr>
        </w:r>
        <w:r w:rsidR="005C0DFD" w:rsidDel="00F124AA">
          <w:rPr>
            <w:noProof/>
            <w:webHidden/>
          </w:rPr>
          <w:fldChar w:fldCharType="separate"/>
        </w:r>
      </w:del>
      <w:ins w:id="393" w:author="Corneille David" w:date="2021-09-02T17:02:00Z">
        <w:r w:rsidR="00412B77">
          <w:rPr>
            <w:b w:val="0"/>
            <w:bCs w:val="0"/>
            <w:noProof/>
            <w:webHidden/>
          </w:rPr>
          <w:t>Erreur ! Signet non défini.</w:t>
        </w:r>
      </w:ins>
      <w:del w:id="394" w:author="Corneille David" w:date="2021-09-02T17:02:00Z">
        <w:r w:rsidR="005C0DFD" w:rsidDel="00412B77">
          <w:rPr>
            <w:noProof/>
            <w:webHidden/>
          </w:rPr>
          <w:delText>9</w:delText>
        </w:r>
      </w:del>
      <w:del w:id="395" w:author="Kawtar TAMAZI" w:date="2021-08-13T15:34:00Z">
        <w:r w:rsidR="005C0DFD" w:rsidDel="00F124AA">
          <w:rPr>
            <w:noProof/>
            <w:webHidden/>
          </w:rPr>
          <w:fldChar w:fldCharType="end"/>
        </w:r>
        <w:r w:rsidDel="00F124AA">
          <w:rPr>
            <w:noProof/>
          </w:rPr>
          <w:fldChar w:fldCharType="end"/>
        </w:r>
      </w:del>
    </w:p>
    <w:p w14:paraId="52999C49" w14:textId="56C0C345" w:rsidR="005C0DFD" w:rsidDel="00F124AA" w:rsidRDefault="000F0671">
      <w:pPr>
        <w:pStyle w:val="TOC2"/>
        <w:tabs>
          <w:tab w:val="left" w:pos="1100"/>
          <w:tab w:val="right" w:leader="dot" w:pos="9062"/>
        </w:tabs>
        <w:rPr>
          <w:del w:id="396" w:author="Kawtar TAMAZI" w:date="2021-08-13T15:34:00Z"/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del w:id="397" w:author="Kawtar TAMAZI" w:date="2021-08-13T15:34:00Z">
        <w:r w:rsidDel="00F124AA">
          <w:rPr>
            <w:noProof/>
          </w:rPr>
          <w:fldChar w:fldCharType="begin"/>
        </w:r>
        <w:r w:rsidDel="00F124AA">
          <w:rPr>
            <w:noProof/>
          </w:rPr>
          <w:delInstrText xml:space="preserve"> HYPERLINK \l "_Toc68159061" </w:delInstrText>
        </w:r>
        <w:r w:rsidDel="00F124AA">
          <w:rPr>
            <w:noProof/>
          </w:rPr>
          <w:fldChar w:fldCharType="separate"/>
        </w:r>
      </w:del>
      <w:ins w:id="398" w:author="Kawtar TAMAZI" w:date="2021-08-13T15:34:00Z">
        <w:r w:rsidR="00F124AA">
          <w:rPr>
            <w:b/>
            <w:bCs/>
            <w:noProof/>
          </w:rPr>
          <w:t>Erreur ! Référence de lien hypertexte non valide.</w:t>
        </w:r>
      </w:ins>
      <w:del w:id="399" w:author="Kawtar TAMAZI" w:date="2021-08-13T15:34:00Z">
        <w:r w:rsidR="005C0DFD" w:rsidRPr="00DF5C10" w:rsidDel="00F124AA">
          <w:rPr>
            <w:rStyle w:val="Hyperlink"/>
            <w:noProof/>
          </w:rPr>
          <w:delText>3.1.1</w:delText>
        </w:r>
        <w:r w:rsidR="005C0DFD" w:rsidDel="00F124AA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5C0DFD" w:rsidRPr="00DF5C10" w:rsidDel="00F124AA">
          <w:rPr>
            <w:rStyle w:val="Hyperlink"/>
            <w:noProof/>
          </w:rPr>
          <w:delText>Card</w:delText>
        </w:r>
        <w:r w:rsidR="005C0DFD" w:rsidDel="00F124AA">
          <w:rPr>
            <w:noProof/>
            <w:webHidden/>
          </w:rPr>
          <w:tab/>
        </w:r>
        <w:r w:rsidR="005C0DFD" w:rsidDel="00F124AA">
          <w:rPr>
            <w:noProof/>
            <w:webHidden/>
          </w:rPr>
          <w:fldChar w:fldCharType="begin"/>
        </w:r>
        <w:r w:rsidR="005C0DFD" w:rsidDel="00F124AA">
          <w:rPr>
            <w:noProof/>
            <w:webHidden/>
          </w:rPr>
          <w:delInstrText xml:space="preserve"> PAGEREF _Toc68159061 \h </w:delInstrText>
        </w:r>
        <w:r w:rsidR="005C0DFD" w:rsidDel="00F124AA">
          <w:rPr>
            <w:noProof/>
            <w:webHidden/>
          </w:rPr>
        </w:r>
        <w:r w:rsidR="005C0DFD" w:rsidDel="00F124AA">
          <w:rPr>
            <w:noProof/>
            <w:webHidden/>
          </w:rPr>
          <w:fldChar w:fldCharType="separate"/>
        </w:r>
      </w:del>
      <w:ins w:id="400" w:author="Corneille David" w:date="2021-09-02T17:02:00Z">
        <w:r w:rsidR="00412B77">
          <w:rPr>
            <w:b/>
            <w:bCs/>
            <w:noProof/>
            <w:webHidden/>
          </w:rPr>
          <w:t>Erreur ! Signet non défini.</w:t>
        </w:r>
      </w:ins>
      <w:del w:id="401" w:author="Corneille David" w:date="2021-09-02T17:02:00Z">
        <w:r w:rsidR="005C0DFD" w:rsidDel="00412B77">
          <w:rPr>
            <w:noProof/>
            <w:webHidden/>
          </w:rPr>
          <w:delText>9</w:delText>
        </w:r>
      </w:del>
      <w:del w:id="402" w:author="Kawtar TAMAZI" w:date="2021-08-13T15:34:00Z">
        <w:r w:rsidR="005C0DFD" w:rsidDel="00F124AA">
          <w:rPr>
            <w:noProof/>
            <w:webHidden/>
          </w:rPr>
          <w:fldChar w:fldCharType="end"/>
        </w:r>
        <w:r w:rsidDel="00F124AA">
          <w:rPr>
            <w:noProof/>
          </w:rPr>
          <w:fldChar w:fldCharType="end"/>
        </w:r>
      </w:del>
    </w:p>
    <w:p w14:paraId="6A0D911B" w14:textId="2AAC8D84" w:rsidR="005C0DFD" w:rsidDel="00F124AA" w:rsidRDefault="000F0671">
      <w:pPr>
        <w:pStyle w:val="TOC2"/>
        <w:tabs>
          <w:tab w:val="left" w:pos="1100"/>
          <w:tab w:val="right" w:leader="dot" w:pos="9062"/>
        </w:tabs>
        <w:rPr>
          <w:del w:id="403" w:author="Kawtar TAMAZI" w:date="2021-08-13T15:34:00Z"/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del w:id="404" w:author="Kawtar TAMAZI" w:date="2021-08-13T15:34:00Z">
        <w:r w:rsidDel="00F124AA">
          <w:rPr>
            <w:noProof/>
          </w:rPr>
          <w:fldChar w:fldCharType="begin"/>
        </w:r>
        <w:r w:rsidDel="00F124AA">
          <w:rPr>
            <w:noProof/>
          </w:rPr>
          <w:delInstrText xml:space="preserve"> HYPERLINK \l "_Toc68159062" </w:delInstrText>
        </w:r>
        <w:r w:rsidDel="00F124AA">
          <w:rPr>
            <w:noProof/>
          </w:rPr>
          <w:fldChar w:fldCharType="separate"/>
        </w:r>
      </w:del>
      <w:ins w:id="405" w:author="Kawtar TAMAZI" w:date="2021-08-13T15:34:00Z">
        <w:r w:rsidR="00F124AA">
          <w:rPr>
            <w:b/>
            <w:bCs/>
            <w:noProof/>
          </w:rPr>
          <w:t>Erreur ! Référence de lien hypertexte non valide.</w:t>
        </w:r>
      </w:ins>
      <w:del w:id="406" w:author="Kawtar TAMAZI" w:date="2021-08-13T15:34:00Z">
        <w:r w:rsidR="005C0DFD" w:rsidRPr="00DF5C10" w:rsidDel="00F124AA">
          <w:rPr>
            <w:rStyle w:val="Hyperlink"/>
            <w:noProof/>
          </w:rPr>
          <w:delText>3.1.2</w:delText>
        </w:r>
        <w:r w:rsidR="005C0DFD" w:rsidDel="00F124AA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5C0DFD" w:rsidRPr="00DF5C10" w:rsidDel="00F124AA">
          <w:rPr>
            <w:rStyle w:val="Hyperlink"/>
            <w:noProof/>
          </w:rPr>
          <w:delText>status</w:delText>
        </w:r>
        <w:r w:rsidR="005C0DFD" w:rsidDel="00F124AA">
          <w:rPr>
            <w:noProof/>
            <w:webHidden/>
          </w:rPr>
          <w:tab/>
        </w:r>
        <w:r w:rsidR="005C0DFD" w:rsidDel="00F124AA">
          <w:rPr>
            <w:noProof/>
            <w:webHidden/>
          </w:rPr>
          <w:fldChar w:fldCharType="begin"/>
        </w:r>
        <w:r w:rsidR="005C0DFD" w:rsidDel="00F124AA">
          <w:rPr>
            <w:noProof/>
            <w:webHidden/>
          </w:rPr>
          <w:delInstrText xml:space="preserve"> PAGEREF _Toc68159062 \h </w:delInstrText>
        </w:r>
        <w:r w:rsidR="005C0DFD" w:rsidDel="00F124AA">
          <w:rPr>
            <w:noProof/>
            <w:webHidden/>
          </w:rPr>
        </w:r>
        <w:r w:rsidR="005C0DFD" w:rsidDel="00F124AA">
          <w:rPr>
            <w:noProof/>
            <w:webHidden/>
          </w:rPr>
          <w:fldChar w:fldCharType="separate"/>
        </w:r>
      </w:del>
      <w:ins w:id="407" w:author="Corneille David" w:date="2021-09-02T17:02:00Z">
        <w:r w:rsidR="00412B77">
          <w:rPr>
            <w:b/>
            <w:bCs/>
            <w:noProof/>
            <w:webHidden/>
          </w:rPr>
          <w:t>Erreur ! Signet non défini.</w:t>
        </w:r>
      </w:ins>
      <w:del w:id="408" w:author="Corneille David" w:date="2021-09-02T17:02:00Z">
        <w:r w:rsidR="005C0DFD" w:rsidDel="00412B77">
          <w:rPr>
            <w:noProof/>
            <w:webHidden/>
          </w:rPr>
          <w:delText>11</w:delText>
        </w:r>
      </w:del>
      <w:del w:id="409" w:author="Kawtar TAMAZI" w:date="2021-08-13T15:34:00Z">
        <w:r w:rsidR="005C0DFD" w:rsidDel="00F124AA">
          <w:rPr>
            <w:noProof/>
            <w:webHidden/>
          </w:rPr>
          <w:fldChar w:fldCharType="end"/>
        </w:r>
        <w:r w:rsidDel="00F124AA">
          <w:rPr>
            <w:noProof/>
          </w:rPr>
          <w:fldChar w:fldCharType="end"/>
        </w:r>
      </w:del>
    </w:p>
    <w:p w14:paraId="2584AAED" w14:textId="06E1A9A3" w:rsidR="005C0DFD" w:rsidDel="00F124AA" w:rsidRDefault="000F0671">
      <w:pPr>
        <w:pStyle w:val="TOC2"/>
        <w:tabs>
          <w:tab w:val="left" w:pos="1100"/>
          <w:tab w:val="right" w:leader="dot" w:pos="9062"/>
        </w:tabs>
        <w:rPr>
          <w:del w:id="410" w:author="Kawtar TAMAZI" w:date="2021-08-13T15:34:00Z"/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del w:id="411" w:author="Kawtar TAMAZI" w:date="2021-08-13T15:34:00Z">
        <w:r w:rsidDel="00F124AA">
          <w:rPr>
            <w:noProof/>
          </w:rPr>
          <w:fldChar w:fldCharType="begin"/>
        </w:r>
        <w:r w:rsidDel="00F124AA">
          <w:rPr>
            <w:noProof/>
          </w:rPr>
          <w:delInstrText xml:space="preserve"> HYPERLINK \l "_Toc68159063" </w:delInstrText>
        </w:r>
        <w:r w:rsidDel="00F124AA">
          <w:rPr>
            <w:noProof/>
          </w:rPr>
          <w:fldChar w:fldCharType="separate"/>
        </w:r>
      </w:del>
      <w:ins w:id="412" w:author="Kawtar TAMAZI" w:date="2021-08-13T15:34:00Z">
        <w:r w:rsidR="00F124AA">
          <w:rPr>
            <w:b/>
            <w:bCs/>
            <w:noProof/>
          </w:rPr>
          <w:t>Erreur ! Référence de lien hypertexte non valide.</w:t>
        </w:r>
      </w:ins>
      <w:del w:id="413" w:author="Kawtar TAMAZI" w:date="2021-08-13T15:34:00Z">
        <w:r w:rsidR="005C0DFD" w:rsidRPr="00DF5C10" w:rsidDel="00F124AA">
          <w:rPr>
            <w:rStyle w:val="Hyperlink"/>
            <w:noProof/>
          </w:rPr>
          <w:delText>3.1.3</w:delText>
        </w:r>
        <w:r w:rsidR="005C0DFD" w:rsidDel="00F124AA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5C0DFD" w:rsidRPr="00DF5C10" w:rsidDel="00F124AA">
          <w:rPr>
            <w:rStyle w:val="Hyperlink"/>
            <w:noProof/>
          </w:rPr>
          <w:delText>event Status</w:delText>
        </w:r>
        <w:r w:rsidR="005C0DFD" w:rsidDel="00F124AA">
          <w:rPr>
            <w:noProof/>
            <w:webHidden/>
          </w:rPr>
          <w:tab/>
        </w:r>
        <w:r w:rsidR="005C0DFD" w:rsidDel="00F124AA">
          <w:rPr>
            <w:noProof/>
            <w:webHidden/>
          </w:rPr>
          <w:fldChar w:fldCharType="begin"/>
        </w:r>
        <w:r w:rsidR="005C0DFD" w:rsidDel="00F124AA">
          <w:rPr>
            <w:noProof/>
            <w:webHidden/>
          </w:rPr>
          <w:delInstrText xml:space="preserve"> PAGEREF _Toc68159063 \h </w:delInstrText>
        </w:r>
        <w:r w:rsidR="005C0DFD" w:rsidDel="00F124AA">
          <w:rPr>
            <w:noProof/>
            <w:webHidden/>
          </w:rPr>
        </w:r>
        <w:r w:rsidR="005C0DFD" w:rsidDel="00F124AA">
          <w:rPr>
            <w:noProof/>
            <w:webHidden/>
          </w:rPr>
          <w:fldChar w:fldCharType="separate"/>
        </w:r>
      </w:del>
      <w:ins w:id="414" w:author="Corneille David" w:date="2021-09-02T17:02:00Z">
        <w:r w:rsidR="00412B77">
          <w:rPr>
            <w:b/>
            <w:bCs/>
            <w:noProof/>
            <w:webHidden/>
          </w:rPr>
          <w:t>Erreur ! Signet non défini.</w:t>
        </w:r>
      </w:ins>
      <w:del w:id="415" w:author="Corneille David" w:date="2021-09-02T17:02:00Z">
        <w:r w:rsidR="005C0DFD" w:rsidDel="00412B77">
          <w:rPr>
            <w:noProof/>
            <w:webHidden/>
          </w:rPr>
          <w:delText>12</w:delText>
        </w:r>
      </w:del>
      <w:del w:id="416" w:author="Kawtar TAMAZI" w:date="2021-08-13T15:34:00Z">
        <w:r w:rsidR="005C0DFD" w:rsidDel="00F124AA">
          <w:rPr>
            <w:noProof/>
            <w:webHidden/>
          </w:rPr>
          <w:fldChar w:fldCharType="end"/>
        </w:r>
        <w:r w:rsidDel="00F124AA">
          <w:rPr>
            <w:noProof/>
          </w:rPr>
          <w:fldChar w:fldCharType="end"/>
        </w:r>
      </w:del>
    </w:p>
    <w:p w14:paraId="6D9E1213" w14:textId="42CC22AE" w:rsidR="005C0DFD" w:rsidDel="00F124AA" w:rsidRDefault="000F0671">
      <w:pPr>
        <w:pStyle w:val="TOC2"/>
        <w:tabs>
          <w:tab w:val="left" w:pos="1100"/>
          <w:tab w:val="right" w:leader="dot" w:pos="9062"/>
        </w:tabs>
        <w:rPr>
          <w:del w:id="417" w:author="Kawtar TAMAZI" w:date="2021-08-13T15:34:00Z"/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del w:id="418" w:author="Kawtar TAMAZI" w:date="2021-08-13T15:34:00Z">
        <w:r w:rsidDel="00F124AA">
          <w:rPr>
            <w:noProof/>
          </w:rPr>
          <w:fldChar w:fldCharType="begin"/>
        </w:r>
        <w:r w:rsidDel="00F124AA">
          <w:rPr>
            <w:noProof/>
          </w:rPr>
          <w:delInstrText xml:space="preserve"> HYPERLINK \l "_Toc68159064" </w:delInstrText>
        </w:r>
        <w:r w:rsidDel="00F124AA">
          <w:rPr>
            <w:noProof/>
          </w:rPr>
          <w:fldChar w:fldCharType="separate"/>
        </w:r>
      </w:del>
      <w:ins w:id="419" w:author="Kawtar TAMAZI" w:date="2021-08-13T15:34:00Z">
        <w:r w:rsidR="00F124AA">
          <w:rPr>
            <w:b/>
            <w:bCs/>
            <w:noProof/>
          </w:rPr>
          <w:t>Erreur ! Référence de lien hypertexte non valide.</w:t>
        </w:r>
      </w:ins>
      <w:del w:id="420" w:author="Kawtar TAMAZI" w:date="2021-08-13T15:34:00Z">
        <w:r w:rsidR="005C0DFD" w:rsidRPr="00DF5C10" w:rsidDel="00F124AA">
          <w:rPr>
            <w:rStyle w:val="Hyperlink"/>
            <w:noProof/>
          </w:rPr>
          <w:delText>3.1.4</w:delText>
        </w:r>
        <w:r w:rsidR="005C0DFD" w:rsidDel="00F124AA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5C0DFD" w:rsidRPr="00DF5C10" w:rsidDel="00F124AA">
          <w:rPr>
            <w:rStyle w:val="Hyperlink"/>
            <w:noProof/>
          </w:rPr>
          <w:delText>holder</w:delText>
        </w:r>
        <w:r w:rsidR="005C0DFD" w:rsidDel="00F124AA">
          <w:rPr>
            <w:noProof/>
            <w:webHidden/>
          </w:rPr>
          <w:tab/>
        </w:r>
        <w:r w:rsidR="005C0DFD" w:rsidDel="00F124AA">
          <w:rPr>
            <w:noProof/>
            <w:webHidden/>
          </w:rPr>
          <w:fldChar w:fldCharType="begin"/>
        </w:r>
        <w:r w:rsidR="005C0DFD" w:rsidDel="00F124AA">
          <w:rPr>
            <w:noProof/>
            <w:webHidden/>
          </w:rPr>
          <w:delInstrText xml:space="preserve"> PAGEREF _Toc68159064 \h </w:delInstrText>
        </w:r>
        <w:r w:rsidR="005C0DFD" w:rsidDel="00F124AA">
          <w:rPr>
            <w:noProof/>
            <w:webHidden/>
          </w:rPr>
        </w:r>
        <w:r w:rsidR="005C0DFD" w:rsidDel="00F124AA">
          <w:rPr>
            <w:noProof/>
            <w:webHidden/>
          </w:rPr>
          <w:fldChar w:fldCharType="separate"/>
        </w:r>
      </w:del>
      <w:ins w:id="421" w:author="Corneille David" w:date="2021-09-02T17:02:00Z">
        <w:r w:rsidR="00412B77">
          <w:rPr>
            <w:b/>
            <w:bCs/>
            <w:noProof/>
            <w:webHidden/>
          </w:rPr>
          <w:t>Erreur ! Signet non défini.</w:t>
        </w:r>
      </w:ins>
      <w:del w:id="422" w:author="Corneille David" w:date="2021-09-02T17:02:00Z">
        <w:r w:rsidR="005C0DFD" w:rsidDel="00412B77">
          <w:rPr>
            <w:noProof/>
            <w:webHidden/>
          </w:rPr>
          <w:delText>13</w:delText>
        </w:r>
      </w:del>
      <w:del w:id="423" w:author="Kawtar TAMAZI" w:date="2021-08-13T15:34:00Z">
        <w:r w:rsidR="005C0DFD" w:rsidDel="00F124AA">
          <w:rPr>
            <w:noProof/>
            <w:webHidden/>
          </w:rPr>
          <w:fldChar w:fldCharType="end"/>
        </w:r>
        <w:r w:rsidDel="00F124AA">
          <w:rPr>
            <w:noProof/>
          </w:rPr>
          <w:fldChar w:fldCharType="end"/>
        </w:r>
      </w:del>
    </w:p>
    <w:p w14:paraId="642843C8" w14:textId="251BBE2E" w:rsidR="005C0DFD" w:rsidDel="00F124AA" w:rsidRDefault="000F0671">
      <w:pPr>
        <w:pStyle w:val="TOC1"/>
        <w:tabs>
          <w:tab w:val="left" w:pos="480"/>
          <w:tab w:val="right" w:leader="dot" w:pos="9062"/>
        </w:tabs>
        <w:rPr>
          <w:del w:id="424" w:author="Kawtar TAMAZI" w:date="2021-08-13T15:34:00Z"/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del w:id="425" w:author="Kawtar TAMAZI" w:date="2021-08-13T15:34:00Z">
        <w:r w:rsidDel="00F124AA">
          <w:rPr>
            <w:noProof/>
          </w:rPr>
          <w:fldChar w:fldCharType="begin"/>
        </w:r>
        <w:r w:rsidDel="00F124AA">
          <w:rPr>
            <w:noProof/>
          </w:rPr>
          <w:delInstrText xml:space="preserve"> HYPERLINK \l "_Toc68159065" </w:delInstrText>
        </w:r>
        <w:r w:rsidDel="00F124AA">
          <w:rPr>
            <w:noProof/>
          </w:rPr>
          <w:fldChar w:fldCharType="separate"/>
        </w:r>
      </w:del>
      <w:ins w:id="426" w:author="Kawtar TAMAZI" w:date="2021-08-13T15:34:00Z">
        <w:r w:rsidR="00F124AA">
          <w:rPr>
            <w:b w:val="0"/>
            <w:bCs w:val="0"/>
            <w:noProof/>
          </w:rPr>
          <w:t>Erreur ! Référence de lien hypertexte non valide.</w:t>
        </w:r>
      </w:ins>
      <w:del w:id="427" w:author="Kawtar TAMAZI" w:date="2021-08-13T15:34:00Z">
        <w:r w:rsidR="005C0DFD" w:rsidRPr="00DF5C10" w:rsidDel="00F124AA">
          <w:rPr>
            <w:rStyle w:val="Hyperlink"/>
            <w:noProof/>
          </w:rPr>
          <w:delText>4.</w:delText>
        </w:r>
        <w:r w:rsidR="005C0DFD" w:rsidDel="00F124AA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5C0DFD" w:rsidRPr="00DF5C10" w:rsidDel="00F124AA">
          <w:rPr>
            <w:rStyle w:val="Hyperlink"/>
            <w:noProof/>
          </w:rPr>
          <w:delText>Endpoints to request</w:delText>
        </w:r>
        <w:r w:rsidR="005C0DFD" w:rsidDel="00F124AA">
          <w:rPr>
            <w:noProof/>
            <w:webHidden/>
          </w:rPr>
          <w:tab/>
        </w:r>
        <w:r w:rsidR="005C0DFD" w:rsidDel="00F124AA">
          <w:rPr>
            <w:noProof/>
            <w:webHidden/>
          </w:rPr>
          <w:fldChar w:fldCharType="begin"/>
        </w:r>
        <w:r w:rsidR="005C0DFD" w:rsidDel="00F124AA">
          <w:rPr>
            <w:noProof/>
            <w:webHidden/>
          </w:rPr>
          <w:delInstrText xml:space="preserve"> PAGEREF _Toc68159065 \h </w:delInstrText>
        </w:r>
        <w:r w:rsidR="005C0DFD" w:rsidDel="00F124AA">
          <w:rPr>
            <w:noProof/>
            <w:webHidden/>
          </w:rPr>
        </w:r>
        <w:r w:rsidR="005C0DFD" w:rsidDel="00F124AA">
          <w:rPr>
            <w:noProof/>
            <w:webHidden/>
          </w:rPr>
          <w:fldChar w:fldCharType="separate"/>
        </w:r>
      </w:del>
      <w:ins w:id="428" w:author="Corneille David" w:date="2021-09-02T17:02:00Z">
        <w:r w:rsidR="00412B77">
          <w:rPr>
            <w:b w:val="0"/>
            <w:bCs w:val="0"/>
            <w:noProof/>
            <w:webHidden/>
          </w:rPr>
          <w:t>Erreur ! Signet non défini.</w:t>
        </w:r>
      </w:ins>
      <w:del w:id="429" w:author="Corneille David" w:date="2021-09-02T17:02:00Z">
        <w:r w:rsidR="005C0DFD" w:rsidDel="00412B77">
          <w:rPr>
            <w:noProof/>
            <w:webHidden/>
          </w:rPr>
          <w:delText>13</w:delText>
        </w:r>
      </w:del>
      <w:del w:id="430" w:author="Kawtar TAMAZI" w:date="2021-08-13T15:34:00Z">
        <w:r w:rsidR="005C0DFD" w:rsidDel="00F124AA">
          <w:rPr>
            <w:noProof/>
            <w:webHidden/>
          </w:rPr>
          <w:fldChar w:fldCharType="end"/>
        </w:r>
        <w:r w:rsidDel="00F124AA">
          <w:rPr>
            <w:noProof/>
          </w:rPr>
          <w:fldChar w:fldCharType="end"/>
        </w:r>
      </w:del>
    </w:p>
    <w:p w14:paraId="77BD4A9C" w14:textId="6D031EFF" w:rsidR="005C0DFD" w:rsidDel="00F124AA" w:rsidRDefault="000F0671">
      <w:pPr>
        <w:pStyle w:val="TOC1"/>
        <w:tabs>
          <w:tab w:val="left" w:pos="480"/>
          <w:tab w:val="right" w:leader="dot" w:pos="9062"/>
        </w:tabs>
        <w:rPr>
          <w:del w:id="431" w:author="Kawtar TAMAZI" w:date="2021-08-13T15:34:00Z"/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del w:id="432" w:author="Kawtar TAMAZI" w:date="2021-08-13T15:34:00Z">
        <w:r w:rsidDel="00F124AA">
          <w:rPr>
            <w:noProof/>
          </w:rPr>
          <w:fldChar w:fldCharType="begin"/>
        </w:r>
        <w:r w:rsidDel="00F124AA">
          <w:rPr>
            <w:noProof/>
          </w:rPr>
          <w:delInstrText xml:space="preserve"> HYPERLINK \l "_Toc68159066" </w:delInstrText>
        </w:r>
        <w:r w:rsidDel="00F124AA">
          <w:rPr>
            <w:noProof/>
          </w:rPr>
          <w:fldChar w:fldCharType="separate"/>
        </w:r>
      </w:del>
      <w:ins w:id="433" w:author="Kawtar TAMAZI" w:date="2021-08-13T15:34:00Z">
        <w:r w:rsidR="00F124AA">
          <w:rPr>
            <w:b w:val="0"/>
            <w:bCs w:val="0"/>
            <w:noProof/>
          </w:rPr>
          <w:t>Erreur ! Référence de lien hypertexte non valide.</w:t>
        </w:r>
      </w:ins>
      <w:del w:id="434" w:author="Kawtar TAMAZI" w:date="2021-08-13T15:34:00Z">
        <w:r w:rsidR="005C0DFD" w:rsidRPr="00DF5C10" w:rsidDel="00F124AA">
          <w:rPr>
            <w:rStyle w:val="Hyperlink"/>
            <w:noProof/>
          </w:rPr>
          <w:delText>5.</w:delText>
        </w:r>
        <w:r w:rsidR="005C0DFD" w:rsidDel="00F124AA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5C0DFD" w:rsidRPr="00DF5C10" w:rsidDel="00F124AA">
          <w:rPr>
            <w:rStyle w:val="Hyperlink"/>
            <w:noProof/>
          </w:rPr>
          <w:delText>Card order</w:delText>
        </w:r>
        <w:r w:rsidR="005C0DFD" w:rsidDel="00F124AA">
          <w:rPr>
            <w:noProof/>
            <w:webHidden/>
          </w:rPr>
          <w:tab/>
        </w:r>
        <w:r w:rsidR="005C0DFD" w:rsidDel="00F124AA">
          <w:rPr>
            <w:noProof/>
            <w:webHidden/>
          </w:rPr>
          <w:fldChar w:fldCharType="begin"/>
        </w:r>
        <w:r w:rsidR="005C0DFD" w:rsidDel="00F124AA">
          <w:rPr>
            <w:noProof/>
            <w:webHidden/>
          </w:rPr>
          <w:delInstrText xml:space="preserve"> PAGEREF _Toc68159066 \h </w:delInstrText>
        </w:r>
        <w:r w:rsidR="005C0DFD" w:rsidDel="00F124AA">
          <w:rPr>
            <w:noProof/>
            <w:webHidden/>
          </w:rPr>
        </w:r>
        <w:r w:rsidR="005C0DFD" w:rsidDel="00F124AA">
          <w:rPr>
            <w:noProof/>
            <w:webHidden/>
          </w:rPr>
          <w:fldChar w:fldCharType="separate"/>
        </w:r>
      </w:del>
      <w:ins w:id="435" w:author="Corneille David" w:date="2021-09-02T17:02:00Z">
        <w:r w:rsidR="00412B77">
          <w:rPr>
            <w:b w:val="0"/>
            <w:bCs w:val="0"/>
            <w:noProof/>
            <w:webHidden/>
          </w:rPr>
          <w:t>Erreur ! Signet non défini.</w:t>
        </w:r>
      </w:ins>
      <w:del w:id="436" w:author="Corneille David" w:date="2021-09-02T17:02:00Z">
        <w:r w:rsidR="005C0DFD" w:rsidDel="00412B77">
          <w:rPr>
            <w:noProof/>
            <w:webHidden/>
          </w:rPr>
          <w:delText>13</w:delText>
        </w:r>
      </w:del>
      <w:del w:id="437" w:author="Kawtar TAMAZI" w:date="2021-08-13T15:34:00Z">
        <w:r w:rsidR="005C0DFD" w:rsidDel="00F124AA">
          <w:rPr>
            <w:noProof/>
            <w:webHidden/>
          </w:rPr>
          <w:fldChar w:fldCharType="end"/>
        </w:r>
        <w:r w:rsidDel="00F124AA">
          <w:rPr>
            <w:noProof/>
          </w:rPr>
          <w:fldChar w:fldCharType="end"/>
        </w:r>
      </w:del>
    </w:p>
    <w:p w14:paraId="33E445A6" w14:textId="58BF379D" w:rsidR="005C0DFD" w:rsidDel="00F124AA" w:rsidRDefault="000F0671">
      <w:pPr>
        <w:pStyle w:val="TOC2"/>
        <w:tabs>
          <w:tab w:val="left" w:pos="1100"/>
          <w:tab w:val="right" w:leader="dot" w:pos="9062"/>
        </w:tabs>
        <w:rPr>
          <w:del w:id="438" w:author="Kawtar TAMAZI" w:date="2021-08-13T15:34:00Z"/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del w:id="439" w:author="Kawtar TAMAZI" w:date="2021-08-13T15:34:00Z">
        <w:r w:rsidDel="00F124AA">
          <w:rPr>
            <w:noProof/>
          </w:rPr>
          <w:fldChar w:fldCharType="begin"/>
        </w:r>
        <w:r w:rsidDel="00F124AA">
          <w:rPr>
            <w:noProof/>
          </w:rPr>
          <w:delInstrText xml:space="preserve"> HYPERLINK \l "_Toc68159067" </w:delInstrText>
        </w:r>
        <w:r w:rsidDel="00F124AA">
          <w:rPr>
            <w:noProof/>
          </w:rPr>
          <w:fldChar w:fldCharType="separate"/>
        </w:r>
      </w:del>
      <w:ins w:id="440" w:author="Kawtar TAMAZI" w:date="2021-08-13T15:34:00Z">
        <w:r w:rsidR="00F124AA">
          <w:rPr>
            <w:b/>
            <w:bCs/>
            <w:noProof/>
          </w:rPr>
          <w:t>Erreur ! Référence de lien hypertexte non valide.</w:t>
        </w:r>
      </w:ins>
      <w:del w:id="441" w:author="Kawtar TAMAZI" w:date="2021-08-13T15:34:00Z">
        <w:r w:rsidR="005C0DFD" w:rsidRPr="00DF5C10" w:rsidDel="00F124AA">
          <w:rPr>
            <w:rStyle w:val="Hyperlink"/>
            <w:noProof/>
          </w:rPr>
          <w:delText>5.1.1</w:delText>
        </w:r>
        <w:r w:rsidR="005C0DFD" w:rsidDel="00F124AA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5C0DFD" w:rsidRPr="00DF5C10" w:rsidDel="00F124AA">
          <w:rPr>
            <w:rStyle w:val="Hyperlink"/>
            <w:noProof/>
          </w:rPr>
          <w:delText>IdCard order v1.0/ V1.1</w:delText>
        </w:r>
        <w:r w:rsidR="005C0DFD" w:rsidDel="00F124AA">
          <w:rPr>
            <w:noProof/>
            <w:webHidden/>
          </w:rPr>
          <w:tab/>
        </w:r>
        <w:r w:rsidR="005C0DFD" w:rsidDel="00F124AA">
          <w:rPr>
            <w:noProof/>
            <w:webHidden/>
          </w:rPr>
          <w:fldChar w:fldCharType="begin"/>
        </w:r>
        <w:r w:rsidR="005C0DFD" w:rsidDel="00F124AA">
          <w:rPr>
            <w:noProof/>
            <w:webHidden/>
          </w:rPr>
          <w:delInstrText xml:space="preserve"> PAGEREF _Toc68159067 \h </w:delInstrText>
        </w:r>
        <w:r w:rsidR="005C0DFD" w:rsidDel="00F124AA">
          <w:rPr>
            <w:noProof/>
            <w:webHidden/>
          </w:rPr>
        </w:r>
        <w:r w:rsidR="005C0DFD" w:rsidDel="00F124AA">
          <w:rPr>
            <w:noProof/>
            <w:webHidden/>
          </w:rPr>
          <w:fldChar w:fldCharType="separate"/>
        </w:r>
      </w:del>
      <w:ins w:id="442" w:author="Corneille David" w:date="2021-09-02T17:02:00Z">
        <w:r w:rsidR="00412B77">
          <w:rPr>
            <w:b/>
            <w:bCs/>
            <w:noProof/>
            <w:webHidden/>
          </w:rPr>
          <w:t>Erreur ! Signet non défini.</w:t>
        </w:r>
      </w:ins>
      <w:del w:id="443" w:author="Corneille David" w:date="2021-09-02T17:02:00Z">
        <w:r w:rsidR="005C0DFD" w:rsidDel="00412B77">
          <w:rPr>
            <w:noProof/>
            <w:webHidden/>
          </w:rPr>
          <w:delText>13</w:delText>
        </w:r>
      </w:del>
      <w:del w:id="444" w:author="Kawtar TAMAZI" w:date="2021-08-13T15:34:00Z">
        <w:r w:rsidR="005C0DFD" w:rsidDel="00F124AA">
          <w:rPr>
            <w:noProof/>
            <w:webHidden/>
          </w:rPr>
          <w:fldChar w:fldCharType="end"/>
        </w:r>
        <w:r w:rsidDel="00F124AA">
          <w:rPr>
            <w:noProof/>
          </w:rPr>
          <w:fldChar w:fldCharType="end"/>
        </w:r>
      </w:del>
    </w:p>
    <w:p w14:paraId="5750B843" w14:textId="644D1209" w:rsidR="005C0DFD" w:rsidDel="00F124AA" w:rsidRDefault="000F0671">
      <w:pPr>
        <w:pStyle w:val="TOC3"/>
        <w:tabs>
          <w:tab w:val="right" w:leader="dot" w:pos="9062"/>
        </w:tabs>
        <w:rPr>
          <w:del w:id="445" w:author="Kawtar TAMAZI" w:date="2021-08-13T15:34:00Z"/>
          <w:rFonts w:asciiTheme="minorHAnsi" w:eastAsiaTheme="minorEastAsia" w:hAnsiTheme="minorHAnsi" w:cstheme="minorBidi"/>
          <w:noProof/>
          <w:sz w:val="22"/>
          <w:szCs w:val="22"/>
        </w:rPr>
      </w:pPr>
      <w:del w:id="446" w:author="Kawtar TAMAZI" w:date="2021-08-13T15:34:00Z">
        <w:r w:rsidDel="00F124AA">
          <w:rPr>
            <w:noProof/>
          </w:rPr>
          <w:fldChar w:fldCharType="begin"/>
        </w:r>
        <w:r w:rsidDel="00F124AA">
          <w:rPr>
            <w:noProof/>
          </w:rPr>
          <w:delInstrText xml:space="preserve"> HYPERLINK \l "_Toc68159068" </w:delInstrText>
        </w:r>
        <w:r w:rsidDel="00F124AA">
          <w:rPr>
            <w:noProof/>
          </w:rPr>
          <w:fldChar w:fldCharType="separate"/>
        </w:r>
      </w:del>
      <w:ins w:id="447" w:author="Kawtar TAMAZI" w:date="2021-08-13T15:34:00Z">
        <w:r w:rsidR="00F124AA">
          <w:rPr>
            <w:b/>
            <w:bCs/>
            <w:noProof/>
          </w:rPr>
          <w:t>Erreur ! Référence de lien hypertexte non valide.</w:t>
        </w:r>
      </w:ins>
      <w:del w:id="448" w:author="Kawtar TAMAZI" w:date="2021-08-13T15:34:00Z">
        <w:r w:rsidR="005C0DFD" w:rsidRPr="00DF5C10" w:rsidDel="00F124AA">
          <w:rPr>
            <w:rStyle w:val="Hyperlink"/>
            <w:noProof/>
            <w:lang w:val="en-US" w:bidi="en-US"/>
          </w:rPr>
          <w:delText>Request Card order v1.0/ v1.1 (physical and virtual card)</w:delText>
        </w:r>
        <w:r w:rsidR="005C0DFD" w:rsidDel="00F124AA">
          <w:rPr>
            <w:noProof/>
            <w:webHidden/>
          </w:rPr>
          <w:tab/>
        </w:r>
        <w:r w:rsidR="005C0DFD" w:rsidDel="00F124AA">
          <w:rPr>
            <w:noProof/>
            <w:webHidden/>
          </w:rPr>
          <w:fldChar w:fldCharType="begin"/>
        </w:r>
        <w:r w:rsidR="005C0DFD" w:rsidDel="00F124AA">
          <w:rPr>
            <w:noProof/>
            <w:webHidden/>
          </w:rPr>
          <w:delInstrText xml:space="preserve"> PAGEREF _Toc68159068 \h </w:delInstrText>
        </w:r>
        <w:r w:rsidR="005C0DFD" w:rsidDel="00F124AA">
          <w:rPr>
            <w:noProof/>
            <w:webHidden/>
          </w:rPr>
        </w:r>
        <w:r w:rsidR="005C0DFD" w:rsidDel="00F124AA">
          <w:rPr>
            <w:noProof/>
            <w:webHidden/>
          </w:rPr>
          <w:fldChar w:fldCharType="separate"/>
        </w:r>
      </w:del>
      <w:ins w:id="449" w:author="Corneille David" w:date="2021-09-02T17:02:00Z">
        <w:r w:rsidR="00412B77">
          <w:rPr>
            <w:b/>
            <w:bCs/>
            <w:noProof/>
            <w:webHidden/>
          </w:rPr>
          <w:t>Erreur ! Signet non défini.</w:t>
        </w:r>
      </w:ins>
      <w:del w:id="450" w:author="Corneille David" w:date="2021-09-02T17:02:00Z">
        <w:r w:rsidR="005C0DFD" w:rsidDel="00412B77">
          <w:rPr>
            <w:noProof/>
            <w:webHidden/>
          </w:rPr>
          <w:delText>13</w:delText>
        </w:r>
      </w:del>
      <w:del w:id="451" w:author="Kawtar TAMAZI" w:date="2021-08-13T15:34:00Z">
        <w:r w:rsidR="005C0DFD" w:rsidDel="00F124AA">
          <w:rPr>
            <w:noProof/>
            <w:webHidden/>
          </w:rPr>
          <w:fldChar w:fldCharType="end"/>
        </w:r>
        <w:r w:rsidDel="00F124AA">
          <w:rPr>
            <w:noProof/>
          </w:rPr>
          <w:fldChar w:fldCharType="end"/>
        </w:r>
      </w:del>
    </w:p>
    <w:p w14:paraId="4EB9BCB4" w14:textId="5880DA4C" w:rsidR="005C0DFD" w:rsidDel="00F124AA" w:rsidRDefault="000F0671">
      <w:pPr>
        <w:pStyle w:val="TOC3"/>
        <w:tabs>
          <w:tab w:val="right" w:leader="dot" w:pos="9062"/>
        </w:tabs>
        <w:rPr>
          <w:del w:id="452" w:author="Kawtar TAMAZI" w:date="2021-08-13T15:34:00Z"/>
          <w:rFonts w:asciiTheme="minorHAnsi" w:eastAsiaTheme="minorEastAsia" w:hAnsiTheme="minorHAnsi" w:cstheme="minorBidi"/>
          <w:noProof/>
          <w:sz w:val="22"/>
          <w:szCs w:val="22"/>
        </w:rPr>
      </w:pPr>
      <w:del w:id="453" w:author="Kawtar TAMAZI" w:date="2021-08-13T15:34:00Z">
        <w:r w:rsidDel="00F124AA">
          <w:rPr>
            <w:noProof/>
          </w:rPr>
          <w:fldChar w:fldCharType="begin"/>
        </w:r>
        <w:r w:rsidDel="00F124AA">
          <w:rPr>
            <w:noProof/>
          </w:rPr>
          <w:delInstrText xml:space="preserve"> HYPERLINK \l "_Toc68159069" </w:delInstrText>
        </w:r>
        <w:r w:rsidDel="00F124AA">
          <w:rPr>
            <w:noProof/>
          </w:rPr>
          <w:fldChar w:fldCharType="separate"/>
        </w:r>
      </w:del>
      <w:ins w:id="454" w:author="Kawtar TAMAZI" w:date="2021-08-13T15:34:00Z">
        <w:r w:rsidR="00F124AA">
          <w:rPr>
            <w:b/>
            <w:bCs/>
            <w:noProof/>
          </w:rPr>
          <w:t>Erreur ! Référence de lien hypertexte non valide.</w:t>
        </w:r>
      </w:ins>
      <w:del w:id="455" w:author="Kawtar TAMAZI" w:date="2021-08-13T15:34:00Z">
        <w:r w:rsidR="005C0DFD" w:rsidRPr="00DF5C10" w:rsidDel="00F124AA">
          <w:rPr>
            <w:rStyle w:val="Hyperlink"/>
            <w:noProof/>
            <w:lang w:val="en-US" w:bidi="en-US"/>
          </w:rPr>
          <w:delText>Response Card order v1.0 (physical and virtual card)</w:delText>
        </w:r>
        <w:r w:rsidR="005C0DFD" w:rsidDel="00F124AA">
          <w:rPr>
            <w:noProof/>
            <w:webHidden/>
          </w:rPr>
          <w:tab/>
        </w:r>
        <w:r w:rsidR="005C0DFD" w:rsidDel="00F124AA">
          <w:rPr>
            <w:noProof/>
            <w:webHidden/>
          </w:rPr>
          <w:fldChar w:fldCharType="begin"/>
        </w:r>
        <w:r w:rsidR="005C0DFD" w:rsidDel="00F124AA">
          <w:rPr>
            <w:noProof/>
            <w:webHidden/>
          </w:rPr>
          <w:delInstrText xml:space="preserve"> PAGEREF _Toc68159069 \h </w:delInstrText>
        </w:r>
        <w:r w:rsidR="005C0DFD" w:rsidDel="00F124AA">
          <w:rPr>
            <w:noProof/>
            <w:webHidden/>
          </w:rPr>
        </w:r>
        <w:r w:rsidR="005C0DFD" w:rsidDel="00F124AA">
          <w:rPr>
            <w:noProof/>
            <w:webHidden/>
          </w:rPr>
          <w:fldChar w:fldCharType="separate"/>
        </w:r>
      </w:del>
      <w:ins w:id="456" w:author="Corneille David" w:date="2021-09-02T17:02:00Z">
        <w:r w:rsidR="00412B77">
          <w:rPr>
            <w:b/>
            <w:bCs/>
            <w:noProof/>
            <w:webHidden/>
          </w:rPr>
          <w:t>Erreur ! Signet non défini.</w:t>
        </w:r>
      </w:ins>
      <w:del w:id="457" w:author="Corneille David" w:date="2021-09-02T17:02:00Z">
        <w:r w:rsidR="005C0DFD" w:rsidDel="00412B77">
          <w:rPr>
            <w:noProof/>
            <w:webHidden/>
          </w:rPr>
          <w:delText>14</w:delText>
        </w:r>
      </w:del>
      <w:del w:id="458" w:author="Kawtar TAMAZI" w:date="2021-08-13T15:34:00Z">
        <w:r w:rsidR="005C0DFD" w:rsidDel="00F124AA">
          <w:rPr>
            <w:noProof/>
            <w:webHidden/>
          </w:rPr>
          <w:fldChar w:fldCharType="end"/>
        </w:r>
        <w:r w:rsidDel="00F124AA">
          <w:rPr>
            <w:noProof/>
          </w:rPr>
          <w:fldChar w:fldCharType="end"/>
        </w:r>
      </w:del>
    </w:p>
    <w:p w14:paraId="4689217A" w14:textId="68A447C0" w:rsidR="005C0DFD" w:rsidDel="00F124AA" w:rsidRDefault="000F0671">
      <w:pPr>
        <w:pStyle w:val="TOC3"/>
        <w:tabs>
          <w:tab w:val="right" w:leader="dot" w:pos="9062"/>
        </w:tabs>
        <w:rPr>
          <w:del w:id="459" w:author="Kawtar TAMAZI" w:date="2021-08-13T15:34:00Z"/>
          <w:rFonts w:asciiTheme="minorHAnsi" w:eastAsiaTheme="minorEastAsia" w:hAnsiTheme="minorHAnsi" w:cstheme="minorBidi"/>
          <w:noProof/>
          <w:sz w:val="22"/>
          <w:szCs w:val="22"/>
        </w:rPr>
      </w:pPr>
      <w:del w:id="460" w:author="Kawtar TAMAZI" w:date="2021-08-13T15:34:00Z">
        <w:r w:rsidDel="00F124AA">
          <w:rPr>
            <w:noProof/>
          </w:rPr>
          <w:fldChar w:fldCharType="begin"/>
        </w:r>
        <w:r w:rsidDel="00F124AA">
          <w:rPr>
            <w:noProof/>
          </w:rPr>
          <w:delInstrText xml:space="preserve"> HYPERLINK \l "_Toc68159070" </w:delInstrText>
        </w:r>
        <w:r w:rsidDel="00F124AA">
          <w:rPr>
            <w:noProof/>
          </w:rPr>
          <w:fldChar w:fldCharType="separate"/>
        </w:r>
      </w:del>
      <w:ins w:id="461" w:author="Kawtar TAMAZI" w:date="2021-08-13T15:34:00Z">
        <w:r w:rsidR="00F124AA">
          <w:rPr>
            <w:b/>
            <w:bCs/>
            <w:noProof/>
          </w:rPr>
          <w:t>Erreur ! Référence de lien hypertexte non valide.</w:t>
        </w:r>
      </w:ins>
      <w:del w:id="462" w:author="Kawtar TAMAZI" w:date="2021-08-13T15:34:00Z">
        <w:r w:rsidR="005C0DFD" w:rsidRPr="00DF5C10" w:rsidDel="00F124AA">
          <w:rPr>
            <w:rStyle w:val="Hyperlink"/>
            <w:noProof/>
            <w:lang w:bidi="en-US"/>
          </w:rPr>
          <w:delText>Error codes</w:delText>
        </w:r>
        <w:r w:rsidR="005C0DFD" w:rsidDel="00F124AA">
          <w:rPr>
            <w:noProof/>
            <w:webHidden/>
          </w:rPr>
          <w:tab/>
        </w:r>
        <w:r w:rsidR="005C0DFD" w:rsidDel="00F124AA">
          <w:rPr>
            <w:noProof/>
            <w:webHidden/>
          </w:rPr>
          <w:fldChar w:fldCharType="begin"/>
        </w:r>
        <w:r w:rsidR="005C0DFD" w:rsidDel="00F124AA">
          <w:rPr>
            <w:noProof/>
            <w:webHidden/>
          </w:rPr>
          <w:delInstrText xml:space="preserve"> PAGEREF _Toc68159070 \h </w:delInstrText>
        </w:r>
        <w:r w:rsidR="005C0DFD" w:rsidDel="00F124AA">
          <w:rPr>
            <w:noProof/>
            <w:webHidden/>
          </w:rPr>
        </w:r>
        <w:r w:rsidR="005C0DFD" w:rsidDel="00F124AA">
          <w:rPr>
            <w:noProof/>
            <w:webHidden/>
          </w:rPr>
          <w:fldChar w:fldCharType="separate"/>
        </w:r>
      </w:del>
      <w:ins w:id="463" w:author="Corneille David" w:date="2021-09-02T17:02:00Z">
        <w:r w:rsidR="00412B77">
          <w:rPr>
            <w:b/>
            <w:bCs/>
            <w:noProof/>
            <w:webHidden/>
          </w:rPr>
          <w:t>Erreur ! Signet non défini.</w:t>
        </w:r>
      </w:ins>
      <w:del w:id="464" w:author="Corneille David" w:date="2021-09-02T17:02:00Z">
        <w:r w:rsidR="005C0DFD" w:rsidDel="00412B77">
          <w:rPr>
            <w:noProof/>
            <w:webHidden/>
          </w:rPr>
          <w:delText>15</w:delText>
        </w:r>
      </w:del>
      <w:del w:id="465" w:author="Kawtar TAMAZI" w:date="2021-08-13T15:34:00Z">
        <w:r w:rsidR="005C0DFD" w:rsidDel="00F124AA">
          <w:rPr>
            <w:noProof/>
            <w:webHidden/>
          </w:rPr>
          <w:fldChar w:fldCharType="end"/>
        </w:r>
        <w:r w:rsidDel="00F124AA">
          <w:rPr>
            <w:noProof/>
          </w:rPr>
          <w:fldChar w:fldCharType="end"/>
        </w:r>
      </w:del>
    </w:p>
    <w:p w14:paraId="15D6283B" w14:textId="2F1F7048" w:rsidR="005C0DFD" w:rsidDel="00F124AA" w:rsidRDefault="000F0671">
      <w:pPr>
        <w:pStyle w:val="TOC2"/>
        <w:tabs>
          <w:tab w:val="left" w:pos="1100"/>
          <w:tab w:val="right" w:leader="dot" w:pos="9062"/>
        </w:tabs>
        <w:rPr>
          <w:del w:id="466" w:author="Kawtar TAMAZI" w:date="2021-08-13T15:34:00Z"/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del w:id="467" w:author="Kawtar TAMAZI" w:date="2021-08-13T15:34:00Z">
        <w:r w:rsidDel="00F124AA">
          <w:rPr>
            <w:noProof/>
          </w:rPr>
          <w:fldChar w:fldCharType="begin"/>
        </w:r>
        <w:r w:rsidDel="00F124AA">
          <w:rPr>
            <w:noProof/>
          </w:rPr>
          <w:delInstrText xml:space="preserve"> HYPERLINK \l "_Toc68159071" </w:delInstrText>
        </w:r>
        <w:r w:rsidDel="00F124AA">
          <w:rPr>
            <w:noProof/>
          </w:rPr>
          <w:fldChar w:fldCharType="separate"/>
        </w:r>
      </w:del>
      <w:ins w:id="468" w:author="Kawtar TAMAZI" w:date="2021-08-13T15:34:00Z">
        <w:r w:rsidR="00F124AA">
          <w:rPr>
            <w:b/>
            <w:bCs/>
            <w:noProof/>
          </w:rPr>
          <w:t>Erreur ! Référence de lien hypertexte non valide.</w:t>
        </w:r>
      </w:ins>
      <w:del w:id="469" w:author="Kawtar TAMAZI" w:date="2021-08-13T15:34:00Z">
        <w:r w:rsidR="005C0DFD" w:rsidRPr="00DF5C10" w:rsidDel="00F124AA">
          <w:rPr>
            <w:rStyle w:val="Hyperlink"/>
            <w:noProof/>
          </w:rPr>
          <w:delText>5.1.2</w:delText>
        </w:r>
        <w:r w:rsidR="005C0DFD" w:rsidDel="00F124AA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5C0DFD" w:rsidRPr="00DF5C10" w:rsidDel="00F124AA">
          <w:rPr>
            <w:rStyle w:val="Hyperlink"/>
            <w:noProof/>
          </w:rPr>
          <w:delText>CREATE A Card v2.0</w:delText>
        </w:r>
        <w:r w:rsidR="005C0DFD" w:rsidDel="00F124AA">
          <w:rPr>
            <w:noProof/>
            <w:webHidden/>
          </w:rPr>
          <w:tab/>
        </w:r>
        <w:r w:rsidR="005C0DFD" w:rsidDel="00F124AA">
          <w:rPr>
            <w:noProof/>
            <w:webHidden/>
          </w:rPr>
          <w:fldChar w:fldCharType="begin"/>
        </w:r>
        <w:r w:rsidR="005C0DFD" w:rsidDel="00F124AA">
          <w:rPr>
            <w:noProof/>
            <w:webHidden/>
          </w:rPr>
          <w:delInstrText xml:space="preserve"> PAGEREF _Toc68159071 \h </w:delInstrText>
        </w:r>
        <w:r w:rsidR="005C0DFD" w:rsidDel="00F124AA">
          <w:rPr>
            <w:noProof/>
            <w:webHidden/>
          </w:rPr>
        </w:r>
        <w:r w:rsidR="005C0DFD" w:rsidDel="00F124AA">
          <w:rPr>
            <w:noProof/>
            <w:webHidden/>
          </w:rPr>
          <w:fldChar w:fldCharType="separate"/>
        </w:r>
      </w:del>
      <w:ins w:id="470" w:author="Corneille David" w:date="2021-09-02T17:02:00Z">
        <w:r w:rsidR="00412B77">
          <w:rPr>
            <w:b/>
            <w:bCs/>
            <w:noProof/>
            <w:webHidden/>
          </w:rPr>
          <w:t>Erreur ! Signet non défini.</w:t>
        </w:r>
      </w:ins>
      <w:del w:id="471" w:author="Corneille David" w:date="2021-09-02T17:02:00Z">
        <w:r w:rsidR="005C0DFD" w:rsidDel="00412B77">
          <w:rPr>
            <w:noProof/>
            <w:webHidden/>
          </w:rPr>
          <w:delText>15</w:delText>
        </w:r>
      </w:del>
      <w:del w:id="472" w:author="Kawtar TAMAZI" w:date="2021-08-13T15:34:00Z">
        <w:r w:rsidR="005C0DFD" w:rsidDel="00F124AA">
          <w:rPr>
            <w:noProof/>
            <w:webHidden/>
          </w:rPr>
          <w:fldChar w:fldCharType="end"/>
        </w:r>
        <w:r w:rsidDel="00F124AA">
          <w:rPr>
            <w:noProof/>
          </w:rPr>
          <w:fldChar w:fldCharType="end"/>
        </w:r>
      </w:del>
    </w:p>
    <w:p w14:paraId="53D209EB" w14:textId="56DAF37F" w:rsidR="005C0DFD" w:rsidDel="00F124AA" w:rsidRDefault="000F0671">
      <w:pPr>
        <w:pStyle w:val="TOC3"/>
        <w:tabs>
          <w:tab w:val="right" w:leader="dot" w:pos="9062"/>
        </w:tabs>
        <w:rPr>
          <w:del w:id="473" w:author="Kawtar TAMAZI" w:date="2021-08-13T15:34:00Z"/>
          <w:rFonts w:asciiTheme="minorHAnsi" w:eastAsiaTheme="minorEastAsia" w:hAnsiTheme="minorHAnsi" w:cstheme="minorBidi"/>
          <w:noProof/>
          <w:sz w:val="22"/>
          <w:szCs w:val="22"/>
        </w:rPr>
      </w:pPr>
      <w:del w:id="474" w:author="Kawtar TAMAZI" w:date="2021-08-13T15:34:00Z">
        <w:r w:rsidDel="00F124AA">
          <w:rPr>
            <w:noProof/>
          </w:rPr>
          <w:fldChar w:fldCharType="begin"/>
        </w:r>
        <w:r w:rsidDel="00F124AA">
          <w:rPr>
            <w:noProof/>
          </w:rPr>
          <w:delInstrText xml:space="preserve"> HYPERLINK \l "_Toc68159072" </w:delInstrText>
        </w:r>
        <w:r w:rsidDel="00F124AA">
          <w:rPr>
            <w:noProof/>
          </w:rPr>
          <w:fldChar w:fldCharType="separate"/>
        </w:r>
      </w:del>
      <w:ins w:id="475" w:author="Kawtar TAMAZI" w:date="2021-08-13T15:34:00Z">
        <w:r w:rsidR="00F124AA">
          <w:rPr>
            <w:b/>
            <w:bCs/>
            <w:noProof/>
          </w:rPr>
          <w:t>Erreur ! Référence de lien hypertexte non valide.</w:t>
        </w:r>
      </w:ins>
      <w:del w:id="476" w:author="Kawtar TAMAZI" w:date="2021-08-13T15:34:00Z">
        <w:r w:rsidR="005C0DFD" w:rsidRPr="00DF5C10" w:rsidDel="00F124AA">
          <w:rPr>
            <w:rStyle w:val="Hyperlink"/>
            <w:noProof/>
            <w:lang w:val="en-US" w:bidi="en-US"/>
          </w:rPr>
          <w:delText>Request Create a Card v2.0 with strong customer authentication</w:delText>
        </w:r>
        <w:r w:rsidR="005C0DFD" w:rsidDel="00F124AA">
          <w:rPr>
            <w:noProof/>
            <w:webHidden/>
          </w:rPr>
          <w:tab/>
        </w:r>
        <w:r w:rsidR="005C0DFD" w:rsidDel="00F124AA">
          <w:rPr>
            <w:noProof/>
            <w:webHidden/>
          </w:rPr>
          <w:fldChar w:fldCharType="begin"/>
        </w:r>
        <w:r w:rsidR="005C0DFD" w:rsidDel="00F124AA">
          <w:rPr>
            <w:noProof/>
            <w:webHidden/>
          </w:rPr>
          <w:delInstrText xml:space="preserve"> PAGEREF _Toc68159072 \h </w:delInstrText>
        </w:r>
        <w:r w:rsidR="005C0DFD" w:rsidDel="00F124AA">
          <w:rPr>
            <w:noProof/>
            <w:webHidden/>
          </w:rPr>
        </w:r>
        <w:r w:rsidR="005C0DFD" w:rsidDel="00F124AA">
          <w:rPr>
            <w:noProof/>
            <w:webHidden/>
          </w:rPr>
          <w:fldChar w:fldCharType="separate"/>
        </w:r>
      </w:del>
      <w:ins w:id="477" w:author="Corneille David" w:date="2021-09-02T17:02:00Z">
        <w:r w:rsidR="00412B77">
          <w:rPr>
            <w:b/>
            <w:bCs/>
            <w:noProof/>
            <w:webHidden/>
          </w:rPr>
          <w:t>Erreur ! Signet non défini.</w:t>
        </w:r>
      </w:ins>
      <w:del w:id="478" w:author="Corneille David" w:date="2021-09-02T17:02:00Z">
        <w:r w:rsidR="005C0DFD" w:rsidDel="00412B77">
          <w:rPr>
            <w:noProof/>
            <w:webHidden/>
          </w:rPr>
          <w:delText>15</w:delText>
        </w:r>
      </w:del>
      <w:del w:id="479" w:author="Kawtar TAMAZI" w:date="2021-08-13T15:34:00Z">
        <w:r w:rsidR="005C0DFD" w:rsidDel="00F124AA">
          <w:rPr>
            <w:noProof/>
            <w:webHidden/>
          </w:rPr>
          <w:fldChar w:fldCharType="end"/>
        </w:r>
        <w:r w:rsidDel="00F124AA">
          <w:rPr>
            <w:noProof/>
          </w:rPr>
          <w:fldChar w:fldCharType="end"/>
        </w:r>
      </w:del>
    </w:p>
    <w:p w14:paraId="3BD355D6" w14:textId="1E7E97F3" w:rsidR="005C0DFD" w:rsidDel="00F124AA" w:rsidRDefault="000F0671">
      <w:pPr>
        <w:pStyle w:val="TOC3"/>
        <w:tabs>
          <w:tab w:val="right" w:leader="dot" w:pos="9062"/>
        </w:tabs>
        <w:rPr>
          <w:del w:id="480" w:author="Kawtar TAMAZI" w:date="2021-08-13T15:34:00Z"/>
          <w:rFonts w:asciiTheme="minorHAnsi" w:eastAsiaTheme="minorEastAsia" w:hAnsiTheme="minorHAnsi" w:cstheme="minorBidi"/>
          <w:noProof/>
          <w:sz w:val="22"/>
          <w:szCs w:val="22"/>
        </w:rPr>
      </w:pPr>
      <w:del w:id="481" w:author="Kawtar TAMAZI" w:date="2021-08-13T15:34:00Z">
        <w:r w:rsidDel="00F124AA">
          <w:rPr>
            <w:noProof/>
          </w:rPr>
          <w:fldChar w:fldCharType="begin"/>
        </w:r>
        <w:r w:rsidDel="00F124AA">
          <w:rPr>
            <w:noProof/>
          </w:rPr>
          <w:delInstrText xml:space="preserve"> HYPERLINK \l "_Toc68159073" </w:delInstrText>
        </w:r>
        <w:r w:rsidDel="00F124AA">
          <w:rPr>
            <w:noProof/>
          </w:rPr>
          <w:fldChar w:fldCharType="separate"/>
        </w:r>
      </w:del>
      <w:ins w:id="482" w:author="Kawtar TAMAZI" w:date="2021-08-13T15:34:00Z">
        <w:r w:rsidR="00F124AA">
          <w:rPr>
            <w:b/>
            <w:bCs/>
            <w:noProof/>
          </w:rPr>
          <w:t>Erreur ! Référence de lien hypertexte non valide.</w:t>
        </w:r>
      </w:ins>
      <w:del w:id="483" w:author="Kawtar TAMAZI" w:date="2021-08-13T15:34:00Z">
        <w:r w:rsidR="005C0DFD" w:rsidRPr="00DF5C10" w:rsidDel="00F124AA">
          <w:rPr>
            <w:rStyle w:val="Hyperlink"/>
            <w:noProof/>
            <w:lang w:val="en-US" w:bidi="en-US"/>
          </w:rPr>
          <w:delText>Request Create a Card v2.0 (physical card)</w:delText>
        </w:r>
        <w:r w:rsidR="005C0DFD" w:rsidDel="00F124AA">
          <w:rPr>
            <w:noProof/>
            <w:webHidden/>
          </w:rPr>
          <w:tab/>
        </w:r>
        <w:r w:rsidR="005C0DFD" w:rsidDel="00F124AA">
          <w:rPr>
            <w:noProof/>
            <w:webHidden/>
          </w:rPr>
          <w:fldChar w:fldCharType="begin"/>
        </w:r>
        <w:r w:rsidR="005C0DFD" w:rsidDel="00F124AA">
          <w:rPr>
            <w:noProof/>
            <w:webHidden/>
          </w:rPr>
          <w:delInstrText xml:space="preserve"> PAGEREF _Toc68159073 \h </w:delInstrText>
        </w:r>
        <w:r w:rsidR="005C0DFD" w:rsidDel="00F124AA">
          <w:rPr>
            <w:noProof/>
            <w:webHidden/>
          </w:rPr>
        </w:r>
        <w:r w:rsidR="005C0DFD" w:rsidDel="00F124AA">
          <w:rPr>
            <w:noProof/>
            <w:webHidden/>
          </w:rPr>
          <w:fldChar w:fldCharType="separate"/>
        </w:r>
      </w:del>
      <w:ins w:id="484" w:author="Corneille David" w:date="2021-09-02T17:02:00Z">
        <w:r w:rsidR="00412B77">
          <w:rPr>
            <w:b/>
            <w:bCs/>
            <w:noProof/>
            <w:webHidden/>
          </w:rPr>
          <w:t>Erreur ! Signet non défini.</w:t>
        </w:r>
      </w:ins>
      <w:del w:id="485" w:author="Corneille David" w:date="2021-09-02T17:02:00Z">
        <w:r w:rsidR="005C0DFD" w:rsidDel="00412B77">
          <w:rPr>
            <w:noProof/>
            <w:webHidden/>
          </w:rPr>
          <w:delText>15</w:delText>
        </w:r>
      </w:del>
      <w:del w:id="486" w:author="Kawtar TAMAZI" w:date="2021-08-13T15:34:00Z">
        <w:r w:rsidR="005C0DFD" w:rsidDel="00F124AA">
          <w:rPr>
            <w:noProof/>
            <w:webHidden/>
          </w:rPr>
          <w:fldChar w:fldCharType="end"/>
        </w:r>
        <w:r w:rsidDel="00F124AA">
          <w:rPr>
            <w:noProof/>
          </w:rPr>
          <w:fldChar w:fldCharType="end"/>
        </w:r>
      </w:del>
    </w:p>
    <w:p w14:paraId="3590C7F0" w14:textId="3FEEBC5A" w:rsidR="005C0DFD" w:rsidDel="00F124AA" w:rsidRDefault="000F0671">
      <w:pPr>
        <w:pStyle w:val="TOC3"/>
        <w:tabs>
          <w:tab w:val="right" w:leader="dot" w:pos="9062"/>
        </w:tabs>
        <w:rPr>
          <w:del w:id="487" w:author="Kawtar TAMAZI" w:date="2021-08-13T15:34:00Z"/>
          <w:rFonts w:asciiTheme="minorHAnsi" w:eastAsiaTheme="minorEastAsia" w:hAnsiTheme="minorHAnsi" w:cstheme="minorBidi"/>
          <w:noProof/>
          <w:sz w:val="22"/>
          <w:szCs w:val="22"/>
        </w:rPr>
      </w:pPr>
      <w:del w:id="488" w:author="Kawtar TAMAZI" w:date="2021-08-13T15:34:00Z">
        <w:r w:rsidDel="00F124AA">
          <w:rPr>
            <w:noProof/>
          </w:rPr>
          <w:fldChar w:fldCharType="begin"/>
        </w:r>
        <w:r w:rsidDel="00F124AA">
          <w:rPr>
            <w:noProof/>
          </w:rPr>
          <w:delInstrText xml:space="preserve"> HYPERLINK \l "_Toc68159074" </w:delInstrText>
        </w:r>
        <w:r w:rsidDel="00F124AA">
          <w:rPr>
            <w:noProof/>
          </w:rPr>
          <w:fldChar w:fldCharType="separate"/>
        </w:r>
      </w:del>
      <w:ins w:id="489" w:author="Kawtar TAMAZI" w:date="2021-08-13T15:34:00Z">
        <w:r w:rsidR="00F124AA">
          <w:rPr>
            <w:b/>
            <w:bCs/>
            <w:noProof/>
          </w:rPr>
          <w:t>Erreur ! Référence de lien hypertexte non valide.</w:t>
        </w:r>
      </w:ins>
      <w:del w:id="490" w:author="Kawtar TAMAZI" w:date="2021-08-13T15:34:00Z">
        <w:r w:rsidR="005C0DFD" w:rsidRPr="00DF5C10" w:rsidDel="00F124AA">
          <w:rPr>
            <w:rStyle w:val="Hyperlink"/>
            <w:noProof/>
            <w:lang w:val="en-US" w:bidi="en-US"/>
          </w:rPr>
          <w:delText>Response Create a Card v2.0 (physical card)</w:delText>
        </w:r>
        <w:r w:rsidR="005C0DFD" w:rsidDel="00F124AA">
          <w:rPr>
            <w:noProof/>
            <w:webHidden/>
          </w:rPr>
          <w:tab/>
        </w:r>
        <w:r w:rsidR="005C0DFD" w:rsidDel="00F124AA">
          <w:rPr>
            <w:noProof/>
            <w:webHidden/>
          </w:rPr>
          <w:fldChar w:fldCharType="begin"/>
        </w:r>
        <w:r w:rsidR="005C0DFD" w:rsidDel="00F124AA">
          <w:rPr>
            <w:noProof/>
            <w:webHidden/>
          </w:rPr>
          <w:delInstrText xml:space="preserve"> PAGEREF _Toc68159074 \h </w:delInstrText>
        </w:r>
        <w:r w:rsidR="005C0DFD" w:rsidDel="00F124AA">
          <w:rPr>
            <w:noProof/>
            <w:webHidden/>
          </w:rPr>
        </w:r>
        <w:r w:rsidR="005C0DFD" w:rsidDel="00F124AA">
          <w:rPr>
            <w:noProof/>
            <w:webHidden/>
          </w:rPr>
          <w:fldChar w:fldCharType="separate"/>
        </w:r>
      </w:del>
      <w:ins w:id="491" w:author="Corneille David" w:date="2021-09-02T17:02:00Z">
        <w:r w:rsidR="00412B77">
          <w:rPr>
            <w:b/>
            <w:bCs/>
            <w:noProof/>
            <w:webHidden/>
          </w:rPr>
          <w:t>Erreur ! Signet non défini.</w:t>
        </w:r>
      </w:ins>
      <w:del w:id="492" w:author="Corneille David" w:date="2021-09-02T17:02:00Z">
        <w:r w:rsidR="005C0DFD" w:rsidDel="00412B77">
          <w:rPr>
            <w:noProof/>
            <w:webHidden/>
          </w:rPr>
          <w:delText>16</w:delText>
        </w:r>
      </w:del>
      <w:del w:id="493" w:author="Kawtar TAMAZI" w:date="2021-08-13T15:34:00Z">
        <w:r w:rsidR="005C0DFD" w:rsidDel="00F124AA">
          <w:rPr>
            <w:noProof/>
            <w:webHidden/>
          </w:rPr>
          <w:fldChar w:fldCharType="end"/>
        </w:r>
        <w:r w:rsidDel="00F124AA">
          <w:rPr>
            <w:noProof/>
          </w:rPr>
          <w:fldChar w:fldCharType="end"/>
        </w:r>
      </w:del>
    </w:p>
    <w:p w14:paraId="0E5309D3" w14:textId="1F1D0883" w:rsidR="005C0DFD" w:rsidDel="00F124AA" w:rsidRDefault="000F0671">
      <w:pPr>
        <w:pStyle w:val="TOC3"/>
        <w:tabs>
          <w:tab w:val="right" w:leader="dot" w:pos="9062"/>
        </w:tabs>
        <w:rPr>
          <w:del w:id="494" w:author="Kawtar TAMAZI" w:date="2021-08-13T15:34:00Z"/>
          <w:rFonts w:asciiTheme="minorHAnsi" w:eastAsiaTheme="minorEastAsia" w:hAnsiTheme="minorHAnsi" w:cstheme="minorBidi"/>
          <w:noProof/>
          <w:sz w:val="22"/>
          <w:szCs w:val="22"/>
        </w:rPr>
      </w:pPr>
      <w:del w:id="495" w:author="Kawtar TAMAZI" w:date="2021-08-13T15:34:00Z">
        <w:r w:rsidDel="00F124AA">
          <w:rPr>
            <w:noProof/>
          </w:rPr>
          <w:fldChar w:fldCharType="begin"/>
        </w:r>
        <w:r w:rsidDel="00F124AA">
          <w:rPr>
            <w:noProof/>
          </w:rPr>
          <w:delInstrText xml:space="preserve"> HYPERLINK \l "_Toc68159075" </w:delInstrText>
        </w:r>
        <w:r w:rsidDel="00F124AA">
          <w:rPr>
            <w:noProof/>
          </w:rPr>
          <w:fldChar w:fldCharType="separate"/>
        </w:r>
      </w:del>
      <w:ins w:id="496" w:author="Kawtar TAMAZI" w:date="2021-08-13T15:34:00Z">
        <w:r w:rsidR="00F124AA">
          <w:rPr>
            <w:b/>
            <w:bCs/>
            <w:noProof/>
          </w:rPr>
          <w:t>Erreur ! Référence de lien hypertexte non valide.</w:t>
        </w:r>
      </w:ins>
      <w:del w:id="497" w:author="Kawtar TAMAZI" w:date="2021-08-13T15:34:00Z">
        <w:r w:rsidR="005C0DFD" w:rsidRPr="00DF5C10" w:rsidDel="00F124AA">
          <w:rPr>
            <w:rStyle w:val="Hyperlink"/>
            <w:noProof/>
            <w:lang w:bidi="en-US"/>
          </w:rPr>
          <w:delText>Error codes</w:delText>
        </w:r>
        <w:r w:rsidR="005C0DFD" w:rsidDel="00F124AA">
          <w:rPr>
            <w:noProof/>
            <w:webHidden/>
          </w:rPr>
          <w:tab/>
        </w:r>
        <w:r w:rsidR="005C0DFD" w:rsidDel="00F124AA">
          <w:rPr>
            <w:noProof/>
            <w:webHidden/>
          </w:rPr>
          <w:fldChar w:fldCharType="begin"/>
        </w:r>
        <w:r w:rsidR="005C0DFD" w:rsidDel="00F124AA">
          <w:rPr>
            <w:noProof/>
            <w:webHidden/>
          </w:rPr>
          <w:delInstrText xml:space="preserve"> PAGEREF _Toc68159075 \h </w:delInstrText>
        </w:r>
        <w:r w:rsidR="005C0DFD" w:rsidDel="00F124AA">
          <w:rPr>
            <w:noProof/>
            <w:webHidden/>
          </w:rPr>
        </w:r>
        <w:r w:rsidR="005C0DFD" w:rsidDel="00F124AA">
          <w:rPr>
            <w:noProof/>
            <w:webHidden/>
          </w:rPr>
          <w:fldChar w:fldCharType="separate"/>
        </w:r>
      </w:del>
      <w:ins w:id="498" w:author="Corneille David" w:date="2021-09-02T17:02:00Z">
        <w:r w:rsidR="00412B77">
          <w:rPr>
            <w:b/>
            <w:bCs/>
            <w:noProof/>
            <w:webHidden/>
          </w:rPr>
          <w:t>Erreur ! Signet non défini.</w:t>
        </w:r>
      </w:ins>
      <w:del w:id="499" w:author="Corneille David" w:date="2021-09-02T17:02:00Z">
        <w:r w:rsidR="005C0DFD" w:rsidDel="00412B77">
          <w:rPr>
            <w:noProof/>
            <w:webHidden/>
          </w:rPr>
          <w:delText>16</w:delText>
        </w:r>
      </w:del>
      <w:del w:id="500" w:author="Kawtar TAMAZI" w:date="2021-08-13T15:34:00Z">
        <w:r w:rsidR="005C0DFD" w:rsidDel="00F124AA">
          <w:rPr>
            <w:noProof/>
            <w:webHidden/>
          </w:rPr>
          <w:fldChar w:fldCharType="end"/>
        </w:r>
        <w:r w:rsidDel="00F124AA">
          <w:rPr>
            <w:noProof/>
          </w:rPr>
          <w:fldChar w:fldCharType="end"/>
        </w:r>
      </w:del>
    </w:p>
    <w:p w14:paraId="22AC89A5" w14:textId="1D2FE495" w:rsidR="005C0DFD" w:rsidDel="00F124AA" w:rsidRDefault="000F0671">
      <w:pPr>
        <w:pStyle w:val="TOC3"/>
        <w:tabs>
          <w:tab w:val="right" w:leader="dot" w:pos="9062"/>
        </w:tabs>
        <w:rPr>
          <w:del w:id="501" w:author="Kawtar TAMAZI" w:date="2021-08-13T15:34:00Z"/>
          <w:rFonts w:asciiTheme="minorHAnsi" w:eastAsiaTheme="minorEastAsia" w:hAnsiTheme="minorHAnsi" w:cstheme="minorBidi"/>
          <w:noProof/>
          <w:sz w:val="22"/>
          <w:szCs w:val="22"/>
        </w:rPr>
      </w:pPr>
      <w:del w:id="502" w:author="Kawtar TAMAZI" w:date="2021-08-13T15:34:00Z">
        <w:r w:rsidDel="00F124AA">
          <w:rPr>
            <w:noProof/>
          </w:rPr>
          <w:fldChar w:fldCharType="begin"/>
        </w:r>
        <w:r w:rsidDel="00F124AA">
          <w:rPr>
            <w:noProof/>
          </w:rPr>
          <w:delInstrText xml:space="preserve"> HYPERLINK \l "_Toc68159076" </w:delInstrText>
        </w:r>
        <w:r w:rsidDel="00F124AA">
          <w:rPr>
            <w:noProof/>
          </w:rPr>
          <w:fldChar w:fldCharType="separate"/>
        </w:r>
      </w:del>
      <w:ins w:id="503" w:author="Kawtar TAMAZI" w:date="2021-08-13T15:34:00Z">
        <w:r w:rsidR="00F124AA">
          <w:rPr>
            <w:b/>
            <w:bCs/>
            <w:noProof/>
          </w:rPr>
          <w:t>Erreur ! Référence de lien hypertexte non valide.</w:t>
        </w:r>
      </w:ins>
      <w:del w:id="504" w:author="Kawtar TAMAZI" w:date="2021-08-13T15:34:00Z">
        <w:r w:rsidR="005C0DFD" w:rsidRPr="00DF5C10" w:rsidDel="00F124AA">
          <w:rPr>
            <w:rStyle w:val="Hyperlink"/>
            <w:noProof/>
            <w:lang w:val="en-US" w:bidi="en-US"/>
          </w:rPr>
          <w:delText>Request Create a stock of virtual cards v2.0 (virtual card)</w:delText>
        </w:r>
        <w:r w:rsidR="005C0DFD" w:rsidDel="00F124AA">
          <w:rPr>
            <w:noProof/>
            <w:webHidden/>
          </w:rPr>
          <w:tab/>
        </w:r>
        <w:r w:rsidR="005C0DFD" w:rsidDel="00F124AA">
          <w:rPr>
            <w:noProof/>
            <w:webHidden/>
          </w:rPr>
          <w:fldChar w:fldCharType="begin"/>
        </w:r>
        <w:r w:rsidR="005C0DFD" w:rsidDel="00F124AA">
          <w:rPr>
            <w:noProof/>
            <w:webHidden/>
          </w:rPr>
          <w:delInstrText xml:space="preserve"> PAGEREF _Toc68159076 \h </w:delInstrText>
        </w:r>
        <w:r w:rsidR="005C0DFD" w:rsidDel="00F124AA">
          <w:rPr>
            <w:noProof/>
            <w:webHidden/>
          </w:rPr>
        </w:r>
        <w:r w:rsidR="005C0DFD" w:rsidDel="00F124AA">
          <w:rPr>
            <w:noProof/>
            <w:webHidden/>
          </w:rPr>
          <w:fldChar w:fldCharType="separate"/>
        </w:r>
      </w:del>
      <w:ins w:id="505" w:author="Corneille David" w:date="2021-09-02T17:02:00Z">
        <w:r w:rsidR="00412B77">
          <w:rPr>
            <w:b/>
            <w:bCs/>
            <w:noProof/>
            <w:webHidden/>
          </w:rPr>
          <w:t>Erreur ! Signet non défini.</w:t>
        </w:r>
      </w:ins>
      <w:del w:id="506" w:author="Corneille David" w:date="2021-09-02T17:02:00Z">
        <w:r w:rsidR="005C0DFD" w:rsidDel="00412B77">
          <w:rPr>
            <w:noProof/>
            <w:webHidden/>
          </w:rPr>
          <w:delText>16</w:delText>
        </w:r>
      </w:del>
      <w:del w:id="507" w:author="Kawtar TAMAZI" w:date="2021-08-13T15:34:00Z">
        <w:r w:rsidR="005C0DFD" w:rsidDel="00F124AA">
          <w:rPr>
            <w:noProof/>
            <w:webHidden/>
          </w:rPr>
          <w:fldChar w:fldCharType="end"/>
        </w:r>
        <w:r w:rsidDel="00F124AA">
          <w:rPr>
            <w:noProof/>
          </w:rPr>
          <w:fldChar w:fldCharType="end"/>
        </w:r>
      </w:del>
    </w:p>
    <w:p w14:paraId="502935F0" w14:textId="55E02D3E" w:rsidR="005C0DFD" w:rsidDel="00F124AA" w:rsidRDefault="000F0671">
      <w:pPr>
        <w:pStyle w:val="TOC3"/>
        <w:tabs>
          <w:tab w:val="right" w:leader="dot" w:pos="9062"/>
        </w:tabs>
        <w:rPr>
          <w:del w:id="508" w:author="Kawtar TAMAZI" w:date="2021-08-13T15:34:00Z"/>
          <w:rFonts w:asciiTheme="minorHAnsi" w:eastAsiaTheme="minorEastAsia" w:hAnsiTheme="minorHAnsi" w:cstheme="minorBidi"/>
          <w:noProof/>
          <w:sz w:val="22"/>
          <w:szCs w:val="22"/>
        </w:rPr>
      </w:pPr>
      <w:del w:id="509" w:author="Kawtar TAMAZI" w:date="2021-08-13T15:34:00Z">
        <w:r w:rsidDel="00F124AA">
          <w:rPr>
            <w:noProof/>
          </w:rPr>
          <w:fldChar w:fldCharType="begin"/>
        </w:r>
        <w:r w:rsidDel="00F124AA">
          <w:rPr>
            <w:noProof/>
          </w:rPr>
          <w:delInstrText xml:space="preserve"> HYPERLINK \l "_Toc68159077" </w:delInstrText>
        </w:r>
        <w:r w:rsidDel="00F124AA">
          <w:rPr>
            <w:noProof/>
          </w:rPr>
          <w:fldChar w:fldCharType="separate"/>
        </w:r>
      </w:del>
      <w:ins w:id="510" w:author="Kawtar TAMAZI" w:date="2021-08-13T15:34:00Z">
        <w:r w:rsidR="00F124AA">
          <w:rPr>
            <w:b/>
            <w:bCs/>
            <w:noProof/>
          </w:rPr>
          <w:t>Erreur ! Référence de lien hypertexte non valide.</w:t>
        </w:r>
      </w:ins>
      <w:del w:id="511" w:author="Kawtar TAMAZI" w:date="2021-08-13T15:34:00Z">
        <w:r w:rsidR="005C0DFD" w:rsidRPr="00DF5C10" w:rsidDel="00F124AA">
          <w:rPr>
            <w:rStyle w:val="Hyperlink"/>
            <w:noProof/>
            <w:lang w:val="en-US" w:bidi="en-US"/>
          </w:rPr>
          <w:delText>Response Create a stock of virtual cards v2.0 (virtual card)</w:delText>
        </w:r>
        <w:r w:rsidR="005C0DFD" w:rsidDel="00F124AA">
          <w:rPr>
            <w:noProof/>
            <w:webHidden/>
          </w:rPr>
          <w:tab/>
        </w:r>
        <w:r w:rsidR="005C0DFD" w:rsidDel="00F124AA">
          <w:rPr>
            <w:noProof/>
            <w:webHidden/>
          </w:rPr>
          <w:fldChar w:fldCharType="begin"/>
        </w:r>
        <w:r w:rsidR="005C0DFD" w:rsidDel="00F124AA">
          <w:rPr>
            <w:noProof/>
            <w:webHidden/>
          </w:rPr>
          <w:delInstrText xml:space="preserve"> PAGEREF _Toc68159077 \h </w:delInstrText>
        </w:r>
        <w:r w:rsidR="005C0DFD" w:rsidDel="00F124AA">
          <w:rPr>
            <w:noProof/>
            <w:webHidden/>
          </w:rPr>
        </w:r>
        <w:r w:rsidR="005C0DFD" w:rsidDel="00F124AA">
          <w:rPr>
            <w:noProof/>
            <w:webHidden/>
          </w:rPr>
          <w:fldChar w:fldCharType="separate"/>
        </w:r>
      </w:del>
      <w:ins w:id="512" w:author="Corneille David" w:date="2021-09-02T17:02:00Z">
        <w:r w:rsidR="00412B77">
          <w:rPr>
            <w:b/>
            <w:bCs/>
            <w:noProof/>
            <w:webHidden/>
          </w:rPr>
          <w:t>Erreur ! Signet non défini.</w:t>
        </w:r>
      </w:ins>
      <w:del w:id="513" w:author="Corneille David" w:date="2021-09-02T17:02:00Z">
        <w:r w:rsidR="005C0DFD" w:rsidDel="00412B77">
          <w:rPr>
            <w:noProof/>
            <w:webHidden/>
          </w:rPr>
          <w:delText>16</w:delText>
        </w:r>
      </w:del>
      <w:del w:id="514" w:author="Kawtar TAMAZI" w:date="2021-08-13T15:34:00Z">
        <w:r w:rsidR="005C0DFD" w:rsidDel="00F124AA">
          <w:rPr>
            <w:noProof/>
            <w:webHidden/>
          </w:rPr>
          <w:fldChar w:fldCharType="end"/>
        </w:r>
        <w:r w:rsidDel="00F124AA">
          <w:rPr>
            <w:noProof/>
          </w:rPr>
          <w:fldChar w:fldCharType="end"/>
        </w:r>
      </w:del>
    </w:p>
    <w:p w14:paraId="58071E77" w14:textId="33492635" w:rsidR="005C0DFD" w:rsidDel="00F124AA" w:rsidRDefault="000F0671">
      <w:pPr>
        <w:pStyle w:val="TOC3"/>
        <w:tabs>
          <w:tab w:val="right" w:leader="dot" w:pos="9062"/>
        </w:tabs>
        <w:rPr>
          <w:del w:id="515" w:author="Kawtar TAMAZI" w:date="2021-08-13T15:34:00Z"/>
          <w:rFonts w:asciiTheme="minorHAnsi" w:eastAsiaTheme="minorEastAsia" w:hAnsiTheme="minorHAnsi" w:cstheme="minorBidi"/>
          <w:noProof/>
          <w:sz w:val="22"/>
          <w:szCs w:val="22"/>
        </w:rPr>
      </w:pPr>
      <w:del w:id="516" w:author="Kawtar TAMAZI" w:date="2021-08-13T15:34:00Z">
        <w:r w:rsidDel="00F124AA">
          <w:rPr>
            <w:noProof/>
          </w:rPr>
          <w:fldChar w:fldCharType="begin"/>
        </w:r>
        <w:r w:rsidDel="00F124AA">
          <w:rPr>
            <w:noProof/>
          </w:rPr>
          <w:delInstrText xml:space="preserve"> HYPERLINK \l "_Toc68159078" </w:delInstrText>
        </w:r>
        <w:r w:rsidDel="00F124AA">
          <w:rPr>
            <w:noProof/>
          </w:rPr>
          <w:fldChar w:fldCharType="separate"/>
        </w:r>
      </w:del>
      <w:ins w:id="517" w:author="Kawtar TAMAZI" w:date="2021-08-13T15:34:00Z">
        <w:r w:rsidR="00F124AA">
          <w:rPr>
            <w:b/>
            <w:bCs/>
            <w:noProof/>
          </w:rPr>
          <w:t>Erreur ! Référence de lien hypertexte non valide.</w:t>
        </w:r>
      </w:ins>
      <w:del w:id="518" w:author="Kawtar TAMAZI" w:date="2021-08-13T15:34:00Z">
        <w:r w:rsidR="005C0DFD" w:rsidRPr="00DF5C10" w:rsidDel="00F124AA">
          <w:rPr>
            <w:rStyle w:val="Hyperlink"/>
            <w:noProof/>
            <w:lang w:val="en-US" w:bidi="en-US"/>
          </w:rPr>
          <w:delText>Response Associate an holder to a virtual card v2.0 (virtual card)</w:delText>
        </w:r>
        <w:r w:rsidR="005C0DFD" w:rsidDel="00F124AA">
          <w:rPr>
            <w:noProof/>
            <w:webHidden/>
          </w:rPr>
          <w:tab/>
        </w:r>
        <w:r w:rsidR="005C0DFD" w:rsidDel="00F124AA">
          <w:rPr>
            <w:noProof/>
            <w:webHidden/>
          </w:rPr>
          <w:fldChar w:fldCharType="begin"/>
        </w:r>
        <w:r w:rsidR="005C0DFD" w:rsidDel="00F124AA">
          <w:rPr>
            <w:noProof/>
            <w:webHidden/>
          </w:rPr>
          <w:delInstrText xml:space="preserve"> PAGEREF _Toc68159078 \h </w:delInstrText>
        </w:r>
        <w:r w:rsidR="005C0DFD" w:rsidDel="00F124AA">
          <w:rPr>
            <w:noProof/>
            <w:webHidden/>
          </w:rPr>
        </w:r>
        <w:r w:rsidR="005C0DFD" w:rsidDel="00F124AA">
          <w:rPr>
            <w:noProof/>
            <w:webHidden/>
          </w:rPr>
          <w:fldChar w:fldCharType="separate"/>
        </w:r>
      </w:del>
      <w:ins w:id="519" w:author="Corneille David" w:date="2021-09-02T17:02:00Z">
        <w:r w:rsidR="00412B77">
          <w:rPr>
            <w:b/>
            <w:bCs/>
            <w:noProof/>
            <w:webHidden/>
          </w:rPr>
          <w:t>Erreur ! Signet non défini.</w:t>
        </w:r>
      </w:ins>
      <w:del w:id="520" w:author="Corneille David" w:date="2021-09-02T17:02:00Z">
        <w:r w:rsidR="005C0DFD" w:rsidDel="00412B77">
          <w:rPr>
            <w:noProof/>
            <w:webHidden/>
          </w:rPr>
          <w:delText>17</w:delText>
        </w:r>
      </w:del>
      <w:del w:id="521" w:author="Kawtar TAMAZI" w:date="2021-08-13T15:34:00Z">
        <w:r w:rsidR="005C0DFD" w:rsidDel="00F124AA">
          <w:rPr>
            <w:noProof/>
            <w:webHidden/>
          </w:rPr>
          <w:fldChar w:fldCharType="end"/>
        </w:r>
        <w:r w:rsidDel="00F124AA">
          <w:rPr>
            <w:noProof/>
          </w:rPr>
          <w:fldChar w:fldCharType="end"/>
        </w:r>
      </w:del>
    </w:p>
    <w:p w14:paraId="242892C0" w14:textId="24FFE73D" w:rsidR="005C0DFD" w:rsidDel="00F124AA" w:rsidRDefault="000F0671">
      <w:pPr>
        <w:pStyle w:val="TOC3"/>
        <w:tabs>
          <w:tab w:val="right" w:leader="dot" w:pos="9062"/>
        </w:tabs>
        <w:rPr>
          <w:del w:id="522" w:author="Kawtar TAMAZI" w:date="2021-08-13T15:34:00Z"/>
          <w:rFonts w:asciiTheme="minorHAnsi" w:eastAsiaTheme="minorEastAsia" w:hAnsiTheme="minorHAnsi" w:cstheme="minorBidi"/>
          <w:noProof/>
          <w:sz w:val="22"/>
          <w:szCs w:val="22"/>
        </w:rPr>
      </w:pPr>
      <w:del w:id="523" w:author="Kawtar TAMAZI" w:date="2021-08-13T15:34:00Z">
        <w:r w:rsidDel="00F124AA">
          <w:rPr>
            <w:noProof/>
          </w:rPr>
          <w:fldChar w:fldCharType="begin"/>
        </w:r>
        <w:r w:rsidDel="00F124AA">
          <w:rPr>
            <w:noProof/>
          </w:rPr>
          <w:delInstrText xml:space="preserve"> HYPERLINK \l "_Toc68159079" </w:delInstrText>
        </w:r>
        <w:r w:rsidDel="00F124AA">
          <w:rPr>
            <w:noProof/>
          </w:rPr>
          <w:fldChar w:fldCharType="separate"/>
        </w:r>
      </w:del>
      <w:ins w:id="524" w:author="Kawtar TAMAZI" w:date="2021-08-13T15:34:00Z">
        <w:r w:rsidR="00F124AA">
          <w:rPr>
            <w:b/>
            <w:bCs/>
            <w:noProof/>
          </w:rPr>
          <w:t>Erreur ! Référence de lien hypertexte non valide.</w:t>
        </w:r>
      </w:ins>
      <w:del w:id="525" w:author="Kawtar TAMAZI" w:date="2021-08-13T15:34:00Z">
        <w:r w:rsidR="005C0DFD" w:rsidRPr="00DF5C10" w:rsidDel="00F124AA">
          <w:rPr>
            <w:rStyle w:val="Hyperlink"/>
            <w:noProof/>
            <w:lang w:val="en-US" w:bidi="en-US"/>
          </w:rPr>
          <w:delText>Response Associate an holder to a virtual card v2.0 (virtual card)</w:delText>
        </w:r>
        <w:r w:rsidR="005C0DFD" w:rsidDel="00F124AA">
          <w:rPr>
            <w:noProof/>
            <w:webHidden/>
          </w:rPr>
          <w:tab/>
        </w:r>
        <w:r w:rsidR="005C0DFD" w:rsidDel="00F124AA">
          <w:rPr>
            <w:noProof/>
            <w:webHidden/>
          </w:rPr>
          <w:fldChar w:fldCharType="begin"/>
        </w:r>
        <w:r w:rsidR="005C0DFD" w:rsidDel="00F124AA">
          <w:rPr>
            <w:noProof/>
            <w:webHidden/>
          </w:rPr>
          <w:delInstrText xml:space="preserve"> PAGEREF _Toc68159079 \h </w:delInstrText>
        </w:r>
        <w:r w:rsidR="005C0DFD" w:rsidDel="00F124AA">
          <w:rPr>
            <w:noProof/>
            <w:webHidden/>
          </w:rPr>
        </w:r>
        <w:r w:rsidR="005C0DFD" w:rsidDel="00F124AA">
          <w:rPr>
            <w:noProof/>
            <w:webHidden/>
          </w:rPr>
          <w:fldChar w:fldCharType="separate"/>
        </w:r>
      </w:del>
      <w:ins w:id="526" w:author="Corneille David" w:date="2021-09-02T17:02:00Z">
        <w:r w:rsidR="00412B77">
          <w:rPr>
            <w:b/>
            <w:bCs/>
            <w:noProof/>
            <w:webHidden/>
          </w:rPr>
          <w:t>Erreur ! Signet non défini.</w:t>
        </w:r>
      </w:ins>
      <w:del w:id="527" w:author="Corneille David" w:date="2021-09-02T17:02:00Z">
        <w:r w:rsidR="005C0DFD" w:rsidDel="00412B77">
          <w:rPr>
            <w:noProof/>
            <w:webHidden/>
          </w:rPr>
          <w:delText>17</w:delText>
        </w:r>
      </w:del>
      <w:del w:id="528" w:author="Kawtar TAMAZI" w:date="2021-08-13T15:34:00Z">
        <w:r w:rsidR="005C0DFD" w:rsidDel="00F124AA">
          <w:rPr>
            <w:noProof/>
            <w:webHidden/>
          </w:rPr>
          <w:fldChar w:fldCharType="end"/>
        </w:r>
        <w:r w:rsidDel="00F124AA">
          <w:rPr>
            <w:noProof/>
          </w:rPr>
          <w:fldChar w:fldCharType="end"/>
        </w:r>
      </w:del>
    </w:p>
    <w:p w14:paraId="43928938" w14:textId="3807C167" w:rsidR="005C0DFD" w:rsidDel="00F124AA" w:rsidRDefault="000F0671">
      <w:pPr>
        <w:pStyle w:val="TOC3"/>
        <w:tabs>
          <w:tab w:val="right" w:leader="dot" w:pos="9062"/>
        </w:tabs>
        <w:rPr>
          <w:del w:id="529" w:author="Kawtar TAMAZI" w:date="2021-08-13T15:34:00Z"/>
          <w:rFonts w:asciiTheme="minorHAnsi" w:eastAsiaTheme="minorEastAsia" w:hAnsiTheme="minorHAnsi" w:cstheme="minorBidi"/>
          <w:noProof/>
          <w:sz w:val="22"/>
          <w:szCs w:val="22"/>
        </w:rPr>
      </w:pPr>
      <w:del w:id="530" w:author="Kawtar TAMAZI" w:date="2021-08-13T15:34:00Z">
        <w:r w:rsidDel="00F124AA">
          <w:rPr>
            <w:noProof/>
          </w:rPr>
          <w:fldChar w:fldCharType="begin"/>
        </w:r>
        <w:r w:rsidDel="00F124AA">
          <w:rPr>
            <w:noProof/>
          </w:rPr>
          <w:delInstrText xml:space="preserve"> HYPERLINK \l "_Toc68159080" </w:delInstrText>
        </w:r>
        <w:r w:rsidDel="00F124AA">
          <w:rPr>
            <w:noProof/>
          </w:rPr>
          <w:fldChar w:fldCharType="separate"/>
        </w:r>
      </w:del>
      <w:ins w:id="531" w:author="Kawtar TAMAZI" w:date="2021-08-13T15:34:00Z">
        <w:r w:rsidR="00F124AA">
          <w:rPr>
            <w:b/>
            <w:bCs/>
            <w:noProof/>
          </w:rPr>
          <w:t>Erreur ! Référence de lien hypertexte non valide.</w:t>
        </w:r>
      </w:ins>
      <w:del w:id="532" w:author="Kawtar TAMAZI" w:date="2021-08-13T15:34:00Z">
        <w:r w:rsidR="005C0DFD" w:rsidRPr="00DF5C10" w:rsidDel="00F124AA">
          <w:rPr>
            <w:rStyle w:val="Hyperlink"/>
            <w:noProof/>
            <w:lang w:bidi="en-US"/>
          </w:rPr>
          <w:delText>Error codes</w:delText>
        </w:r>
        <w:r w:rsidR="005C0DFD" w:rsidDel="00F124AA">
          <w:rPr>
            <w:noProof/>
            <w:webHidden/>
          </w:rPr>
          <w:tab/>
        </w:r>
        <w:r w:rsidR="005C0DFD" w:rsidDel="00F124AA">
          <w:rPr>
            <w:noProof/>
            <w:webHidden/>
          </w:rPr>
          <w:fldChar w:fldCharType="begin"/>
        </w:r>
        <w:r w:rsidR="005C0DFD" w:rsidDel="00F124AA">
          <w:rPr>
            <w:noProof/>
            <w:webHidden/>
          </w:rPr>
          <w:delInstrText xml:space="preserve"> PAGEREF _Toc68159080 \h </w:delInstrText>
        </w:r>
        <w:r w:rsidR="005C0DFD" w:rsidDel="00F124AA">
          <w:rPr>
            <w:noProof/>
            <w:webHidden/>
          </w:rPr>
        </w:r>
        <w:r w:rsidR="005C0DFD" w:rsidDel="00F124AA">
          <w:rPr>
            <w:noProof/>
            <w:webHidden/>
          </w:rPr>
          <w:fldChar w:fldCharType="separate"/>
        </w:r>
      </w:del>
      <w:ins w:id="533" w:author="Corneille David" w:date="2021-09-02T17:02:00Z">
        <w:r w:rsidR="00412B77">
          <w:rPr>
            <w:b/>
            <w:bCs/>
            <w:noProof/>
            <w:webHidden/>
          </w:rPr>
          <w:t>Erreur ! Signet non défini.</w:t>
        </w:r>
      </w:ins>
      <w:del w:id="534" w:author="Corneille David" w:date="2021-09-02T17:02:00Z">
        <w:r w:rsidR="005C0DFD" w:rsidDel="00412B77">
          <w:rPr>
            <w:noProof/>
            <w:webHidden/>
          </w:rPr>
          <w:delText>17</w:delText>
        </w:r>
      </w:del>
      <w:del w:id="535" w:author="Kawtar TAMAZI" w:date="2021-08-13T15:34:00Z">
        <w:r w:rsidR="005C0DFD" w:rsidDel="00F124AA">
          <w:rPr>
            <w:noProof/>
            <w:webHidden/>
          </w:rPr>
          <w:fldChar w:fldCharType="end"/>
        </w:r>
        <w:r w:rsidDel="00F124AA">
          <w:rPr>
            <w:noProof/>
          </w:rPr>
          <w:fldChar w:fldCharType="end"/>
        </w:r>
      </w:del>
    </w:p>
    <w:p w14:paraId="67A70F65" w14:textId="1E348D4B" w:rsidR="005C0DFD" w:rsidDel="00F124AA" w:rsidRDefault="000F0671">
      <w:pPr>
        <w:pStyle w:val="TOC1"/>
        <w:tabs>
          <w:tab w:val="left" w:pos="480"/>
          <w:tab w:val="right" w:leader="dot" w:pos="9062"/>
        </w:tabs>
        <w:rPr>
          <w:del w:id="536" w:author="Kawtar TAMAZI" w:date="2021-08-13T15:34:00Z"/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del w:id="537" w:author="Kawtar TAMAZI" w:date="2021-08-13T15:34:00Z">
        <w:r w:rsidDel="00F124AA">
          <w:rPr>
            <w:noProof/>
          </w:rPr>
          <w:fldChar w:fldCharType="begin"/>
        </w:r>
        <w:r w:rsidDel="00F124AA">
          <w:rPr>
            <w:noProof/>
          </w:rPr>
          <w:delInstrText xml:space="preserve"> HYPERLINK \l "_Toc68159081" </w:delInstrText>
        </w:r>
        <w:r w:rsidDel="00F124AA">
          <w:rPr>
            <w:noProof/>
          </w:rPr>
          <w:fldChar w:fldCharType="separate"/>
        </w:r>
      </w:del>
      <w:ins w:id="538" w:author="Kawtar TAMAZI" w:date="2021-08-13T15:34:00Z">
        <w:r w:rsidR="00F124AA">
          <w:rPr>
            <w:b w:val="0"/>
            <w:bCs w:val="0"/>
            <w:noProof/>
          </w:rPr>
          <w:t>Erreur ! Référence de lien hypertexte non valide.</w:t>
        </w:r>
      </w:ins>
      <w:del w:id="539" w:author="Kawtar TAMAZI" w:date="2021-08-13T15:34:00Z">
        <w:r w:rsidR="005C0DFD" w:rsidRPr="00DF5C10" w:rsidDel="00F124AA">
          <w:rPr>
            <w:rStyle w:val="Hyperlink"/>
            <w:noProof/>
            <w:lang w:val="en-US"/>
          </w:rPr>
          <w:delText>6.</w:delText>
        </w:r>
        <w:r w:rsidR="005C0DFD" w:rsidDel="00F124AA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5C0DFD" w:rsidRPr="00DF5C10" w:rsidDel="00F124AA">
          <w:rPr>
            <w:rStyle w:val="Hyperlink"/>
            <w:noProof/>
            <w:lang w:val="en-US"/>
          </w:rPr>
          <w:delText>Get ISSUED cards list for SPECIFIC USER V1.0/ V1.1</w:delText>
        </w:r>
        <w:r w:rsidR="005C0DFD" w:rsidDel="00F124AA">
          <w:rPr>
            <w:noProof/>
            <w:webHidden/>
          </w:rPr>
          <w:tab/>
        </w:r>
        <w:r w:rsidR="005C0DFD" w:rsidDel="00F124AA">
          <w:rPr>
            <w:noProof/>
            <w:webHidden/>
          </w:rPr>
          <w:fldChar w:fldCharType="begin"/>
        </w:r>
        <w:r w:rsidR="005C0DFD" w:rsidDel="00F124AA">
          <w:rPr>
            <w:noProof/>
            <w:webHidden/>
          </w:rPr>
          <w:delInstrText xml:space="preserve"> PAGEREF _Toc68159081 \h </w:delInstrText>
        </w:r>
        <w:r w:rsidR="005C0DFD" w:rsidDel="00F124AA">
          <w:rPr>
            <w:noProof/>
            <w:webHidden/>
          </w:rPr>
        </w:r>
        <w:r w:rsidR="005C0DFD" w:rsidDel="00F124AA">
          <w:rPr>
            <w:noProof/>
            <w:webHidden/>
          </w:rPr>
          <w:fldChar w:fldCharType="separate"/>
        </w:r>
      </w:del>
      <w:ins w:id="540" w:author="Corneille David" w:date="2021-09-02T17:02:00Z">
        <w:r w:rsidR="00412B77">
          <w:rPr>
            <w:b w:val="0"/>
            <w:bCs w:val="0"/>
            <w:noProof/>
            <w:webHidden/>
          </w:rPr>
          <w:t>Erreur ! Signet non défini.</w:t>
        </w:r>
      </w:ins>
      <w:del w:id="541" w:author="Corneille David" w:date="2021-09-02T17:02:00Z">
        <w:r w:rsidR="005C0DFD" w:rsidDel="00412B77">
          <w:rPr>
            <w:noProof/>
            <w:webHidden/>
          </w:rPr>
          <w:delText>18</w:delText>
        </w:r>
      </w:del>
      <w:del w:id="542" w:author="Kawtar TAMAZI" w:date="2021-08-13T15:34:00Z">
        <w:r w:rsidR="005C0DFD" w:rsidDel="00F124AA">
          <w:rPr>
            <w:noProof/>
            <w:webHidden/>
          </w:rPr>
          <w:fldChar w:fldCharType="end"/>
        </w:r>
        <w:r w:rsidDel="00F124AA">
          <w:rPr>
            <w:noProof/>
          </w:rPr>
          <w:fldChar w:fldCharType="end"/>
        </w:r>
      </w:del>
    </w:p>
    <w:p w14:paraId="0F067EAB" w14:textId="7EC3D621" w:rsidR="005C0DFD" w:rsidDel="00F124AA" w:rsidRDefault="000F0671">
      <w:pPr>
        <w:pStyle w:val="TOC2"/>
        <w:tabs>
          <w:tab w:val="left" w:pos="1100"/>
          <w:tab w:val="right" w:leader="dot" w:pos="9062"/>
        </w:tabs>
        <w:rPr>
          <w:del w:id="543" w:author="Kawtar TAMAZI" w:date="2021-08-13T15:34:00Z"/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del w:id="544" w:author="Kawtar TAMAZI" w:date="2021-08-13T15:34:00Z">
        <w:r w:rsidDel="00F124AA">
          <w:rPr>
            <w:noProof/>
          </w:rPr>
          <w:fldChar w:fldCharType="begin"/>
        </w:r>
        <w:r w:rsidDel="00F124AA">
          <w:rPr>
            <w:noProof/>
          </w:rPr>
          <w:delInstrText xml:space="preserve"> HYPERLINK \l "_Toc68159082" </w:delInstrText>
        </w:r>
        <w:r w:rsidDel="00F124AA">
          <w:rPr>
            <w:noProof/>
          </w:rPr>
          <w:fldChar w:fldCharType="separate"/>
        </w:r>
      </w:del>
      <w:ins w:id="545" w:author="Kawtar TAMAZI" w:date="2021-08-13T15:34:00Z">
        <w:r w:rsidR="00F124AA">
          <w:rPr>
            <w:b/>
            <w:bCs/>
            <w:noProof/>
          </w:rPr>
          <w:t>Erreur ! Référence de lien hypertexte non valide.</w:t>
        </w:r>
      </w:ins>
      <w:del w:id="546" w:author="Kawtar TAMAZI" w:date="2021-08-13T15:34:00Z">
        <w:r w:rsidR="005C0DFD" w:rsidRPr="00DF5C10" w:rsidDel="00F124AA">
          <w:rPr>
            <w:rStyle w:val="Hyperlink"/>
            <w:noProof/>
            <w:lang w:val="en-GB"/>
          </w:rPr>
          <w:delText>6.1.1</w:delText>
        </w:r>
        <w:r w:rsidR="005C0DFD" w:rsidDel="00F124AA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5C0DFD" w:rsidRPr="00DF5C10" w:rsidDel="00F124AA">
          <w:rPr>
            <w:rStyle w:val="Hyperlink"/>
            <w:noProof/>
            <w:lang w:val="en-GB"/>
          </w:rPr>
          <w:delText>Get ISSUED cards list for SPECIFIC USER V1.0/ V1.1</w:delText>
        </w:r>
        <w:r w:rsidR="005C0DFD" w:rsidDel="00F124AA">
          <w:rPr>
            <w:noProof/>
            <w:webHidden/>
          </w:rPr>
          <w:tab/>
        </w:r>
        <w:r w:rsidR="005C0DFD" w:rsidDel="00F124AA">
          <w:rPr>
            <w:noProof/>
            <w:webHidden/>
          </w:rPr>
          <w:fldChar w:fldCharType="begin"/>
        </w:r>
        <w:r w:rsidR="005C0DFD" w:rsidDel="00F124AA">
          <w:rPr>
            <w:noProof/>
            <w:webHidden/>
          </w:rPr>
          <w:delInstrText xml:space="preserve"> PAGEREF _Toc68159082 \h </w:delInstrText>
        </w:r>
        <w:r w:rsidR="005C0DFD" w:rsidDel="00F124AA">
          <w:rPr>
            <w:noProof/>
            <w:webHidden/>
          </w:rPr>
        </w:r>
        <w:r w:rsidR="005C0DFD" w:rsidDel="00F124AA">
          <w:rPr>
            <w:noProof/>
            <w:webHidden/>
          </w:rPr>
          <w:fldChar w:fldCharType="separate"/>
        </w:r>
      </w:del>
      <w:ins w:id="547" w:author="Corneille David" w:date="2021-09-02T17:02:00Z">
        <w:r w:rsidR="00412B77">
          <w:rPr>
            <w:b/>
            <w:bCs/>
            <w:noProof/>
            <w:webHidden/>
          </w:rPr>
          <w:t>Erreur ! Signet non défini.</w:t>
        </w:r>
      </w:ins>
      <w:del w:id="548" w:author="Corneille David" w:date="2021-09-02T17:02:00Z">
        <w:r w:rsidR="005C0DFD" w:rsidDel="00412B77">
          <w:rPr>
            <w:noProof/>
            <w:webHidden/>
          </w:rPr>
          <w:delText>18</w:delText>
        </w:r>
      </w:del>
      <w:del w:id="549" w:author="Kawtar TAMAZI" w:date="2021-08-13T15:34:00Z">
        <w:r w:rsidR="005C0DFD" w:rsidDel="00F124AA">
          <w:rPr>
            <w:noProof/>
            <w:webHidden/>
          </w:rPr>
          <w:fldChar w:fldCharType="end"/>
        </w:r>
        <w:r w:rsidDel="00F124AA">
          <w:rPr>
            <w:noProof/>
          </w:rPr>
          <w:fldChar w:fldCharType="end"/>
        </w:r>
      </w:del>
    </w:p>
    <w:p w14:paraId="07362BF5" w14:textId="37DEE54D" w:rsidR="005C0DFD" w:rsidDel="00F124AA" w:rsidRDefault="000F0671">
      <w:pPr>
        <w:pStyle w:val="TOC3"/>
        <w:tabs>
          <w:tab w:val="right" w:leader="dot" w:pos="9062"/>
        </w:tabs>
        <w:rPr>
          <w:del w:id="550" w:author="Kawtar TAMAZI" w:date="2021-08-13T15:34:00Z"/>
          <w:rFonts w:asciiTheme="minorHAnsi" w:eastAsiaTheme="minorEastAsia" w:hAnsiTheme="minorHAnsi" w:cstheme="minorBidi"/>
          <w:noProof/>
          <w:sz w:val="22"/>
          <w:szCs w:val="22"/>
        </w:rPr>
      </w:pPr>
      <w:del w:id="551" w:author="Kawtar TAMAZI" w:date="2021-08-13T15:34:00Z">
        <w:r w:rsidDel="00F124AA">
          <w:rPr>
            <w:noProof/>
          </w:rPr>
          <w:fldChar w:fldCharType="begin"/>
        </w:r>
        <w:r w:rsidDel="00F124AA">
          <w:rPr>
            <w:noProof/>
          </w:rPr>
          <w:delInstrText xml:space="preserve"> HYPERLINK \l "_Toc68159083" </w:delInstrText>
        </w:r>
        <w:r w:rsidDel="00F124AA">
          <w:rPr>
            <w:noProof/>
          </w:rPr>
          <w:fldChar w:fldCharType="separate"/>
        </w:r>
      </w:del>
      <w:ins w:id="552" w:author="Kawtar TAMAZI" w:date="2021-08-13T15:34:00Z">
        <w:r w:rsidR="00F124AA">
          <w:rPr>
            <w:b/>
            <w:bCs/>
            <w:noProof/>
          </w:rPr>
          <w:t>Erreur ! Référence de lien hypertexte non valide.</w:t>
        </w:r>
      </w:ins>
      <w:del w:id="553" w:author="Kawtar TAMAZI" w:date="2021-08-13T15:34:00Z">
        <w:r w:rsidR="005C0DFD" w:rsidRPr="00DF5C10" w:rsidDel="00F124AA">
          <w:rPr>
            <w:rStyle w:val="Hyperlink"/>
            <w:noProof/>
            <w:lang w:val="en-US" w:bidi="en-US"/>
          </w:rPr>
          <w:delText>Request Get issued card lists for specific user V1.0/ V1.1</w:delText>
        </w:r>
        <w:r w:rsidR="005C0DFD" w:rsidDel="00F124AA">
          <w:rPr>
            <w:noProof/>
            <w:webHidden/>
          </w:rPr>
          <w:tab/>
        </w:r>
        <w:r w:rsidR="005C0DFD" w:rsidDel="00F124AA">
          <w:rPr>
            <w:noProof/>
            <w:webHidden/>
          </w:rPr>
          <w:fldChar w:fldCharType="begin"/>
        </w:r>
        <w:r w:rsidR="005C0DFD" w:rsidDel="00F124AA">
          <w:rPr>
            <w:noProof/>
            <w:webHidden/>
          </w:rPr>
          <w:delInstrText xml:space="preserve"> PAGEREF _Toc68159083 \h </w:delInstrText>
        </w:r>
        <w:r w:rsidR="005C0DFD" w:rsidDel="00F124AA">
          <w:rPr>
            <w:noProof/>
            <w:webHidden/>
          </w:rPr>
        </w:r>
        <w:r w:rsidR="005C0DFD" w:rsidDel="00F124AA">
          <w:rPr>
            <w:noProof/>
            <w:webHidden/>
          </w:rPr>
          <w:fldChar w:fldCharType="separate"/>
        </w:r>
      </w:del>
      <w:ins w:id="554" w:author="Corneille David" w:date="2021-09-02T17:02:00Z">
        <w:r w:rsidR="00412B77">
          <w:rPr>
            <w:b/>
            <w:bCs/>
            <w:noProof/>
            <w:webHidden/>
          </w:rPr>
          <w:t>Erreur ! Signet non défini.</w:t>
        </w:r>
      </w:ins>
      <w:del w:id="555" w:author="Corneille David" w:date="2021-09-02T17:02:00Z">
        <w:r w:rsidR="005C0DFD" w:rsidDel="00412B77">
          <w:rPr>
            <w:noProof/>
            <w:webHidden/>
          </w:rPr>
          <w:delText>18</w:delText>
        </w:r>
      </w:del>
      <w:del w:id="556" w:author="Kawtar TAMAZI" w:date="2021-08-13T15:34:00Z">
        <w:r w:rsidR="005C0DFD" w:rsidDel="00F124AA">
          <w:rPr>
            <w:noProof/>
            <w:webHidden/>
          </w:rPr>
          <w:fldChar w:fldCharType="end"/>
        </w:r>
        <w:r w:rsidDel="00F124AA">
          <w:rPr>
            <w:noProof/>
          </w:rPr>
          <w:fldChar w:fldCharType="end"/>
        </w:r>
      </w:del>
    </w:p>
    <w:p w14:paraId="44411492" w14:textId="3359FFE5" w:rsidR="005C0DFD" w:rsidDel="00F124AA" w:rsidRDefault="000F0671">
      <w:pPr>
        <w:pStyle w:val="TOC3"/>
        <w:tabs>
          <w:tab w:val="right" w:leader="dot" w:pos="9062"/>
        </w:tabs>
        <w:rPr>
          <w:del w:id="557" w:author="Kawtar TAMAZI" w:date="2021-08-13T15:34:00Z"/>
          <w:rFonts w:asciiTheme="minorHAnsi" w:eastAsiaTheme="minorEastAsia" w:hAnsiTheme="minorHAnsi" w:cstheme="minorBidi"/>
          <w:noProof/>
          <w:sz w:val="22"/>
          <w:szCs w:val="22"/>
        </w:rPr>
      </w:pPr>
      <w:del w:id="558" w:author="Kawtar TAMAZI" w:date="2021-08-13T15:34:00Z">
        <w:r w:rsidDel="00F124AA">
          <w:rPr>
            <w:noProof/>
          </w:rPr>
          <w:fldChar w:fldCharType="begin"/>
        </w:r>
        <w:r w:rsidDel="00F124AA">
          <w:rPr>
            <w:noProof/>
          </w:rPr>
          <w:delInstrText xml:space="preserve"> HYPERLINK \l "_Toc68159084" </w:delInstrText>
        </w:r>
        <w:r w:rsidDel="00F124AA">
          <w:rPr>
            <w:noProof/>
          </w:rPr>
          <w:fldChar w:fldCharType="separate"/>
        </w:r>
      </w:del>
      <w:ins w:id="559" w:author="Kawtar TAMAZI" w:date="2021-08-13T15:34:00Z">
        <w:r w:rsidR="00F124AA">
          <w:rPr>
            <w:b/>
            <w:bCs/>
            <w:noProof/>
          </w:rPr>
          <w:t>Erreur ! Référence de lien hypertexte non valide.</w:t>
        </w:r>
      </w:ins>
      <w:del w:id="560" w:author="Kawtar TAMAZI" w:date="2021-08-13T15:34:00Z">
        <w:r w:rsidR="005C0DFD" w:rsidRPr="00DF5C10" w:rsidDel="00F124AA">
          <w:rPr>
            <w:rStyle w:val="Hyperlink"/>
            <w:noProof/>
            <w:lang w:val="en-US" w:bidi="en-US"/>
          </w:rPr>
          <w:delText>Response Get issued card lists for specific user V1.0/ V1.1</w:delText>
        </w:r>
        <w:r w:rsidR="005C0DFD" w:rsidDel="00F124AA">
          <w:rPr>
            <w:noProof/>
            <w:webHidden/>
          </w:rPr>
          <w:tab/>
        </w:r>
        <w:r w:rsidR="005C0DFD" w:rsidDel="00F124AA">
          <w:rPr>
            <w:noProof/>
            <w:webHidden/>
          </w:rPr>
          <w:fldChar w:fldCharType="begin"/>
        </w:r>
        <w:r w:rsidR="005C0DFD" w:rsidDel="00F124AA">
          <w:rPr>
            <w:noProof/>
            <w:webHidden/>
          </w:rPr>
          <w:delInstrText xml:space="preserve"> PAGEREF _Toc68159084 \h </w:delInstrText>
        </w:r>
        <w:r w:rsidR="005C0DFD" w:rsidDel="00F124AA">
          <w:rPr>
            <w:noProof/>
            <w:webHidden/>
          </w:rPr>
        </w:r>
        <w:r w:rsidR="005C0DFD" w:rsidDel="00F124AA">
          <w:rPr>
            <w:noProof/>
            <w:webHidden/>
          </w:rPr>
          <w:fldChar w:fldCharType="separate"/>
        </w:r>
      </w:del>
      <w:ins w:id="561" w:author="Corneille David" w:date="2021-09-02T17:02:00Z">
        <w:r w:rsidR="00412B77">
          <w:rPr>
            <w:b/>
            <w:bCs/>
            <w:noProof/>
            <w:webHidden/>
          </w:rPr>
          <w:t>Erreur ! Signet non défini.</w:t>
        </w:r>
      </w:ins>
      <w:del w:id="562" w:author="Corneille David" w:date="2021-09-02T17:02:00Z">
        <w:r w:rsidR="005C0DFD" w:rsidDel="00412B77">
          <w:rPr>
            <w:noProof/>
            <w:webHidden/>
          </w:rPr>
          <w:delText>18</w:delText>
        </w:r>
      </w:del>
      <w:del w:id="563" w:author="Kawtar TAMAZI" w:date="2021-08-13T15:34:00Z">
        <w:r w:rsidR="005C0DFD" w:rsidDel="00F124AA">
          <w:rPr>
            <w:noProof/>
            <w:webHidden/>
          </w:rPr>
          <w:fldChar w:fldCharType="end"/>
        </w:r>
        <w:r w:rsidDel="00F124AA">
          <w:rPr>
            <w:noProof/>
          </w:rPr>
          <w:fldChar w:fldCharType="end"/>
        </w:r>
      </w:del>
    </w:p>
    <w:p w14:paraId="0FBEF238" w14:textId="0799AEB4" w:rsidR="005C0DFD" w:rsidDel="00F124AA" w:rsidRDefault="000F0671">
      <w:pPr>
        <w:pStyle w:val="TOC3"/>
        <w:tabs>
          <w:tab w:val="right" w:leader="dot" w:pos="9062"/>
        </w:tabs>
        <w:rPr>
          <w:del w:id="564" w:author="Kawtar TAMAZI" w:date="2021-08-13T15:34:00Z"/>
          <w:rFonts w:asciiTheme="minorHAnsi" w:eastAsiaTheme="minorEastAsia" w:hAnsiTheme="minorHAnsi" w:cstheme="minorBidi"/>
          <w:noProof/>
          <w:sz w:val="22"/>
          <w:szCs w:val="22"/>
        </w:rPr>
      </w:pPr>
      <w:del w:id="565" w:author="Kawtar TAMAZI" w:date="2021-08-13T15:34:00Z">
        <w:r w:rsidDel="00F124AA">
          <w:rPr>
            <w:noProof/>
          </w:rPr>
          <w:fldChar w:fldCharType="begin"/>
        </w:r>
        <w:r w:rsidDel="00F124AA">
          <w:rPr>
            <w:noProof/>
          </w:rPr>
          <w:delInstrText xml:space="preserve"> HYPERLINK \l "_Toc68159085" </w:delInstrText>
        </w:r>
        <w:r w:rsidDel="00F124AA">
          <w:rPr>
            <w:noProof/>
          </w:rPr>
          <w:fldChar w:fldCharType="separate"/>
        </w:r>
      </w:del>
      <w:ins w:id="566" w:author="Kawtar TAMAZI" w:date="2021-08-13T15:34:00Z">
        <w:r w:rsidR="00F124AA">
          <w:rPr>
            <w:b/>
            <w:bCs/>
            <w:noProof/>
          </w:rPr>
          <w:t>Erreur ! Référence de lien hypertexte non valide.</w:t>
        </w:r>
      </w:ins>
      <w:del w:id="567" w:author="Kawtar TAMAZI" w:date="2021-08-13T15:34:00Z">
        <w:r w:rsidR="005C0DFD" w:rsidRPr="00DF5C10" w:rsidDel="00F124AA">
          <w:rPr>
            <w:rStyle w:val="Hyperlink"/>
            <w:noProof/>
            <w:lang w:bidi="en-US"/>
          </w:rPr>
          <w:delText>Error codes</w:delText>
        </w:r>
        <w:r w:rsidR="005C0DFD" w:rsidDel="00F124AA">
          <w:rPr>
            <w:noProof/>
            <w:webHidden/>
          </w:rPr>
          <w:tab/>
        </w:r>
        <w:r w:rsidR="005C0DFD" w:rsidDel="00F124AA">
          <w:rPr>
            <w:noProof/>
            <w:webHidden/>
          </w:rPr>
          <w:fldChar w:fldCharType="begin"/>
        </w:r>
        <w:r w:rsidR="005C0DFD" w:rsidDel="00F124AA">
          <w:rPr>
            <w:noProof/>
            <w:webHidden/>
          </w:rPr>
          <w:delInstrText xml:space="preserve"> PAGEREF _Toc68159085 \h </w:delInstrText>
        </w:r>
        <w:r w:rsidR="005C0DFD" w:rsidDel="00F124AA">
          <w:rPr>
            <w:noProof/>
            <w:webHidden/>
          </w:rPr>
        </w:r>
        <w:r w:rsidR="005C0DFD" w:rsidDel="00F124AA">
          <w:rPr>
            <w:noProof/>
            <w:webHidden/>
          </w:rPr>
          <w:fldChar w:fldCharType="separate"/>
        </w:r>
      </w:del>
      <w:ins w:id="568" w:author="Corneille David" w:date="2021-09-02T17:02:00Z">
        <w:r w:rsidR="00412B77">
          <w:rPr>
            <w:b/>
            <w:bCs/>
            <w:noProof/>
            <w:webHidden/>
          </w:rPr>
          <w:t>Erreur ! Signet non défini.</w:t>
        </w:r>
      </w:ins>
      <w:del w:id="569" w:author="Corneille David" w:date="2021-09-02T17:02:00Z">
        <w:r w:rsidR="005C0DFD" w:rsidDel="00412B77">
          <w:rPr>
            <w:noProof/>
            <w:webHidden/>
          </w:rPr>
          <w:delText>19</w:delText>
        </w:r>
      </w:del>
      <w:del w:id="570" w:author="Kawtar TAMAZI" w:date="2021-08-13T15:34:00Z">
        <w:r w:rsidR="005C0DFD" w:rsidDel="00F124AA">
          <w:rPr>
            <w:noProof/>
            <w:webHidden/>
          </w:rPr>
          <w:fldChar w:fldCharType="end"/>
        </w:r>
        <w:r w:rsidDel="00F124AA">
          <w:rPr>
            <w:noProof/>
          </w:rPr>
          <w:fldChar w:fldCharType="end"/>
        </w:r>
      </w:del>
    </w:p>
    <w:p w14:paraId="2B5F0545" w14:textId="0D7A89DF" w:rsidR="005C0DFD" w:rsidDel="00F124AA" w:rsidRDefault="000F0671">
      <w:pPr>
        <w:pStyle w:val="TOC2"/>
        <w:tabs>
          <w:tab w:val="left" w:pos="1100"/>
          <w:tab w:val="right" w:leader="dot" w:pos="9062"/>
        </w:tabs>
        <w:rPr>
          <w:del w:id="571" w:author="Kawtar TAMAZI" w:date="2021-08-13T15:34:00Z"/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del w:id="572" w:author="Kawtar TAMAZI" w:date="2021-08-13T15:34:00Z">
        <w:r w:rsidDel="00F124AA">
          <w:rPr>
            <w:noProof/>
          </w:rPr>
          <w:fldChar w:fldCharType="begin"/>
        </w:r>
        <w:r w:rsidDel="00F124AA">
          <w:rPr>
            <w:noProof/>
          </w:rPr>
          <w:delInstrText xml:space="preserve"> HYPERLINK \l "_Toc68159086" </w:delInstrText>
        </w:r>
        <w:r w:rsidDel="00F124AA">
          <w:rPr>
            <w:noProof/>
          </w:rPr>
          <w:fldChar w:fldCharType="separate"/>
        </w:r>
      </w:del>
      <w:ins w:id="573" w:author="Kawtar TAMAZI" w:date="2021-08-13T15:34:00Z">
        <w:r w:rsidR="00F124AA">
          <w:rPr>
            <w:b/>
            <w:bCs/>
            <w:noProof/>
          </w:rPr>
          <w:t>Erreur ! Référence de lien hypertexte non valide.</w:t>
        </w:r>
      </w:ins>
      <w:del w:id="574" w:author="Kawtar TAMAZI" w:date="2021-08-13T15:34:00Z">
        <w:r w:rsidR="005C0DFD" w:rsidRPr="00DF5C10" w:rsidDel="00F124AA">
          <w:rPr>
            <w:rStyle w:val="Hyperlink"/>
            <w:noProof/>
            <w:lang w:val="en-GB"/>
          </w:rPr>
          <w:delText>6.1.2</w:delText>
        </w:r>
        <w:r w:rsidR="005C0DFD" w:rsidDel="00F124AA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5C0DFD" w:rsidRPr="00DF5C10" w:rsidDel="00F124AA">
          <w:rPr>
            <w:rStyle w:val="Hyperlink"/>
            <w:noProof/>
            <w:lang w:val="en-GB"/>
          </w:rPr>
          <w:delText>Get All cards by holder V2.0</w:delText>
        </w:r>
        <w:r w:rsidR="005C0DFD" w:rsidDel="00F124AA">
          <w:rPr>
            <w:noProof/>
            <w:webHidden/>
          </w:rPr>
          <w:tab/>
        </w:r>
        <w:r w:rsidR="005C0DFD" w:rsidDel="00F124AA">
          <w:rPr>
            <w:noProof/>
            <w:webHidden/>
          </w:rPr>
          <w:fldChar w:fldCharType="begin"/>
        </w:r>
        <w:r w:rsidR="005C0DFD" w:rsidDel="00F124AA">
          <w:rPr>
            <w:noProof/>
            <w:webHidden/>
          </w:rPr>
          <w:delInstrText xml:space="preserve"> PAGEREF _Toc68159086 \h </w:delInstrText>
        </w:r>
        <w:r w:rsidR="005C0DFD" w:rsidDel="00F124AA">
          <w:rPr>
            <w:noProof/>
            <w:webHidden/>
          </w:rPr>
        </w:r>
        <w:r w:rsidR="005C0DFD" w:rsidDel="00F124AA">
          <w:rPr>
            <w:noProof/>
            <w:webHidden/>
          </w:rPr>
          <w:fldChar w:fldCharType="separate"/>
        </w:r>
      </w:del>
      <w:ins w:id="575" w:author="Corneille David" w:date="2021-09-02T17:02:00Z">
        <w:r w:rsidR="00412B77">
          <w:rPr>
            <w:b/>
            <w:bCs/>
            <w:noProof/>
            <w:webHidden/>
          </w:rPr>
          <w:t>Erreur ! Signet non défini.</w:t>
        </w:r>
      </w:ins>
      <w:del w:id="576" w:author="Corneille David" w:date="2021-09-02T17:02:00Z">
        <w:r w:rsidR="005C0DFD" w:rsidDel="00412B77">
          <w:rPr>
            <w:noProof/>
            <w:webHidden/>
          </w:rPr>
          <w:delText>19</w:delText>
        </w:r>
      </w:del>
      <w:del w:id="577" w:author="Kawtar TAMAZI" w:date="2021-08-13T15:34:00Z">
        <w:r w:rsidR="005C0DFD" w:rsidDel="00F124AA">
          <w:rPr>
            <w:noProof/>
            <w:webHidden/>
          </w:rPr>
          <w:fldChar w:fldCharType="end"/>
        </w:r>
        <w:r w:rsidDel="00F124AA">
          <w:rPr>
            <w:noProof/>
          </w:rPr>
          <w:fldChar w:fldCharType="end"/>
        </w:r>
      </w:del>
    </w:p>
    <w:p w14:paraId="7759E102" w14:textId="671B2767" w:rsidR="005C0DFD" w:rsidDel="00F124AA" w:rsidRDefault="000F0671">
      <w:pPr>
        <w:pStyle w:val="TOC3"/>
        <w:tabs>
          <w:tab w:val="right" w:leader="dot" w:pos="9062"/>
        </w:tabs>
        <w:rPr>
          <w:del w:id="578" w:author="Kawtar TAMAZI" w:date="2021-08-13T15:34:00Z"/>
          <w:rFonts w:asciiTheme="minorHAnsi" w:eastAsiaTheme="minorEastAsia" w:hAnsiTheme="minorHAnsi" w:cstheme="minorBidi"/>
          <w:noProof/>
          <w:sz w:val="22"/>
          <w:szCs w:val="22"/>
        </w:rPr>
      </w:pPr>
      <w:del w:id="579" w:author="Kawtar TAMAZI" w:date="2021-08-13T15:34:00Z">
        <w:r w:rsidDel="00F124AA">
          <w:rPr>
            <w:noProof/>
          </w:rPr>
          <w:fldChar w:fldCharType="begin"/>
        </w:r>
        <w:r w:rsidDel="00F124AA">
          <w:rPr>
            <w:noProof/>
          </w:rPr>
          <w:delInstrText xml:space="preserve"> HYPERLINK \l "_Toc68159087" </w:delInstrText>
        </w:r>
        <w:r w:rsidDel="00F124AA">
          <w:rPr>
            <w:noProof/>
          </w:rPr>
          <w:fldChar w:fldCharType="separate"/>
        </w:r>
      </w:del>
      <w:ins w:id="580" w:author="Kawtar TAMAZI" w:date="2021-08-13T15:34:00Z">
        <w:r w:rsidR="00F124AA">
          <w:rPr>
            <w:b/>
            <w:bCs/>
            <w:noProof/>
          </w:rPr>
          <w:t>Erreur ! Référence de lien hypertexte non valide.</w:t>
        </w:r>
      </w:ins>
      <w:del w:id="581" w:author="Kawtar TAMAZI" w:date="2021-08-13T15:34:00Z">
        <w:r w:rsidR="005C0DFD" w:rsidRPr="00DF5C10" w:rsidDel="00F124AA">
          <w:rPr>
            <w:rStyle w:val="Hyperlink"/>
            <w:noProof/>
            <w:lang w:val="en-US" w:bidi="en-US"/>
          </w:rPr>
          <w:delText>Request Get all cards by holder V2.0</w:delText>
        </w:r>
        <w:r w:rsidR="005C0DFD" w:rsidDel="00F124AA">
          <w:rPr>
            <w:noProof/>
            <w:webHidden/>
          </w:rPr>
          <w:tab/>
        </w:r>
        <w:r w:rsidR="005C0DFD" w:rsidDel="00F124AA">
          <w:rPr>
            <w:noProof/>
            <w:webHidden/>
          </w:rPr>
          <w:fldChar w:fldCharType="begin"/>
        </w:r>
        <w:r w:rsidR="005C0DFD" w:rsidDel="00F124AA">
          <w:rPr>
            <w:noProof/>
            <w:webHidden/>
          </w:rPr>
          <w:delInstrText xml:space="preserve"> PAGEREF _Toc68159087 \h </w:delInstrText>
        </w:r>
        <w:r w:rsidR="005C0DFD" w:rsidDel="00F124AA">
          <w:rPr>
            <w:noProof/>
            <w:webHidden/>
          </w:rPr>
        </w:r>
        <w:r w:rsidR="005C0DFD" w:rsidDel="00F124AA">
          <w:rPr>
            <w:noProof/>
            <w:webHidden/>
          </w:rPr>
          <w:fldChar w:fldCharType="separate"/>
        </w:r>
      </w:del>
      <w:ins w:id="582" w:author="Corneille David" w:date="2021-09-02T17:02:00Z">
        <w:r w:rsidR="00412B77">
          <w:rPr>
            <w:b/>
            <w:bCs/>
            <w:noProof/>
            <w:webHidden/>
          </w:rPr>
          <w:t>Erreur ! Signet non défini.</w:t>
        </w:r>
      </w:ins>
      <w:del w:id="583" w:author="Corneille David" w:date="2021-09-02T17:02:00Z">
        <w:r w:rsidR="005C0DFD" w:rsidDel="00412B77">
          <w:rPr>
            <w:noProof/>
            <w:webHidden/>
          </w:rPr>
          <w:delText>19</w:delText>
        </w:r>
      </w:del>
      <w:del w:id="584" w:author="Kawtar TAMAZI" w:date="2021-08-13T15:34:00Z">
        <w:r w:rsidR="005C0DFD" w:rsidDel="00F124AA">
          <w:rPr>
            <w:noProof/>
            <w:webHidden/>
          </w:rPr>
          <w:fldChar w:fldCharType="end"/>
        </w:r>
        <w:r w:rsidDel="00F124AA">
          <w:rPr>
            <w:noProof/>
          </w:rPr>
          <w:fldChar w:fldCharType="end"/>
        </w:r>
      </w:del>
    </w:p>
    <w:p w14:paraId="4E1A0BBA" w14:textId="0ABC879E" w:rsidR="005C0DFD" w:rsidDel="00F124AA" w:rsidRDefault="000F0671">
      <w:pPr>
        <w:pStyle w:val="TOC3"/>
        <w:tabs>
          <w:tab w:val="right" w:leader="dot" w:pos="9062"/>
        </w:tabs>
        <w:rPr>
          <w:del w:id="585" w:author="Kawtar TAMAZI" w:date="2021-08-13T15:34:00Z"/>
          <w:rFonts w:asciiTheme="minorHAnsi" w:eastAsiaTheme="minorEastAsia" w:hAnsiTheme="minorHAnsi" w:cstheme="minorBidi"/>
          <w:noProof/>
          <w:sz w:val="22"/>
          <w:szCs w:val="22"/>
        </w:rPr>
      </w:pPr>
      <w:del w:id="586" w:author="Kawtar TAMAZI" w:date="2021-08-13T15:34:00Z">
        <w:r w:rsidDel="00F124AA">
          <w:rPr>
            <w:noProof/>
          </w:rPr>
          <w:fldChar w:fldCharType="begin"/>
        </w:r>
        <w:r w:rsidDel="00F124AA">
          <w:rPr>
            <w:noProof/>
          </w:rPr>
          <w:delInstrText xml:space="preserve"> HYPERLINK \l "_Toc68159088" </w:delInstrText>
        </w:r>
        <w:r w:rsidDel="00F124AA">
          <w:rPr>
            <w:noProof/>
          </w:rPr>
          <w:fldChar w:fldCharType="separate"/>
        </w:r>
      </w:del>
      <w:ins w:id="587" w:author="Kawtar TAMAZI" w:date="2021-08-13T15:34:00Z">
        <w:r w:rsidR="00F124AA">
          <w:rPr>
            <w:b/>
            <w:bCs/>
            <w:noProof/>
          </w:rPr>
          <w:t>Erreur ! Référence de lien hypertexte non valide.</w:t>
        </w:r>
      </w:ins>
      <w:del w:id="588" w:author="Kawtar TAMAZI" w:date="2021-08-13T15:34:00Z">
        <w:r w:rsidR="005C0DFD" w:rsidRPr="00DF5C10" w:rsidDel="00F124AA">
          <w:rPr>
            <w:rStyle w:val="Hyperlink"/>
            <w:noProof/>
            <w:lang w:val="en-US" w:bidi="en-US"/>
          </w:rPr>
          <w:delText>Response Get all card by holder V2.0</w:delText>
        </w:r>
        <w:r w:rsidR="005C0DFD" w:rsidDel="00F124AA">
          <w:rPr>
            <w:noProof/>
            <w:webHidden/>
          </w:rPr>
          <w:tab/>
        </w:r>
        <w:r w:rsidR="005C0DFD" w:rsidDel="00F124AA">
          <w:rPr>
            <w:noProof/>
            <w:webHidden/>
          </w:rPr>
          <w:fldChar w:fldCharType="begin"/>
        </w:r>
        <w:r w:rsidR="005C0DFD" w:rsidDel="00F124AA">
          <w:rPr>
            <w:noProof/>
            <w:webHidden/>
          </w:rPr>
          <w:delInstrText xml:space="preserve"> PAGEREF _Toc68159088 \h </w:delInstrText>
        </w:r>
        <w:r w:rsidR="005C0DFD" w:rsidDel="00F124AA">
          <w:rPr>
            <w:noProof/>
            <w:webHidden/>
          </w:rPr>
        </w:r>
        <w:r w:rsidR="005C0DFD" w:rsidDel="00F124AA">
          <w:rPr>
            <w:noProof/>
            <w:webHidden/>
          </w:rPr>
          <w:fldChar w:fldCharType="separate"/>
        </w:r>
      </w:del>
      <w:ins w:id="589" w:author="Corneille David" w:date="2021-09-02T17:02:00Z">
        <w:r w:rsidR="00412B77">
          <w:rPr>
            <w:b/>
            <w:bCs/>
            <w:noProof/>
            <w:webHidden/>
          </w:rPr>
          <w:t>Erreur ! Signet non défini.</w:t>
        </w:r>
      </w:ins>
      <w:del w:id="590" w:author="Corneille David" w:date="2021-09-02T17:02:00Z">
        <w:r w:rsidR="005C0DFD" w:rsidDel="00412B77">
          <w:rPr>
            <w:noProof/>
            <w:webHidden/>
          </w:rPr>
          <w:delText>19</w:delText>
        </w:r>
      </w:del>
      <w:del w:id="591" w:author="Kawtar TAMAZI" w:date="2021-08-13T15:34:00Z">
        <w:r w:rsidR="005C0DFD" w:rsidDel="00F124AA">
          <w:rPr>
            <w:noProof/>
            <w:webHidden/>
          </w:rPr>
          <w:fldChar w:fldCharType="end"/>
        </w:r>
        <w:r w:rsidDel="00F124AA">
          <w:rPr>
            <w:noProof/>
          </w:rPr>
          <w:fldChar w:fldCharType="end"/>
        </w:r>
      </w:del>
    </w:p>
    <w:p w14:paraId="5840BE1A" w14:textId="1AEE0752" w:rsidR="005C0DFD" w:rsidDel="00F124AA" w:rsidRDefault="000F0671">
      <w:pPr>
        <w:pStyle w:val="TOC3"/>
        <w:tabs>
          <w:tab w:val="right" w:leader="dot" w:pos="9062"/>
        </w:tabs>
        <w:rPr>
          <w:del w:id="592" w:author="Kawtar TAMAZI" w:date="2021-08-13T15:34:00Z"/>
          <w:rFonts w:asciiTheme="minorHAnsi" w:eastAsiaTheme="minorEastAsia" w:hAnsiTheme="minorHAnsi" w:cstheme="minorBidi"/>
          <w:noProof/>
          <w:sz w:val="22"/>
          <w:szCs w:val="22"/>
        </w:rPr>
      </w:pPr>
      <w:del w:id="593" w:author="Kawtar TAMAZI" w:date="2021-08-13T15:34:00Z">
        <w:r w:rsidDel="00F124AA">
          <w:rPr>
            <w:noProof/>
          </w:rPr>
          <w:fldChar w:fldCharType="begin"/>
        </w:r>
        <w:r w:rsidDel="00F124AA">
          <w:rPr>
            <w:noProof/>
          </w:rPr>
          <w:delInstrText xml:space="preserve"> HYPERLINK \l "_Toc68159089" </w:delInstrText>
        </w:r>
        <w:r w:rsidDel="00F124AA">
          <w:rPr>
            <w:noProof/>
          </w:rPr>
          <w:fldChar w:fldCharType="separate"/>
        </w:r>
      </w:del>
      <w:ins w:id="594" w:author="Kawtar TAMAZI" w:date="2021-08-13T15:34:00Z">
        <w:r w:rsidR="00F124AA">
          <w:rPr>
            <w:b/>
            <w:bCs/>
            <w:noProof/>
          </w:rPr>
          <w:t>Erreur ! Référence de lien hypertexte non valide.</w:t>
        </w:r>
      </w:ins>
      <w:del w:id="595" w:author="Kawtar TAMAZI" w:date="2021-08-13T15:34:00Z">
        <w:r w:rsidR="005C0DFD" w:rsidRPr="00DF5C10" w:rsidDel="00F124AA">
          <w:rPr>
            <w:rStyle w:val="Hyperlink"/>
            <w:noProof/>
            <w:lang w:bidi="en-US"/>
          </w:rPr>
          <w:delText>Error codes</w:delText>
        </w:r>
        <w:r w:rsidR="005C0DFD" w:rsidDel="00F124AA">
          <w:rPr>
            <w:noProof/>
            <w:webHidden/>
          </w:rPr>
          <w:tab/>
        </w:r>
        <w:r w:rsidR="005C0DFD" w:rsidDel="00F124AA">
          <w:rPr>
            <w:noProof/>
            <w:webHidden/>
          </w:rPr>
          <w:fldChar w:fldCharType="begin"/>
        </w:r>
        <w:r w:rsidR="005C0DFD" w:rsidDel="00F124AA">
          <w:rPr>
            <w:noProof/>
            <w:webHidden/>
          </w:rPr>
          <w:delInstrText xml:space="preserve"> PAGEREF _Toc68159089 \h </w:delInstrText>
        </w:r>
        <w:r w:rsidR="005C0DFD" w:rsidDel="00F124AA">
          <w:rPr>
            <w:noProof/>
            <w:webHidden/>
          </w:rPr>
        </w:r>
        <w:r w:rsidR="005C0DFD" w:rsidDel="00F124AA">
          <w:rPr>
            <w:noProof/>
            <w:webHidden/>
          </w:rPr>
          <w:fldChar w:fldCharType="separate"/>
        </w:r>
      </w:del>
      <w:ins w:id="596" w:author="Corneille David" w:date="2021-09-02T17:02:00Z">
        <w:r w:rsidR="00412B77">
          <w:rPr>
            <w:b/>
            <w:bCs/>
            <w:noProof/>
            <w:webHidden/>
          </w:rPr>
          <w:t>Erreur ! Signet non défini.</w:t>
        </w:r>
      </w:ins>
      <w:del w:id="597" w:author="Corneille David" w:date="2021-09-02T17:02:00Z">
        <w:r w:rsidR="005C0DFD" w:rsidDel="00412B77">
          <w:rPr>
            <w:noProof/>
            <w:webHidden/>
          </w:rPr>
          <w:delText>20</w:delText>
        </w:r>
      </w:del>
      <w:del w:id="598" w:author="Kawtar TAMAZI" w:date="2021-08-13T15:34:00Z">
        <w:r w:rsidR="005C0DFD" w:rsidDel="00F124AA">
          <w:rPr>
            <w:noProof/>
            <w:webHidden/>
          </w:rPr>
          <w:fldChar w:fldCharType="end"/>
        </w:r>
        <w:r w:rsidDel="00F124AA">
          <w:rPr>
            <w:noProof/>
          </w:rPr>
          <w:fldChar w:fldCharType="end"/>
        </w:r>
      </w:del>
    </w:p>
    <w:p w14:paraId="46C9DBFD" w14:textId="35468E7B" w:rsidR="005C0DFD" w:rsidDel="00F124AA" w:rsidRDefault="000F0671">
      <w:pPr>
        <w:pStyle w:val="TOC1"/>
        <w:tabs>
          <w:tab w:val="left" w:pos="480"/>
          <w:tab w:val="right" w:leader="dot" w:pos="9062"/>
        </w:tabs>
        <w:rPr>
          <w:del w:id="599" w:author="Kawtar TAMAZI" w:date="2021-08-13T15:34:00Z"/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del w:id="600" w:author="Kawtar TAMAZI" w:date="2021-08-13T15:34:00Z">
        <w:r w:rsidDel="00F124AA">
          <w:rPr>
            <w:noProof/>
          </w:rPr>
          <w:fldChar w:fldCharType="begin"/>
        </w:r>
        <w:r w:rsidDel="00F124AA">
          <w:rPr>
            <w:noProof/>
          </w:rPr>
          <w:delInstrText xml:space="preserve"> HYPERLINK \l "_Toc68159090" </w:delInstrText>
        </w:r>
        <w:r w:rsidDel="00F124AA">
          <w:rPr>
            <w:noProof/>
          </w:rPr>
          <w:fldChar w:fldCharType="separate"/>
        </w:r>
      </w:del>
      <w:ins w:id="601" w:author="Kawtar TAMAZI" w:date="2021-08-13T15:34:00Z">
        <w:r w:rsidR="00F124AA">
          <w:rPr>
            <w:b w:val="0"/>
            <w:bCs w:val="0"/>
            <w:noProof/>
          </w:rPr>
          <w:t>Erreur ! Référence de lien hypertexte non valide.</w:t>
        </w:r>
      </w:ins>
      <w:del w:id="602" w:author="Kawtar TAMAZI" w:date="2021-08-13T15:34:00Z">
        <w:r w:rsidR="005C0DFD" w:rsidRPr="00DF5C10" w:rsidDel="00F124AA">
          <w:rPr>
            <w:rStyle w:val="Hyperlink"/>
            <w:noProof/>
            <w:lang w:val="en-US"/>
          </w:rPr>
          <w:delText>7.</w:delText>
        </w:r>
        <w:r w:rsidR="005C0DFD" w:rsidDel="00F124AA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5C0DFD" w:rsidRPr="00DF5C10" w:rsidDel="00F124AA">
          <w:rPr>
            <w:rStyle w:val="Hyperlink"/>
            <w:noProof/>
            <w:lang w:val="en-US"/>
          </w:rPr>
          <w:delText>Get ISSUED cards list for all users</w:delText>
        </w:r>
        <w:r w:rsidR="005C0DFD" w:rsidDel="00F124AA">
          <w:rPr>
            <w:noProof/>
            <w:webHidden/>
          </w:rPr>
          <w:tab/>
        </w:r>
        <w:r w:rsidR="005C0DFD" w:rsidDel="00F124AA">
          <w:rPr>
            <w:noProof/>
            <w:webHidden/>
          </w:rPr>
          <w:fldChar w:fldCharType="begin"/>
        </w:r>
        <w:r w:rsidR="005C0DFD" w:rsidDel="00F124AA">
          <w:rPr>
            <w:noProof/>
            <w:webHidden/>
          </w:rPr>
          <w:delInstrText xml:space="preserve"> PAGEREF _Toc68159090 \h </w:delInstrText>
        </w:r>
        <w:r w:rsidR="005C0DFD" w:rsidDel="00F124AA">
          <w:rPr>
            <w:noProof/>
            <w:webHidden/>
          </w:rPr>
        </w:r>
        <w:r w:rsidR="005C0DFD" w:rsidDel="00F124AA">
          <w:rPr>
            <w:noProof/>
            <w:webHidden/>
          </w:rPr>
          <w:fldChar w:fldCharType="separate"/>
        </w:r>
      </w:del>
      <w:ins w:id="603" w:author="Corneille David" w:date="2021-09-02T17:02:00Z">
        <w:r w:rsidR="00412B77">
          <w:rPr>
            <w:b w:val="0"/>
            <w:bCs w:val="0"/>
            <w:noProof/>
            <w:webHidden/>
          </w:rPr>
          <w:t>Erreur ! Signet non défini.</w:t>
        </w:r>
      </w:ins>
      <w:del w:id="604" w:author="Corneille David" w:date="2021-09-02T17:02:00Z">
        <w:r w:rsidR="005C0DFD" w:rsidDel="00412B77">
          <w:rPr>
            <w:noProof/>
            <w:webHidden/>
          </w:rPr>
          <w:delText>20</w:delText>
        </w:r>
      </w:del>
      <w:del w:id="605" w:author="Kawtar TAMAZI" w:date="2021-08-13T15:34:00Z">
        <w:r w:rsidR="005C0DFD" w:rsidDel="00F124AA">
          <w:rPr>
            <w:noProof/>
            <w:webHidden/>
          </w:rPr>
          <w:fldChar w:fldCharType="end"/>
        </w:r>
        <w:r w:rsidDel="00F124AA">
          <w:rPr>
            <w:noProof/>
          </w:rPr>
          <w:fldChar w:fldCharType="end"/>
        </w:r>
      </w:del>
    </w:p>
    <w:p w14:paraId="49094C01" w14:textId="4311CE0C" w:rsidR="005C0DFD" w:rsidDel="00F124AA" w:rsidRDefault="000F0671">
      <w:pPr>
        <w:pStyle w:val="TOC2"/>
        <w:tabs>
          <w:tab w:val="left" w:pos="1100"/>
          <w:tab w:val="right" w:leader="dot" w:pos="9062"/>
        </w:tabs>
        <w:rPr>
          <w:del w:id="606" w:author="Kawtar TAMAZI" w:date="2021-08-13T15:34:00Z"/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del w:id="607" w:author="Kawtar TAMAZI" w:date="2021-08-13T15:34:00Z">
        <w:r w:rsidDel="00F124AA">
          <w:rPr>
            <w:noProof/>
          </w:rPr>
          <w:fldChar w:fldCharType="begin"/>
        </w:r>
        <w:r w:rsidDel="00F124AA">
          <w:rPr>
            <w:noProof/>
          </w:rPr>
          <w:delInstrText xml:space="preserve"> HYPERLINK \l "_Toc68159091" </w:delInstrText>
        </w:r>
        <w:r w:rsidDel="00F124AA">
          <w:rPr>
            <w:noProof/>
          </w:rPr>
          <w:fldChar w:fldCharType="separate"/>
        </w:r>
      </w:del>
      <w:ins w:id="608" w:author="Kawtar TAMAZI" w:date="2021-08-13T15:34:00Z">
        <w:r w:rsidR="00F124AA">
          <w:rPr>
            <w:b/>
            <w:bCs/>
            <w:noProof/>
          </w:rPr>
          <w:t>Erreur ! Référence de lien hypertexte non valide.</w:t>
        </w:r>
      </w:ins>
      <w:del w:id="609" w:author="Kawtar TAMAZI" w:date="2021-08-13T15:34:00Z">
        <w:r w:rsidR="005C0DFD" w:rsidRPr="00DF5C10" w:rsidDel="00F124AA">
          <w:rPr>
            <w:rStyle w:val="Hyperlink"/>
            <w:noProof/>
            <w:lang w:val="en-GB"/>
          </w:rPr>
          <w:delText>7.1.1</w:delText>
        </w:r>
        <w:r w:rsidR="005C0DFD" w:rsidDel="00F124AA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5C0DFD" w:rsidRPr="00DF5C10" w:rsidDel="00F124AA">
          <w:rPr>
            <w:rStyle w:val="Hyperlink"/>
            <w:noProof/>
            <w:lang w:val="en-GB"/>
          </w:rPr>
          <w:delText>Get cards list for All USERs V1.0/ V1.1</w:delText>
        </w:r>
        <w:r w:rsidR="005C0DFD" w:rsidDel="00F124AA">
          <w:rPr>
            <w:noProof/>
            <w:webHidden/>
          </w:rPr>
          <w:tab/>
        </w:r>
        <w:r w:rsidR="005C0DFD" w:rsidDel="00F124AA">
          <w:rPr>
            <w:noProof/>
            <w:webHidden/>
          </w:rPr>
          <w:fldChar w:fldCharType="begin"/>
        </w:r>
        <w:r w:rsidR="005C0DFD" w:rsidDel="00F124AA">
          <w:rPr>
            <w:noProof/>
            <w:webHidden/>
          </w:rPr>
          <w:delInstrText xml:space="preserve"> PAGEREF _Toc68159091 \h </w:delInstrText>
        </w:r>
        <w:r w:rsidR="005C0DFD" w:rsidDel="00F124AA">
          <w:rPr>
            <w:noProof/>
            <w:webHidden/>
          </w:rPr>
        </w:r>
        <w:r w:rsidR="005C0DFD" w:rsidDel="00F124AA">
          <w:rPr>
            <w:noProof/>
            <w:webHidden/>
          </w:rPr>
          <w:fldChar w:fldCharType="separate"/>
        </w:r>
      </w:del>
      <w:ins w:id="610" w:author="Corneille David" w:date="2021-09-02T17:02:00Z">
        <w:r w:rsidR="00412B77">
          <w:rPr>
            <w:b/>
            <w:bCs/>
            <w:noProof/>
            <w:webHidden/>
          </w:rPr>
          <w:t>Erreur ! Signet non défini.</w:t>
        </w:r>
      </w:ins>
      <w:del w:id="611" w:author="Corneille David" w:date="2021-09-02T17:02:00Z">
        <w:r w:rsidR="005C0DFD" w:rsidDel="00412B77">
          <w:rPr>
            <w:noProof/>
            <w:webHidden/>
          </w:rPr>
          <w:delText>20</w:delText>
        </w:r>
      </w:del>
      <w:del w:id="612" w:author="Kawtar TAMAZI" w:date="2021-08-13T15:34:00Z">
        <w:r w:rsidR="005C0DFD" w:rsidDel="00F124AA">
          <w:rPr>
            <w:noProof/>
            <w:webHidden/>
          </w:rPr>
          <w:fldChar w:fldCharType="end"/>
        </w:r>
        <w:r w:rsidDel="00F124AA">
          <w:rPr>
            <w:noProof/>
          </w:rPr>
          <w:fldChar w:fldCharType="end"/>
        </w:r>
      </w:del>
    </w:p>
    <w:p w14:paraId="04B5AD11" w14:textId="34E0A09C" w:rsidR="005C0DFD" w:rsidDel="00F124AA" w:rsidRDefault="000F0671">
      <w:pPr>
        <w:pStyle w:val="TOC3"/>
        <w:tabs>
          <w:tab w:val="right" w:leader="dot" w:pos="9062"/>
        </w:tabs>
        <w:rPr>
          <w:del w:id="613" w:author="Kawtar TAMAZI" w:date="2021-08-13T15:34:00Z"/>
          <w:rFonts w:asciiTheme="minorHAnsi" w:eastAsiaTheme="minorEastAsia" w:hAnsiTheme="minorHAnsi" w:cstheme="minorBidi"/>
          <w:noProof/>
          <w:sz w:val="22"/>
          <w:szCs w:val="22"/>
        </w:rPr>
      </w:pPr>
      <w:del w:id="614" w:author="Kawtar TAMAZI" w:date="2021-08-13T15:34:00Z">
        <w:r w:rsidDel="00F124AA">
          <w:rPr>
            <w:noProof/>
          </w:rPr>
          <w:fldChar w:fldCharType="begin"/>
        </w:r>
        <w:r w:rsidDel="00F124AA">
          <w:rPr>
            <w:noProof/>
          </w:rPr>
          <w:delInstrText xml:space="preserve"> HYPERLINK \l "_Toc68159092" </w:delInstrText>
        </w:r>
        <w:r w:rsidDel="00F124AA">
          <w:rPr>
            <w:noProof/>
          </w:rPr>
          <w:fldChar w:fldCharType="separate"/>
        </w:r>
      </w:del>
      <w:ins w:id="615" w:author="Kawtar TAMAZI" w:date="2021-08-13T15:34:00Z">
        <w:r w:rsidR="00F124AA">
          <w:rPr>
            <w:b/>
            <w:bCs/>
            <w:noProof/>
          </w:rPr>
          <w:t>Erreur ! Référence de lien hypertexte non valide.</w:t>
        </w:r>
      </w:ins>
      <w:del w:id="616" w:author="Kawtar TAMAZI" w:date="2021-08-13T15:34:00Z">
        <w:r w:rsidR="005C0DFD" w:rsidRPr="00DF5C10" w:rsidDel="00F124AA">
          <w:rPr>
            <w:rStyle w:val="Hyperlink"/>
            <w:noProof/>
            <w:lang w:val="en-US" w:bidi="en-US"/>
          </w:rPr>
          <w:delText>Request Get issued card lists for all users V1.0/ V1.1</w:delText>
        </w:r>
        <w:r w:rsidR="005C0DFD" w:rsidDel="00F124AA">
          <w:rPr>
            <w:noProof/>
            <w:webHidden/>
          </w:rPr>
          <w:tab/>
        </w:r>
        <w:r w:rsidR="005C0DFD" w:rsidDel="00F124AA">
          <w:rPr>
            <w:noProof/>
            <w:webHidden/>
          </w:rPr>
          <w:fldChar w:fldCharType="begin"/>
        </w:r>
        <w:r w:rsidR="005C0DFD" w:rsidDel="00F124AA">
          <w:rPr>
            <w:noProof/>
            <w:webHidden/>
          </w:rPr>
          <w:delInstrText xml:space="preserve"> PAGEREF _Toc68159092 \h </w:delInstrText>
        </w:r>
        <w:r w:rsidR="005C0DFD" w:rsidDel="00F124AA">
          <w:rPr>
            <w:noProof/>
            <w:webHidden/>
          </w:rPr>
        </w:r>
        <w:r w:rsidR="005C0DFD" w:rsidDel="00F124AA">
          <w:rPr>
            <w:noProof/>
            <w:webHidden/>
          </w:rPr>
          <w:fldChar w:fldCharType="separate"/>
        </w:r>
      </w:del>
      <w:ins w:id="617" w:author="Corneille David" w:date="2021-09-02T17:02:00Z">
        <w:r w:rsidR="00412B77">
          <w:rPr>
            <w:b/>
            <w:bCs/>
            <w:noProof/>
            <w:webHidden/>
          </w:rPr>
          <w:t>Erreur ! Signet non défini.</w:t>
        </w:r>
      </w:ins>
      <w:del w:id="618" w:author="Corneille David" w:date="2021-09-02T17:02:00Z">
        <w:r w:rsidR="005C0DFD" w:rsidDel="00412B77">
          <w:rPr>
            <w:noProof/>
            <w:webHidden/>
          </w:rPr>
          <w:delText>20</w:delText>
        </w:r>
      </w:del>
      <w:del w:id="619" w:author="Kawtar TAMAZI" w:date="2021-08-13T15:34:00Z">
        <w:r w:rsidR="005C0DFD" w:rsidDel="00F124AA">
          <w:rPr>
            <w:noProof/>
            <w:webHidden/>
          </w:rPr>
          <w:fldChar w:fldCharType="end"/>
        </w:r>
        <w:r w:rsidDel="00F124AA">
          <w:rPr>
            <w:noProof/>
          </w:rPr>
          <w:fldChar w:fldCharType="end"/>
        </w:r>
      </w:del>
    </w:p>
    <w:p w14:paraId="48BD0B77" w14:textId="37ACFB1F" w:rsidR="005C0DFD" w:rsidDel="00F124AA" w:rsidRDefault="000F0671">
      <w:pPr>
        <w:pStyle w:val="TOC3"/>
        <w:tabs>
          <w:tab w:val="right" w:leader="dot" w:pos="9062"/>
        </w:tabs>
        <w:rPr>
          <w:del w:id="620" w:author="Kawtar TAMAZI" w:date="2021-08-13T15:34:00Z"/>
          <w:rFonts w:asciiTheme="minorHAnsi" w:eastAsiaTheme="minorEastAsia" w:hAnsiTheme="minorHAnsi" w:cstheme="minorBidi"/>
          <w:noProof/>
          <w:sz w:val="22"/>
          <w:szCs w:val="22"/>
        </w:rPr>
      </w:pPr>
      <w:del w:id="621" w:author="Kawtar TAMAZI" w:date="2021-08-13T15:34:00Z">
        <w:r w:rsidDel="00F124AA">
          <w:rPr>
            <w:noProof/>
          </w:rPr>
          <w:fldChar w:fldCharType="begin"/>
        </w:r>
        <w:r w:rsidDel="00F124AA">
          <w:rPr>
            <w:noProof/>
          </w:rPr>
          <w:delInstrText xml:space="preserve"> HYPERLINK \l "_Toc68159093" </w:delInstrText>
        </w:r>
        <w:r w:rsidDel="00F124AA">
          <w:rPr>
            <w:noProof/>
          </w:rPr>
          <w:fldChar w:fldCharType="separate"/>
        </w:r>
      </w:del>
      <w:ins w:id="622" w:author="Kawtar TAMAZI" w:date="2021-08-13T15:34:00Z">
        <w:r w:rsidR="00F124AA">
          <w:rPr>
            <w:b/>
            <w:bCs/>
            <w:noProof/>
          </w:rPr>
          <w:t>Erreur ! Référence de lien hypertexte non valide.</w:t>
        </w:r>
      </w:ins>
      <w:del w:id="623" w:author="Kawtar TAMAZI" w:date="2021-08-13T15:34:00Z">
        <w:r w:rsidR="005C0DFD" w:rsidRPr="00DF5C10" w:rsidDel="00F124AA">
          <w:rPr>
            <w:rStyle w:val="Hyperlink"/>
            <w:noProof/>
            <w:lang w:val="en-US" w:bidi="en-US"/>
          </w:rPr>
          <w:delText>Response Get issued card lists for all users V1.0/ V1.1</w:delText>
        </w:r>
        <w:r w:rsidR="005C0DFD" w:rsidDel="00F124AA">
          <w:rPr>
            <w:noProof/>
            <w:webHidden/>
          </w:rPr>
          <w:tab/>
        </w:r>
        <w:r w:rsidR="005C0DFD" w:rsidDel="00F124AA">
          <w:rPr>
            <w:noProof/>
            <w:webHidden/>
          </w:rPr>
          <w:fldChar w:fldCharType="begin"/>
        </w:r>
        <w:r w:rsidR="005C0DFD" w:rsidDel="00F124AA">
          <w:rPr>
            <w:noProof/>
            <w:webHidden/>
          </w:rPr>
          <w:delInstrText xml:space="preserve"> PAGEREF _Toc68159093 \h </w:delInstrText>
        </w:r>
        <w:r w:rsidR="005C0DFD" w:rsidDel="00F124AA">
          <w:rPr>
            <w:noProof/>
            <w:webHidden/>
          </w:rPr>
        </w:r>
        <w:r w:rsidR="005C0DFD" w:rsidDel="00F124AA">
          <w:rPr>
            <w:noProof/>
            <w:webHidden/>
          </w:rPr>
          <w:fldChar w:fldCharType="separate"/>
        </w:r>
      </w:del>
      <w:ins w:id="624" w:author="Corneille David" w:date="2021-09-02T17:02:00Z">
        <w:r w:rsidR="00412B77">
          <w:rPr>
            <w:b/>
            <w:bCs/>
            <w:noProof/>
            <w:webHidden/>
          </w:rPr>
          <w:t>Erreur ! Signet non défini.</w:t>
        </w:r>
      </w:ins>
      <w:del w:id="625" w:author="Corneille David" w:date="2021-09-02T17:02:00Z">
        <w:r w:rsidR="005C0DFD" w:rsidDel="00412B77">
          <w:rPr>
            <w:noProof/>
            <w:webHidden/>
          </w:rPr>
          <w:delText>20</w:delText>
        </w:r>
      </w:del>
      <w:del w:id="626" w:author="Kawtar TAMAZI" w:date="2021-08-13T15:34:00Z">
        <w:r w:rsidR="005C0DFD" w:rsidDel="00F124AA">
          <w:rPr>
            <w:noProof/>
            <w:webHidden/>
          </w:rPr>
          <w:fldChar w:fldCharType="end"/>
        </w:r>
        <w:r w:rsidDel="00F124AA">
          <w:rPr>
            <w:noProof/>
          </w:rPr>
          <w:fldChar w:fldCharType="end"/>
        </w:r>
      </w:del>
    </w:p>
    <w:p w14:paraId="176DA71B" w14:textId="42069432" w:rsidR="005C0DFD" w:rsidDel="00F124AA" w:rsidRDefault="000F0671">
      <w:pPr>
        <w:pStyle w:val="TOC3"/>
        <w:tabs>
          <w:tab w:val="right" w:leader="dot" w:pos="9062"/>
        </w:tabs>
        <w:rPr>
          <w:del w:id="627" w:author="Kawtar TAMAZI" w:date="2021-08-13T15:34:00Z"/>
          <w:rFonts w:asciiTheme="minorHAnsi" w:eastAsiaTheme="minorEastAsia" w:hAnsiTheme="minorHAnsi" w:cstheme="minorBidi"/>
          <w:noProof/>
          <w:sz w:val="22"/>
          <w:szCs w:val="22"/>
        </w:rPr>
      </w:pPr>
      <w:del w:id="628" w:author="Kawtar TAMAZI" w:date="2021-08-13T15:34:00Z">
        <w:r w:rsidDel="00F124AA">
          <w:rPr>
            <w:noProof/>
          </w:rPr>
          <w:fldChar w:fldCharType="begin"/>
        </w:r>
        <w:r w:rsidDel="00F124AA">
          <w:rPr>
            <w:noProof/>
          </w:rPr>
          <w:delInstrText xml:space="preserve"> HYPERLINK \l "_Toc68159094" </w:delInstrText>
        </w:r>
        <w:r w:rsidDel="00F124AA">
          <w:rPr>
            <w:noProof/>
          </w:rPr>
          <w:fldChar w:fldCharType="separate"/>
        </w:r>
      </w:del>
      <w:ins w:id="629" w:author="Kawtar TAMAZI" w:date="2021-08-13T15:34:00Z">
        <w:r w:rsidR="00F124AA">
          <w:rPr>
            <w:b/>
            <w:bCs/>
            <w:noProof/>
          </w:rPr>
          <w:t>Erreur ! Référence de lien hypertexte non valide.</w:t>
        </w:r>
      </w:ins>
      <w:del w:id="630" w:author="Kawtar TAMAZI" w:date="2021-08-13T15:34:00Z">
        <w:r w:rsidR="005C0DFD" w:rsidRPr="00DF5C10" w:rsidDel="00F124AA">
          <w:rPr>
            <w:rStyle w:val="Hyperlink"/>
            <w:noProof/>
            <w:lang w:bidi="en-US"/>
          </w:rPr>
          <w:delText>Error codes</w:delText>
        </w:r>
        <w:r w:rsidR="005C0DFD" w:rsidDel="00F124AA">
          <w:rPr>
            <w:noProof/>
            <w:webHidden/>
          </w:rPr>
          <w:tab/>
        </w:r>
        <w:r w:rsidR="005C0DFD" w:rsidDel="00F124AA">
          <w:rPr>
            <w:noProof/>
            <w:webHidden/>
          </w:rPr>
          <w:fldChar w:fldCharType="begin"/>
        </w:r>
        <w:r w:rsidR="005C0DFD" w:rsidDel="00F124AA">
          <w:rPr>
            <w:noProof/>
            <w:webHidden/>
          </w:rPr>
          <w:delInstrText xml:space="preserve"> PAGEREF _Toc68159094 \h </w:delInstrText>
        </w:r>
        <w:r w:rsidR="005C0DFD" w:rsidDel="00F124AA">
          <w:rPr>
            <w:noProof/>
            <w:webHidden/>
          </w:rPr>
        </w:r>
        <w:r w:rsidR="005C0DFD" w:rsidDel="00F124AA">
          <w:rPr>
            <w:noProof/>
            <w:webHidden/>
          </w:rPr>
          <w:fldChar w:fldCharType="separate"/>
        </w:r>
      </w:del>
      <w:ins w:id="631" w:author="Corneille David" w:date="2021-09-02T17:02:00Z">
        <w:r w:rsidR="00412B77">
          <w:rPr>
            <w:b/>
            <w:bCs/>
            <w:noProof/>
            <w:webHidden/>
          </w:rPr>
          <w:t>Erreur ! Signet non défini.</w:t>
        </w:r>
      </w:ins>
      <w:del w:id="632" w:author="Corneille David" w:date="2021-09-02T17:02:00Z">
        <w:r w:rsidR="005C0DFD" w:rsidDel="00412B77">
          <w:rPr>
            <w:noProof/>
            <w:webHidden/>
          </w:rPr>
          <w:delText>21</w:delText>
        </w:r>
      </w:del>
      <w:del w:id="633" w:author="Kawtar TAMAZI" w:date="2021-08-13T15:34:00Z">
        <w:r w:rsidR="005C0DFD" w:rsidDel="00F124AA">
          <w:rPr>
            <w:noProof/>
            <w:webHidden/>
          </w:rPr>
          <w:fldChar w:fldCharType="end"/>
        </w:r>
        <w:r w:rsidDel="00F124AA">
          <w:rPr>
            <w:noProof/>
          </w:rPr>
          <w:fldChar w:fldCharType="end"/>
        </w:r>
      </w:del>
    </w:p>
    <w:p w14:paraId="64B0663C" w14:textId="38D5D493" w:rsidR="005C0DFD" w:rsidDel="00F124AA" w:rsidRDefault="000F0671">
      <w:pPr>
        <w:pStyle w:val="TOC2"/>
        <w:tabs>
          <w:tab w:val="left" w:pos="1100"/>
          <w:tab w:val="right" w:leader="dot" w:pos="9062"/>
        </w:tabs>
        <w:rPr>
          <w:del w:id="634" w:author="Kawtar TAMAZI" w:date="2021-08-13T15:34:00Z"/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del w:id="635" w:author="Kawtar TAMAZI" w:date="2021-08-13T15:34:00Z">
        <w:r w:rsidDel="00F124AA">
          <w:rPr>
            <w:noProof/>
          </w:rPr>
          <w:fldChar w:fldCharType="begin"/>
        </w:r>
        <w:r w:rsidDel="00F124AA">
          <w:rPr>
            <w:noProof/>
          </w:rPr>
          <w:delInstrText xml:space="preserve"> HYPERLINK \l "_Toc68159095" </w:delInstrText>
        </w:r>
        <w:r w:rsidDel="00F124AA">
          <w:rPr>
            <w:noProof/>
          </w:rPr>
          <w:fldChar w:fldCharType="separate"/>
        </w:r>
      </w:del>
      <w:ins w:id="636" w:author="Kawtar TAMAZI" w:date="2021-08-13T15:34:00Z">
        <w:r w:rsidR="00F124AA">
          <w:rPr>
            <w:b/>
            <w:bCs/>
            <w:noProof/>
          </w:rPr>
          <w:t>Erreur ! Référence de lien hypertexte non valide.</w:t>
        </w:r>
      </w:ins>
      <w:del w:id="637" w:author="Kawtar TAMAZI" w:date="2021-08-13T15:34:00Z">
        <w:r w:rsidR="005C0DFD" w:rsidRPr="00DF5C10" w:rsidDel="00F124AA">
          <w:rPr>
            <w:rStyle w:val="Hyperlink"/>
            <w:noProof/>
            <w:lang w:val="en-GB"/>
          </w:rPr>
          <w:delText>7.1.2</w:delText>
        </w:r>
        <w:r w:rsidR="005C0DFD" w:rsidDel="00F124AA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5C0DFD" w:rsidRPr="00DF5C10" w:rsidDel="00F124AA">
          <w:rPr>
            <w:rStyle w:val="Hyperlink"/>
            <w:noProof/>
            <w:lang w:val="en-GB"/>
          </w:rPr>
          <w:delText>Get cards V2.0</w:delText>
        </w:r>
        <w:r w:rsidR="005C0DFD" w:rsidDel="00F124AA">
          <w:rPr>
            <w:noProof/>
            <w:webHidden/>
          </w:rPr>
          <w:tab/>
        </w:r>
        <w:r w:rsidR="005C0DFD" w:rsidDel="00F124AA">
          <w:rPr>
            <w:noProof/>
            <w:webHidden/>
          </w:rPr>
          <w:fldChar w:fldCharType="begin"/>
        </w:r>
        <w:r w:rsidR="005C0DFD" w:rsidDel="00F124AA">
          <w:rPr>
            <w:noProof/>
            <w:webHidden/>
          </w:rPr>
          <w:delInstrText xml:space="preserve"> PAGEREF _Toc68159095 \h </w:delInstrText>
        </w:r>
        <w:r w:rsidR="005C0DFD" w:rsidDel="00F124AA">
          <w:rPr>
            <w:noProof/>
            <w:webHidden/>
          </w:rPr>
        </w:r>
        <w:r w:rsidR="005C0DFD" w:rsidDel="00F124AA">
          <w:rPr>
            <w:noProof/>
            <w:webHidden/>
          </w:rPr>
          <w:fldChar w:fldCharType="separate"/>
        </w:r>
      </w:del>
      <w:ins w:id="638" w:author="Corneille David" w:date="2021-09-02T17:02:00Z">
        <w:r w:rsidR="00412B77">
          <w:rPr>
            <w:b/>
            <w:bCs/>
            <w:noProof/>
            <w:webHidden/>
          </w:rPr>
          <w:t>Erreur ! Signet non défini.</w:t>
        </w:r>
      </w:ins>
      <w:del w:id="639" w:author="Corneille David" w:date="2021-09-02T17:02:00Z">
        <w:r w:rsidR="005C0DFD" w:rsidDel="00412B77">
          <w:rPr>
            <w:noProof/>
            <w:webHidden/>
          </w:rPr>
          <w:delText>22</w:delText>
        </w:r>
      </w:del>
      <w:del w:id="640" w:author="Kawtar TAMAZI" w:date="2021-08-13T15:34:00Z">
        <w:r w:rsidR="005C0DFD" w:rsidDel="00F124AA">
          <w:rPr>
            <w:noProof/>
            <w:webHidden/>
          </w:rPr>
          <w:fldChar w:fldCharType="end"/>
        </w:r>
        <w:r w:rsidDel="00F124AA">
          <w:rPr>
            <w:noProof/>
          </w:rPr>
          <w:fldChar w:fldCharType="end"/>
        </w:r>
      </w:del>
    </w:p>
    <w:p w14:paraId="5E4F0B2C" w14:textId="4115691B" w:rsidR="005C0DFD" w:rsidDel="00F124AA" w:rsidRDefault="000F0671">
      <w:pPr>
        <w:pStyle w:val="TOC3"/>
        <w:tabs>
          <w:tab w:val="right" w:leader="dot" w:pos="9062"/>
        </w:tabs>
        <w:rPr>
          <w:del w:id="641" w:author="Kawtar TAMAZI" w:date="2021-08-13T15:34:00Z"/>
          <w:rFonts w:asciiTheme="minorHAnsi" w:eastAsiaTheme="minorEastAsia" w:hAnsiTheme="minorHAnsi" w:cstheme="minorBidi"/>
          <w:noProof/>
          <w:sz w:val="22"/>
          <w:szCs w:val="22"/>
        </w:rPr>
      </w:pPr>
      <w:del w:id="642" w:author="Kawtar TAMAZI" w:date="2021-08-13T15:34:00Z">
        <w:r w:rsidDel="00F124AA">
          <w:rPr>
            <w:noProof/>
          </w:rPr>
          <w:fldChar w:fldCharType="begin"/>
        </w:r>
        <w:r w:rsidDel="00F124AA">
          <w:rPr>
            <w:noProof/>
          </w:rPr>
          <w:delInstrText xml:space="preserve"> HYPERLINK \l "_Toc68159096" </w:delInstrText>
        </w:r>
        <w:r w:rsidDel="00F124AA">
          <w:rPr>
            <w:noProof/>
          </w:rPr>
          <w:fldChar w:fldCharType="separate"/>
        </w:r>
      </w:del>
      <w:ins w:id="643" w:author="Kawtar TAMAZI" w:date="2021-08-13T15:34:00Z">
        <w:r w:rsidR="00F124AA">
          <w:rPr>
            <w:b/>
            <w:bCs/>
            <w:noProof/>
          </w:rPr>
          <w:t>Erreur ! Référence de lien hypertexte non valide.</w:t>
        </w:r>
      </w:ins>
      <w:del w:id="644" w:author="Kawtar TAMAZI" w:date="2021-08-13T15:34:00Z">
        <w:r w:rsidR="005C0DFD" w:rsidRPr="00DF5C10" w:rsidDel="00F124AA">
          <w:rPr>
            <w:rStyle w:val="Hyperlink"/>
            <w:noProof/>
            <w:lang w:val="en-US" w:bidi="en-US"/>
          </w:rPr>
          <w:delText>Request Get cards V2.0</w:delText>
        </w:r>
        <w:r w:rsidR="005C0DFD" w:rsidDel="00F124AA">
          <w:rPr>
            <w:noProof/>
            <w:webHidden/>
          </w:rPr>
          <w:tab/>
        </w:r>
        <w:r w:rsidR="005C0DFD" w:rsidDel="00F124AA">
          <w:rPr>
            <w:noProof/>
            <w:webHidden/>
          </w:rPr>
          <w:fldChar w:fldCharType="begin"/>
        </w:r>
        <w:r w:rsidR="005C0DFD" w:rsidDel="00F124AA">
          <w:rPr>
            <w:noProof/>
            <w:webHidden/>
          </w:rPr>
          <w:delInstrText xml:space="preserve"> PAGEREF _Toc68159096 \h </w:delInstrText>
        </w:r>
        <w:r w:rsidR="005C0DFD" w:rsidDel="00F124AA">
          <w:rPr>
            <w:noProof/>
            <w:webHidden/>
          </w:rPr>
        </w:r>
        <w:r w:rsidR="005C0DFD" w:rsidDel="00F124AA">
          <w:rPr>
            <w:noProof/>
            <w:webHidden/>
          </w:rPr>
          <w:fldChar w:fldCharType="separate"/>
        </w:r>
      </w:del>
      <w:ins w:id="645" w:author="Corneille David" w:date="2021-09-02T17:02:00Z">
        <w:r w:rsidR="00412B77">
          <w:rPr>
            <w:b/>
            <w:bCs/>
            <w:noProof/>
            <w:webHidden/>
          </w:rPr>
          <w:t>Erreur ! Signet non défini.</w:t>
        </w:r>
      </w:ins>
      <w:del w:id="646" w:author="Corneille David" w:date="2021-09-02T17:02:00Z">
        <w:r w:rsidR="005C0DFD" w:rsidDel="00412B77">
          <w:rPr>
            <w:noProof/>
            <w:webHidden/>
          </w:rPr>
          <w:delText>22</w:delText>
        </w:r>
      </w:del>
      <w:del w:id="647" w:author="Kawtar TAMAZI" w:date="2021-08-13T15:34:00Z">
        <w:r w:rsidR="005C0DFD" w:rsidDel="00F124AA">
          <w:rPr>
            <w:noProof/>
            <w:webHidden/>
          </w:rPr>
          <w:fldChar w:fldCharType="end"/>
        </w:r>
        <w:r w:rsidDel="00F124AA">
          <w:rPr>
            <w:noProof/>
          </w:rPr>
          <w:fldChar w:fldCharType="end"/>
        </w:r>
      </w:del>
    </w:p>
    <w:p w14:paraId="196C8F19" w14:textId="151FDC7F" w:rsidR="005C0DFD" w:rsidDel="00F124AA" w:rsidRDefault="000F0671">
      <w:pPr>
        <w:pStyle w:val="TOC3"/>
        <w:tabs>
          <w:tab w:val="right" w:leader="dot" w:pos="9062"/>
        </w:tabs>
        <w:rPr>
          <w:del w:id="648" w:author="Kawtar TAMAZI" w:date="2021-08-13T15:34:00Z"/>
          <w:rFonts w:asciiTheme="minorHAnsi" w:eastAsiaTheme="minorEastAsia" w:hAnsiTheme="minorHAnsi" w:cstheme="minorBidi"/>
          <w:noProof/>
          <w:sz w:val="22"/>
          <w:szCs w:val="22"/>
        </w:rPr>
      </w:pPr>
      <w:del w:id="649" w:author="Kawtar TAMAZI" w:date="2021-08-13T15:34:00Z">
        <w:r w:rsidDel="00F124AA">
          <w:rPr>
            <w:noProof/>
          </w:rPr>
          <w:fldChar w:fldCharType="begin"/>
        </w:r>
        <w:r w:rsidDel="00F124AA">
          <w:rPr>
            <w:noProof/>
          </w:rPr>
          <w:delInstrText xml:space="preserve"> HYPERLINK \l "_Toc68159097" </w:delInstrText>
        </w:r>
        <w:r w:rsidDel="00F124AA">
          <w:rPr>
            <w:noProof/>
          </w:rPr>
          <w:fldChar w:fldCharType="separate"/>
        </w:r>
      </w:del>
      <w:ins w:id="650" w:author="Kawtar TAMAZI" w:date="2021-08-13T15:34:00Z">
        <w:r w:rsidR="00F124AA">
          <w:rPr>
            <w:b/>
            <w:bCs/>
            <w:noProof/>
          </w:rPr>
          <w:t>Erreur ! Référence de lien hypertexte non valide.</w:t>
        </w:r>
      </w:ins>
      <w:del w:id="651" w:author="Kawtar TAMAZI" w:date="2021-08-13T15:34:00Z">
        <w:r w:rsidR="005C0DFD" w:rsidRPr="00DF5C10" w:rsidDel="00F124AA">
          <w:rPr>
            <w:rStyle w:val="Hyperlink"/>
            <w:noProof/>
            <w:lang w:val="en-US" w:bidi="en-US"/>
          </w:rPr>
          <w:delText>Response Get cards V2.0</w:delText>
        </w:r>
        <w:r w:rsidR="005C0DFD" w:rsidDel="00F124AA">
          <w:rPr>
            <w:noProof/>
            <w:webHidden/>
          </w:rPr>
          <w:tab/>
        </w:r>
        <w:r w:rsidR="005C0DFD" w:rsidDel="00F124AA">
          <w:rPr>
            <w:noProof/>
            <w:webHidden/>
          </w:rPr>
          <w:fldChar w:fldCharType="begin"/>
        </w:r>
        <w:r w:rsidR="005C0DFD" w:rsidDel="00F124AA">
          <w:rPr>
            <w:noProof/>
            <w:webHidden/>
          </w:rPr>
          <w:delInstrText xml:space="preserve"> PAGEREF _Toc68159097 \h </w:delInstrText>
        </w:r>
        <w:r w:rsidR="005C0DFD" w:rsidDel="00F124AA">
          <w:rPr>
            <w:noProof/>
            <w:webHidden/>
          </w:rPr>
        </w:r>
        <w:r w:rsidR="005C0DFD" w:rsidDel="00F124AA">
          <w:rPr>
            <w:noProof/>
            <w:webHidden/>
          </w:rPr>
          <w:fldChar w:fldCharType="separate"/>
        </w:r>
      </w:del>
      <w:ins w:id="652" w:author="Corneille David" w:date="2021-09-02T17:02:00Z">
        <w:r w:rsidR="00412B77">
          <w:rPr>
            <w:b/>
            <w:bCs/>
            <w:noProof/>
            <w:webHidden/>
          </w:rPr>
          <w:t>Erreur ! Signet non défini.</w:t>
        </w:r>
      </w:ins>
      <w:del w:id="653" w:author="Corneille David" w:date="2021-09-02T17:02:00Z">
        <w:r w:rsidR="005C0DFD" w:rsidDel="00412B77">
          <w:rPr>
            <w:noProof/>
            <w:webHidden/>
          </w:rPr>
          <w:delText>22</w:delText>
        </w:r>
      </w:del>
      <w:del w:id="654" w:author="Kawtar TAMAZI" w:date="2021-08-13T15:34:00Z">
        <w:r w:rsidR="005C0DFD" w:rsidDel="00F124AA">
          <w:rPr>
            <w:noProof/>
            <w:webHidden/>
          </w:rPr>
          <w:fldChar w:fldCharType="end"/>
        </w:r>
        <w:r w:rsidDel="00F124AA">
          <w:rPr>
            <w:noProof/>
          </w:rPr>
          <w:fldChar w:fldCharType="end"/>
        </w:r>
      </w:del>
    </w:p>
    <w:p w14:paraId="74BA6C13" w14:textId="78EA9CF1" w:rsidR="005C0DFD" w:rsidDel="00F124AA" w:rsidRDefault="000F0671">
      <w:pPr>
        <w:pStyle w:val="TOC3"/>
        <w:tabs>
          <w:tab w:val="right" w:leader="dot" w:pos="9062"/>
        </w:tabs>
        <w:rPr>
          <w:del w:id="655" w:author="Kawtar TAMAZI" w:date="2021-08-13T15:34:00Z"/>
          <w:rFonts w:asciiTheme="minorHAnsi" w:eastAsiaTheme="minorEastAsia" w:hAnsiTheme="minorHAnsi" w:cstheme="minorBidi"/>
          <w:noProof/>
          <w:sz w:val="22"/>
          <w:szCs w:val="22"/>
        </w:rPr>
      </w:pPr>
      <w:del w:id="656" w:author="Kawtar TAMAZI" w:date="2021-08-13T15:34:00Z">
        <w:r w:rsidDel="00F124AA">
          <w:rPr>
            <w:noProof/>
          </w:rPr>
          <w:fldChar w:fldCharType="begin"/>
        </w:r>
        <w:r w:rsidDel="00F124AA">
          <w:rPr>
            <w:noProof/>
          </w:rPr>
          <w:delInstrText xml:space="preserve"> HYPERLINK \l "_Toc68159098" </w:delInstrText>
        </w:r>
        <w:r w:rsidDel="00F124AA">
          <w:rPr>
            <w:noProof/>
          </w:rPr>
          <w:fldChar w:fldCharType="separate"/>
        </w:r>
      </w:del>
      <w:ins w:id="657" w:author="Kawtar TAMAZI" w:date="2021-08-13T15:34:00Z">
        <w:r w:rsidR="00F124AA">
          <w:rPr>
            <w:b/>
            <w:bCs/>
            <w:noProof/>
          </w:rPr>
          <w:t>Erreur ! Référence de lien hypertexte non valide.</w:t>
        </w:r>
      </w:ins>
      <w:del w:id="658" w:author="Kawtar TAMAZI" w:date="2021-08-13T15:34:00Z">
        <w:r w:rsidR="005C0DFD" w:rsidRPr="00DF5C10" w:rsidDel="00F124AA">
          <w:rPr>
            <w:rStyle w:val="Hyperlink"/>
            <w:noProof/>
            <w:lang w:bidi="en-US"/>
          </w:rPr>
          <w:delText>Error codes</w:delText>
        </w:r>
        <w:r w:rsidR="005C0DFD" w:rsidDel="00F124AA">
          <w:rPr>
            <w:noProof/>
            <w:webHidden/>
          </w:rPr>
          <w:tab/>
        </w:r>
        <w:r w:rsidR="005C0DFD" w:rsidDel="00F124AA">
          <w:rPr>
            <w:noProof/>
            <w:webHidden/>
          </w:rPr>
          <w:fldChar w:fldCharType="begin"/>
        </w:r>
        <w:r w:rsidR="005C0DFD" w:rsidDel="00F124AA">
          <w:rPr>
            <w:noProof/>
            <w:webHidden/>
          </w:rPr>
          <w:delInstrText xml:space="preserve"> PAGEREF _Toc68159098 \h </w:delInstrText>
        </w:r>
        <w:r w:rsidR="005C0DFD" w:rsidDel="00F124AA">
          <w:rPr>
            <w:noProof/>
            <w:webHidden/>
          </w:rPr>
        </w:r>
        <w:r w:rsidR="005C0DFD" w:rsidDel="00F124AA">
          <w:rPr>
            <w:noProof/>
            <w:webHidden/>
          </w:rPr>
          <w:fldChar w:fldCharType="separate"/>
        </w:r>
      </w:del>
      <w:ins w:id="659" w:author="Corneille David" w:date="2021-09-02T17:02:00Z">
        <w:r w:rsidR="00412B77">
          <w:rPr>
            <w:b/>
            <w:bCs/>
            <w:noProof/>
            <w:webHidden/>
          </w:rPr>
          <w:t>Erreur ! Signet non défini.</w:t>
        </w:r>
      </w:ins>
      <w:del w:id="660" w:author="Corneille David" w:date="2021-09-02T17:02:00Z">
        <w:r w:rsidR="005C0DFD" w:rsidDel="00412B77">
          <w:rPr>
            <w:noProof/>
            <w:webHidden/>
          </w:rPr>
          <w:delText>23</w:delText>
        </w:r>
      </w:del>
      <w:del w:id="661" w:author="Kawtar TAMAZI" w:date="2021-08-13T15:34:00Z">
        <w:r w:rsidR="005C0DFD" w:rsidDel="00F124AA">
          <w:rPr>
            <w:noProof/>
            <w:webHidden/>
          </w:rPr>
          <w:fldChar w:fldCharType="end"/>
        </w:r>
        <w:r w:rsidDel="00F124AA">
          <w:rPr>
            <w:noProof/>
          </w:rPr>
          <w:fldChar w:fldCharType="end"/>
        </w:r>
      </w:del>
    </w:p>
    <w:p w14:paraId="2ED1055F" w14:textId="31359385" w:rsidR="005C0DFD" w:rsidDel="00F124AA" w:rsidRDefault="000F0671">
      <w:pPr>
        <w:pStyle w:val="TOC2"/>
        <w:tabs>
          <w:tab w:val="left" w:pos="1100"/>
          <w:tab w:val="right" w:leader="dot" w:pos="9062"/>
        </w:tabs>
        <w:rPr>
          <w:del w:id="662" w:author="Kawtar TAMAZI" w:date="2021-08-13T15:34:00Z"/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del w:id="663" w:author="Kawtar TAMAZI" w:date="2021-08-13T15:34:00Z">
        <w:r w:rsidDel="00F124AA">
          <w:rPr>
            <w:noProof/>
          </w:rPr>
          <w:fldChar w:fldCharType="begin"/>
        </w:r>
        <w:r w:rsidDel="00F124AA">
          <w:rPr>
            <w:noProof/>
          </w:rPr>
          <w:delInstrText xml:space="preserve"> HYPERLINK \l "_Toc68159099" </w:delInstrText>
        </w:r>
        <w:r w:rsidDel="00F124AA">
          <w:rPr>
            <w:noProof/>
          </w:rPr>
          <w:fldChar w:fldCharType="separate"/>
        </w:r>
      </w:del>
      <w:ins w:id="664" w:author="Kawtar TAMAZI" w:date="2021-08-13T15:34:00Z">
        <w:r w:rsidR="00F124AA">
          <w:rPr>
            <w:b/>
            <w:bCs/>
            <w:noProof/>
          </w:rPr>
          <w:t>Erreur ! Référence de lien hypertexte non valide.</w:t>
        </w:r>
      </w:ins>
      <w:del w:id="665" w:author="Kawtar TAMAZI" w:date="2021-08-13T15:34:00Z">
        <w:r w:rsidR="005C0DFD" w:rsidRPr="00DF5C10" w:rsidDel="00F124AA">
          <w:rPr>
            <w:rStyle w:val="Hyperlink"/>
            <w:noProof/>
            <w:lang w:val="en-US"/>
          </w:rPr>
          <w:delText>7.1.3</w:delText>
        </w:r>
        <w:r w:rsidR="005C0DFD" w:rsidDel="00F124AA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5C0DFD" w:rsidRPr="00DF5C10" w:rsidDel="00F124AA">
          <w:rPr>
            <w:rStyle w:val="Hyperlink"/>
            <w:noProof/>
            <w:lang w:val="en-US"/>
          </w:rPr>
          <w:delText>Get a specific ISSUED card details</w:delText>
        </w:r>
        <w:r w:rsidR="005C0DFD" w:rsidDel="00F124AA">
          <w:rPr>
            <w:noProof/>
            <w:webHidden/>
          </w:rPr>
          <w:tab/>
        </w:r>
        <w:r w:rsidR="005C0DFD" w:rsidDel="00F124AA">
          <w:rPr>
            <w:noProof/>
            <w:webHidden/>
          </w:rPr>
          <w:fldChar w:fldCharType="begin"/>
        </w:r>
        <w:r w:rsidR="005C0DFD" w:rsidDel="00F124AA">
          <w:rPr>
            <w:noProof/>
            <w:webHidden/>
          </w:rPr>
          <w:delInstrText xml:space="preserve"> PAGEREF _Toc68159099 \h </w:delInstrText>
        </w:r>
        <w:r w:rsidR="005C0DFD" w:rsidDel="00F124AA">
          <w:rPr>
            <w:noProof/>
            <w:webHidden/>
          </w:rPr>
        </w:r>
        <w:r w:rsidR="005C0DFD" w:rsidDel="00F124AA">
          <w:rPr>
            <w:noProof/>
            <w:webHidden/>
          </w:rPr>
          <w:fldChar w:fldCharType="separate"/>
        </w:r>
      </w:del>
      <w:ins w:id="666" w:author="Corneille David" w:date="2021-09-02T17:02:00Z">
        <w:r w:rsidR="00412B77">
          <w:rPr>
            <w:b/>
            <w:bCs/>
            <w:noProof/>
            <w:webHidden/>
          </w:rPr>
          <w:t>Erreur ! Signet non défini.</w:t>
        </w:r>
      </w:ins>
      <w:del w:id="667" w:author="Corneille David" w:date="2021-09-02T17:02:00Z">
        <w:r w:rsidR="005C0DFD" w:rsidDel="00412B77">
          <w:rPr>
            <w:noProof/>
            <w:webHidden/>
          </w:rPr>
          <w:delText>23</w:delText>
        </w:r>
      </w:del>
      <w:del w:id="668" w:author="Kawtar TAMAZI" w:date="2021-08-13T15:34:00Z">
        <w:r w:rsidR="005C0DFD" w:rsidDel="00F124AA">
          <w:rPr>
            <w:noProof/>
            <w:webHidden/>
          </w:rPr>
          <w:fldChar w:fldCharType="end"/>
        </w:r>
        <w:r w:rsidDel="00F124AA">
          <w:rPr>
            <w:noProof/>
          </w:rPr>
          <w:fldChar w:fldCharType="end"/>
        </w:r>
      </w:del>
    </w:p>
    <w:p w14:paraId="23C7D9B7" w14:textId="5CB6DC7D" w:rsidR="005C0DFD" w:rsidDel="00F124AA" w:rsidRDefault="000F0671">
      <w:pPr>
        <w:pStyle w:val="TOC3"/>
        <w:tabs>
          <w:tab w:val="right" w:leader="dot" w:pos="9062"/>
        </w:tabs>
        <w:rPr>
          <w:del w:id="669" w:author="Kawtar TAMAZI" w:date="2021-08-13T15:34:00Z"/>
          <w:rFonts w:asciiTheme="minorHAnsi" w:eastAsiaTheme="minorEastAsia" w:hAnsiTheme="minorHAnsi" w:cstheme="minorBidi"/>
          <w:noProof/>
          <w:sz w:val="22"/>
          <w:szCs w:val="22"/>
        </w:rPr>
      </w:pPr>
      <w:del w:id="670" w:author="Kawtar TAMAZI" w:date="2021-08-13T15:34:00Z">
        <w:r w:rsidDel="00F124AA">
          <w:rPr>
            <w:noProof/>
          </w:rPr>
          <w:fldChar w:fldCharType="begin"/>
        </w:r>
        <w:r w:rsidDel="00F124AA">
          <w:rPr>
            <w:noProof/>
          </w:rPr>
          <w:delInstrText xml:space="preserve"> HYPERLINK \l "_Toc68159100" </w:delInstrText>
        </w:r>
        <w:r w:rsidDel="00F124AA">
          <w:rPr>
            <w:noProof/>
          </w:rPr>
          <w:fldChar w:fldCharType="separate"/>
        </w:r>
      </w:del>
      <w:ins w:id="671" w:author="Kawtar TAMAZI" w:date="2021-08-13T15:34:00Z">
        <w:r w:rsidR="00F124AA">
          <w:rPr>
            <w:b/>
            <w:bCs/>
            <w:noProof/>
          </w:rPr>
          <w:t>Erreur ! Référence de lien hypertexte non valide.</w:t>
        </w:r>
      </w:ins>
      <w:del w:id="672" w:author="Kawtar TAMAZI" w:date="2021-08-13T15:34:00Z">
        <w:r w:rsidR="005C0DFD" w:rsidRPr="00DF5C10" w:rsidDel="00F124AA">
          <w:rPr>
            <w:rStyle w:val="Hyperlink"/>
            <w:noProof/>
            <w:lang w:val="en-US" w:bidi="en-US"/>
          </w:rPr>
          <w:delText>Request Get a specific issued card details V1.0/ V1.1</w:delText>
        </w:r>
        <w:r w:rsidR="005C0DFD" w:rsidDel="00F124AA">
          <w:rPr>
            <w:noProof/>
            <w:webHidden/>
          </w:rPr>
          <w:tab/>
        </w:r>
        <w:r w:rsidR="005C0DFD" w:rsidDel="00F124AA">
          <w:rPr>
            <w:noProof/>
            <w:webHidden/>
          </w:rPr>
          <w:fldChar w:fldCharType="begin"/>
        </w:r>
        <w:r w:rsidR="005C0DFD" w:rsidDel="00F124AA">
          <w:rPr>
            <w:noProof/>
            <w:webHidden/>
          </w:rPr>
          <w:delInstrText xml:space="preserve"> PAGEREF _Toc68159100 \h </w:delInstrText>
        </w:r>
        <w:r w:rsidR="005C0DFD" w:rsidDel="00F124AA">
          <w:rPr>
            <w:noProof/>
            <w:webHidden/>
          </w:rPr>
        </w:r>
        <w:r w:rsidR="005C0DFD" w:rsidDel="00F124AA">
          <w:rPr>
            <w:noProof/>
            <w:webHidden/>
          </w:rPr>
          <w:fldChar w:fldCharType="separate"/>
        </w:r>
      </w:del>
      <w:ins w:id="673" w:author="Corneille David" w:date="2021-09-02T17:02:00Z">
        <w:r w:rsidR="00412B77">
          <w:rPr>
            <w:b/>
            <w:bCs/>
            <w:noProof/>
            <w:webHidden/>
          </w:rPr>
          <w:t>Erreur ! Signet non défini.</w:t>
        </w:r>
      </w:ins>
      <w:del w:id="674" w:author="Corneille David" w:date="2021-09-02T17:02:00Z">
        <w:r w:rsidR="005C0DFD" w:rsidDel="00412B77">
          <w:rPr>
            <w:noProof/>
            <w:webHidden/>
          </w:rPr>
          <w:delText>23</w:delText>
        </w:r>
      </w:del>
      <w:del w:id="675" w:author="Kawtar TAMAZI" w:date="2021-08-13T15:34:00Z">
        <w:r w:rsidR="005C0DFD" w:rsidDel="00F124AA">
          <w:rPr>
            <w:noProof/>
            <w:webHidden/>
          </w:rPr>
          <w:fldChar w:fldCharType="end"/>
        </w:r>
        <w:r w:rsidDel="00F124AA">
          <w:rPr>
            <w:noProof/>
          </w:rPr>
          <w:fldChar w:fldCharType="end"/>
        </w:r>
      </w:del>
    </w:p>
    <w:p w14:paraId="44F810E8" w14:textId="180F4944" w:rsidR="005C0DFD" w:rsidDel="00F124AA" w:rsidRDefault="000F0671">
      <w:pPr>
        <w:pStyle w:val="TOC3"/>
        <w:tabs>
          <w:tab w:val="right" w:leader="dot" w:pos="9062"/>
        </w:tabs>
        <w:rPr>
          <w:del w:id="676" w:author="Kawtar TAMAZI" w:date="2021-08-13T15:34:00Z"/>
          <w:rFonts w:asciiTheme="minorHAnsi" w:eastAsiaTheme="minorEastAsia" w:hAnsiTheme="minorHAnsi" w:cstheme="minorBidi"/>
          <w:noProof/>
          <w:sz w:val="22"/>
          <w:szCs w:val="22"/>
        </w:rPr>
      </w:pPr>
      <w:del w:id="677" w:author="Kawtar TAMAZI" w:date="2021-08-13T15:34:00Z">
        <w:r w:rsidDel="00F124AA">
          <w:rPr>
            <w:noProof/>
          </w:rPr>
          <w:fldChar w:fldCharType="begin"/>
        </w:r>
        <w:r w:rsidDel="00F124AA">
          <w:rPr>
            <w:noProof/>
          </w:rPr>
          <w:delInstrText xml:space="preserve"> HYPERLINK \l "_Toc68159101" </w:delInstrText>
        </w:r>
        <w:r w:rsidDel="00F124AA">
          <w:rPr>
            <w:noProof/>
          </w:rPr>
          <w:fldChar w:fldCharType="separate"/>
        </w:r>
      </w:del>
      <w:ins w:id="678" w:author="Kawtar TAMAZI" w:date="2021-08-13T15:34:00Z">
        <w:r w:rsidR="00F124AA">
          <w:rPr>
            <w:b/>
            <w:bCs/>
            <w:noProof/>
          </w:rPr>
          <w:t>Erreur ! Référence de lien hypertexte non valide.</w:t>
        </w:r>
      </w:ins>
      <w:del w:id="679" w:author="Kawtar TAMAZI" w:date="2021-08-13T15:34:00Z">
        <w:r w:rsidR="005C0DFD" w:rsidRPr="00DF5C10" w:rsidDel="00F124AA">
          <w:rPr>
            <w:rStyle w:val="Hyperlink"/>
            <w:noProof/>
            <w:lang w:val="en-US" w:bidi="en-US"/>
          </w:rPr>
          <w:delText>Response Get a specific issued card details V1.0/ V1.1</w:delText>
        </w:r>
        <w:r w:rsidR="005C0DFD" w:rsidDel="00F124AA">
          <w:rPr>
            <w:noProof/>
            <w:webHidden/>
          </w:rPr>
          <w:tab/>
        </w:r>
        <w:r w:rsidR="005C0DFD" w:rsidDel="00F124AA">
          <w:rPr>
            <w:noProof/>
            <w:webHidden/>
          </w:rPr>
          <w:fldChar w:fldCharType="begin"/>
        </w:r>
        <w:r w:rsidR="005C0DFD" w:rsidDel="00F124AA">
          <w:rPr>
            <w:noProof/>
            <w:webHidden/>
          </w:rPr>
          <w:delInstrText xml:space="preserve"> PAGEREF _Toc68159101 \h </w:delInstrText>
        </w:r>
        <w:r w:rsidR="005C0DFD" w:rsidDel="00F124AA">
          <w:rPr>
            <w:noProof/>
            <w:webHidden/>
          </w:rPr>
        </w:r>
        <w:r w:rsidR="005C0DFD" w:rsidDel="00F124AA">
          <w:rPr>
            <w:noProof/>
            <w:webHidden/>
          </w:rPr>
          <w:fldChar w:fldCharType="separate"/>
        </w:r>
      </w:del>
      <w:ins w:id="680" w:author="Corneille David" w:date="2021-09-02T17:02:00Z">
        <w:r w:rsidR="00412B77">
          <w:rPr>
            <w:b/>
            <w:bCs/>
            <w:noProof/>
            <w:webHidden/>
          </w:rPr>
          <w:t>Erreur ! Signet non défini.</w:t>
        </w:r>
      </w:ins>
      <w:del w:id="681" w:author="Corneille David" w:date="2021-09-02T17:02:00Z">
        <w:r w:rsidR="005C0DFD" w:rsidDel="00412B77">
          <w:rPr>
            <w:noProof/>
            <w:webHidden/>
          </w:rPr>
          <w:delText>23</w:delText>
        </w:r>
      </w:del>
      <w:del w:id="682" w:author="Kawtar TAMAZI" w:date="2021-08-13T15:34:00Z">
        <w:r w:rsidR="005C0DFD" w:rsidDel="00F124AA">
          <w:rPr>
            <w:noProof/>
            <w:webHidden/>
          </w:rPr>
          <w:fldChar w:fldCharType="end"/>
        </w:r>
        <w:r w:rsidDel="00F124AA">
          <w:rPr>
            <w:noProof/>
          </w:rPr>
          <w:fldChar w:fldCharType="end"/>
        </w:r>
      </w:del>
    </w:p>
    <w:p w14:paraId="7BAD5C6F" w14:textId="08C95802" w:rsidR="005C0DFD" w:rsidDel="00F124AA" w:rsidRDefault="000F0671">
      <w:pPr>
        <w:pStyle w:val="TOC3"/>
        <w:tabs>
          <w:tab w:val="right" w:leader="dot" w:pos="9062"/>
        </w:tabs>
        <w:rPr>
          <w:del w:id="683" w:author="Kawtar TAMAZI" w:date="2021-08-13T15:34:00Z"/>
          <w:rFonts w:asciiTheme="minorHAnsi" w:eastAsiaTheme="minorEastAsia" w:hAnsiTheme="minorHAnsi" w:cstheme="minorBidi"/>
          <w:noProof/>
          <w:sz w:val="22"/>
          <w:szCs w:val="22"/>
        </w:rPr>
      </w:pPr>
      <w:del w:id="684" w:author="Kawtar TAMAZI" w:date="2021-08-13T15:34:00Z">
        <w:r w:rsidDel="00F124AA">
          <w:rPr>
            <w:noProof/>
          </w:rPr>
          <w:fldChar w:fldCharType="begin"/>
        </w:r>
        <w:r w:rsidDel="00F124AA">
          <w:rPr>
            <w:noProof/>
          </w:rPr>
          <w:delInstrText xml:space="preserve"> HYPERLINK \l "_Toc68159102" </w:delInstrText>
        </w:r>
        <w:r w:rsidDel="00F124AA">
          <w:rPr>
            <w:noProof/>
          </w:rPr>
          <w:fldChar w:fldCharType="separate"/>
        </w:r>
      </w:del>
      <w:ins w:id="685" w:author="Kawtar TAMAZI" w:date="2021-08-13T15:34:00Z">
        <w:r w:rsidR="00F124AA">
          <w:rPr>
            <w:b/>
            <w:bCs/>
            <w:noProof/>
          </w:rPr>
          <w:t>Erreur ! Référence de lien hypertexte non valide.</w:t>
        </w:r>
      </w:ins>
      <w:del w:id="686" w:author="Kawtar TAMAZI" w:date="2021-08-13T15:34:00Z">
        <w:r w:rsidR="005C0DFD" w:rsidRPr="00DF5C10" w:rsidDel="00F124AA">
          <w:rPr>
            <w:rStyle w:val="Hyperlink"/>
            <w:noProof/>
            <w:lang w:bidi="en-US"/>
          </w:rPr>
          <w:delText>Error codes</w:delText>
        </w:r>
        <w:r w:rsidR="005C0DFD" w:rsidDel="00F124AA">
          <w:rPr>
            <w:noProof/>
            <w:webHidden/>
          </w:rPr>
          <w:tab/>
        </w:r>
        <w:r w:rsidR="005C0DFD" w:rsidDel="00F124AA">
          <w:rPr>
            <w:noProof/>
            <w:webHidden/>
          </w:rPr>
          <w:fldChar w:fldCharType="begin"/>
        </w:r>
        <w:r w:rsidR="005C0DFD" w:rsidDel="00F124AA">
          <w:rPr>
            <w:noProof/>
            <w:webHidden/>
          </w:rPr>
          <w:delInstrText xml:space="preserve"> PAGEREF _Toc68159102 \h </w:delInstrText>
        </w:r>
        <w:r w:rsidR="005C0DFD" w:rsidDel="00F124AA">
          <w:rPr>
            <w:noProof/>
            <w:webHidden/>
          </w:rPr>
        </w:r>
        <w:r w:rsidR="005C0DFD" w:rsidDel="00F124AA">
          <w:rPr>
            <w:noProof/>
            <w:webHidden/>
          </w:rPr>
          <w:fldChar w:fldCharType="separate"/>
        </w:r>
      </w:del>
      <w:ins w:id="687" w:author="Corneille David" w:date="2021-09-02T17:02:00Z">
        <w:r w:rsidR="00412B77">
          <w:rPr>
            <w:b/>
            <w:bCs/>
            <w:noProof/>
            <w:webHidden/>
          </w:rPr>
          <w:t>Erreur ! Signet non défini.</w:t>
        </w:r>
      </w:ins>
      <w:del w:id="688" w:author="Corneille David" w:date="2021-09-02T17:02:00Z">
        <w:r w:rsidR="005C0DFD" w:rsidDel="00412B77">
          <w:rPr>
            <w:noProof/>
            <w:webHidden/>
          </w:rPr>
          <w:delText>24</w:delText>
        </w:r>
      </w:del>
      <w:del w:id="689" w:author="Kawtar TAMAZI" w:date="2021-08-13T15:34:00Z">
        <w:r w:rsidR="005C0DFD" w:rsidDel="00F124AA">
          <w:rPr>
            <w:noProof/>
            <w:webHidden/>
          </w:rPr>
          <w:fldChar w:fldCharType="end"/>
        </w:r>
        <w:r w:rsidDel="00F124AA">
          <w:rPr>
            <w:noProof/>
          </w:rPr>
          <w:fldChar w:fldCharType="end"/>
        </w:r>
      </w:del>
    </w:p>
    <w:p w14:paraId="44C00B74" w14:textId="06C59085" w:rsidR="005C0DFD" w:rsidDel="00F124AA" w:rsidRDefault="000F0671">
      <w:pPr>
        <w:pStyle w:val="TOC2"/>
        <w:tabs>
          <w:tab w:val="left" w:pos="1100"/>
          <w:tab w:val="right" w:leader="dot" w:pos="9062"/>
        </w:tabs>
        <w:rPr>
          <w:del w:id="690" w:author="Kawtar TAMAZI" w:date="2021-08-13T15:34:00Z"/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del w:id="691" w:author="Kawtar TAMAZI" w:date="2021-08-13T15:34:00Z">
        <w:r w:rsidDel="00F124AA">
          <w:rPr>
            <w:noProof/>
          </w:rPr>
          <w:fldChar w:fldCharType="begin"/>
        </w:r>
        <w:r w:rsidDel="00F124AA">
          <w:rPr>
            <w:noProof/>
          </w:rPr>
          <w:delInstrText xml:space="preserve"> HYPERLINK \l "_Toc68159103" </w:delInstrText>
        </w:r>
        <w:r w:rsidDel="00F124AA">
          <w:rPr>
            <w:noProof/>
          </w:rPr>
          <w:fldChar w:fldCharType="separate"/>
        </w:r>
      </w:del>
      <w:ins w:id="692" w:author="Kawtar TAMAZI" w:date="2021-08-13T15:34:00Z">
        <w:r w:rsidR="00F124AA">
          <w:rPr>
            <w:b/>
            <w:bCs/>
            <w:noProof/>
          </w:rPr>
          <w:t>Erreur ! Référence de lien hypertexte non valide.</w:t>
        </w:r>
      </w:ins>
      <w:del w:id="693" w:author="Kawtar TAMAZI" w:date="2021-08-13T15:34:00Z">
        <w:r w:rsidR="005C0DFD" w:rsidRPr="00DF5C10" w:rsidDel="00F124AA">
          <w:rPr>
            <w:rStyle w:val="Hyperlink"/>
            <w:noProof/>
            <w:lang w:val="en-US"/>
          </w:rPr>
          <w:delText>7.1.4</w:delText>
        </w:r>
        <w:r w:rsidR="005C0DFD" w:rsidDel="00F124AA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5C0DFD" w:rsidRPr="00DF5C10" w:rsidDel="00F124AA">
          <w:rPr>
            <w:rStyle w:val="Hyperlink"/>
            <w:noProof/>
            <w:lang w:val="en-US"/>
          </w:rPr>
          <w:delText>Get card details V2.0</w:delText>
        </w:r>
        <w:r w:rsidR="005C0DFD" w:rsidDel="00F124AA">
          <w:rPr>
            <w:noProof/>
            <w:webHidden/>
          </w:rPr>
          <w:tab/>
        </w:r>
        <w:r w:rsidR="005C0DFD" w:rsidDel="00F124AA">
          <w:rPr>
            <w:noProof/>
            <w:webHidden/>
          </w:rPr>
          <w:fldChar w:fldCharType="begin"/>
        </w:r>
        <w:r w:rsidR="005C0DFD" w:rsidDel="00F124AA">
          <w:rPr>
            <w:noProof/>
            <w:webHidden/>
          </w:rPr>
          <w:delInstrText xml:space="preserve"> PAGEREF _Toc68159103 \h </w:delInstrText>
        </w:r>
        <w:r w:rsidR="005C0DFD" w:rsidDel="00F124AA">
          <w:rPr>
            <w:noProof/>
            <w:webHidden/>
          </w:rPr>
        </w:r>
        <w:r w:rsidR="005C0DFD" w:rsidDel="00F124AA">
          <w:rPr>
            <w:noProof/>
            <w:webHidden/>
          </w:rPr>
          <w:fldChar w:fldCharType="separate"/>
        </w:r>
      </w:del>
      <w:ins w:id="694" w:author="Corneille David" w:date="2021-09-02T17:02:00Z">
        <w:r w:rsidR="00412B77">
          <w:rPr>
            <w:b/>
            <w:bCs/>
            <w:noProof/>
            <w:webHidden/>
          </w:rPr>
          <w:t>Erreur ! Signet non défini.</w:t>
        </w:r>
      </w:ins>
      <w:del w:id="695" w:author="Corneille David" w:date="2021-09-02T17:02:00Z">
        <w:r w:rsidR="005C0DFD" w:rsidDel="00412B77">
          <w:rPr>
            <w:noProof/>
            <w:webHidden/>
          </w:rPr>
          <w:delText>24</w:delText>
        </w:r>
      </w:del>
      <w:del w:id="696" w:author="Kawtar TAMAZI" w:date="2021-08-13T15:34:00Z">
        <w:r w:rsidR="005C0DFD" w:rsidDel="00F124AA">
          <w:rPr>
            <w:noProof/>
            <w:webHidden/>
          </w:rPr>
          <w:fldChar w:fldCharType="end"/>
        </w:r>
        <w:r w:rsidDel="00F124AA">
          <w:rPr>
            <w:noProof/>
          </w:rPr>
          <w:fldChar w:fldCharType="end"/>
        </w:r>
      </w:del>
    </w:p>
    <w:p w14:paraId="1684482B" w14:textId="389AE149" w:rsidR="005C0DFD" w:rsidDel="00F124AA" w:rsidRDefault="000F0671">
      <w:pPr>
        <w:pStyle w:val="TOC3"/>
        <w:tabs>
          <w:tab w:val="right" w:leader="dot" w:pos="9062"/>
        </w:tabs>
        <w:rPr>
          <w:del w:id="697" w:author="Kawtar TAMAZI" w:date="2021-08-13T15:34:00Z"/>
          <w:rFonts w:asciiTheme="minorHAnsi" w:eastAsiaTheme="minorEastAsia" w:hAnsiTheme="minorHAnsi" w:cstheme="minorBidi"/>
          <w:noProof/>
          <w:sz w:val="22"/>
          <w:szCs w:val="22"/>
        </w:rPr>
      </w:pPr>
      <w:del w:id="698" w:author="Kawtar TAMAZI" w:date="2021-08-13T15:34:00Z">
        <w:r w:rsidDel="00F124AA">
          <w:rPr>
            <w:noProof/>
          </w:rPr>
          <w:fldChar w:fldCharType="begin"/>
        </w:r>
        <w:r w:rsidDel="00F124AA">
          <w:rPr>
            <w:noProof/>
          </w:rPr>
          <w:delInstrText xml:space="preserve"> HYPERLINK \l "_Toc68159104" </w:delInstrText>
        </w:r>
        <w:r w:rsidDel="00F124AA">
          <w:rPr>
            <w:noProof/>
          </w:rPr>
          <w:fldChar w:fldCharType="separate"/>
        </w:r>
      </w:del>
      <w:ins w:id="699" w:author="Kawtar TAMAZI" w:date="2021-08-13T15:34:00Z">
        <w:r w:rsidR="00F124AA">
          <w:rPr>
            <w:b/>
            <w:bCs/>
            <w:noProof/>
          </w:rPr>
          <w:t>Erreur ! Référence de lien hypertexte non valide.</w:t>
        </w:r>
      </w:ins>
      <w:del w:id="700" w:author="Kawtar TAMAZI" w:date="2021-08-13T15:34:00Z">
        <w:r w:rsidR="005C0DFD" w:rsidRPr="00DF5C10" w:rsidDel="00F124AA">
          <w:rPr>
            <w:rStyle w:val="Hyperlink"/>
            <w:noProof/>
            <w:lang w:val="en-US" w:bidi="en-US"/>
          </w:rPr>
          <w:delText>Request Get card details V2.0</w:delText>
        </w:r>
        <w:r w:rsidR="005C0DFD" w:rsidDel="00F124AA">
          <w:rPr>
            <w:noProof/>
            <w:webHidden/>
          </w:rPr>
          <w:tab/>
        </w:r>
        <w:r w:rsidR="005C0DFD" w:rsidDel="00F124AA">
          <w:rPr>
            <w:noProof/>
            <w:webHidden/>
          </w:rPr>
          <w:fldChar w:fldCharType="begin"/>
        </w:r>
        <w:r w:rsidR="005C0DFD" w:rsidDel="00F124AA">
          <w:rPr>
            <w:noProof/>
            <w:webHidden/>
          </w:rPr>
          <w:delInstrText xml:space="preserve"> PAGEREF _Toc68159104 \h </w:delInstrText>
        </w:r>
        <w:r w:rsidR="005C0DFD" w:rsidDel="00F124AA">
          <w:rPr>
            <w:noProof/>
            <w:webHidden/>
          </w:rPr>
        </w:r>
        <w:r w:rsidR="005C0DFD" w:rsidDel="00F124AA">
          <w:rPr>
            <w:noProof/>
            <w:webHidden/>
          </w:rPr>
          <w:fldChar w:fldCharType="separate"/>
        </w:r>
      </w:del>
      <w:ins w:id="701" w:author="Corneille David" w:date="2021-09-02T17:02:00Z">
        <w:r w:rsidR="00412B77">
          <w:rPr>
            <w:b/>
            <w:bCs/>
            <w:noProof/>
            <w:webHidden/>
          </w:rPr>
          <w:t>Erreur ! Signet non défini.</w:t>
        </w:r>
      </w:ins>
      <w:del w:id="702" w:author="Corneille David" w:date="2021-09-02T17:02:00Z">
        <w:r w:rsidR="005C0DFD" w:rsidDel="00412B77">
          <w:rPr>
            <w:noProof/>
            <w:webHidden/>
          </w:rPr>
          <w:delText>24</w:delText>
        </w:r>
      </w:del>
      <w:del w:id="703" w:author="Kawtar TAMAZI" w:date="2021-08-13T15:34:00Z">
        <w:r w:rsidR="005C0DFD" w:rsidDel="00F124AA">
          <w:rPr>
            <w:noProof/>
            <w:webHidden/>
          </w:rPr>
          <w:fldChar w:fldCharType="end"/>
        </w:r>
        <w:r w:rsidDel="00F124AA">
          <w:rPr>
            <w:noProof/>
          </w:rPr>
          <w:fldChar w:fldCharType="end"/>
        </w:r>
      </w:del>
    </w:p>
    <w:p w14:paraId="6BD16A17" w14:textId="410FF7ED" w:rsidR="005C0DFD" w:rsidDel="00F124AA" w:rsidRDefault="000F0671">
      <w:pPr>
        <w:pStyle w:val="TOC3"/>
        <w:tabs>
          <w:tab w:val="right" w:leader="dot" w:pos="9062"/>
        </w:tabs>
        <w:rPr>
          <w:del w:id="704" w:author="Kawtar TAMAZI" w:date="2021-08-13T15:34:00Z"/>
          <w:rFonts w:asciiTheme="minorHAnsi" w:eastAsiaTheme="minorEastAsia" w:hAnsiTheme="minorHAnsi" w:cstheme="minorBidi"/>
          <w:noProof/>
          <w:sz w:val="22"/>
          <w:szCs w:val="22"/>
        </w:rPr>
      </w:pPr>
      <w:del w:id="705" w:author="Kawtar TAMAZI" w:date="2021-08-13T15:34:00Z">
        <w:r w:rsidDel="00F124AA">
          <w:rPr>
            <w:noProof/>
          </w:rPr>
          <w:fldChar w:fldCharType="begin"/>
        </w:r>
        <w:r w:rsidDel="00F124AA">
          <w:rPr>
            <w:noProof/>
          </w:rPr>
          <w:delInstrText xml:space="preserve"> HYPERLINK \l "_Toc68159105" </w:delInstrText>
        </w:r>
        <w:r w:rsidDel="00F124AA">
          <w:rPr>
            <w:noProof/>
          </w:rPr>
          <w:fldChar w:fldCharType="separate"/>
        </w:r>
      </w:del>
      <w:ins w:id="706" w:author="Kawtar TAMAZI" w:date="2021-08-13T15:34:00Z">
        <w:r w:rsidR="00F124AA">
          <w:rPr>
            <w:b/>
            <w:bCs/>
            <w:noProof/>
          </w:rPr>
          <w:t>Erreur ! Référence de lien hypertexte non valide.</w:t>
        </w:r>
      </w:ins>
      <w:del w:id="707" w:author="Kawtar TAMAZI" w:date="2021-08-13T15:34:00Z">
        <w:r w:rsidR="005C0DFD" w:rsidRPr="00DF5C10" w:rsidDel="00F124AA">
          <w:rPr>
            <w:rStyle w:val="Hyperlink"/>
            <w:noProof/>
            <w:lang w:val="en-US" w:bidi="en-US"/>
          </w:rPr>
          <w:delText>Response Get card details V2.0</w:delText>
        </w:r>
        <w:r w:rsidR="005C0DFD" w:rsidDel="00F124AA">
          <w:rPr>
            <w:noProof/>
            <w:webHidden/>
          </w:rPr>
          <w:tab/>
        </w:r>
        <w:r w:rsidR="005C0DFD" w:rsidDel="00F124AA">
          <w:rPr>
            <w:noProof/>
            <w:webHidden/>
          </w:rPr>
          <w:fldChar w:fldCharType="begin"/>
        </w:r>
        <w:r w:rsidR="005C0DFD" w:rsidDel="00F124AA">
          <w:rPr>
            <w:noProof/>
            <w:webHidden/>
          </w:rPr>
          <w:delInstrText xml:space="preserve"> PAGEREF _Toc68159105 \h </w:delInstrText>
        </w:r>
        <w:r w:rsidR="005C0DFD" w:rsidDel="00F124AA">
          <w:rPr>
            <w:noProof/>
            <w:webHidden/>
          </w:rPr>
        </w:r>
        <w:r w:rsidR="005C0DFD" w:rsidDel="00F124AA">
          <w:rPr>
            <w:noProof/>
            <w:webHidden/>
          </w:rPr>
          <w:fldChar w:fldCharType="separate"/>
        </w:r>
      </w:del>
      <w:ins w:id="708" w:author="Corneille David" w:date="2021-09-02T17:02:00Z">
        <w:r w:rsidR="00412B77">
          <w:rPr>
            <w:b/>
            <w:bCs/>
            <w:noProof/>
            <w:webHidden/>
          </w:rPr>
          <w:t>Erreur ! Signet non défini.</w:t>
        </w:r>
      </w:ins>
      <w:del w:id="709" w:author="Corneille David" w:date="2021-09-02T17:02:00Z">
        <w:r w:rsidR="005C0DFD" w:rsidDel="00412B77">
          <w:rPr>
            <w:noProof/>
            <w:webHidden/>
          </w:rPr>
          <w:delText>24</w:delText>
        </w:r>
      </w:del>
      <w:del w:id="710" w:author="Kawtar TAMAZI" w:date="2021-08-13T15:34:00Z">
        <w:r w:rsidR="005C0DFD" w:rsidDel="00F124AA">
          <w:rPr>
            <w:noProof/>
            <w:webHidden/>
          </w:rPr>
          <w:fldChar w:fldCharType="end"/>
        </w:r>
        <w:r w:rsidDel="00F124AA">
          <w:rPr>
            <w:noProof/>
          </w:rPr>
          <w:fldChar w:fldCharType="end"/>
        </w:r>
      </w:del>
    </w:p>
    <w:p w14:paraId="5BDFF7B4" w14:textId="6F948354" w:rsidR="005C0DFD" w:rsidDel="00F124AA" w:rsidRDefault="000F0671">
      <w:pPr>
        <w:pStyle w:val="TOC3"/>
        <w:tabs>
          <w:tab w:val="right" w:leader="dot" w:pos="9062"/>
        </w:tabs>
        <w:rPr>
          <w:del w:id="711" w:author="Kawtar TAMAZI" w:date="2021-08-13T15:34:00Z"/>
          <w:rFonts w:asciiTheme="minorHAnsi" w:eastAsiaTheme="minorEastAsia" w:hAnsiTheme="minorHAnsi" w:cstheme="minorBidi"/>
          <w:noProof/>
          <w:sz w:val="22"/>
          <w:szCs w:val="22"/>
        </w:rPr>
      </w:pPr>
      <w:del w:id="712" w:author="Kawtar TAMAZI" w:date="2021-08-13T15:34:00Z">
        <w:r w:rsidDel="00F124AA">
          <w:rPr>
            <w:noProof/>
          </w:rPr>
          <w:fldChar w:fldCharType="begin"/>
        </w:r>
        <w:r w:rsidDel="00F124AA">
          <w:rPr>
            <w:noProof/>
          </w:rPr>
          <w:delInstrText xml:space="preserve"> HYPERLINK \l "_Toc68159106" </w:delInstrText>
        </w:r>
        <w:r w:rsidDel="00F124AA">
          <w:rPr>
            <w:noProof/>
          </w:rPr>
          <w:fldChar w:fldCharType="separate"/>
        </w:r>
      </w:del>
      <w:ins w:id="713" w:author="Kawtar TAMAZI" w:date="2021-08-13T15:34:00Z">
        <w:r w:rsidR="00F124AA">
          <w:rPr>
            <w:b/>
            <w:bCs/>
            <w:noProof/>
          </w:rPr>
          <w:t>Erreur ! Référence de lien hypertexte non valide.</w:t>
        </w:r>
      </w:ins>
      <w:del w:id="714" w:author="Kawtar TAMAZI" w:date="2021-08-13T15:34:00Z">
        <w:r w:rsidR="005C0DFD" w:rsidRPr="00DF5C10" w:rsidDel="00F124AA">
          <w:rPr>
            <w:rStyle w:val="Hyperlink"/>
            <w:noProof/>
            <w:lang w:val="en-US" w:bidi="en-US"/>
          </w:rPr>
          <w:delText>Error codes</w:delText>
        </w:r>
        <w:r w:rsidR="005C0DFD" w:rsidDel="00F124AA">
          <w:rPr>
            <w:noProof/>
            <w:webHidden/>
          </w:rPr>
          <w:tab/>
        </w:r>
        <w:r w:rsidR="005C0DFD" w:rsidDel="00F124AA">
          <w:rPr>
            <w:noProof/>
            <w:webHidden/>
          </w:rPr>
          <w:fldChar w:fldCharType="begin"/>
        </w:r>
        <w:r w:rsidR="005C0DFD" w:rsidDel="00F124AA">
          <w:rPr>
            <w:noProof/>
            <w:webHidden/>
          </w:rPr>
          <w:delInstrText xml:space="preserve"> PAGEREF _Toc68159106 \h </w:delInstrText>
        </w:r>
        <w:r w:rsidR="005C0DFD" w:rsidDel="00F124AA">
          <w:rPr>
            <w:noProof/>
            <w:webHidden/>
          </w:rPr>
        </w:r>
        <w:r w:rsidR="005C0DFD" w:rsidDel="00F124AA">
          <w:rPr>
            <w:noProof/>
            <w:webHidden/>
          </w:rPr>
          <w:fldChar w:fldCharType="separate"/>
        </w:r>
      </w:del>
      <w:ins w:id="715" w:author="Corneille David" w:date="2021-09-02T17:02:00Z">
        <w:r w:rsidR="00412B77">
          <w:rPr>
            <w:b/>
            <w:bCs/>
            <w:noProof/>
            <w:webHidden/>
          </w:rPr>
          <w:t>Erreur ! Signet non défini.</w:t>
        </w:r>
      </w:ins>
      <w:del w:id="716" w:author="Corneille David" w:date="2021-09-02T17:02:00Z">
        <w:r w:rsidR="005C0DFD" w:rsidDel="00412B77">
          <w:rPr>
            <w:noProof/>
            <w:webHidden/>
          </w:rPr>
          <w:delText>25</w:delText>
        </w:r>
      </w:del>
      <w:del w:id="717" w:author="Kawtar TAMAZI" w:date="2021-08-13T15:34:00Z">
        <w:r w:rsidR="005C0DFD" w:rsidDel="00F124AA">
          <w:rPr>
            <w:noProof/>
            <w:webHidden/>
          </w:rPr>
          <w:fldChar w:fldCharType="end"/>
        </w:r>
        <w:r w:rsidDel="00F124AA">
          <w:rPr>
            <w:noProof/>
          </w:rPr>
          <w:fldChar w:fldCharType="end"/>
        </w:r>
      </w:del>
    </w:p>
    <w:p w14:paraId="3A2E9E44" w14:textId="22AA3F3C" w:rsidR="005C0DFD" w:rsidDel="00F124AA" w:rsidRDefault="000F0671">
      <w:pPr>
        <w:pStyle w:val="TOC1"/>
        <w:tabs>
          <w:tab w:val="left" w:pos="480"/>
          <w:tab w:val="right" w:leader="dot" w:pos="9062"/>
        </w:tabs>
        <w:rPr>
          <w:del w:id="718" w:author="Kawtar TAMAZI" w:date="2021-08-13T15:34:00Z"/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del w:id="719" w:author="Kawtar TAMAZI" w:date="2021-08-13T15:34:00Z">
        <w:r w:rsidDel="00F124AA">
          <w:rPr>
            <w:noProof/>
          </w:rPr>
          <w:fldChar w:fldCharType="begin"/>
        </w:r>
        <w:r w:rsidDel="00F124AA">
          <w:rPr>
            <w:noProof/>
          </w:rPr>
          <w:delInstrText xml:space="preserve"> HYPERLINK \l "_Toc68159107" </w:delInstrText>
        </w:r>
        <w:r w:rsidDel="00F124AA">
          <w:rPr>
            <w:noProof/>
          </w:rPr>
          <w:fldChar w:fldCharType="separate"/>
        </w:r>
      </w:del>
      <w:ins w:id="720" w:author="Kawtar TAMAZI" w:date="2021-08-13T15:34:00Z">
        <w:r w:rsidR="00F124AA">
          <w:rPr>
            <w:b w:val="0"/>
            <w:bCs w:val="0"/>
            <w:noProof/>
          </w:rPr>
          <w:t>Erreur ! Référence de lien hypertexte non valide.</w:t>
        </w:r>
      </w:ins>
      <w:del w:id="721" w:author="Kawtar TAMAZI" w:date="2021-08-13T15:34:00Z">
        <w:r w:rsidR="005C0DFD" w:rsidRPr="00DF5C10" w:rsidDel="00F124AA">
          <w:rPr>
            <w:rStyle w:val="Hyperlink"/>
            <w:noProof/>
          </w:rPr>
          <w:delText>8.</w:delText>
        </w:r>
        <w:r w:rsidR="005C0DFD" w:rsidDel="00F124AA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5C0DFD" w:rsidRPr="00DF5C10" w:rsidDel="00F124AA">
          <w:rPr>
            <w:rStyle w:val="Hyperlink"/>
            <w:noProof/>
          </w:rPr>
          <w:delText>Card Refab</w:delText>
        </w:r>
        <w:r w:rsidR="005C0DFD" w:rsidDel="00F124AA">
          <w:rPr>
            <w:noProof/>
            <w:webHidden/>
          </w:rPr>
          <w:tab/>
        </w:r>
        <w:r w:rsidR="005C0DFD" w:rsidDel="00F124AA">
          <w:rPr>
            <w:noProof/>
            <w:webHidden/>
          </w:rPr>
          <w:fldChar w:fldCharType="begin"/>
        </w:r>
        <w:r w:rsidR="005C0DFD" w:rsidDel="00F124AA">
          <w:rPr>
            <w:noProof/>
            <w:webHidden/>
          </w:rPr>
          <w:delInstrText xml:space="preserve"> PAGEREF _Toc68159107 \h </w:delInstrText>
        </w:r>
        <w:r w:rsidR="005C0DFD" w:rsidDel="00F124AA">
          <w:rPr>
            <w:noProof/>
            <w:webHidden/>
          </w:rPr>
        </w:r>
        <w:r w:rsidR="005C0DFD" w:rsidDel="00F124AA">
          <w:rPr>
            <w:noProof/>
            <w:webHidden/>
          </w:rPr>
          <w:fldChar w:fldCharType="separate"/>
        </w:r>
      </w:del>
      <w:ins w:id="722" w:author="Corneille David" w:date="2021-09-02T17:02:00Z">
        <w:r w:rsidR="00412B77">
          <w:rPr>
            <w:b w:val="0"/>
            <w:bCs w:val="0"/>
            <w:noProof/>
            <w:webHidden/>
          </w:rPr>
          <w:t>Erreur ! Signet non défini.</w:t>
        </w:r>
      </w:ins>
      <w:del w:id="723" w:author="Corneille David" w:date="2021-09-02T17:02:00Z">
        <w:r w:rsidR="005C0DFD" w:rsidDel="00412B77">
          <w:rPr>
            <w:noProof/>
            <w:webHidden/>
          </w:rPr>
          <w:delText>26</w:delText>
        </w:r>
      </w:del>
      <w:del w:id="724" w:author="Kawtar TAMAZI" w:date="2021-08-13T15:34:00Z">
        <w:r w:rsidR="005C0DFD" w:rsidDel="00F124AA">
          <w:rPr>
            <w:noProof/>
            <w:webHidden/>
          </w:rPr>
          <w:fldChar w:fldCharType="end"/>
        </w:r>
        <w:r w:rsidDel="00F124AA">
          <w:rPr>
            <w:noProof/>
          </w:rPr>
          <w:fldChar w:fldCharType="end"/>
        </w:r>
      </w:del>
    </w:p>
    <w:p w14:paraId="297A636E" w14:textId="24BA5220" w:rsidR="005C0DFD" w:rsidDel="00F124AA" w:rsidRDefault="000F0671">
      <w:pPr>
        <w:pStyle w:val="TOC2"/>
        <w:tabs>
          <w:tab w:val="left" w:pos="1100"/>
          <w:tab w:val="right" w:leader="dot" w:pos="9062"/>
        </w:tabs>
        <w:rPr>
          <w:del w:id="725" w:author="Kawtar TAMAZI" w:date="2021-08-13T15:34:00Z"/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del w:id="726" w:author="Kawtar TAMAZI" w:date="2021-08-13T15:34:00Z">
        <w:r w:rsidDel="00F124AA">
          <w:rPr>
            <w:noProof/>
          </w:rPr>
          <w:fldChar w:fldCharType="begin"/>
        </w:r>
        <w:r w:rsidDel="00F124AA">
          <w:rPr>
            <w:noProof/>
          </w:rPr>
          <w:delInstrText xml:space="preserve"> HYPERLINK \l "_Toc68159108" </w:delInstrText>
        </w:r>
        <w:r w:rsidDel="00F124AA">
          <w:rPr>
            <w:noProof/>
          </w:rPr>
          <w:fldChar w:fldCharType="separate"/>
        </w:r>
      </w:del>
      <w:ins w:id="727" w:author="Kawtar TAMAZI" w:date="2021-08-13T15:34:00Z">
        <w:r w:rsidR="00F124AA">
          <w:rPr>
            <w:b/>
            <w:bCs/>
            <w:noProof/>
          </w:rPr>
          <w:t>Erreur ! Référence de lien hypertexte non valide.</w:t>
        </w:r>
      </w:ins>
      <w:del w:id="728" w:author="Kawtar TAMAZI" w:date="2021-08-13T15:34:00Z">
        <w:r w:rsidR="005C0DFD" w:rsidRPr="00DF5C10" w:rsidDel="00F124AA">
          <w:rPr>
            <w:rStyle w:val="Hyperlink"/>
            <w:noProof/>
          </w:rPr>
          <w:delText>8.1.1</w:delText>
        </w:r>
        <w:r w:rsidR="005C0DFD" w:rsidDel="00F124AA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5C0DFD" w:rsidRPr="00DF5C10" w:rsidDel="00F124AA">
          <w:rPr>
            <w:rStyle w:val="Hyperlink"/>
            <w:noProof/>
          </w:rPr>
          <w:delText>Card refab v1.0/ V1.1</w:delText>
        </w:r>
        <w:r w:rsidR="005C0DFD" w:rsidDel="00F124AA">
          <w:rPr>
            <w:noProof/>
            <w:webHidden/>
          </w:rPr>
          <w:tab/>
        </w:r>
        <w:r w:rsidR="005C0DFD" w:rsidDel="00F124AA">
          <w:rPr>
            <w:noProof/>
            <w:webHidden/>
          </w:rPr>
          <w:fldChar w:fldCharType="begin"/>
        </w:r>
        <w:r w:rsidR="005C0DFD" w:rsidDel="00F124AA">
          <w:rPr>
            <w:noProof/>
            <w:webHidden/>
          </w:rPr>
          <w:delInstrText xml:space="preserve"> PAGEREF _Toc68159108 \h </w:delInstrText>
        </w:r>
        <w:r w:rsidR="005C0DFD" w:rsidDel="00F124AA">
          <w:rPr>
            <w:noProof/>
            <w:webHidden/>
          </w:rPr>
        </w:r>
        <w:r w:rsidR="005C0DFD" w:rsidDel="00F124AA">
          <w:rPr>
            <w:noProof/>
            <w:webHidden/>
          </w:rPr>
          <w:fldChar w:fldCharType="separate"/>
        </w:r>
      </w:del>
      <w:ins w:id="729" w:author="Corneille David" w:date="2021-09-02T17:02:00Z">
        <w:r w:rsidR="00412B77">
          <w:rPr>
            <w:b/>
            <w:bCs/>
            <w:noProof/>
            <w:webHidden/>
          </w:rPr>
          <w:t>Erreur ! Signet non défini.</w:t>
        </w:r>
      </w:ins>
      <w:del w:id="730" w:author="Corneille David" w:date="2021-09-02T17:02:00Z">
        <w:r w:rsidR="005C0DFD" w:rsidDel="00412B77">
          <w:rPr>
            <w:noProof/>
            <w:webHidden/>
          </w:rPr>
          <w:delText>26</w:delText>
        </w:r>
      </w:del>
      <w:del w:id="731" w:author="Kawtar TAMAZI" w:date="2021-08-13T15:34:00Z">
        <w:r w:rsidR="005C0DFD" w:rsidDel="00F124AA">
          <w:rPr>
            <w:noProof/>
            <w:webHidden/>
          </w:rPr>
          <w:fldChar w:fldCharType="end"/>
        </w:r>
        <w:r w:rsidDel="00F124AA">
          <w:rPr>
            <w:noProof/>
          </w:rPr>
          <w:fldChar w:fldCharType="end"/>
        </w:r>
      </w:del>
    </w:p>
    <w:p w14:paraId="57454CCD" w14:textId="5CA2FB87" w:rsidR="005C0DFD" w:rsidDel="00F124AA" w:rsidRDefault="000F0671">
      <w:pPr>
        <w:pStyle w:val="TOC3"/>
        <w:tabs>
          <w:tab w:val="right" w:leader="dot" w:pos="9062"/>
        </w:tabs>
        <w:rPr>
          <w:del w:id="732" w:author="Kawtar TAMAZI" w:date="2021-08-13T15:34:00Z"/>
          <w:rFonts w:asciiTheme="minorHAnsi" w:eastAsiaTheme="minorEastAsia" w:hAnsiTheme="minorHAnsi" w:cstheme="minorBidi"/>
          <w:noProof/>
          <w:sz w:val="22"/>
          <w:szCs w:val="22"/>
        </w:rPr>
      </w:pPr>
      <w:del w:id="733" w:author="Kawtar TAMAZI" w:date="2021-08-13T15:34:00Z">
        <w:r w:rsidDel="00F124AA">
          <w:rPr>
            <w:noProof/>
          </w:rPr>
          <w:fldChar w:fldCharType="begin"/>
        </w:r>
        <w:r w:rsidDel="00F124AA">
          <w:rPr>
            <w:noProof/>
          </w:rPr>
          <w:delInstrText xml:space="preserve"> HYPERLINK \l "_Toc68159109" </w:delInstrText>
        </w:r>
        <w:r w:rsidDel="00F124AA">
          <w:rPr>
            <w:noProof/>
          </w:rPr>
          <w:fldChar w:fldCharType="separate"/>
        </w:r>
      </w:del>
      <w:ins w:id="734" w:author="Kawtar TAMAZI" w:date="2021-08-13T15:34:00Z">
        <w:r w:rsidR="00F124AA">
          <w:rPr>
            <w:b/>
            <w:bCs/>
            <w:noProof/>
          </w:rPr>
          <w:t>Erreur ! Référence de lien hypertexte non valide.</w:t>
        </w:r>
      </w:ins>
      <w:del w:id="735" w:author="Kawtar TAMAZI" w:date="2021-08-13T15:34:00Z">
        <w:r w:rsidR="005C0DFD" w:rsidRPr="00DF5C10" w:rsidDel="00F124AA">
          <w:rPr>
            <w:rStyle w:val="Hyperlink"/>
            <w:noProof/>
            <w:lang w:val="en-US" w:bidi="en-US"/>
          </w:rPr>
          <w:delText>Request Card Refabrication v1.0/ v1.1</w:delText>
        </w:r>
        <w:r w:rsidR="005C0DFD" w:rsidDel="00F124AA">
          <w:rPr>
            <w:noProof/>
            <w:webHidden/>
          </w:rPr>
          <w:tab/>
        </w:r>
        <w:r w:rsidR="005C0DFD" w:rsidDel="00F124AA">
          <w:rPr>
            <w:noProof/>
            <w:webHidden/>
          </w:rPr>
          <w:fldChar w:fldCharType="begin"/>
        </w:r>
        <w:r w:rsidR="005C0DFD" w:rsidDel="00F124AA">
          <w:rPr>
            <w:noProof/>
            <w:webHidden/>
          </w:rPr>
          <w:delInstrText xml:space="preserve"> PAGEREF _Toc68159109 \h </w:delInstrText>
        </w:r>
        <w:r w:rsidR="005C0DFD" w:rsidDel="00F124AA">
          <w:rPr>
            <w:noProof/>
            <w:webHidden/>
          </w:rPr>
        </w:r>
        <w:r w:rsidR="005C0DFD" w:rsidDel="00F124AA">
          <w:rPr>
            <w:noProof/>
            <w:webHidden/>
          </w:rPr>
          <w:fldChar w:fldCharType="separate"/>
        </w:r>
      </w:del>
      <w:ins w:id="736" w:author="Corneille David" w:date="2021-09-02T17:02:00Z">
        <w:r w:rsidR="00412B77">
          <w:rPr>
            <w:b/>
            <w:bCs/>
            <w:noProof/>
            <w:webHidden/>
          </w:rPr>
          <w:t>Erreur ! Signet non défini.</w:t>
        </w:r>
      </w:ins>
      <w:del w:id="737" w:author="Corneille David" w:date="2021-09-02T17:02:00Z">
        <w:r w:rsidR="005C0DFD" w:rsidDel="00412B77">
          <w:rPr>
            <w:noProof/>
            <w:webHidden/>
          </w:rPr>
          <w:delText>26</w:delText>
        </w:r>
      </w:del>
      <w:del w:id="738" w:author="Kawtar TAMAZI" w:date="2021-08-13T15:34:00Z">
        <w:r w:rsidR="005C0DFD" w:rsidDel="00F124AA">
          <w:rPr>
            <w:noProof/>
            <w:webHidden/>
          </w:rPr>
          <w:fldChar w:fldCharType="end"/>
        </w:r>
        <w:r w:rsidDel="00F124AA">
          <w:rPr>
            <w:noProof/>
          </w:rPr>
          <w:fldChar w:fldCharType="end"/>
        </w:r>
      </w:del>
    </w:p>
    <w:p w14:paraId="18A02626" w14:textId="04510299" w:rsidR="005C0DFD" w:rsidDel="00F124AA" w:rsidRDefault="000F0671">
      <w:pPr>
        <w:pStyle w:val="TOC3"/>
        <w:tabs>
          <w:tab w:val="right" w:leader="dot" w:pos="9062"/>
        </w:tabs>
        <w:rPr>
          <w:del w:id="739" w:author="Kawtar TAMAZI" w:date="2021-08-13T15:34:00Z"/>
          <w:rFonts w:asciiTheme="minorHAnsi" w:eastAsiaTheme="minorEastAsia" w:hAnsiTheme="minorHAnsi" w:cstheme="minorBidi"/>
          <w:noProof/>
          <w:sz w:val="22"/>
          <w:szCs w:val="22"/>
        </w:rPr>
      </w:pPr>
      <w:del w:id="740" w:author="Kawtar TAMAZI" w:date="2021-08-13T15:34:00Z">
        <w:r w:rsidDel="00F124AA">
          <w:rPr>
            <w:noProof/>
          </w:rPr>
          <w:fldChar w:fldCharType="begin"/>
        </w:r>
        <w:r w:rsidDel="00F124AA">
          <w:rPr>
            <w:noProof/>
          </w:rPr>
          <w:delInstrText xml:space="preserve"> HYPERLINK \l "_Toc68159110" </w:delInstrText>
        </w:r>
        <w:r w:rsidDel="00F124AA">
          <w:rPr>
            <w:noProof/>
          </w:rPr>
          <w:fldChar w:fldCharType="separate"/>
        </w:r>
      </w:del>
      <w:ins w:id="741" w:author="Kawtar TAMAZI" w:date="2021-08-13T15:34:00Z">
        <w:r w:rsidR="00F124AA">
          <w:rPr>
            <w:b/>
            <w:bCs/>
            <w:noProof/>
          </w:rPr>
          <w:t>Erreur ! Référence de lien hypertexte non valide.</w:t>
        </w:r>
      </w:ins>
      <w:del w:id="742" w:author="Kawtar TAMAZI" w:date="2021-08-13T15:34:00Z">
        <w:r w:rsidR="005C0DFD" w:rsidRPr="00DF5C10" w:rsidDel="00F124AA">
          <w:rPr>
            <w:rStyle w:val="Hyperlink"/>
            <w:noProof/>
            <w:lang w:val="en-US" w:bidi="en-US"/>
          </w:rPr>
          <w:delText>Response Card Refabrication v1.0/ v1.1</w:delText>
        </w:r>
        <w:r w:rsidR="005C0DFD" w:rsidDel="00F124AA">
          <w:rPr>
            <w:noProof/>
            <w:webHidden/>
          </w:rPr>
          <w:tab/>
        </w:r>
        <w:r w:rsidR="005C0DFD" w:rsidDel="00F124AA">
          <w:rPr>
            <w:noProof/>
            <w:webHidden/>
          </w:rPr>
          <w:fldChar w:fldCharType="begin"/>
        </w:r>
        <w:r w:rsidR="005C0DFD" w:rsidDel="00F124AA">
          <w:rPr>
            <w:noProof/>
            <w:webHidden/>
          </w:rPr>
          <w:delInstrText xml:space="preserve"> PAGEREF _Toc68159110 \h </w:delInstrText>
        </w:r>
        <w:r w:rsidR="005C0DFD" w:rsidDel="00F124AA">
          <w:rPr>
            <w:noProof/>
            <w:webHidden/>
          </w:rPr>
        </w:r>
        <w:r w:rsidR="005C0DFD" w:rsidDel="00F124AA">
          <w:rPr>
            <w:noProof/>
            <w:webHidden/>
          </w:rPr>
          <w:fldChar w:fldCharType="separate"/>
        </w:r>
      </w:del>
      <w:ins w:id="743" w:author="Corneille David" w:date="2021-09-02T17:02:00Z">
        <w:r w:rsidR="00412B77">
          <w:rPr>
            <w:b/>
            <w:bCs/>
            <w:noProof/>
            <w:webHidden/>
          </w:rPr>
          <w:t>Erreur ! Signet non défini.</w:t>
        </w:r>
      </w:ins>
      <w:del w:id="744" w:author="Corneille David" w:date="2021-09-02T17:02:00Z">
        <w:r w:rsidR="005C0DFD" w:rsidDel="00412B77">
          <w:rPr>
            <w:noProof/>
            <w:webHidden/>
          </w:rPr>
          <w:delText>26</w:delText>
        </w:r>
      </w:del>
      <w:del w:id="745" w:author="Kawtar TAMAZI" w:date="2021-08-13T15:34:00Z">
        <w:r w:rsidR="005C0DFD" w:rsidDel="00F124AA">
          <w:rPr>
            <w:noProof/>
            <w:webHidden/>
          </w:rPr>
          <w:fldChar w:fldCharType="end"/>
        </w:r>
        <w:r w:rsidDel="00F124AA">
          <w:rPr>
            <w:noProof/>
          </w:rPr>
          <w:fldChar w:fldCharType="end"/>
        </w:r>
      </w:del>
    </w:p>
    <w:p w14:paraId="52E432D4" w14:textId="02937CE4" w:rsidR="005C0DFD" w:rsidDel="00F124AA" w:rsidRDefault="000F0671">
      <w:pPr>
        <w:pStyle w:val="TOC3"/>
        <w:tabs>
          <w:tab w:val="right" w:leader="dot" w:pos="9062"/>
        </w:tabs>
        <w:rPr>
          <w:del w:id="746" w:author="Kawtar TAMAZI" w:date="2021-08-13T15:34:00Z"/>
          <w:rFonts w:asciiTheme="minorHAnsi" w:eastAsiaTheme="minorEastAsia" w:hAnsiTheme="minorHAnsi" w:cstheme="minorBidi"/>
          <w:noProof/>
          <w:sz w:val="22"/>
          <w:szCs w:val="22"/>
        </w:rPr>
      </w:pPr>
      <w:del w:id="747" w:author="Kawtar TAMAZI" w:date="2021-08-13T15:34:00Z">
        <w:r w:rsidDel="00F124AA">
          <w:rPr>
            <w:noProof/>
          </w:rPr>
          <w:fldChar w:fldCharType="begin"/>
        </w:r>
        <w:r w:rsidDel="00F124AA">
          <w:rPr>
            <w:noProof/>
          </w:rPr>
          <w:delInstrText xml:space="preserve"> HYPERLINK \l "_Toc68159111" </w:delInstrText>
        </w:r>
        <w:r w:rsidDel="00F124AA">
          <w:rPr>
            <w:noProof/>
          </w:rPr>
          <w:fldChar w:fldCharType="separate"/>
        </w:r>
      </w:del>
      <w:ins w:id="748" w:author="Kawtar TAMAZI" w:date="2021-08-13T15:34:00Z">
        <w:r w:rsidR="00F124AA">
          <w:rPr>
            <w:b/>
            <w:bCs/>
            <w:noProof/>
          </w:rPr>
          <w:t>Erreur ! Référence de lien hypertexte non valide.</w:t>
        </w:r>
      </w:ins>
      <w:del w:id="749" w:author="Kawtar TAMAZI" w:date="2021-08-13T15:34:00Z">
        <w:r w:rsidR="005C0DFD" w:rsidRPr="00DF5C10" w:rsidDel="00F124AA">
          <w:rPr>
            <w:rStyle w:val="Hyperlink"/>
            <w:noProof/>
            <w:lang w:bidi="en-US"/>
          </w:rPr>
          <w:delText>Error codes</w:delText>
        </w:r>
        <w:r w:rsidR="005C0DFD" w:rsidDel="00F124AA">
          <w:rPr>
            <w:noProof/>
            <w:webHidden/>
          </w:rPr>
          <w:tab/>
        </w:r>
        <w:r w:rsidR="005C0DFD" w:rsidDel="00F124AA">
          <w:rPr>
            <w:noProof/>
            <w:webHidden/>
          </w:rPr>
          <w:fldChar w:fldCharType="begin"/>
        </w:r>
        <w:r w:rsidR="005C0DFD" w:rsidDel="00F124AA">
          <w:rPr>
            <w:noProof/>
            <w:webHidden/>
          </w:rPr>
          <w:delInstrText xml:space="preserve"> PAGEREF _Toc68159111 \h </w:delInstrText>
        </w:r>
        <w:r w:rsidR="005C0DFD" w:rsidDel="00F124AA">
          <w:rPr>
            <w:noProof/>
            <w:webHidden/>
          </w:rPr>
        </w:r>
        <w:r w:rsidR="005C0DFD" w:rsidDel="00F124AA">
          <w:rPr>
            <w:noProof/>
            <w:webHidden/>
          </w:rPr>
          <w:fldChar w:fldCharType="separate"/>
        </w:r>
      </w:del>
      <w:ins w:id="750" w:author="Corneille David" w:date="2021-09-02T17:02:00Z">
        <w:r w:rsidR="00412B77">
          <w:rPr>
            <w:b/>
            <w:bCs/>
            <w:noProof/>
            <w:webHidden/>
          </w:rPr>
          <w:t>Erreur ! Signet non défini.</w:t>
        </w:r>
      </w:ins>
      <w:del w:id="751" w:author="Corneille David" w:date="2021-09-02T17:02:00Z">
        <w:r w:rsidR="005C0DFD" w:rsidDel="00412B77">
          <w:rPr>
            <w:noProof/>
            <w:webHidden/>
          </w:rPr>
          <w:delText>27</w:delText>
        </w:r>
      </w:del>
      <w:del w:id="752" w:author="Kawtar TAMAZI" w:date="2021-08-13T15:34:00Z">
        <w:r w:rsidR="005C0DFD" w:rsidDel="00F124AA">
          <w:rPr>
            <w:noProof/>
            <w:webHidden/>
          </w:rPr>
          <w:fldChar w:fldCharType="end"/>
        </w:r>
        <w:r w:rsidDel="00F124AA">
          <w:rPr>
            <w:noProof/>
          </w:rPr>
          <w:fldChar w:fldCharType="end"/>
        </w:r>
      </w:del>
    </w:p>
    <w:p w14:paraId="177EE39B" w14:textId="4AB6EB54" w:rsidR="005C0DFD" w:rsidDel="00F124AA" w:rsidRDefault="000F0671">
      <w:pPr>
        <w:pStyle w:val="TOC2"/>
        <w:tabs>
          <w:tab w:val="left" w:pos="1100"/>
          <w:tab w:val="right" w:leader="dot" w:pos="9062"/>
        </w:tabs>
        <w:rPr>
          <w:del w:id="753" w:author="Kawtar TAMAZI" w:date="2021-08-13T15:34:00Z"/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del w:id="754" w:author="Kawtar TAMAZI" w:date="2021-08-13T15:34:00Z">
        <w:r w:rsidDel="00F124AA">
          <w:rPr>
            <w:noProof/>
          </w:rPr>
          <w:fldChar w:fldCharType="begin"/>
        </w:r>
        <w:r w:rsidDel="00F124AA">
          <w:rPr>
            <w:noProof/>
          </w:rPr>
          <w:delInstrText xml:space="preserve"> HYPERLINK \l "_Toc68159112" </w:delInstrText>
        </w:r>
        <w:r w:rsidDel="00F124AA">
          <w:rPr>
            <w:noProof/>
          </w:rPr>
          <w:fldChar w:fldCharType="separate"/>
        </w:r>
      </w:del>
      <w:ins w:id="755" w:author="Kawtar TAMAZI" w:date="2021-08-13T15:34:00Z">
        <w:r w:rsidR="00F124AA">
          <w:rPr>
            <w:b/>
            <w:bCs/>
            <w:noProof/>
          </w:rPr>
          <w:t>Erreur ! Référence de lien hypertexte non valide.</w:t>
        </w:r>
      </w:ins>
      <w:del w:id="756" w:author="Kawtar TAMAZI" w:date="2021-08-13T15:34:00Z">
        <w:r w:rsidR="005C0DFD" w:rsidRPr="00DF5C10" w:rsidDel="00F124AA">
          <w:rPr>
            <w:rStyle w:val="Hyperlink"/>
            <w:noProof/>
          </w:rPr>
          <w:delText>8.1.2</w:delText>
        </w:r>
        <w:r w:rsidR="005C0DFD" w:rsidDel="00F124AA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5C0DFD" w:rsidRPr="00DF5C10" w:rsidDel="00F124AA">
          <w:rPr>
            <w:rStyle w:val="Hyperlink"/>
            <w:noProof/>
          </w:rPr>
          <w:delText>Card refab V2.0</w:delText>
        </w:r>
        <w:r w:rsidR="005C0DFD" w:rsidDel="00F124AA">
          <w:rPr>
            <w:noProof/>
            <w:webHidden/>
          </w:rPr>
          <w:tab/>
        </w:r>
        <w:r w:rsidR="005C0DFD" w:rsidDel="00F124AA">
          <w:rPr>
            <w:noProof/>
            <w:webHidden/>
          </w:rPr>
          <w:fldChar w:fldCharType="begin"/>
        </w:r>
        <w:r w:rsidR="005C0DFD" w:rsidDel="00F124AA">
          <w:rPr>
            <w:noProof/>
            <w:webHidden/>
          </w:rPr>
          <w:delInstrText xml:space="preserve"> PAGEREF _Toc68159112 \h </w:delInstrText>
        </w:r>
        <w:r w:rsidR="005C0DFD" w:rsidDel="00F124AA">
          <w:rPr>
            <w:noProof/>
            <w:webHidden/>
          </w:rPr>
        </w:r>
        <w:r w:rsidR="005C0DFD" w:rsidDel="00F124AA">
          <w:rPr>
            <w:noProof/>
            <w:webHidden/>
          </w:rPr>
          <w:fldChar w:fldCharType="separate"/>
        </w:r>
      </w:del>
      <w:ins w:id="757" w:author="Corneille David" w:date="2021-09-02T17:02:00Z">
        <w:r w:rsidR="00412B77">
          <w:rPr>
            <w:b/>
            <w:bCs/>
            <w:noProof/>
            <w:webHidden/>
          </w:rPr>
          <w:t>Erreur ! Signet non défini.</w:t>
        </w:r>
      </w:ins>
      <w:del w:id="758" w:author="Corneille David" w:date="2021-09-02T17:02:00Z">
        <w:r w:rsidR="005C0DFD" w:rsidDel="00412B77">
          <w:rPr>
            <w:noProof/>
            <w:webHidden/>
          </w:rPr>
          <w:delText>28</w:delText>
        </w:r>
      </w:del>
      <w:del w:id="759" w:author="Kawtar TAMAZI" w:date="2021-08-13T15:34:00Z">
        <w:r w:rsidR="005C0DFD" w:rsidDel="00F124AA">
          <w:rPr>
            <w:noProof/>
            <w:webHidden/>
          </w:rPr>
          <w:fldChar w:fldCharType="end"/>
        </w:r>
        <w:r w:rsidDel="00F124AA">
          <w:rPr>
            <w:noProof/>
          </w:rPr>
          <w:fldChar w:fldCharType="end"/>
        </w:r>
      </w:del>
    </w:p>
    <w:p w14:paraId="79EE7D0F" w14:textId="62E0EAF4" w:rsidR="005C0DFD" w:rsidDel="00F124AA" w:rsidRDefault="000F0671">
      <w:pPr>
        <w:pStyle w:val="TOC3"/>
        <w:tabs>
          <w:tab w:val="right" w:leader="dot" w:pos="9062"/>
        </w:tabs>
        <w:rPr>
          <w:del w:id="760" w:author="Kawtar TAMAZI" w:date="2021-08-13T15:34:00Z"/>
          <w:rFonts w:asciiTheme="minorHAnsi" w:eastAsiaTheme="minorEastAsia" w:hAnsiTheme="minorHAnsi" w:cstheme="minorBidi"/>
          <w:noProof/>
          <w:sz w:val="22"/>
          <w:szCs w:val="22"/>
        </w:rPr>
      </w:pPr>
      <w:del w:id="761" w:author="Kawtar TAMAZI" w:date="2021-08-13T15:34:00Z">
        <w:r w:rsidDel="00F124AA">
          <w:rPr>
            <w:noProof/>
          </w:rPr>
          <w:fldChar w:fldCharType="begin"/>
        </w:r>
        <w:r w:rsidDel="00F124AA">
          <w:rPr>
            <w:noProof/>
          </w:rPr>
          <w:delInstrText xml:space="preserve"> HYPERLINK \l "_Toc68159113" </w:delInstrText>
        </w:r>
        <w:r w:rsidDel="00F124AA">
          <w:rPr>
            <w:noProof/>
          </w:rPr>
          <w:fldChar w:fldCharType="separate"/>
        </w:r>
      </w:del>
      <w:ins w:id="762" w:author="Kawtar TAMAZI" w:date="2021-08-13T15:34:00Z">
        <w:r w:rsidR="00F124AA">
          <w:rPr>
            <w:b/>
            <w:bCs/>
            <w:noProof/>
          </w:rPr>
          <w:t>Erreur ! Référence de lien hypertexte non valide.</w:t>
        </w:r>
      </w:ins>
      <w:del w:id="763" w:author="Kawtar TAMAZI" w:date="2021-08-13T15:34:00Z">
        <w:r w:rsidR="005C0DFD" w:rsidRPr="00DF5C10" w:rsidDel="00F124AA">
          <w:rPr>
            <w:rStyle w:val="Hyperlink"/>
            <w:noProof/>
            <w:lang w:val="en-US" w:bidi="en-US"/>
          </w:rPr>
          <w:delText>Request card refab v2.0 with strong customer authentication</w:delText>
        </w:r>
        <w:r w:rsidR="005C0DFD" w:rsidDel="00F124AA">
          <w:rPr>
            <w:noProof/>
            <w:webHidden/>
          </w:rPr>
          <w:tab/>
        </w:r>
        <w:r w:rsidR="005C0DFD" w:rsidDel="00F124AA">
          <w:rPr>
            <w:noProof/>
            <w:webHidden/>
          </w:rPr>
          <w:fldChar w:fldCharType="begin"/>
        </w:r>
        <w:r w:rsidR="005C0DFD" w:rsidDel="00F124AA">
          <w:rPr>
            <w:noProof/>
            <w:webHidden/>
          </w:rPr>
          <w:delInstrText xml:space="preserve"> PAGEREF _Toc68159113 \h </w:delInstrText>
        </w:r>
        <w:r w:rsidR="005C0DFD" w:rsidDel="00F124AA">
          <w:rPr>
            <w:noProof/>
            <w:webHidden/>
          </w:rPr>
        </w:r>
        <w:r w:rsidR="005C0DFD" w:rsidDel="00F124AA">
          <w:rPr>
            <w:noProof/>
            <w:webHidden/>
          </w:rPr>
          <w:fldChar w:fldCharType="separate"/>
        </w:r>
      </w:del>
      <w:ins w:id="764" w:author="Corneille David" w:date="2021-09-02T17:02:00Z">
        <w:r w:rsidR="00412B77">
          <w:rPr>
            <w:b/>
            <w:bCs/>
            <w:noProof/>
            <w:webHidden/>
          </w:rPr>
          <w:t>Erreur ! Signet non défini.</w:t>
        </w:r>
      </w:ins>
      <w:del w:id="765" w:author="Corneille David" w:date="2021-09-02T17:02:00Z">
        <w:r w:rsidR="005C0DFD" w:rsidDel="00412B77">
          <w:rPr>
            <w:noProof/>
            <w:webHidden/>
          </w:rPr>
          <w:delText>28</w:delText>
        </w:r>
      </w:del>
      <w:del w:id="766" w:author="Kawtar TAMAZI" w:date="2021-08-13T15:34:00Z">
        <w:r w:rsidR="005C0DFD" w:rsidDel="00F124AA">
          <w:rPr>
            <w:noProof/>
            <w:webHidden/>
          </w:rPr>
          <w:fldChar w:fldCharType="end"/>
        </w:r>
        <w:r w:rsidDel="00F124AA">
          <w:rPr>
            <w:noProof/>
          </w:rPr>
          <w:fldChar w:fldCharType="end"/>
        </w:r>
      </w:del>
    </w:p>
    <w:p w14:paraId="4D409ACA" w14:textId="1262A69F" w:rsidR="005C0DFD" w:rsidDel="00F124AA" w:rsidRDefault="000F0671">
      <w:pPr>
        <w:pStyle w:val="TOC3"/>
        <w:tabs>
          <w:tab w:val="right" w:leader="dot" w:pos="9062"/>
        </w:tabs>
        <w:rPr>
          <w:del w:id="767" w:author="Kawtar TAMAZI" w:date="2021-08-13T15:34:00Z"/>
          <w:rFonts w:asciiTheme="minorHAnsi" w:eastAsiaTheme="minorEastAsia" w:hAnsiTheme="minorHAnsi" w:cstheme="minorBidi"/>
          <w:noProof/>
          <w:sz w:val="22"/>
          <w:szCs w:val="22"/>
        </w:rPr>
      </w:pPr>
      <w:del w:id="768" w:author="Kawtar TAMAZI" w:date="2021-08-13T15:34:00Z">
        <w:r w:rsidDel="00F124AA">
          <w:rPr>
            <w:noProof/>
          </w:rPr>
          <w:fldChar w:fldCharType="begin"/>
        </w:r>
        <w:r w:rsidDel="00F124AA">
          <w:rPr>
            <w:noProof/>
          </w:rPr>
          <w:delInstrText xml:space="preserve"> HYPERLINK \l "_Toc68159114" </w:delInstrText>
        </w:r>
        <w:r w:rsidDel="00F124AA">
          <w:rPr>
            <w:noProof/>
          </w:rPr>
          <w:fldChar w:fldCharType="separate"/>
        </w:r>
      </w:del>
      <w:ins w:id="769" w:author="Kawtar TAMAZI" w:date="2021-08-13T15:34:00Z">
        <w:r w:rsidR="00F124AA">
          <w:rPr>
            <w:b/>
            <w:bCs/>
            <w:noProof/>
          </w:rPr>
          <w:t>Erreur ! Référence de lien hypertexte non valide.</w:t>
        </w:r>
      </w:ins>
      <w:del w:id="770" w:author="Kawtar TAMAZI" w:date="2021-08-13T15:34:00Z">
        <w:r w:rsidR="005C0DFD" w:rsidRPr="00DF5C10" w:rsidDel="00F124AA">
          <w:rPr>
            <w:rStyle w:val="Hyperlink"/>
            <w:noProof/>
            <w:lang w:val="en-US" w:bidi="en-US"/>
          </w:rPr>
          <w:delText>Request card refab v2.0</w:delText>
        </w:r>
        <w:r w:rsidR="005C0DFD" w:rsidDel="00F124AA">
          <w:rPr>
            <w:noProof/>
            <w:webHidden/>
          </w:rPr>
          <w:tab/>
        </w:r>
        <w:r w:rsidR="005C0DFD" w:rsidDel="00F124AA">
          <w:rPr>
            <w:noProof/>
            <w:webHidden/>
          </w:rPr>
          <w:fldChar w:fldCharType="begin"/>
        </w:r>
        <w:r w:rsidR="005C0DFD" w:rsidDel="00F124AA">
          <w:rPr>
            <w:noProof/>
            <w:webHidden/>
          </w:rPr>
          <w:delInstrText xml:space="preserve"> PAGEREF _Toc68159114 \h </w:delInstrText>
        </w:r>
        <w:r w:rsidR="005C0DFD" w:rsidDel="00F124AA">
          <w:rPr>
            <w:noProof/>
            <w:webHidden/>
          </w:rPr>
        </w:r>
        <w:r w:rsidR="005C0DFD" w:rsidDel="00F124AA">
          <w:rPr>
            <w:noProof/>
            <w:webHidden/>
          </w:rPr>
          <w:fldChar w:fldCharType="separate"/>
        </w:r>
      </w:del>
      <w:ins w:id="771" w:author="Corneille David" w:date="2021-09-02T17:02:00Z">
        <w:r w:rsidR="00412B77">
          <w:rPr>
            <w:b/>
            <w:bCs/>
            <w:noProof/>
            <w:webHidden/>
          </w:rPr>
          <w:t>Erreur ! Signet non défini.</w:t>
        </w:r>
      </w:ins>
      <w:del w:id="772" w:author="Corneille David" w:date="2021-09-02T17:02:00Z">
        <w:r w:rsidR="005C0DFD" w:rsidDel="00412B77">
          <w:rPr>
            <w:noProof/>
            <w:webHidden/>
          </w:rPr>
          <w:delText>28</w:delText>
        </w:r>
      </w:del>
      <w:del w:id="773" w:author="Kawtar TAMAZI" w:date="2021-08-13T15:34:00Z">
        <w:r w:rsidR="005C0DFD" w:rsidDel="00F124AA">
          <w:rPr>
            <w:noProof/>
            <w:webHidden/>
          </w:rPr>
          <w:fldChar w:fldCharType="end"/>
        </w:r>
        <w:r w:rsidDel="00F124AA">
          <w:rPr>
            <w:noProof/>
          </w:rPr>
          <w:fldChar w:fldCharType="end"/>
        </w:r>
      </w:del>
    </w:p>
    <w:p w14:paraId="427F186A" w14:textId="41352494" w:rsidR="005C0DFD" w:rsidDel="00F124AA" w:rsidRDefault="000F0671">
      <w:pPr>
        <w:pStyle w:val="TOC3"/>
        <w:tabs>
          <w:tab w:val="right" w:leader="dot" w:pos="9062"/>
        </w:tabs>
        <w:rPr>
          <w:del w:id="774" w:author="Kawtar TAMAZI" w:date="2021-08-13T15:34:00Z"/>
          <w:rFonts w:asciiTheme="minorHAnsi" w:eastAsiaTheme="minorEastAsia" w:hAnsiTheme="minorHAnsi" w:cstheme="minorBidi"/>
          <w:noProof/>
          <w:sz w:val="22"/>
          <w:szCs w:val="22"/>
        </w:rPr>
      </w:pPr>
      <w:del w:id="775" w:author="Kawtar TAMAZI" w:date="2021-08-13T15:34:00Z">
        <w:r w:rsidDel="00F124AA">
          <w:rPr>
            <w:noProof/>
          </w:rPr>
          <w:fldChar w:fldCharType="begin"/>
        </w:r>
        <w:r w:rsidDel="00F124AA">
          <w:rPr>
            <w:noProof/>
          </w:rPr>
          <w:delInstrText xml:space="preserve"> HYPERLINK \l "_Toc68159115" </w:delInstrText>
        </w:r>
        <w:r w:rsidDel="00F124AA">
          <w:rPr>
            <w:noProof/>
          </w:rPr>
          <w:fldChar w:fldCharType="separate"/>
        </w:r>
      </w:del>
      <w:ins w:id="776" w:author="Kawtar TAMAZI" w:date="2021-08-13T15:34:00Z">
        <w:r w:rsidR="00F124AA">
          <w:rPr>
            <w:b/>
            <w:bCs/>
            <w:noProof/>
          </w:rPr>
          <w:t>Erreur ! Référence de lien hypertexte non valide.</w:t>
        </w:r>
      </w:ins>
      <w:del w:id="777" w:author="Kawtar TAMAZI" w:date="2021-08-13T15:34:00Z">
        <w:r w:rsidR="005C0DFD" w:rsidRPr="00DF5C10" w:rsidDel="00F124AA">
          <w:rPr>
            <w:rStyle w:val="Hyperlink"/>
            <w:noProof/>
            <w:lang w:val="en-US" w:bidi="en-US"/>
          </w:rPr>
          <w:delText>Response Card Refab v2.0</w:delText>
        </w:r>
        <w:r w:rsidR="005C0DFD" w:rsidDel="00F124AA">
          <w:rPr>
            <w:noProof/>
            <w:webHidden/>
          </w:rPr>
          <w:tab/>
        </w:r>
        <w:r w:rsidR="005C0DFD" w:rsidDel="00F124AA">
          <w:rPr>
            <w:noProof/>
            <w:webHidden/>
          </w:rPr>
          <w:fldChar w:fldCharType="begin"/>
        </w:r>
        <w:r w:rsidR="005C0DFD" w:rsidDel="00F124AA">
          <w:rPr>
            <w:noProof/>
            <w:webHidden/>
          </w:rPr>
          <w:delInstrText xml:space="preserve"> PAGEREF _Toc68159115 \h </w:delInstrText>
        </w:r>
        <w:r w:rsidR="005C0DFD" w:rsidDel="00F124AA">
          <w:rPr>
            <w:noProof/>
            <w:webHidden/>
          </w:rPr>
        </w:r>
        <w:r w:rsidR="005C0DFD" w:rsidDel="00F124AA">
          <w:rPr>
            <w:noProof/>
            <w:webHidden/>
          </w:rPr>
          <w:fldChar w:fldCharType="separate"/>
        </w:r>
      </w:del>
      <w:ins w:id="778" w:author="Corneille David" w:date="2021-09-02T17:02:00Z">
        <w:r w:rsidR="00412B77">
          <w:rPr>
            <w:b/>
            <w:bCs/>
            <w:noProof/>
            <w:webHidden/>
          </w:rPr>
          <w:t>Erreur ! Signet non défini.</w:t>
        </w:r>
      </w:ins>
      <w:del w:id="779" w:author="Corneille David" w:date="2021-09-02T17:02:00Z">
        <w:r w:rsidR="005C0DFD" w:rsidDel="00412B77">
          <w:rPr>
            <w:noProof/>
            <w:webHidden/>
          </w:rPr>
          <w:delText>28</w:delText>
        </w:r>
      </w:del>
      <w:del w:id="780" w:author="Kawtar TAMAZI" w:date="2021-08-13T15:34:00Z">
        <w:r w:rsidR="005C0DFD" w:rsidDel="00F124AA">
          <w:rPr>
            <w:noProof/>
            <w:webHidden/>
          </w:rPr>
          <w:fldChar w:fldCharType="end"/>
        </w:r>
        <w:r w:rsidDel="00F124AA">
          <w:rPr>
            <w:noProof/>
          </w:rPr>
          <w:fldChar w:fldCharType="end"/>
        </w:r>
      </w:del>
    </w:p>
    <w:p w14:paraId="20D87CF7" w14:textId="78C92453" w:rsidR="005C0DFD" w:rsidDel="00F124AA" w:rsidRDefault="000F0671">
      <w:pPr>
        <w:pStyle w:val="TOC3"/>
        <w:tabs>
          <w:tab w:val="right" w:leader="dot" w:pos="9062"/>
        </w:tabs>
        <w:rPr>
          <w:del w:id="781" w:author="Kawtar TAMAZI" w:date="2021-08-13T15:34:00Z"/>
          <w:rFonts w:asciiTheme="minorHAnsi" w:eastAsiaTheme="minorEastAsia" w:hAnsiTheme="minorHAnsi" w:cstheme="minorBidi"/>
          <w:noProof/>
          <w:sz w:val="22"/>
          <w:szCs w:val="22"/>
        </w:rPr>
      </w:pPr>
      <w:del w:id="782" w:author="Kawtar TAMAZI" w:date="2021-08-13T15:34:00Z">
        <w:r w:rsidDel="00F124AA">
          <w:rPr>
            <w:noProof/>
          </w:rPr>
          <w:fldChar w:fldCharType="begin"/>
        </w:r>
        <w:r w:rsidDel="00F124AA">
          <w:rPr>
            <w:noProof/>
          </w:rPr>
          <w:delInstrText xml:space="preserve"> HYPERLINK \l "_Toc68159116" </w:delInstrText>
        </w:r>
        <w:r w:rsidDel="00F124AA">
          <w:rPr>
            <w:noProof/>
          </w:rPr>
          <w:fldChar w:fldCharType="separate"/>
        </w:r>
      </w:del>
      <w:ins w:id="783" w:author="Kawtar TAMAZI" w:date="2021-08-13T15:34:00Z">
        <w:r w:rsidR="00F124AA">
          <w:rPr>
            <w:b/>
            <w:bCs/>
            <w:noProof/>
          </w:rPr>
          <w:t>Erreur ! Référence de lien hypertexte non valide.</w:t>
        </w:r>
      </w:ins>
      <w:del w:id="784" w:author="Kawtar TAMAZI" w:date="2021-08-13T15:34:00Z">
        <w:r w:rsidR="005C0DFD" w:rsidRPr="00DF5C10" w:rsidDel="00F124AA">
          <w:rPr>
            <w:rStyle w:val="Hyperlink"/>
            <w:noProof/>
            <w:lang w:bidi="en-US"/>
          </w:rPr>
          <w:delText>Error codes</w:delText>
        </w:r>
        <w:r w:rsidR="005C0DFD" w:rsidDel="00F124AA">
          <w:rPr>
            <w:noProof/>
            <w:webHidden/>
          </w:rPr>
          <w:tab/>
        </w:r>
        <w:r w:rsidR="005C0DFD" w:rsidDel="00F124AA">
          <w:rPr>
            <w:noProof/>
            <w:webHidden/>
          </w:rPr>
          <w:fldChar w:fldCharType="begin"/>
        </w:r>
        <w:r w:rsidR="005C0DFD" w:rsidDel="00F124AA">
          <w:rPr>
            <w:noProof/>
            <w:webHidden/>
          </w:rPr>
          <w:delInstrText xml:space="preserve"> PAGEREF _Toc68159116 \h </w:delInstrText>
        </w:r>
        <w:r w:rsidR="005C0DFD" w:rsidDel="00F124AA">
          <w:rPr>
            <w:noProof/>
            <w:webHidden/>
          </w:rPr>
        </w:r>
        <w:r w:rsidR="005C0DFD" w:rsidDel="00F124AA">
          <w:rPr>
            <w:noProof/>
            <w:webHidden/>
          </w:rPr>
          <w:fldChar w:fldCharType="separate"/>
        </w:r>
      </w:del>
      <w:ins w:id="785" w:author="Corneille David" w:date="2021-09-02T17:02:00Z">
        <w:r w:rsidR="00412B77">
          <w:rPr>
            <w:b/>
            <w:bCs/>
            <w:noProof/>
            <w:webHidden/>
          </w:rPr>
          <w:t>Erreur ! Signet non défini.</w:t>
        </w:r>
      </w:ins>
      <w:del w:id="786" w:author="Corneille David" w:date="2021-09-02T17:02:00Z">
        <w:r w:rsidR="005C0DFD" w:rsidDel="00412B77">
          <w:rPr>
            <w:noProof/>
            <w:webHidden/>
          </w:rPr>
          <w:delText>28</w:delText>
        </w:r>
      </w:del>
      <w:del w:id="787" w:author="Kawtar TAMAZI" w:date="2021-08-13T15:34:00Z">
        <w:r w:rsidR="005C0DFD" w:rsidDel="00F124AA">
          <w:rPr>
            <w:noProof/>
            <w:webHidden/>
          </w:rPr>
          <w:fldChar w:fldCharType="end"/>
        </w:r>
        <w:r w:rsidDel="00F124AA">
          <w:rPr>
            <w:noProof/>
          </w:rPr>
          <w:fldChar w:fldCharType="end"/>
        </w:r>
      </w:del>
    </w:p>
    <w:p w14:paraId="2C3EDD22" w14:textId="7A76AA19" w:rsidR="005C0DFD" w:rsidDel="00F124AA" w:rsidRDefault="000F0671">
      <w:pPr>
        <w:pStyle w:val="TOC1"/>
        <w:tabs>
          <w:tab w:val="left" w:pos="480"/>
          <w:tab w:val="right" w:leader="dot" w:pos="9062"/>
        </w:tabs>
        <w:rPr>
          <w:del w:id="788" w:author="Kawtar TAMAZI" w:date="2021-08-13T15:34:00Z"/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del w:id="789" w:author="Kawtar TAMAZI" w:date="2021-08-13T15:34:00Z">
        <w:r w:rsidDel="00F124AA">
          <w:rPr>
            <w:noProof/>
          </w:rPr>
          <w:fldChar w:fldCharType="begin"/>
        </w:r>
        <w:r w:rsidDel="00F124AA">
          <w:rPr>
            <w:noProof/>
          </w:rPr>
          <w:delInstrText xml:space="preserve"> HYPERLINK \l "_Toc68159117" </w:delInstrText>
        </w:r>
        <w:r w:rsidDel="00F124AA">
          <w:rPr>
            <w:noProof/>
          </w:rPr>
          <w:fldChar w:fldCharType="separate"/>
        </w:r>
      </w:del>
      <w:ins w:id="790" w:author="Kawtar TAMAZI" w:date="2021-08-13T15:34:00Z">
        <w:r w:rsidR="00F124AA">
          <w:rPr>
            <w:b w:val="0"/>
            <w:bCs w:val="0"/>
            <w:noProof/>
          </w:rPr>
          <w:t>Erreur ! Référence de lien hypertexte non valide.</w:t>
        </w:r>
      </w:ins>
      <w:del w:id="791" w:author="Kawtar TAMAZI" w:date="2021-08-13T15:34:00Z">
        <w:r w:rsidR="005C0DFD" w:rsidRPr="00DF5C10" w:rsidDel="00F124AA">
          <w:rPr>
            <w:rStyle w:val="Hyperlink"/>
            <w:noProof/>
          </w:rPr>
          <w:delText>9.</w:delText>
        </w:r>
        <w:r w:rsidR="005C0DFD" w:rsidDel="00F124AA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5C0DFD" w:rsidRPr="00DF5C10" w:rsidDel="00F124AA">
          <w:rPr>
            <w:rStyle w:val="Hyperlink"/>
            <w:noProof/>
          </w:rPr>
          <w:delText>Callbacks :</w:delText>
        </w:r>
        <w:r w:rsidR="005C0DFD" w:rsidDel="00F124AA">
          <w:rPr>
            <w:noProof/>
            <w:webHidden/>
          </w:rPr>
          <w:tab/>
        </w:r>
        <w:r w:rsidR="005C0DFD" w:rsidDel="00F124AA">
          <w:rPr>
            <w:noProof/>
            <w:webHidden/>
          </w:rPr>
          <w:fldChar w:fldCharType="begin"/>
        </w:r>
        <w:r w:rsidR="005C0DFD" w:rsidDel="00F124AA">
          <w:rPr>
            <w:noProof/>
            <w:webHidden/>
          </w:rPr>
          <w:delInstrText xml:space="preserve"> PAGEREF _Toc68159117 \h </w:delInstrText>
        </w:r>
        <w:r w:rsidR="005C0DFD" w:rsidDel="00F124AA">
          <w:rPr>
            <w:noProof/>
            <w:webHidden/>
          </w:rPr>
        </w:r>
        <w:r w:rsidR="005C0DFD" w:rsidDel="00F124AA">
          <w:rPr>
            <w:noProof/>
            <w:webHidden/>
          </w:rPr>
          <w:fldChar w:fldCharType="separate"/>
        </w:r>
      </w:del>
      <w:ins w:id="792" w:author="Corneille David" w:date="2021-09-02T17:02:00Z">
        <w:r w:rsidR="00412B77">
          <w:rPr>
            <w:b w:val="0"/>
            <w:bCs w:val="0"/>
            <w:noProof/>
            <w:webHidden/>
          </w:rPr>
          <w:t>Erreur ! Signet non défini.</w:t>
        </w:r>
      </w:ins>
      <w:del w:id="793" w:author="Corneille David" w:date="2021-09-02T17:02:00Z">
        <w:r w:rsidR="005C0DFD" w:rsidDel="00412B77">
          <w:rPr>
            <w:noProof/>
            <w:webHidden/>
          </w:rPr>
          <w:delText>29</w:delText>
        </w:r>
      </w:del>
      <w:del w:id="794" w:author="Kawtar TAMAZI" w:date="2021-08-13T15:34:00Z">
        <w:r w:rsidR="005C0DFD" w:rsidDel="00F124AA">
          <w:rPr>
            <w:noProof/>
            <w:webHidden/>
          </w:rPr>
          <w:fldChar w:fldCharType="end"/>
        </w:r>
        <w:r w:rsidDel="00F124AA">
          <w:rPr>
            <w:noProof/>
          </w:rPr>
          <w:fldChar w:fldCharType="end"/>
        </w:r>
      </w:del>
    </w:p>
    <w:p w14:paraId="02B62D2F" w14:textId="62CCA58E" w:rsidR="005C0DFD" w:rsidDel="00F124AA" w:rsidRDefault="000F0671">
      <w:pPr>
        <w:pStyle w:val="TOC1"/>
        <w:tabs>
          <w:tab w:val="left" w:pos="660"/>
          <w:tab w:val="right" w:leader="dot" w:pos="9062"/>
        </w:tabs>
        <w:rPr>
          <w:del w:id="795" w:author="Kawtar TAMAZI" w:date="2021-08-13T15:34:00Z"/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del w:id="796" w:author="Kawtar TAMAZI" w:date="2021-08-13T15:34:00Z">
        <w:r w:rsidDel="00F124AA">
          <w:rPr>
            <w:noProof/>
          </w:rPr>
          <w:fldChar w:fldCharType="begin"/>
        </w:r>
        <w:r w:rsidDel="00F124AA">
          <w:rPr>
            <w:noProof/>
          </w:rPr>
          <w:delInstrText xml:space="preserve"> HYPERLINK \l "_Toc68159118" </w:delInstrText>
        </w:r>
        <w:r w:rsidDel="00F124AA">
          <w:rPr>
            <w:noProof/>
          </w:rPr>
          <w:fldChar w:fldCharType="separate"/>
        </w:r>
      </w:del>
      <w:ins w:id="797" w:author="Kawtar TAMAZI" w:date="2021-08-13T15:34:00Z">
        <w:r w:rsidR="00F124AA">
          <w:rPr>
            <w:b w:val="0"/>
            <w:bCs w:val="0"/>
            <w:noProof/>
          </w:rPr>
          <w:t>Erreur ! Référence de lien hypertexte non valide.</w:t>
        </w:r>
      </w:ins>
      <w:del w:id="798" w:author="Kawtar TAMAZI" w:date="2021-08-13T15:34:00Z">
        <w:r w:rsidR="005C0DFD" w:rsidRPr="00DF5C10" w:rsidDel="00F124AA">
          <w:rPr>
            <w:rStyle w:val="Hyperlink"/>
            <w:noProof/>
          </w:rPr>
          <w:delText>10.</w:delText>
        </w:r>
        <w:r w:rsidR="005C0DFD" w:rsidDel="00F124AA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5C0DFD" w:rsidRPr="00DF5C10" w:rsidDel="00F124AA">
          <w:rPr>
            <w:rStyle w:val="Hyperlink"/>
            <w:noProof/>
          </w:rPr>
          <w:delText>Card Display</w:delText>
        </w:r>
        <w:r w:rsidR="005C0DFD" w:rsidDel="00F124AA">
          <w:rPr>
            <w:noProof/>
            <w:webHidden/>
          </w:rPr>
          <w:tab/>
        </w:r>
        <w:r w:rsidR="005C0DFD" w:rsidDel="00F124AA">
          <w:rPr>
            <w:noProof/>
            <w:webHidden/>
          </w:rPr>
          <w:fldChar w:fldCharType="begin"/>
        </w:r>
        <w:r w:rsidR="005C0DFD" w:rsidDel="00F124AA">
          <w:rPr>
            <w:noProof/>
            <w:webHidden/>
          </w:rPr>
          <w:delInstrText xml:space="preserve"> PAGEREF _Toc68159118 \h </w:delInstrText>
        </w:r>
        <w:r w:rsidR="005C0DFD" w:rsidDel="00F124AA">
          <w:rPr>
            <w:noProof/>
            <w:webHidden/>
          </w:rPr>
        </w:r>
        <w:r w:rsidR="005C0DFD" w:rsidDel="00F124AA">
          <w:rPr>
            <w:noProof/>
            <w:webHidden/>
          </w:rPr>
          <w:fldChar w:fldCharType="separate"/>
        </w:r>
      </w:del>
      <w:ins w:id="799" w:author="Corneille David" w:date="2021-09-02T17:02:00Z">
        <w:r w:rsidR="00412B77">
          <w:rPr>
            <w:b w:val="0"/>
            <w:bCs w:val="0"/>
            <w:noProof/>
            <w:webHidden/>
          </w:rPr>
          <w:t>Erreur ! Signet non défini.</w:t>
        </w:r>
      </w:ins>
      <w:del w:id="800" w:author="Corneille David" w:date="2021-09-02T17:02:00Z">
        <w:r w:rsidR="005C0DFD" w:rsidDel="00412B77">
          <w:rPr>
            <w:noProof/>
            <w:webHidden/>
          </w:rPr>
          <w:delText>30</w:delText>
        </w:r>
      </w:del>
      <w:del w:id="801" w:author="Kawtar TAMAZI" w:date="2021-08-13T15:34:00Z">
        <w:r w:rsidR="005C0DFD" w:rsidDel="00F124AA">
          <w:rPr>
            <w:noProof/>
            <w:webHidden/>
          </w:rPr>
          <w:fldChar w:fldCharType="end"/>
        </w:r>
        <w:r w:rsidDel="00F124AA">
          <w:rPr>
            <w:noProof/>
          </w:rPr>
          <w:fldChar w:fldCharType="end"/>
        </w:r>
      </w:del>
    </w:p>
    <w:p w14:paraId="21F010A9" w14:textId="3D6247ED" w:rsidR="005C0DFD" w:rsidDel="00F124AA" w:rsidRDefault="000F0671">
      <w:pPr>
        <w:pStyle w:val="TOC1"/>
        <w:tabs>
          <w:tab w:val="left" w:pos="660"/>
          <w:tab w:val="right" w:leader="dot" w:pos="9062"/>
        </w:tabs>
        <w:rPr>
          <w:del w:id="802" w:author="Kawtar TAMAZI" w:date="2021-08-13T15:34:00Z"/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del w:id="803" w:author="Kawtar TAMAZI" w:date="2021-08-13T15:34:00Z">
        <w:r w:rsidDel="00F124AA">
          <w:rPr>
            <w:noProof/>
          </w:rPr>
          <w:fldChar w:fldCharType="begin"/>
        </w:r>
        <w:r w:rsidDel="00F124AA">
          <w:rPr>
            <w:noProof/>
          </w:rPr>
          <w:delInstrText xml:space="preserve"> HYPERLINK \l "_Toc68159119" </w:delInstrText>
        </w:r>
        <w:r w:rsidDel="00F124AA">
          <w:rPr>
            <w:noProof/>
          </w:rPr>
          <w:fldChar w:fldCharType="separate"/>
        </w:r>
      </w:del>
      <w:ins w:id="804" w:author="Kawtar TAMAZI" w:date="2021-08-13T15:34:00Z">
        <w:r w:rsidR="00F124AA">
          <w:rPr>
            <w:b w:val="0"/>
            <w:bCs w:val="0"/>
            <w:noProof/>
          </w:rPr>
          <w:t>Erreur ! Référence de lien hypertexte non valide.</w:t>
        </w:r>
      </w:ins>
      <w:del w:id="805" w:author="Kawtar TAMAZI" w:date="2021-08-13T15:34:00Z">
        <w:r w:rsidR="005C0DFD" w:rsidRPr="00DF5C10" w:rsidDel="00F124AA">
          <w:rPr>
            <w:rStyle w:val="Hyperlink"/>
            <w:noProof/>
          </w:rPr>
          <w:delText>11.</w:delText>
        </w:r>
        <w:r w:rsidR="005C0DFD" w:rsidDel="00F124AA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5C0DFD" w:rsidRPr="00DF5C10" w:rsidDel="00F124AA">
          <w:rPr>
            <w:rStyle w:val="Hyperlink"/>
            <w:noProof/>
          </w:rPr>
          <w:delText>CALCUL HMAC :</w:delText>
        </w:r>
        <w:r w:rsidR="005C0DFD" w:rsidDel="00F124AA">
          <w:rPr>
            <w:noProof/>
            <w:webHidden/>
          </w:rPr>
          <w:tab/>
        </w:r>
        <w:r w:rsidR="005C0DFD" w:rsidDel="00F124AA">
          <w:rPr>
            <w:noProof/>
            <w:webHidden/>
          </w:rPr>
          <w:fldChar w:fldCharType="begin"/>
        </w:r>
        <w:r w:rsidR="005C0DFD" w:rsidDel="00F124AA">
          <w:rPr>
            <w:noProof/>
            <w:webHidden/>
          </w:rPr>
          <w:delInstrText xml:space="preserve"> PAGEREF _Toc68159119 \h </w:delInstrText>
        </w:r>
        <w:r w:rsidR="005C0DFD" w:rsidDel="00F124AA">
          <w:rPr>
            <w:noProof/>
            <w:webHidden/>
          </w:rPr>
        </w:r>
        <w:r w:rsidR="005C0DFD" w:rsidDel="00F124AA">
          <w:rPr>
            <w:noProof/>
            <w:webHidden/>
          </w:rPr>
          <w:fldChar w:fldCharType="separate"/>
        </w:r>
      </w:del>
      <w:ins w:id="806" w:author="Corneille David" w:date="2021-09-02T17:02:00Z">
        <w:r w:rsidR="00412B77">
          <w:rPr>
            <w:b w:val="0"/>
            <w:bCs w:val="0"/>
            <w:noProof/>
            <w:webHidden/>
          </w:rPr>
          <w:t>Erreur ! Signet non défini.</w:t>
        </w:r>
      </w:ins>
      <w:del w:id="807" w:author="Corneille David" w:date="2021-09-02T17:02:00Z">
        <w:r w:rsidR="005C0DFD" w:rsidDel="00412B77">
          <w:rPr>
            <w:noProof/>
            <w:webHidden/>
          </w:rPr>
          <w:delText>32</w:delText>
        </w:r>
      </w:del>
      <w:del w:id="808" w:author="Kawtar TAMAZI" w:date="2021-08-13T15:34:00Z">
        <w:r w:rsidR="005C0DFD" w:rsidDel="00F124AA">
          <w:rPr>
            <w:noProof/>
            <w:webHidden/>
          </w:rPr>
          <w:fldChar w:fldCharType="end"/>
        </w:r>
        <w:r w:rsidDel="00F124AA">
          <w:rPr>
            <w:noProof/>
          </w:rPr>
          <w:fldChar w:fldCharType="end"/>
        </w:r>
      </w:del>
    </w:p>
    <w:p w14:paraId="11BBD9CC" w14:textId="0C3AB8AF" w:rsidR="005C0DFD" w:rsidDel="00F124AA" w:rsidRDefault="000F0671">
      <w:pPr>
        <w:pStyle w:val="TOC1"/>
        <w:tabs>
          <w:tab w:val="left" w:pos="660"/>
          <w:tab w:val="right" w:leader="dot" w:pos="9062"/>
        </w:tabs>
        <w:rPr>
          <w:del w:id="809" w:author="Kawtar TAMAZI" w:date="2021-08-13T15:34:00Z"/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del w:id="810" w:author="Kawtar TAMAZI" w:date="2021-08-13T15:34:00Z">
        <w:r w:rsidDel="00F124AA">
          <w:rPr>
            <w:noProof/>
          </w:rPr>
          <w:fldChar w:fldCharType="begin"/>
        </w:r>
        <w:r w:rsidDel="00F124AA">
          <w:rPr>
            <w:noProof/>
          </w:rPr>
          <w:delInstrText xml:space="preserve"> HYPERLINK \l "_Toc68159120" </w:delInstrText>
        </w:r>
        <w:r w:rsidDel="00F124AA">
          <w:rPr>
            <w:noProof/>
          </w:rPr>
          <w:fldChar w:fldCharType="separate"/>
        </w:r>
      </w:del>
      <w:ins w:id="811" w:author="Kawtar TAMAZI" w:date="2021-08-13T15:34:00Z">
        <w:r w:rsidR="00F124AA">
          <w:rPr>
            <w:b w:val="0"/>
            <w:bCs w:val="0"/>
            <w:noProof/>
          </w:rPr>
          <w:t>Erreur ! Référence de lien hypertexte non valide.</w:t>
        </w:r>
      </w:ins>
      <w:del w:id="812" w:author="Kawtar TAMAZI" w:date="2021-08-13T15:34:00Z">
        <w:r w:rsidR="005C0DFD" w:rsidRPr="00DF5C10" w:rsidDel="00F124AA">
          <w:rPr>
            <w:rStyle w:val="Hyperlink"/>
            <w:noProof/>
          </w:rPr>
          <w:delText>12.</w:delText>
        </w:r>
        <w:r w:rsidR="005C0DFD" w:rsidDel="00F124AA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5C0DFD" w:rsidRPr="00DF5C10" w:rsidDel="00F124AA">
          <w:rPr>
            <w:rStyle w:val="Hyperlink"/>
            <w:noProof/>
          </w:rPr>
          <w:delText>PIN DISPLAY :</w:delText>
        </w:r>
        <w:r w:rsidR="005C0DFD" w:rsidDel="00F124AA">
          <w:rPr>
            <w:noProof/>
            <w:webHidden/>
          </w:rPr>
          <w:tab/>
        </w:r>
        <w:r w:rsidR="005C0DFD" w:rsidDel="00F124AA">
          <w:rPr>
            <w:noProof/>
            <w:webHidden/>
          </w:rPr>
          <w:fldChar w:fldCharType="begin"/>
        </w:r>
        <w:r w:rsidR="005C0DFD" w:rsidDel="00F124AA">
          <w:rPr>
            <w:noProof/>
            <w:webHidden/>
          </w:rPr>
          <w:delInstrText xml:space="preserve"> PAGEREF _Toc68159120 \h </w:delInstrText>
        </w:r>
        <w:r w:rsidR="005C0DFD" w:rsidDel="00F124AA">
          <w:rPr>
            <w:noProof/>
            <w:webHidden/>
          </w:rPr>
        </w:r>
        <w:r w:rsidR="005C0DFD" w:rsidDel="00F124AA">
          <w:rPr>
            <w:noProof/>
            <w:webHidden/>
          </w:rPr>
          <w:fldChar w:fldCharType="separate"/>
        </w:r>
      </w:del>
      <w:ins w:id="813" w:author="Corneille David" w:date="2021-09-02T17:02:00Z">
        <w:r w:rsidR="00412B77">
          <w:rPr>
            <w:b w:val="0"/>
            <w:bCs w:val="0"/>
            <w:noProof/>
            <w:webHidden/>
          </w:rPr>
          <w:t>Erreur ! Signet non défini.</w:t>
        </w:r>
      </w:ins>
      <w:del w:id="814" w:author="Corneille David" w:date="2021-09-02T17:02:00Z">
        <w:r w:rsidR="005C0DFD" w:rsidDel="00412B77">
          <w:rPr>
            <w:noProof/>
            <w:webHidden/>
          </w:rPr>
          <w:delText>34</w:delText>
        </w:r>
      </w:del>
      <w:del w:id="815" w:author="Kawtar TAMAZI" w:date="2021-08-13T15:34:00Z">
        <w:r w:rsidR="005C0DFD" w:rsidDel="00F124AA">
          <w:rPr>
            <w:noProof/>
            <w:webHidden/>
          </w:rPr>
          <w:fldChar w:fldCharType="end"/>
        </w:r>
        <w:r w:rsidDel="00F124AA">
          <w:rPr>
            <w:noProof/>
          </w:rPr>
          <w:fldChar w:fldCharType="end"/>
        </w:r>
      </w:del>
    </w:p>
    <w:p w14:paraId="6E9F2CA4" w14:textId="0BE0345A" w:rsidR="005C0DFD" w:rsidDel="00F124AA" w:rsidRDefault="000F0671">
      <w:pPr>
        <w:pStyle w:val="TOC2"/>
        <w:tabs>
          <w:tab w:val="left" w:pos="1100"/>
          <w:tab w:val="right" w:leader="dot" w:pos="9062"/>
        </w:tabs>
        <w:rPr>
          <w:del w:id="816" w:author="Kawtar TAMAZI" w:date="2021-08-13T15:34:00Z"/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del w:id="817" w:author="Kawtar TAMAZI" w:date="2021-08-13T15:34:00Z">
        <w:r w:rsidDel="00F124AA">
          <w:rPr>
            <w:noProof/>
          </w:rPr>
          <w:fldChar w:fldCharType="begin"/>
        </w:r>
        <w:r w:rsidDel="00F124AA">
          <w:rPr>
            <w:noProof/>
          </w:rPr>
          <w:delInstrText xml:space="preserve"> HYPERLINK \l "_Toc68159121" </w:delInstrText>
        </w:r>
        <w:r w:rsidDel="00F124AA">
          <w:rPr>
            <w:noProof/>
          </w:rPr>
          <w:fldChar w:fldCharType="separate"/>
        </w:r>
      </w:del>
      <w:ins w:id="818" w:author="Kawtar TAMAZI" w:date="2021-08-13T15:34:00Z">
        <w:r w:rsidR="00F124AA">
          <w:rPr>
            <w:b/>
            <w:bCs/>
            <w:noProof/>
          </w:rPr>
          <w:t>Erreur ! Référence de lien hypertexte non valide.</w:t>
        </w:r>
      </w:ins>
      <w:del w:id="819" w:author="Kawtar TAMAZI" w:date="2021-08-13T15:34:00Z">
        <w:r w:rsidR="005C0DFD" w:rsidRPr="00DF5C10" w:rsidDel="00F124AA">
          <w:rPr>
            <w:rStyle w:val="Hyperlink"/>
            <w:noProof/>
            <w:lang w:val="en-US"/>
          </w:rPr>
          <w:delText>12.1.1</w:delText>
        </w:r>
        <w:r w:rsidR="005C0DFD" w:rsidDel="00F124AA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5C0DFD" w:rsidRPr="00DF5C10" w:rsidDel="00F124AA">
          <w:rPr>
            <w:rStyle w:val="Hyperlink"/>
            <w:noProof/>
            <w:lang w:val="en-US"/>
          </w:rPr>
          <w:delText>Value uased For the Sandbox :</w:delText>
        </w:r>
        <w:r w:rsidR="005C0DFD" w:rsidDel="00F124AA">
          <w:rPr>
            <w:noProof/>
            <w:webHidden/>
          </w:rPr>
          <w:tab/>
        </w:r>
        <w:r w:rsidR="005C0DFD" w:rsidDel="00F124AA">
          <w:rPr>
            <w:noProof/>
            <w:webHidden/>
          </w:rPr>
          <w:fldChar w:fldCharType="begin"/>
        </w:r>
        <w:r w:rsidR="005C0DFD" w:rsidDel="00F124AA">
          <w:rPr>
            <w:noProof/>
            <w:webHidden/>
          </w:rPr>
          <w:delInstrText xml:space="preserve"> PAGEREF _Toc68159121 \h </w:delInstrText>
        </w:r>
        <w:r w:rsidR="005C0DFD" w:rsidDel="00F124AA">
          <w:rPr>
            <w:noProof/>
            <w:webHidden/>
          </w:rPr>
        </w:r>
        <w:r w:rsidR="005C0DFD" w:rsidDel="00F124AA">
          <w:rPr>
            <w:noProof/>
            <w:webHidden/>
          </w:rPr>
          <w:fldChar w:fldCharType="separate"/>
        </w:r>
      </w:del>
      <w:ins w:id="820" w:author="Corneille David" w:date="2021-09-02T17:02:00Z">
        <w:r w:rsidR="00412B77">
          <w:rPr>
            <w:b/>
            <w:bCs/>
            <w:noProof/>
            <w:webHidden/>
          </w:rPr>
          <w:t>Erreur ! Signet non défini.</w:t>
        </w:r>
      </w:ins>
      <w:del w:id="821" w:author="Corneille David" w:date="2021-09-02T17:02:00Z">
        <w:r w:rsidR="005C0DFD" w:rsidDel="00412B77">
          <w:rPr>
            <w:noProof/>
            <w:webHidden/>
          </w:rPr>
          <w:delText>34</w:delText>
        </w:r>
      </w:del>
      <w:del w:id="822" w:author="Kawtar TAMAZI" w:date="2021-08-13T15:34:00Z">
        <w:r w:rsidR="005C0DFD" w:rsidDel="00F124AA">
          <w:rPr>
            <w:noProof/>
            <w:webHidden/>
          </w:rPr>
          <w:fldChar w:fldCharType="end"/>
        </w:r>
        <w:r w:rsidDel="00F124AA">
          <w:rPr>
            <w:noProof/>
          </w:rPr>
          <w:fldChar w:fldCharType="end"/>
        </w:r>
      </w:del>
    </w:p>
    <w:p w14:paraId="6B807EFF" w14:textId="70164A7B" w:rsidR="005C0DFD" w:rsidDel="00F124AA" w:rsidRDefault="000F0671">
      <w:pPr>
        <w:pStyle w:val="TOC2"/>
        <w:tabs>
          <w:tab w:val="left" w:pos="1100"/>
          <w:tab w:val="right" w:leader="dot" w:pos="9062"/>
        </w:tabs>
        <w:rPr>
          <w:del w:id="823" w:author="Kawtar TAMAZI" w:date="2021-08-13T15:34:00Z"/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del w:id="824" w:author="Kawtar TAMAZI" w:date="2021-08-13T15:34:00Z">
        <w:r w:rsidDel="00F124AA">
          <w:rPr>
            <w:noProof/>
          </w:rPr>
          <w:fldChar w:fldCharType="begin"/>
        </w:r>
        <w:r w:rsidDel="00F124AA">
          <w:rPr>
            <w:noProof/>
          </w:rPr>
          <w:delInstrText xml:space="preserve"> HYPERLINK \l "_Toc68159122" </w:delInstrText>
        </w:r>
        <w:r w:rsidDel="00F124AA">
          <w:rPr>
            <w:noProof/>
          </w:rPr>
          <w:fldChar w:fldCharType="separate"/>
        </w:r>
      </w:del>
      <w:ins w:id="825" w:author="Kawtar TAMAZI" w:date="2021-08-13T15:34:00Z">
        <w:r w:rsidR="00F124AA">
          <w:rPr>
            <w:b/>
            <w:bCs/>
            <w:noProof/>
          </w:rPr>
          <w:t>Erreur ! Référence de lien hypertexte non valide.</w:t>
        </w:r>
      </w:ins>
      <w:del w:id="826" w:author="Kawtar TAMAZI" w:date="2021-08-13T15:34:00Z">
        <w:r w:rsidR="005C0DFD" w:rsidRPr="00DF5C10" w:rsidDel="00F124AA">
          <w:rPr>
            <w:rStyle w:val="Hyperlink"/>
            <w:noProof/>
          </w:rPr>
          <w:delText>12.1.2</w:delText>
        </w:r>
        <w:r w:rsidR="005C0DFD" w:rsidDel="00F124AA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5C0DFD" w:rsidRPr="00DF5C10" w:rsidDel="00F124AA">
          <w:rPr>
            <w:rStyle w:val="Hyperlink"/>
            <w:noProof/>
          </w:rPr>
          <w:delText>Request :</w:delText>
        </w:r>
        <w:r w:rsidR="005C0DFD" w:rsidDel="00F124AA">
          <w:rPr>
            <w:noProof/>
            <w:webHidden/>
          </w:rPr>
          <w:tab/>
        </w:r>
        <w:r w:rsidR="005C0DFD" w:rsidDel="00F124AA">
          <w:rPr>
            <w:noProof/>
            <w:webHidden/>
          </w:rPr>
          <w:fldChar w:fldCharType="begin"/>
        </w:r>
        <w:r w:rsidR="005C0DFD" w:rsidDel="00F124AA">
          <w:rPr>
            <w:noProof/>
            <w:webHidden/>
          </w:rPr>
          <w:delInstrText xml:space="preserve"> PAGEREF _Toc68159122 \h </w:delInstrText>
        </w:r>
        <w:r w:rsidR="005C0DFD" w:rsidDel="00F124AA">
          <w:rPr>
            <w:noProof/>
            <w:webHidden/>
          </w:rPr>
        </w:r>
        <w:r w:rsidR="005C0DFD" w:rsidDel="00F124AA">
          <w:rPr>
            <w:noProof/>
            <w:webHidden/>
          </w:rPr>
          <w:fldChar w:fldCharType="separate"/>
        </w:r>
      </w:del>
      <w:ins w:id="827" w:author="Corneille David" w:date="2021-09-02T17:02:00Z">
        <w:r w:rsidR="00412B77">
          <w:rPr>
            <w:b/>
            <w:bCs/>
            <w:noProof/>
            <w:webHidden/>
          </w:rPr>
          <w:t>Erreur ! Signet non défini.</w:t>
        </w:r>
      </w:ins>
      <w:del w:id="828" w:author="Corneille David" w:date="2021-09-02T17:02:00Z">
        <w:r w:rsidR="005C0DFD" w:rsidDel="00412B77">
          <w:rPr>
            <w:noProof/>
            <w:webHidden/>
          </w:rPr>
          <w:delText>35</w:delText>
        </w:r>
      </w:del>
      <w:del w:id="829" w:author="Kawtar TAMAZI" w:date="2021-08-13T15:34:00Z">
        <w:r w:rsidR="005C0DFD" w:rsidDel="00F124AA">
          <w:rPr>
            <w:noProof/>
            <w:webHidden/>
          </w:rPr>
          <w:fldChar w:fldCharType="end"/>
        </w:r>
        <w:r w:rsidDel="00F124AA">
          <w:rPr>
            <w:noProof/>
          </w:rPr>
          <w:fldChar w:fldCharType="end"/>
        </w:r>
      </w:del>
    </w:p>
    <w:p w14:paraId="3B94DA5F" w14:textId="7421EA1E" w:rsidR="005C0DFD" w:rsidDel="00F124AA" w:rsidRDefault="000F0671">
      <w:pPr>
        <w:pStyle w:val="TOC2"/>
        <w:tabs>
          <w:tab w:val="left" w:pos="1100"/>
          <w:tab w:val="right" w:leader="dot" w:pos="9062"/>
        </w:tabs>
        <w:rPr>
          <w:del w:id="830" w:author="Kawtar TAMAZI" w:date="2021-08-13T15:34:00Z"/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del w:id="831" w:author="Kawtar TAMAZI" w:date="2021-08-13T15:34:00Z">
        <w:r w:rsidDel="00F124AA">
          <w:rPr>
            <w:noProof/>
          </w:rPr>
          <w:fldChar w:fldCharType="begin"/>
        </w:r>
        <w:r w:rsidDel="00F124AA">
          <w:rPr>
            <w:noProof/>
          </w:rPr>
          <w:delInstrText xml:space="preserve"> HYPERLINK \l "_Toc68159123" </w:delInstrText>
        </w:r>
        <w:r w:rsidDel="00F124AA">
          <w:rPr>
            <w:noProof/>
          </w:rPr>
          <w:fldChar w:fldCharType="separate"/>
        </w:r>
      </w:del>
      <w:ins w:id="832" w:author="Kawtar TAMAZI" w:date="2021-08-13T15:34:00Z">
        <w:r w:rsidR="00F124AA">
          <w:rPr>
            <w:b/>
            <w:bCs/>
            <w:noProof/>
          </w:rPr>
          <w:t>Erreur ! Référence de lien hypertexte non valide.</w:t>
        </w:r>
      </w:ins>
      <w:del w:id="833" w:author="Kawtar TAMAZI" w:date="2021-08-13T15:34:00Z">
        <w:r w:rsidR="005C0DFD" w:rsidRPr="00DF5C10" w:rsidDel="00F124AA">
          <w:rPr>
            <w:rStyle w:val="Hyperlink"/>
            <w:noProof/>
          </w:rPr>
          <w:delText>12.1.3</w:delText>
        </w:r>
        <w:r w:rsidR="005C0DFD" w:rsidDel="00F124AA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5C0DFD" w:rsidRPr="00DF5C10" w:rsidDel="00F124AA">
          <w:rPr>
            <w:rStyle w:val="Hyperlink"/>
            <w:noProof/>
          </w:rPr>
          <w:delText>Response :</w:delText>
        </w:r>
        <w:r w:rsidR="005C0DFD" w:rsidDel="00F124AA">
          <w:rPr>
            <w:noProof/>
            <w:webHidden/>
          </w:rPr>
          <w:tab/>
        </w:r>
        <w:r w:rsidR="005C0DFD" w:rsidDel="00F124AA">
          <w:rPr>
            <w:noProof/>
            <w:webHidden/>
          </w:rPr>
          <w:fldChar w:fldCharType="begin"/>
        </w:r>
        <w:r w:rsidR="005C0DFD" w:rsidDel="00F124AA">
          <w:rPr>
            <w:noProof/>
            <w:webHidden/>
          </w:rPr>
          <w:delInstrText xml:space="preserve"> PAGEREF _Toc68159123 \h </w:delInstrText>
        </w:r>
        <w:r w:rsidR="005C0DFD" w:rsidDel="00F124AA">
          <w:rPr>
            <w:noProof/>
            <w:webHidden/>
          </w:rPr>
        </w:r>
        <w:r w:rsidR="005C0DFD" w:rsidDel="00F124AA">
          <w:rPr>
            <w:noProof/>
            <w:webHidden/>
          </w:rPr>
          <w:fldChar w:fldCharType="separate"/>
        </w:r>
      </w:del>
      <w:ins w:id="834" w:author="Corneille David" w:date="2021-09-02T17:02:00Z">
        <w:r w:rsidR="00412B77">
          <w:rPr>
            <w:b/>
            <w:bCs/>
            <w:noProof/>
            <w:webHidden/>
          </w:rPr>
          <w:t>Erreur ! Signet non défini.</w:t>
        </w:r>
      </w:ins>
      <w:del w:id="835" w:author="Corneille David" w:date="2021-09-02T17:02:00Z">
        <w:r w:rsidR="005C0DFD" w:rsidDel="00412B77">
          <w:rPr>
            <w:noProof/>
            <w:webHidden/>
          </w:rPr>
          <w:delText>36</w:delText>
        </w:r>
      </w:del>
      <w:del w:id="836" w:author="Kawtar TAMAZI" w:date="2021-08-13T15:34:00Z">
        <w:r w:rsidR="005C0DFD" w:rsidDel="00F124AA">
          <w:rPr>
            <w:noProof/>
            <w:webHidden/>
          </w:rPr>
          <w:fldChar w:fldCharType="end"/>
        </w:r>
        <w:r w:rsidDel="00F124AA">
          <w:rPr>
            <w:noProof/>
          </w:rPr>
          <w:fldChar w:fldCharType="end"/>
        </w:r>
      </w:del>
    </w:p>
    <w:p w14:paraId="588A5157" w14:textId="71AE6BE6" w:rsidR="005C0DFD" w:rsidDel="00F124AA" w:rsidRDefault="000F0671">
      <w:pPr>
        <w:pStyle w:val="TOC2"/>
        <w:tabs>
          <w:tab w:val="left" w:pos="1100"/>
          <w:tab w:val="right" w:leader="dot" w:pos="9062"/>
        </w:tabs>
        <w:rPr>
          <w:del w:id="837" w:author="Kawtar TAMAZI" w:date="2021-08-13T15:34:00Z"/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del w:id="838" w:author="Kawtar TAMAZI" w:date="2021-08-13T15:34:00Z">
        <w:r w:rsidDel="00F124AA">
          <w:rPr>
            <w:noProof/>
          </w:rPr>
          <w:fldChar w:fldCharType="begin"/>
        </w:r>
        <w:r w:rsidDel="00F124AA">
          <w:rPr>
            <w:noProof/>
          </w:rPr>
          <w:delInstrText xml:space="preserve"> HYPERLINK \l "_Toc68159124" </w:delInstrText>
        </w:r>
        <w:r w:rsidDel="00F124AA">
          <w:rPr>
            <w:noProof/>
          </w:rPr>
          <w:fldChar w:fldCharType="separate"/>
        </w:r>
      </w:del>
      <w:ins w:id="839" w:author="Kawtar TAMAZI" w:date="2021-08-13T15:34:00Z">
        <w:r w:rsidR="00F124AA">
          <w:rPr>
            <w:b/>
            <w:bCs/>
            <w:noProof/>
          </w:rPr>
          <w:t>Erreur ! Référence de lien hypertexte non valide.</w:t>
        </w:r>
      </w:ins>
      <w:del w:id="840" w:author="Kawtar TAMAZI" w:date="2021-08-13T15:34:00Z">
        <w:r w:rsidR="005C0DFD" w:rsidRPr="00DF5C10" w:rsidDel="00F124AA">
          <w:rPr>
            <w:rStyle w:val="Hyperlink"/>
            <w:noProof/>
            <w:lang w:val="en-US"/>
          </w:rPr>
          <w:delText>12.1.4</w:delText>
        </w:r>
        <w:r w:rsidR="005C0DFD" w:rsidDel="00F124AA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5C0DFD" w:rsidRPr="00DF5C10" w:rsidDel="00F124AA">
          <w:rPr>
            <w:rStyle w:val="Hyperlink"/>
            <w:noProof/>
            <w:lang w:val="en-US"/>
          </w:rPr>
          <w:delText>decryption of block pin (Method proposed)</w:delText>
        </w:r>
        <w:r w:rsidR="005C0DFD" w:rsidDel="00F124AA">
          <w:rPr>
            <w:noProof/>
            <w:webHidden/>
          </w:rPr>
          <w:tab/>
        </w:r>
        <w:r w:rsidR="005C0DFD" w:rsidDel="00F124AA">
          <w:rPr>
            <w:noProof/>
            <w:webHidden/>
          </w:rPr>
          <w:fldChar w:fldCharType="begin"/>
        </w:r>
        <w:r w:rsidR="005C0DFD" w:rsidDel="00F124AA">
          <w:rPr>
            <w:noProof/>
            <w:webHidden/>
          </w:rPr>
          <w:delInstrText xml:space="preserve"> PAGEREF _Toc68159124 \h </w:delInstrText>
        </w:r>
        <w:r w:rsidR="005C0DFD" w:rsidDel="00F124AA">
          <w:rPr>
            <w:noProof/>
            <w:webHidden/>
          </w:rPr>
        </w:r>
        <w:r w:rsidR="005C0DFD" w:rsidDel="00F124AA">
          <w:rPr>
            <w:noProof/>
            <w:webHidden/>
          </w:rPr>
          <w:fldChar w:fldCharType="separate"/>
        </w:r>
      </w:del>
      <w:ins w:id="841" w:author="Corneille David" w:date="2021-09-02T17:02:00Z">
        <w:r w:rsidR="00412B77">
          <w:rPr>
            <w:b/>
            <w:bCs/>
            <w:noProof/>
            <w:webHidden/>
          </w:rPr>
          <w:t>Erreur ! Signet non défini.</w:t>
        </w:r>
      </w:ins>
      <w:del w:id="842" w:author="Corneille David" w:date="2021-09-02T17:02:00Z">
        <w:r w:rsidR="005C0DFD" w:rsidDel="00412B77">
          <w:rPr>
            <w:noProof/>
            <w:webHidden/>
          </w:rPr>
          <w:delText>37</w:delText>
        </w:r>
      </w:del>
      <w:del w:id="843" w:author="Kawtar TAMAZI" w:date="2021-08-13T15:34:00Z">
        <w:r w:rsidR="005C0DFD" w:rsidDel="00F124AA">
          <w:rPr>
            <w:noProof/>
            <w:webHidden/>
          </w:rPr>
          <w:fldChar w:fldCharType="end"/>
        </w:r>
        <w:r w:rsidDel="00F124AA">
          <w:rPr>
            <w:noProof/>
          </w:rPr>
          <w:fldChar w:fldCharType="end"/>
        </w:r>
      </w:del>
    </w:p>
    <w:p w14:paraId="4D5F66D9" w14:textId="081FA6CA" w:rsidR="005C0DFD" w:rsidDel="00F124AA" w:rsidRDefault="000F0671">
      <w:pPr>
        <w:pStyle w:val="TOC1"/>
        <w:tabs>
          <w:tab w:val="left" w:pos="660"/>
          <w:tab w:val="right" w:leader="dot" w:pos="9062"/>
        </w:tabs>
        <w:rPr>
          <w:del w:id="844" w:author="Kawtar TAMAZI" w:date="2021-08-13T15:34:00Z"/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del w:id="845" w:author="Kawtar TAMAZI" w:date="2021-08-13T15:34:00Z">
        <w:r w:rsidDel="00F124AA">
          <w:rPr>
            <w:noProof/>
          </w:rPr>
          <w:fldChar w:fldCharType="begin"/>
        </w:r>
        <w:r w:rsidDel="00F124AA">
          <w:rPr>
            <w:noProof/>
          </w:rPr>
          <w:delInstrText xml:space="preserve"> HYPERLINK \l "_Toc68159125" </w:delInstrText>
        </w:r>
        <w:r w:rsidDel="00F124AA">
          <w:rPr>
            <w:noProof/>
          </w:rPr>
          <w:fldChar w:fldCharType="separate"/>
        </w:r>
      </w:del>
      <w:ins w:id="846" w:author="Kawtar TAMAZI" w:date="2021-08-13T15:34:00Z">
        <w:r w:rsidR="00F124AA">
          <w:rPr>
            <w:b w:val="0"/>
            <w:bCs w:val="0"/>
            <w:noProof/>
          </w:rPr>
          <w:t>Erreur ! Référence de lien hypertexte non valide.</w:t>
        </w:r>
      </w:ins>
      <w:del w:id="847" w:author="Kawtar TAMAZI" w:date="2021-08-13T15:34:00Z">
        <w:r w:rsidR="005C0DFD" w:rsidRPr="00DF5C10" w:rsidDel="00F124AA">
          <w:rPr>
            <w:rStyle w:val="Hyperlink"/>
            <w:noProof/>
          </w:rPr>
          <w:delText>13.</w:delText>
        </w:r>
        <w:r w:rsidR="005C0DFD" w:rsidDel="00F124AA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5C0DFD" w:rsidRPr="00DF5C10" w:rsidDel="00F124AA">
          <w:rPr>
            <w:rStyle w:val="Hyperlink"/>
            <w:noProof/>
          </w:rPr>
          <w:delText>Card SelfCare</w:delText>
        </w:r>
        <w:r w:rsidR="005C0DFD" w:rsidDel="00F124AA">
          <w:rPr>
            <w:noProof/>
            <w:webHidden/>
          </w:rPr>
          <w:tab/>
        </w:r>
        <w:r w:rsidR="005C0DFD" w:rsidDel="00F124AA">
          <w:rPr>
            <w:noProof/>
            <w:webHidden/>
          </w:rPr>
          <w:fldChar w:fldCharType="begin"/>
        </w:r>
        <w:r w:rsidR="005C0DFD" w:rsidDel="00F124AA">
          <w:rPr>
            <w:noProof/>
            <w:webHidden/>
          </w:rPr>
          <w:delInstrText xml:space="preserve"> PAGEREF _Toc68159125 \h </w:delInstrText>
        </w:r>
        <w:r w:rsidR="005C0DFD" w:rsidDel="00F124AA">
          <w:rPr>
            <w:noProof/>
            <w:webHidden/>
          </w:rPr>
        </w:r>
        <w:r w:rsidR="005C0DFD" w:rsidDel="00F124AA">
          <w:rPr>
            <w:noProof/>
            <w:webHidden/>
          </w:rPr>
          <w:fldChar w:fldCharType="separate"/>
        </w:r>
      </w:del>
      <w:ins w:id="848" w:author="Corneille David" w:date="2021-09-02T17:02:00Z">
        <w:r w:rsidR="00412B77">
          <w:rPr>
            <w:b w:val="0"/>
            <w:bCs w:val="0"/>
            <w:noProof/>
            <w:webHidden/>
          </w:rPr>
          <w:t>Erreur ! Signet non défini.</w:t>
        </w:r>
      </w:ins>
      <w:del w:id="849" w:author="Corneille David" w:date="2021-09-02T17:02:00Z">
        <w:r w:rsidR="005C0DFD" w:rsidDel="00412B77">
          <w:rPr>
            <w:noProof/>
            <w:webHidden/>
          </w:rPr>
          <w:delText>38</w:delText>
        </w:r>
      </w:del>
      <w:del w:id="850" w:author="Kawtar TAMAZI" w:date="2021-08-13T15:34:00Z">
        <w:r w:rsidR="005C0DFD" w:rsidDel="00F124AA">
          <w:rPr>
            <w:noProof/>
            <w:webHidden/>
          </w:rPr>
          <w:fldChar w:fldCharType="end"/>
        </w:r>
        <w:r w:rsidDel="00F124AA">
          <w:rPr>
            <w:noProof/>
          </w:rPr>
          <w:fldChar w:fldCharType="end"/>
        </w:r>
      </w:del>
    </w:p>
    <w:p w14:paraId="5FF9706A" w14:textId="1042272F" w:rsidR="005C0DFD" w:rsidDel="00F124AA" w:rsidRDefault="000F0671">
      <w:pPr>
        <w:pStyle w:val="TOC2"/>
        <w:tabs>
          <w:tab w:val="left" w:pos="1100"/>
          <w:tab w:val="right" w:leader="dot" w:pos="9062"/>
        </w:tabs>
        <w:rPr>
          <w:del w:id="851" w:author="Kawtar TAMAZI" w:date="2021-08-13T15:34:00Z"/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del w:id="852" w:author="Kawtar TAMAZI" w:date="2021-08-13T15:34:00Z">
        <w:r w:rsidDel="00F124AA">
          <w:rPr>
            <w:noProof/>
          </w:rPr>
          <w:fldChar w:fldCharType="begin"/>
        </w:r>
        <w:r w:rsidDel="00F124AA">
          <w:rPr>
            <w:noProof/>
          </w:rPr>
          <w:delInstrText xml:space="preserve"> HYPERLINK \l "_Toc68159126" </w:delInstrText>
        </w:r>
        <w:r w:rsidDel="00F124AA">
          <w:rPr>
            <w:noProof/>
          </w:rPr>
          <w:fldChar w:fldCharType="separate"/>
        </w:r>
      </w:del>
      <w:ins w:id="853" w:author="Kawtar TAMAZI" w:date="2021-08-13T15:34:00Z">
        <w:r w:rsidR="00F124AA">
          <w:rPr>
            <w:b/>
            <w:bCs/>
            <w:noProof/>
          </w:rPr>
          <w:t>Erreur ! Référence de lien hypertexte non valide.</w:t>
        </w:r>
      </w:ins>
      <w:del w:id="854" w:author="Kawtar TAMAZI" w:date="2021-08-13T15:34:00Z">
        <w:r w:rsidR="005C0DFD" w:rsidRPr="00DF5C10" w:rsidDel="00F124AA">
          <w:rPr>
            <w:rStyle w:val="Hyperlink"/>
            <w:noProof/>
          </w:rPr>
          <w:delText>13.1.1</w:delText>
        </w:r>
        <w:r w:rsidR="005C0DFD" w:rsidDel="00F124AA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5C0DFD" w:rsidRPr="00DF5C10" w:rsidDel="00F124AA">
          <w:rPr>
            <w:rStyle w:val="Hyperlink"/>
            <w:noProof/>
          </w:rPr>
          <w:delText>Selfcare V1.0/ V1.1</w:delText>
        </w:r>
        <w:r w:rsidR="005C0DFD" w:rsidDel="00F124AA">
          <w:rPr>
            <w:noProof/>
            <w:webHidden/>
          </w:rPr>
          <w:tab/>
        </w:r>
        <w:r w:rsidR="005C0DFD" w:rsidDel="00F124AA">
          <w:rPr>
            <w:noProof/>
            <w:webHidden/>
          </w:rPr>
          <w:fldChar w:fldCharType="begin"/>
        </w:r>
        <w:r w:rsidR="005C0DFD" w:rsidDel="00F124AA">
          <w:rPr>
            <w:noProof/>
            <w:webHidden/>
          </w:rPr>
          <w:delInstrText xml:space="preserve"> PAGEREF _Toc68159126 \h </w:delInstrText>
        </w:r>
        <w:r w:rsidR="005C0DFD" w:rsidDel="00F124AA">
          <w:rPr>
            <w:noProof/>
            <w:webHidden/>
          </w:rPr>
        </w:r>
        <w:r w:rsidR="005C0DFD" w:rsidDel="00F124AA">
          <w:rPr>
            <w:noProof/>
            <w:webHidden/>
          </w:rPr>
          <w:fldChar w:fldCharType="separate"/>
        </w:r>
      </w:del>
      <w:ins w:id="855" w:author="Corneille David" w:date="2021-09-02T17:02:00Z">
        <w:r w:rsidR="00412B77">
          <w:rPr>
            <w:b/>
            <w:bCs/>
            <w:noProof/>
            <w:webHidden/>
          </w:rPr>
          <w:t>Erreur ! Signet non défini.</w:t>
        </w:r>
      </w:ins>
      <w:del w:id="856" w:author="Corneille David" w:date="2021-09-02T17:02:00Z">
        <w:r w:rsidR="005C0DFD" w:rsidDel="00412B77">
          <w:rPr>
            <w:noProof/>
            <w:webHidden/>
          </w:rPr>
          <w:delText>39</w:delText>
        </w:r>
      </w:del>
      <w:del w:id="857" w:author="Kawtar TAMAZI" w:date="2021-08-13T15:34:00Z">
        <w:r w:rsidR="005C0DFD" w:rsidDel="00F124AA">
          <w:rPr>
            <w:noProof/>
            <w:webHidden/>
          </w:rPr>
          <w:fldChar w:fldCharType="end"/>
        </w:r>
        <w:r w:rsidDel="00F124AA">
          <w:rPr>
            <w:noProof/>
          </w:rPr>
          <w:fldChar w:fldCharType="end"/>
        </w:r>
      </w:del>
    </w:p>
    <w:p w14:paraId="7F5A8DB0" w14:textId="4A877C3E" w:rsidR="005C0DFD" w:rsidDel="00F124AA" w:rsidRDefault="000F0671">
      <w:pPr>
        <w:pStyle w:val="TOC3"/>
        <w:tabs>
          <w:tab w:val="right" w:leader="dot" w:pos="9062"/>
        </w:tabs>
        <w:rPr>
          <w:del w:id="858" w:author="Kawtar TAMAZI" w:date="2021-08-13T15:34:00Z"/>
          <w:rFonts w:asciiTheme="minorHAnsi" w:eastAsiaTheme="minorEastAsia" w:hAnsiTheme="minorHAnsi" w:cstheme="minorBidi"/>
          <w:noProof/>
          <w:sz w:val="22"/>
          <w:szCs w:val="22"/>
        </w:rPr>
      </w:pPr>
      <w:del w:id="859" w:author="Kawtar TAMAZI" w:date="2021-08-13T15:34:00Z">
        <w:r w:rsidDel="00F124AA">
          <w:rPr>
            <w:noProof/>
          </w:rPr>
          <w:fldChar w:fldCharType="begin"/>
        </w:r>
        <w:r w:rsidDel="00F124AA">
          <w:rPr>
            <w:noProof/>
          </w:rPr>
          <w:delInstrText xml:space="preserve"> HYPERLINK \l "_Toc68159127" </w:delInstrText>
        </w:r>
        <w:r w:rsidDel="00F124AA">
          <w:rPr>
            <w:noProof/>
          </w:rPr>
          <w:fldChar w:fldCharType="separate"/>
        </w:r>
      </w:del>
      <w:ins w:id="860" w:author="Kawtar TAMAZI" w:date="2021-08-13T15:34:00Z">
        <w:r w:rsidR="00F124AA">
          <w:rPr>
            <w:b/>
            <w:bCs/>
            <w:noProof/>
          </w:rPr>
          <w:t>Erreur ! Référence de lien hypertexte non valide.</w:t>
        </w:r>
      </w:ins>
      <w:del w:id="861" w:author="Kawtar TAMAZI" w:date="2021-08-13T15:34:00Z">
        <w:r w:rsidR="005C0DFD" w:rsidRPr="00DF5C10" w:rsidDel="00F124AA">
          <w:rPr>
            <w:rStyle w:val="Hyperlink"/>
            <w:noProof/>
            <w:lang w:val="en-US" w:bidi="en-US"/>
          </w:rPr>
          <w:delText>Request V1.0/ V1.1</w:delText>
        </w:r>
        <w:r w:rsidR="005C0DFD" w:rsidDel="00F124AA">
          <w:rPr>
            <w:noProof/>
            <w:webHidden/>
          </w:rPr>
          <w:tab/>
        </w:r>
        <w:r w:rsidR="005C0DFD" w:rsidDel="00F124AA">
          <w:rPr>
            <w:noProof/>
            <w:webHidden/>
          </w:rPr>
          <w:fldChar w:fldCharType="begin"/>
        </w:r>
        <w:r w:rsidR="005C0DFD" w:rsidDel="00F124AA">
          <w:rPr>
            <w:noProof/>
            <w:webHidden/>
          </w:rPr>
          <w:delInstrText xml:space="preserve"> PAGEREF _Toc68159127 \h </w:delInstrText>
        </w:r>
        <w:r w:rsidR="005C0DFD" w:rsidDel="00F124AA">
          <w:rPr>
            <w:noProof/>
            <w:webHidden/>
          </w:rPr>
        </w:r>
        <w:r w:rsidR="005C0DFD" w:rsidDel="00F124AA">
          <w:rPr>
            <w:noProof/>
            <w:webHidden/>
          </w:rPr>
          <w:fldChar w:fldCharType="separate"/>
        </w:r>
      </w:del>
      <w:ins w:id="862" w:author="Corneille David" w:date="2021-09-02T17:02:00Z">
        <w:r w:rsidR="00412B77">
          <w:rPr>
            <w:b/>
            <w:bCs/>
            <w:noProof/>
            <w:webHidden/>
          </w:rPr>
          <w:t>Erreur ! Signet non défini.</w:t>
        </w:r>
      </w:ins>
      <w:del w:id="863" w:author="Corneille David" w:date="2021-09-02T17:02:00Z">
        <w:r w:rsidR="005C0DFD" w:rsidDel="00412B77">
          <w:rPr>
            <w:noProof/>
            <w:webHidden/>
          </w:rPr>
          <w:delText>39</w:delText>
        </w:r>
      </w:del>
      <w:del w:id="864" w:author="Kawtar TAMAZI" w:date="2021-08-13T15:34:00Z">
        <w:r w:rsidR="005C0DFD" w:rsidDel="00F124AA">
          <w:rPr>
            <w:noProof/>
            <w:webHidden/>
          </w:rPr>
          <w:fldChar w:fldCharType="end"/>
        </w:r>
        <w:r w:rsidDel="00F124AA">
          <w:rPr>
            <w:noProof/>
          </w:rPr>
          <w:fldChar w:fldCharType="end"/>
        </w:r>
      </w:del>
    </w:p>
    <w:p w14:paraId="4FFA8A74" w14:textId="594A9B20" w:rsidR="005C0DFD" w:rsidDel="00F124AA" w:rsidRDefault="000F0671">
      <w:pPr>
        <w:pStyle w:val="TOC3"/>
        <w:tabs>
          <w:tab w:val="right" w:leader="dot" w:pos="9062"/>
        </w:tabs>
        <w:rPr>
          <w:del w:id="865" w:author="Kawtar TAMAZI" w:date="2021-08-13T15:34:00Z"/>
          <w:rFonts w:asciiTheme="minorHAnsi" w:eastAsiaTheme="minorEastAsia" w:hAnsiTheme="minorHAnsi" w:cstheme="minorBidi"/>
          <w:noProof/>
          <w:sz w:val="22"/>
          <w:szCs w:val="22"/>
        </w:rPr>
      </w:pPr>
      <w:del w:id="866" w:author="Kawtar TAMAZI" w:date="2021-08-13T15:34:00Z">
        <w:r w:rsidDel="00F124AA">
          <w:rPr>
            <w:noProof/>
          </w:rPr>
          <w:fldChar w:fldCharType="begin"/>
        </w:r>
        <w:r w:rsidDel="00F124AA">
          <w:rPr>
            <w:noProof/>
          </w:rPr>
          <w:delInstrText xml:space="preserve"> HYPERLINK \l "_Toc68159128" </w:delInstrText>
        </w:r>
        <w:r w:rsidDel="00F124AA">
          <w:rPr>
            <w:noProof/>
          </w:rPr>
          <w:fldChar w:fldCharType="separate"/>
        </w:r>
      </w:del>
      <w:ins w:id="867" w:author="Kawtar TAMAZI" w:date="2021-08-13T15:34:00Z">
        <w:r w:rsidR="00F124AA">
          <w:rPr>
            <w:b/>
            <w:bCs/>
            <w:noProof/>
          </w:rPr>
          <w:t>Erreur ! Référence de lien hypertexte non valide.</w:t>
        </w:r>
      </w:ins>
      <w:del w:id="868" w:author="Kawtar TAMAZI" w:date="2021-08-13T15:34:00Z">
        <w:r w:rsidR="005C0DFD" w:rsidRPr="00DF5C10" w:rsidDel="00F124AA">
          <w:rPr>
            <w:rStyle w:val="Hyperlink"/>
            <w:noProof/>
            <w:lang w:val="en-US" w:bidi="en-US"/>
          </w:rPr>
          <w:delText>Response</w:delText>
        </w:r>
        <w:r w:rsidR="005C0DFD" w:rsidDel="00F124AA">
          <w:rPr>
            <w:noProof/>
            <w:webHidden/>
          </w:rPr>
          <w:tab/>
        </w:r>
        <w:r w:rsidR="005C0DFD" w:rsidDel="00F124AA">
          <w:rPr>
            <w:noProof/>
            <w:webHidden/>
          </w:rPr>
          <w:fldChar w:fldCharType="begin"/>
        </w:r>
        <w:r w:rsidR="005C0DFD" w:rsidDel="00F124AA">
          <w:rPr>
            <w:noProof/>
            <w:webHidden/>
          </w:rPr>
          <w:delInstrText xml:space="preserve"> PAGEREF _Toc68159128 \h </w:delInstrText>
        </w:r>
        <w:r w:rsidR="005C0DFD" w:rsidDel="00F124AA">
          <w:rPr>
            <w:noProof/>
            <w:webHidden/>
          </w:rPr>
        </w:r>
        <w:r w:rsidR="005C0DFD" w:rsidDel="00F124AA">
          <w:rPr>
            <w:noProof/>
            <w:webHidden/>
          </w:rPr>
          <w:fldChar w:fldCharType="separate"/>
        </w:r>
      </w:del>
      <w:ins w:id="869" w:author="Corneille David" w:date="2021-09-02T17:02:00Z">
        <w:r w:rsidR="00412B77">
          <w:rPr>
            <w:b/>
            <w:bCs/>
            <w:noProof/>
            <w:webHidden/>
          </w:rPr>
          <w:t>Erreur ! Signet non défini.</w:t>
        </w:r>
      </w:ins>
      <w:del w:id="870" w:author="Corneille David" w:date="2021-09-02T17:02:00Z">
        <w:r w:rsidR="005C0DFD" w:rsidDel="00412B77">
          <w:rPr>
            <w:noProof/>
            <w:webHidden/>
          </w:rPr>
          <w:delText>39</w:delText>
        </w:r>
      </w:del>
      <w:del w:id="871" w:author="Kawtar TAMAZI" w:date="2021-08-13T15:34:00Z">
        <w:r w:rsidR="005C0DFD" w:rsidDel="00F124AA">
          <w:rPr>
            <w:noProof/>
            <w:webHidden/>
          </w:rPr>
          <w:fldChar w:fldCharType="end"/>
        </w:r>
        <w:r w:rsidDel="00F124AA">
          <w:rPr>
            <w:noProof/>
          </w:rPr>
          <w:fldChar w:fldCharType="end"/>
        </w:r>
      </w:del>
    </w:p>
    <w:p w14:paraId="599E652C" w14:textId="30FC2170" w:rsidR="005C0DFD" w:rsidDel="00F124AA" w:rsidRDefault="000F0671">
      <w:pPr>
        <w:pStyle w:val="TOC2"/>
        <w:tabs>
          <w:tab w:val="left" w:pos="1100"/>
          <w:tab w:val="right" w:leader="dot" w:pos="9062"/>
        </w:tabs>
        <w:rPr>
          <w:del w:id="872" w:author="Kawtar TAMAZI" w:date="2021-08-13T15:34:00Z"/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del w:id="873" w:author="Kawtar TAMAZI" w:date="2021-08-13T15:34:00Z">
        <w:r w:rsidDel="00F124AA">
          <w:rPr>
            <w:noProof/>
          </w:rPr>
          <w:fldChar w:fldCharType="begin"/>
        </w:r>
        <w:r w:rsidDel="00F124AA">
          <w:rPr>
            <w:noProof/>
          </w:rPr>
          <w:delInstrText xml:space="preserve"> HYPERLINK \l "_Toc68159129" </w:delInstrText>
        </w:r>
        <w:r w:rsidDel="00F124AA">
          <w:rPr>
            <w:noProof/>
          </w:rPr>
          <w:fldChar w:fldCharType="separate"/>
        </w:r>
      </w:del>
      <w:ins w:id="874" w:author="Kawtar TAMAZI" w:date="2021-08-13T15:34:00Z">
        <w:r w:rsidR="00F124AA">
          <w:rPr>
            <w:b/>
            <w:bCs/>
            <w:noProof/>
          </w:rPr>
          <w:t>Erreur ! Référence de lien hypertexte non valide.</w:t>
        </w:r>
      </w:ins>
      <w:del w:id="875" w:author="Kawtar TAMAZI" w:date="2021-08-13T15:34:00Z">
        <w:r w:rsidR="005C0DFD" w:rsidRPr="00DF5C10" w:rsidDel="00F124AA">
          <w:rPr>
            <w:rStyle w:val="Hyperlink"/>
            <w:noProof/>
          </w:rPr>
          <w:delText>13.1.2</w:delText>
        </w:r>
        <w:r w:rsidR="005C0DFD" w:rsidDel="00F124AA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5C0DFD" w:rsidRPr="00DF5C10" w:rsidDel="00F124AA">
          <w:rPr>
            <w:rStyle w:val="Hyperlink"/>
            <w:noProof/>
          </w:rPr>
          <w:delText>Selfcare V2.0</w:delText>
        </w:r>
        <w:r w:rsidR="005C0DFD" w:rsidDel="00F124AA">
          <w:rPr>
            <w:noProof/>
            <w:webHidden/>
          </w:rPr>
          <w:tab/>
        </w:r>
        <w:r w:rsidR="005C0DFD" w:rsidDel="00F124AA">
          <w:rPr>
            <w:noProof/>
            <w:webHidden/>
          </w:rPr>
          <w:fldChar w:fldCharType="begin"/>
        </w:r>
        <w:r w:rsidR="005C0DFD" w:rsidDel="00F124AA">
          <w:rPr>
            <w:noProof/>
            <w:webHidden/>
          </w:rPr>
          <w:delInstrText xml:space="preserve"> PAGEREF _Toc68159129 \h </w:delInstrText>
        </w:r>
        <w:r w:rsidR="005C0DFD" w:rsidDel="00F124AA">
          <w:rPr>
            <w:noProof/>
            <w:webHidden/>
          </w:rPr>
        </w:r>
        <w:r w:rsidR="005C0DFD" w:rsidDel="00F124AA">
          <w:rPr>
            <w:noProof/>
            <w:webHidden/>
          </w:rPr>
          <w:fldChar w:fldCharType="separate"/>
        </w:r>
      </w:del>
      <w:ins w:id="876" w:author="Corneille David" w:date="2021-09-02T17:02:00Z">
        <w:r w:rsidR="00412B77">
          <w:rPr>
            <w:b/>
            <w:bCs/>
            <w:noProof/>
            <w:webHidden/>
          </w:rPr>
          <w:t>Erreur ! Signet non défini.</w:t>
        </w:r>
      </w:ins>
      <w:del w:id="877" w:author="Corneille David" w:date="2021-09-02T17:02:00Z">
        <w:r w:rsidR="005C0DFD" w:rsidDel="00412B77">
          <w:rPr>
            <w:noProof/>
            <w:webHidden/>
          </w:rPr>
          <w:delText>40</w:delText>
        </w:r>
      </w:del>
      <w:del w:id="878" w:author="Kawtar TAMAZI" w:date="2021-08-13T15:34:00Z">
        <w:r w:rsidR="005C0DFD" w:rsidDel="00F124AA">
          <w:rPr>
            <w:noProof/>
            <w:webHidden/>
          </w:rPr>
          <w:fldChar w:fldCharType="end"/>
        </w:r>
        <w:r w:rsidDel="00F124AA">
          <w:rPr>
            <w:noProof/>
          </w:rPr>
          <w:fldChar w:fldCharType="end"/>
        </w:r>
      </w:del>
    </w:p>
    <w:p w14:paraId="2C9C2B71" w14:textId="4A137C70" w:rsidR="005C0DFD" w:rsidDel="00F124AA" w:rsidRDefault="000F0671">
      <w:pPr>
        <w:pStyle w:val="TOC3"/>
        <w:tabs>
          <w:tab w:val="right" w:leader="dot" w:pos="9062"/>
        </w:tabs>
        <w:rPr>
          <w:del w:id="879" w:author="Kawtar TAMAZI" w:date="2021-08-13T15:34:00Z"/>
          <w:rFonts w:asciiTheme="minorHAnsi" w:eastAsiaTheme="minorEastAsia" w:hAnsiTheme="minorHAnsi" w:cstheme="minorBidi"/>
          <w:noProof/>
          <w:sz w:val="22"/>
          <w:szCs w:val="22"/>
        </w:rPr>
      </w:pPr>
      <w:del w:id="880" w:author="Kawtar TAMAZI" w:date="2021-08-13T15:34:00Z">
        <w:r w:rsidDel="00F124AA">
          <w:rPr>
            <w:noProof/>
          </w:rPr>
          <w:fldChar w:fldCharType="begin"/>
        </w:r>
        <w:r w:rsidDel="00F124AA">
          <w:rPr>
            <w:noProof/>
          </w:rPr>
          <w:delInstrText xml:space="preserve"> HYPERLINK \l "_Toc68159130" </w:delInstrText>
        </w:r>
        <w:r w:rsidDel="00F124AA">
          <w:rPr>
            <w:noProof/>
          </w:rPr>
          <w:fldChar w:fldCharType="separate"/>
        </w:r>
      </w:del>
      <w:ins w:id="881" w:author="Kawtar TAMAZI" w:date="2021-08-13T15:34:00Z">
        <w:r w:rsidR="00F124AA">
          <w:rPr>
            <w:b/>
            <w:bCs/>
            <w:noProof/>
          </w:rPr>
          <w:t>Erreur ! Référence de lien hypertexte non valide.</w:t>
        </w:r>
      </w:ins>
      <w:del w:id="882" w:author="Kawtar TAMAZI" w:date="2021-08-13T15:34:00Z">
        <w:r w:rsidR="005C0DFD" w:rsidRPr="00DF5C10" w:rsidDel="00F124AA">
          <w:rPr>
            <w:rStyle w:val="Hyperlink"/>
            <w:noProof/>
            <w:lang w:val="en-US" w:bidi="en-US"/>
          </w:rPr>
          <w:delText>Request V2.0</w:delText>
        </w:r>
        <w:r w:rsidR="005C0DFD" w:rsidDel="00F124AA">
          <w:rPr>
            <w:noProof/>
            <w:webHidden/>
          </w:rPr>
          <w:tab/>
        </w:r>
        <w:r w:rsidR="005C0DFD" w:rsidDel="00F124AA">
          <w:rPr>
            <w:noProof/>
            <w:webHidden/>
          </w:rPr>
          <w:fldChar w:fldCharType="begin"/>
        </w:r>
        <w:r w:rsidR="005C0DFD" w:rsidDel="00F124AA">
          <w:rPr>
            <w:noProof/>
            <w:webHidden/>
          </w:rPr>
          <w:delInstrText xml:space="preserve"> PAGEREF _Toc68159130 \h </w:delInstrText>
        </w:r>
        <w:r w:rsidR="005C0DFD" w:rsidDel="00F124AA">
          <w:rPr>
            <w:noProof/>
            <w:webHidden/>
          </w:rPr>
        </w:r>
        <w:r w:rsidR="005C0DFD" w:rsidDel="00F124AA">
          <w:rPr>
            <w:noProof/>
            <w:webHidden/>
          </w:rPr>
          <w:fldChar w:fldCharType="separate"/>
        </w:r>
      </w:del>
      <w:ins w:id="883" w:author="Corneille David" w:date="2021-09-02T17:02:00Z">
        <w:r w:rsidR="00412B77">
          <w:rPr>
            <w:b/>
            <w:bCs/>
            <w:noProof/>
            <w:webHidden/>
          </w:rPr>
          <w:t>Erreur ! Signet non défini.</w:t>
        </w:r>
      </w:ins>
      <w:del w:id="884" w:author="Corneille David" w:date="2021-09-02T17:02:00Z">
        <w:r w:rsidR="005C0DFD" w:rsidDel="00412B77">
          <w:rPr>
            <w:noProof/>
            <w:webHidden/>
          </w:rPr>
          <w:delText>40</w:delText>
        </w:r>
      </w:del>
      <w:del w:id="885" w:author="Kawtar TAMAZI" w:date="2021-08-13T15:34:00Z">
        <w:r w:rsidR="005C0DFD" w:rsidDel="00F124AA">
          <w:rPr>
            <w:noProof/>
            <w:webHidden/>
          </w:rPr>
          <w:fldChar w:fldCharType="end"/>
        </w:r>
        <w:r w:rsidDel="00F124AA">
          <w:rPr>
            <w:noProof/>
          </w:rPr>
          <w:fldChar w:fldCharType="end"/>
        </w:r>
      </w:del>
    </w:p>
    <w:p w14:paraId="7E3B5B73" w14:textId="6FB58CB5" w:rsidR="005C0DFD" w:rsidDel="00F124AA" w:rsidRDefault="000F0671">
      <w:pPr>
        <w:pStyle w:val="TOC3"/>
        <w:tabs>
          <w:tab w:val="right" w:leader="dot" w:pos="9062"/>
        </w:tabs>
        <w:rPr>
          <w:del w:id="886" w:author="Kawtar TAMAZI" w:date="2021-08-13T15:34:00Z"/>
          <w:rFonts w:asciiTheme="minorHAnsi" w:eastAsiaTheme="minorEastAsia" w:hAnsiTheme="minorHAnsi" w:cstheme="minorBidi"/>
          <w:noProof/>
          <w:sz w:val="22"/>
          <w:szCs w:val="22"/>
        </w:rPr>
      </w:pPr>
      <w:del w:id="887" w:author="Kawtar TAMAZI" w:date="2021-08-13T15:34:00Z">
        <w:r w:rsidDel="00F124AA">
          <w:rPr>
            <w:noProof/>
          </w:rPr>
          <w:fldChar w:fldCharType="begin"/>
        </w:r>
        <w:r w:rsidDel="00F124AA">
          <w:rPr>
            <w:noProof/>
          </w:rPr>
          <w:delInstrText xml:space="preserve"> HYPERLINK \l "_Toc68159131" </w:delInstrText>
        </w:r>
        <w:r w:rsidDel="00F124AA">
          <w:rPr>
            <w:noProof/>
          </w:rPr>
          <w:fldChar w:fldCharType="separate"/>
        </w:r>
      </w:del>
      <w:ins w:id="888" w:author="Kawtar TAMAZI" w:date="2021-08-13T15:34:00Z">
        <w:r w:rsidR="00F124AA">
          <w:rPr>
            <w:b/>
            <w:bCs/>
            <w:noProof/>
          </w:rPr>
          <w:t>Erreur ! Référence de lien hypertexte non valide.</w:t>
        </w:r>
      </w:ins>
      <w:del w:id="889" w:author="Kawtar TAMAZI" w:date="2021-08-13T15:34:00Z">
        <w:r w:rsidR="005C0DFD" w:rsidRPr="00DF5C10" w:rsidDel="00F124AA">
          <w:rPr>
            <w:rStyle w:val="Hyperlink"/>
            <w:noProof/>
            <w:lang w:val="en-US" w:bidi="en-US"/>
          </w:rPr>
          <w:delText>Response V2.0</w:delText>
        </w:r>
        <w:r w:rsidR="005C0DFD" w:rsidDel="00F124AA">
          <w:rPr>
            <w:noProof/>
            <w:webHidden/>
          </w:rPr>
          <w:tab/>
        </w:r>
        <w:r w:rsidR="005C0DFD" w:rsidDel="00F124AA">
          <w:rPr>
            <w:noProof/>
            <w:webHidden/>
          </w:rPr>
          <w:fldChar w:fldCharType="begin"/>
        </w:r>
        <w:r w:rsidR="005C0DFD" w:rsidDel="00F124AA">
          <w:rPr>
            <w:noProof/>
            <w:webHidden/>
          </w:rPr>
          <w:delInstrText xml:space="preserve"> PAGEREF _Toc68159131 \h </w:delInstrText>
        </w:r>
        <w:r w:rsidR="005C0DFD" w:rsidDel="00F124AA">
          <w:rPr>
            <w:noProof/>
            <w:webHidden/>
          </w:rPr>
        </w:r>
        <w:r w:rsidR="005C0DFD" w:rsidDel="00F124AA">
          <w:rPr>
            <w:noProof/>
            <w:webHidden/>
          </w:rPr>
          <w:fldChar w:fldCharType="separate"/>
        </w:r>
      </w:del>
      <w:ins w:id="890" w:author="Corneille David" w:date="2021-09-02T17:02:00Z">
        <w:r w:rsidR="00412B77">
          <w:rPr>
            <w:b/>
            <w:bCs/>
            <w:noProof/>
            <w:webHidden/>
          </w:rPr>
          <w:t>Erreur ! Signet non défini.</w:t>
        </w:r>
      </w:ins>
      <w:del w:id="891" w:author="Corneille David" w:date="2021-09-02T17:02:00Z">
        <w:r w:rsidR="005C0DFD" w:rsidDel="00412B77">
          <w:rPr>
            <w:noProof/>
            <w:webHidden/>
          </w:rPr>
          <w:delText>40</w:delText>
        </w:r>
      </w:del>
      <w:del w:id="892" w:author="Kawtar TAMAZI" w:date="2021-08-13T15:34:00Z">
        <w:r w:rsidR="005C0DFD" w:rsidDel="00F124AA">
          <w:rPr>
            <w:noProof/>
            <w:webHidden/>
          </w:rPr>
          <w:fldChar w:fldCharType="end"/>
        </w:r>
        <w:r w:rsidDel="00F124AA">
          <w:rPr>
            <w:noProof/>
          </w:rPr>
          <w:fldChar w:fldCharType="end"/>
        </w:r>
      </w:del>
    </w:p>
    <w:p w14:paraId="46303CF8" w14:textId="69112C22" w:rsidR="005C0DFD" w:rsidDel="00F124AA" w:rsidRDefault="000F0671">
      <w:pPr>
        <w:pStyle w:val="TOC1"/>
        <w:tabs>
          <w:tab w:val="left" w:pos="660"/>
          <w:tab w:val="right" w:leader="dot" w:pos="9062"/>
        </w:tabs>
        <w:rPr>
          <w:del w:id="893" w:author="Kawtar TAMAZI" w:date="2021-08-13T15:34:00Z"/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del w:id="894" w:author="Kawtar TAMAZI" w:date="2021-08-13T15:34:00Z">
        <w:r w:rsidDel="00F124AA">
          <w:rPr>
            <w:noProof/>
          </w:rPr>
          <w:fldChar w:fldCharType="begin"/>
        </w:r>
        <w:r w:rsidDel="00F124AA">
          <w:rPr>
            <w:noProof/>
          </w:rPr>
          <w:delInstrText xml:space="preserve"> HYPERLINK \l "_Toc68159132" </w:delInstrText>
        </w:r>
        <w:r w:rsidDel="00F124AA">
          <w:rPr>
            <w:noProof/>
          </w:rPr>
          <w:fldChar w:fldCharType="separate"/>
        </w:r>
      </w:del>
      <w:ins w:id="895" w:author="Kawtar TAMAZI" w:date="2021-08-13T15:34:00Z">
        <w:r w:rsidR="00F124AA">
          <w:rPr>
            <w:b w:val="0"/>
            <w:bCs w:val="0"/>
            <w:noProof/>
          </w:rPr>
          <w:t>Erreur ! Référence de lien hypertexte non valide.</w:t>
        </w:r>
      </w:ins>
      <w:del w:id="896" w:author="Kawtar TAMAZI" w:date="2021-08-13T15:34:00Z">
        <w:r w:rsidR="005C0DFD" w:rsidRPr="00DF5C10" w:rsidDel="00F124AA">
          <w:rPr>
            <w:rStyle w:val="Hyperlink"/>
            <w:noProof/>
          </w:rPr>
          <w:delText>14.</w:delText>
        </w:r>
        <w:r w:rsidR="005C0DFD" w:rsidDel="00F124AA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5C0DFD" w:rsidRPr="00DF5C10" w:rsidDel="00F124AA">
          <w:rPr>
            <w:rStyle w:val="Hyperlink"/>
            <w:noProof/>
          </w:rPr>
          <w:delText>Card CancelLation V2.0</w:delText>
        </w:r>
        <w:r w:rsidR="005C0DFD" w:rsidDel="00F124AA">
          <w:rPr>
            <w:noProof/>
            <w:webHidden/>
          </w:rPr>
          <w:tab/>
        </w:r>
        <w:r w:rsidR="005C0DFD" w:rsidDel="00F124AA">
          <w:rPr>
            <w:noProof/>
            <w:webHidden/>
          </w:rPr>
          <w:fldChar w:fldCharType="begin"/>
        </w:r>
        <w:r w:rsidR="005C0DFD" w:rsidDel="00F124AA">
          <w:rPr>
            <w:noProof/>
            <w:webHidden/>
          </w:rPr>
          <w:delInstrText xml:space="preserve"> PAGEREF _Toc68159132 \h </w:delInstrText>
        </w:r>
        <w:r w:rsidR="005C0DFD" w:rsidDel="00F124AA">
          <w:rPr>
            <w:noProof/>
            <w:webHidden/>
          </w:rPr>
        </w:r>
        <w:r w:rsidR="005C0DFD" w:rsidDel="00F124AA">
          <w:rPr>
            <w:noProof/>
            <w:webHidden/>
          </w:rPr>
          <w:fldChar w:fldCharType="separate"/>
        </w:r>
      </w:del>
      <w:ins w:id="897" w:author="Corneille David" w:date="2021-09-02T17:02:00Z">
        <w:r w:rsidR="00412B77">
          <w:rPr>
            <w:b w:val="0"/>
            <w:bCs w:val="0"/>
            <w:noProof/>
            <w:webHidden/>
          </w:rPr>
          <w:t>Erreur ! Signet non défini.</w:t>
        </w:r>
      </w:ins>
      <w:del w:id="898" w:author="Corneille David" w:date="2021-09-02T17:02:00Z">
        <w:r w:rsidR="005C0DFD" w:rsidDel="00412B77">
          <w:rPr>
            <w:noProof/>
            <w:webHidden/>
          </w:rPr>
          <w:delText>41</w:delText>
        </w:r>
      </w:del>
      <w:del w:id="899" w:author="Kawtar TAMAZI" w:date="2021-08-13T15:34:00Z">
        <w:r w:rsidR="005C0DFD" w:rsidDel="00F124AA">
          <w:rPr>
            <w:noProof/>
            <w:webHidden/>
          </w:rPr>
          <w:fldChar w:fldCharType="end"/>
        </w:r>
        <w:r w:rsidDel="00F124AA">
          <w:rPr>
            <w:noProof/>
          </w:rPr>
          <w:fldChar w:fldCharType="end"/>
        </w:r>
      </w:del>
    </w:p>
    <w:p w14:paraId="439FC90A" w14:textId="4D41E133" w:rsidR="005C0DFD" w:rsidDel="00F124AA" w:rsidRDefault="000F0671">
      <w:pPr>
        <w:pStyle w:val="TOC3"/>
        <w:tabs>
          <w:tab w:val="right" w:leader="dot" w:pos="9062"/>
        </w:tabs>
        <w:rPr>
          <w:del w:id="900" w:author="Kawtar TAMAZI" w:date="2021-08-13T15:34:00Z"/>
          <w:rFonts w:asciiTheme="minorHAnsi" w:eastAsiaTheme="minorEastAsia" w:hAnsiTheme="minorHAnsi" w:cstheme="minorBidi"/>
          <w:noProof/>
          <w:sz w:val="22"/>
          <w:szCs w:val="22"/>
        </w:rPr>
      </w:pPr>
      <w:del w:id="901" w:author="Kawtar TAMAZI" w:date="2021-08-13T15:34:00Z">
        <w:r w:rsidDel="00F124AA">
          <w:rPr>
            <w:noProof/>
          </w:rPr>
          <w:fldChar w:fldCharType="begin"/>
        </w:r>
        <w:r w:rsidDel="00F124AA">
          <w:rPr>
            <w:noProof/>
          </w:rPr>
          <w:delInstrText xml:space="preserve"> HYPERLINK \l "_Toc68159133" </w:delInstrText>
        </w:r>
        <w:r w:rsidDel="00F124AA">
          <w:rPr>
            <w:noProof/>
          </w:rPr>
          <w:fldChar w:fldCharType="separate"/>
        </w:r>
      </w:del>
      <w:ins w:id="902" w:author="Kawtar TAMAZI" w:date="2021-08-13T15:34:00Z">
        <w:r w:rsidR="00F124AA">
          <w:rPr>
            <w:b/>
            <w:bCs/>
            <w:noProof/>
          </w:rPr>
          <w:t>Erreur ! Référence de lien hypertexte non valide.</w:t>
        </w:r>
      </w:ins>
      <w:del w:id="903" w:author="Kawtar TAMAZI" w:date="2021-08-13T15:34:00Z">
        <w:r w:rsidR="005C0DFD" w:rsidRPr="00DF5C10" w:rsidDel="00F124AA">
          <w:rPr>
            <w:rStyle w:val="Hyperlink"/>
            <w:noProof/>
            <w:lang w:val="en-US" w:bidi="en-US"/>
          </w:rPr>
          <w:delText>Request Cancels a card v2.0</w:delText>
        </w:r>
        <w:r w:rsidR="005C0DFD" w:rsidDel="00F124AA">
          <w:rPr>
            <w:noProof/>
            <w:webHidden/>
          </w:rPr>
          <w:tab/>
        </w:r>
        <w:r w:rsidR="005C0DFD" w:rsidDel="00F124AA">
          <w:rPr>
            <w:noProof/>
            <w:webHidden/>
          </w:rPr>
          <w:fldChar w:fldCharType="begin"/>
        </w:r>
        <w:r w:rsidR="005C0DFD" w:rsidDel="00F124AA">
          <w:rPr>
            <w:noProof/>
            <w:webHidden/>
          </w:rPr>
          <w:delInstrText xml:space="preserve"> PAGEREF _Toc68159133 \h </w:delInstrText>
        </w:r>
        <w:r w:rsidR="005C0DFD" w:rsidDel="00F124AA">
          <w:rPr>
            <w:noProof/>
            <w:webHidden/>
          </w:rPr>
        </w:r>
        <w:r w:rsidR="005C0DFD" w:rsidDel="00F124AA">
          <w:rPr>
            <w:noProof/>
            <w:webHidden/>
          </w:rPr>
          <w:fldChar w:fldCharType="separate"/>
        </w:r>
      </w:del>
      <w:ins w:id="904" w:author="Corneille David" w:date="2021-09-02T17:02:00Z">
        <w:r w:rsidR="00412B77">
          <w:rPr>
            <w:b/>
            <w:bCs/>
            <w:noProof/>
            <w:webHidden/>
          </w:rPr>
          <w:t>Erreur ! Signet non défini.</w:t>
        </w:r>
      </w:ins>
      <w:del w:id="905" w:author="Corneille David" w:date="2021-09-02T17:02:00Z">
        <w:r w:rsidR="005C0DFD" w:rsidDel="00412B77">
          <w:rPr>
            <w:noProof/>
            <w:webHidden/>
          </w:rPr>
          <w:delText>41</w:delText>
        </w:r>
      </w:del>
      <w:del w:id="906" w:author="Kawtar TAMAZI" w:date="2021-08-13T15:34:00Z">
        <w:r w:rsidR="005C0DFD" w:rsidDel="00F124AA">
          <w:rPr>
            <w:noProof/>
            <w:webHidden/>
          </w:rPr>
          <w:fldChar w:fldCharType="end"/>
        </w:r>
        <w:r w:rsidDel="00F124AA">
          <w:rPr>
            <w:noProof/>
          </w:rPr>
          <w:fldChar w:fldCharType="end"/>
        </w:r>
      </w:del>
    </w:p>
    <w:p w14:paraId="63F06164" w14:textId="477090ED" w:rsidR="005C0DFD" w:rsidDel="00F124AA" w:rsidRDefault="000F0671">
      <w:pPr>
        <w:pStyle w:val="TOC3"/>
        <w:tabs>
          <w:tab w:val="right" w:leader="dot" w:pos="9062"/>
        </w:tabs>
        <w:rPr>
          <w:del w:id="907" w:author="Kawtar TAMAZI" w:date="2021-08-13T15:34:00Z"/>
          <w:rFonts w:asciiTheme="minorHAnsi" w:eastAsiaTheme="minorEastAsia" w:hAnsiTheme="minorHAnsi" w:cstheme="minorBidi"/>
          <w:noProof/>
          <w:sz w:val="22"/>
          <w:szCs w:val="22"/>
        </w:rPr>
      </w:pPr>
      <w:del w:id="908" w:author="Kawtar TAMAZI" w:date="2021-08-13T15:34:00Z">
        <w:r w:rsidDel="00F124AA">
          <w:rPr>
            <w:noProof/>
          </w:rPr>
          <w:fldChar w:fldCharType="begin"/>
        </w:r>
        <w:r w:rsidDel="00F124AA">
          <w:rPr>
            <w:noProof/>
          </w:rPr>
          <w:delInstrText xml:space="preserve"> HYPERLINK \l "_Toc68159134" </w:delInstrText>
        </w:r>
        <w:r w:rsidDel="00F124AA">
          <w:rPr>
            <w:noProof/>
          </w:rPr>
          <w:fldChar w:fldCharType="separate"/>
        </w:r>
      </w:del>
      <w:ins w:id="909" w:author="Kawtar TAMAZI" w:date="2021-08-13T15:34:00Z">
        <w:r w:rsidR="00F124AA">
          <w:rPr>
            <w:b/>
            <w:bCs/>
            <w:noProof/>
          </w:rPr>
          <w:t>Erreur ! Référence de lien hypertexte non valide.</w:t>
        </w:r>
      </w:ins>
      <w:del w:id="910" w:author="Kawtar TAMAZI" w:date="2021-08-13T15:34:00Z">
        <w:r w:rsidR="005C0DFD" w:rsidRPr="00DF5C10" w:rsidDel="00F124AA">
          <w:rPr>
            <w:rStyle w:val="Hyperlink"/>
            <w:noProof/>
            <w:lang w:bidi="en-US"/>
          </w:rPr>
          <w:delText>Response Cancels a card v2.0</w:delText>
        </w:r>
        <w:r w:rsidR="005C0DFD" w:rsidDel="00F124AA">
          <w:rPr>
            <w:noProof/>
            <w:webHidden/>
          </w:rPr>
          <w:tab/>
        </w:r>
        <w:r w:rsidR="005C0DFD" w:rsidDel="00F124AA">
          <w:rPr>
            <w:noProof/>
            <w:webHidden/>
          </w:rPr>
          <w:fldChar w:fldCharType="begin"/>
        </w:r>
        <w:r w:rsidR="005C0DFD" w:rsidDel="00F124AA">
          <w:rPr>
            <w:noProof/>
            <w:webHidden/>
          </w:rPr>
          <w:delInstrText xml:space="preserve"> PAGEREF _Toc68159134 \h </w:delInstrText>
        </w:r>
        <w:r w:rsidR="005C0DFD" w:rsidDel="00F124AA">
          <w:rPr>
            <w:noProof/>
            <w:webHidden/>
          </w:rPr>
        </w:r>
        <w:r w:rsidR="005C0DFD" w:rsidDel="00F124AA">
          <w:rPr>
            <w:noProof/>
            <w:webHidden/>
          </w:rPr>
          <w:fldChar w:fldCharType="separate"/>
        </w:r>
      </w:del>
      <w:ins w:id="911" w:author="Corneille David" w:date="2021-09-02T17:02:00Z">
        <w:r w:rsidR="00412B77">
          <w:rPr>
            <w:b/>
            <w:bCs/>
            <w:noProof/>
            <w:webHidden/>
          </w:rPr>
          <w:t>Erreur ! Signet non défini.</w:t>
        </w:r>
      </w:ins>
      <w:del w:id="912" w:author="Corneille David" w:date="2021-09-02T17:02:00Z">
        <w:r w:rsidR="005C0DFD" w:rsidDel="00412B77">
          <w:rPr>
            <w:noProof/>
            <w:webHidden/>
          </w:rPr>
          <w:delText>41</w:delText>
        </w:r>
      </w:del>
      <w:del w:id="913" w:author="Kawtar TAMAZI" w:date="2021-08-13T15:34:00Z">
        <w:r w:rsidR="005C0DFD" w:rsidDel="00F124AA">
          <w:rPr>
            <w:noProof/>
            <w:webHidden/>
          </w:rPr>
          <w:fldChar w:fldCharType="end"/>
        </w:r>
        <w:r w:rsidDel="00F124AA">
          <w:rPr>
            <w:noProof/>
          </w:rPr>
          <w:fldChar w:fldCharType="end"/>
        </w:r>
      </w:del>
    </w:p>
    <w:p w14:paraId="17D53497" w14:textId="04FBAEF3" w:rsidR="005C0DFD" w:rsidDel="00F124AA" w:rsidRDefault="000F0671">
      <w:pPr>
        <w:pStyle w:val="TOC3"/>
        <w:tabs>
          <w:tab w:val="right" w:leader="dot" w:pos="9062"/>
        </w:tabs>
        <w:rPr>
          <w:del w:id="914" w:author="Kawtar TAMAZI" w:date="2021-08-13T15:34:00Z"/>
          <w:rFonts w:asciiTheme="minorHAnsi" w:eastAsiaTheme="minorEastAsia" w:hAnsiTheme="minorHAnsi" w:cstheme="minorBidi"/>
          <w:noProof/>
          <w:sz w:val="22"/>
          <w:szCs w:val="22"/>
        </w:rPr>
      </w:pPr>
      <w:del w:id="915" w:author="Kawtar TAMAZI" w:date="2021-08-13T15:34:00Z">
        <w:r w:rsidDel="00F124AA">
          <w:rPr>
            <w:noProof/>
          </w:rPr>
          <w:fldChar w:fldCharType="begin"/>
        </w:r>
        <w:r w:rsidDel="00F124AA">
          <w:rPr>
            <w:noProof/>
          </w:rPr>
          <w:delInstrText xml:space="preserve"> HYPERLINK \l "_Toc68159135" </w:delInstrText>
        </w:r>
        <w:r w:rsidDel="00F124AA">
          <w:rPr>
            <w:noProof/>
          </w:rPr>
          <w:fldChar w:fldCharType="separate"/>
        </w:r>
      </w:del>
      <w:ins w:id="916" w:author="Kawtar TAMAZI" w:date="2021-08-13T15:34:00Z">
        <w:r w:rsidR="00F124AA">
          <w:rPr>
            <w:b/>
            <w:bCs/>
            <w:noProof/>
          </w:rPr>
          <w:t>Erreur ! Référence de lien hypertexte non valide.</w:t>
        </w:r>
      </w:ins>
      <w:del w:id="917" w:author="Kawtar TAMAZI" w:date="2021-08-13T15:34:00Z">
        <w:r w:rsidR="005C0DFD" w:rsidRPr="00DF5C10" w:rsidDel="00F124AA">
          <w:rPr>
            <w:rStyle w:val="Hyperlink"/>
            <w:noProof/>
            <w:lang w:bidi="en-US"/>
          </w:rPr>
          <w:delText>Error codes</w:delText>
        </w:r>
        <w:r w:rsidR="005C0DFD" w:rsidDel="00F124AA">
          <w:rPr>
            <w:noProof/>
            <w:webHidden/>
          </w:rPr>
          <w:tab/>
        </w:r>
        <w:r w:rsidR="005C0DFD" w:rsidDel="00F124AA">
          <w:rPr>
            <w:noProof/>
            <w:webHidden/>
          </w:rPr>
          <w:fldChar w:fldCharType="begin"/>
        </w:r>
        <w:r w:rsidR="005C0DFD" w:rsidDel="00F124AA">
          <w:rPr>
            <w:noProof/>
            <w:webHidden/>
          </w:rPr>
          <w:delInstrText xml:space="preserve"> PAGEREF _Toc68159135 \h </w:delInstrText>
        </w:r>
        <w:r w:rsidR="005C0DFD" w:rsidDel="00F124AA">
          <w:rPr>
            <w:noProof/>
            <w:webHidden/>
          </w:rPr>
        </w:r>
        <w:r w:rsidR="005C0DFD" w:rsidDel="00F124AA">
          <w:rPr>
            <w:noProof/>
            <w:webHidden/>
          </w:rPr>
          <w:fldChar w:fldCharType="separate"/>
        </w:r>
      </w:del>
      <w:ins w:id="918" w:author="Corneille David" w:date="2021-09-02T17:02:00Z">
        <w:r w:rsidR="00412B77">
          <w:rPr>
            <w:b/>
            <w:bCs/>
            <w:noProof/>
            <w:webHidden/>
          </w:rPr>
          <w:t>Erreur ! Signet non défini.</w:t>
        </w:r>
      </w:ins>
      <w:del w:id="919" w:author="Corneille David" w:date="2021-09-02T17:02:00Z">
        <w:r w:rsidR="005C0DFD" w:rsidDel="00412B77">
          <w:rPr>
            <w:noProof/>
            <w:webHidden/>
          </w:rPr>
          <w:delText>41</w:delText>
        </w:r>
      </w:del>
      <w:del w:id="920" w:author="Kawtar TAMAZI" w:date="2021-08-13T15:34:00Z">
        <w:r w:rsidR="005C0DFD" w:rsidDel="00F124AA">
          <w:rPr>
            <w:noProof/>
            <w:webHidden/>
          </w:rPr>
          <w:fldChar w:fldCharType="end"/>
        </w:r>
        <w:r w:rsidDel="00F124AA">
          <w:rPr>
            <w:noProof/>
          </w:rPr>
          <w:fldChar w:fldCharType="end"/>
        </w:r>
      </w:del>
    </w:p>
    <w:p w14:paraId="694F309D" w14:textId="0B8D2290" w:rsidR="005C0DFD" w:rsidDel="00F124AA" w:rsidRDefault="000F0671">
      <w:pPr>
        <w:pStyle w:val="TOC1"/>
        <w:tabs>
          <w:tab w:val="left" w:pos="660"/>
          <w:tab w:val="right" w:leader="dot" w:pos="9062"/>
        </w:tabs>
        <w:rPr>
          <w:del w:id="921" w:author="Kawtar TAMAZI" w:date="2021-08-13T15:34:00Z"/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del w:id="922" w:author="Kawtar TAMAZI" w:date="2021-08-13T15:34:00Z">
        <w:r w:rsidDel="00F124AA">
          <w:rPr>
            <w:noProof/>
          </w:rPr>
          <w:fldChar w:fldCharType="begin"/>
        </w:r>
        <w:r w:rsidDel="00F124AA">
          <w:rPr>
            <w:noProof/>
          </w:rPr>
          <w:delInstrText xml:space="preserve"> HYPERLINK \l "_Toc68159136" </w:delInstrText>
        </w:r>
        <w:r w:rsidDel="00F124AA">
          <w:rPr>
            <w:noProof/>
          </w:rPr>
          <w:fldChar w:fldCharType="separate"/>
        </w:r>
      </w:del>
      <w:ins w:id="923" w:author="Kawtar TAMAZI" w:date="2021-08-13T15:34:00Z">
        <w:r w:rsidR="00F124AA">
          <w:rPr>
            <w:b w:val="0"/>
            <w:bCs w:val="0"/>
            <w:noProof/>
          </w:rPr>
          <w:t>Erreur ! Référence de lien hypertexte non valide.</w:t>
        </w:r>
      </w:ins>
      <w:del w:id="924" w:author="Kawtar TAMAZI" w:date="2021-08-13T15:34:00Z">
        <w:r w:rsidR="005C0DFD" w:rsidRPr="00DF5C10" w:rsidDel="00F124AA">
          <w:rPr>
            <w:rStyle w:val="Hyperlink"/>
            <w:noProof/>
          </w:rPr>
          <w:delText>15.</w:delText>
        </w:r>
        <w:r w:rsidR="005C0DFD" w:rsidDel="00F124AA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5C0DFD" w:rsidRPr="00DF5C10" w:rsidDel="00F124AA">
          <w:rPr>
            <w:rStyle w:val="Hyperlink"/>
            <w:noProof/>
          </w:rPr>
          <w:delText>Card Opposition V2.0</w:delText>
        </w:r>
        <w:r w:rsidR="005C0DFD" w:rsidDel="00F124AA">
          <w:rPr>
            <w:noProof/>
            <w:webHidden/>
          </w:rPr>
          <w:tab/>
        </w:r>
        <w:r w:rsidR="005C0DFD" w:rsidDel="00F124AA">
          <w:rPr>
            <w:noProof/>
            <w:webHidden/>
          </w:rPr>
          <w:fldChar w:fldCharType="begin"/>
        </w:r>
        <w:r w:rsidR="005C0DFD" w:rsidDel="00F124AA">
          <w:rPr>
            <w:noProof/>
            <w:webHidden/>
          </w:rPr>
          <w:delInstrText xml:space="preserve"> PAGEREF _Toc68159136 \h </w:delInstrText>
        </w:r>
        <w:r w:rsidR="005C0DFD" w:rsidDel="00F124AA">
          <w:rPr>
            <w:noProof/>
            <w:webHidden/>
          </w:rPr>
        </w:r>
        <w:r w:rsidR="005C0DFD" w:rsidDel="00F124AA">
          <w:rPr>
            <w:noProof/>
            <w:webHidden/>
          </w:rPr>
          <w:fldChar w:fldCharType="separate"/>
        </w:r>
      </w:del>
      <w:ins w:id="925" w:author="Corneille David" w:date="2021-09-02T17:02:00Z">
        <w:r w:rsidR="00412B77">
          <w:rPr>
            <w:b w:val="0"/>
            <w:bCs w:val="0"/>
            <w:noProof/>
            <w:webHidden/>
          </w:rPr>
          <w:t>Erreur ! Signet non défini.</w:t>
        </w:r>
      </w:ins>
      <w:del w:id="926" w:author="Corneille David" w:date="2021-09-02T17:02:00Z">
        <w:r w:rsidR="005C0DFD" w:rsidDel="00412B77">
          <w:rPr>
            <w:noProof/>
            <w:webHidden/>
          </w:rPr>
          <w:delText>42</w:delText>
        </w:r>
      </w:del>
      <w:del w:id="927" w:author="Kawtar TAMAZI" w:date="2021-08-13T15:34:00Z">
        <w:r w:rsidR="005C0DFD" w:rsidDel="00F124AA">
          <w:rPr>
            <w:noProof/>
            <w:webHidden/>
          </w:rPr>
          <w:fldChar w:fldCharType="end"/>
        </w:r>
        <w:r w:rsidDel="00F124AA">
          <w:rPr>
            <w:noProof/>
          </w:rPr>
          <w:fldChar w:fldCharType="end"/>
        </w:r>
      </w:del>
    </w:p>
    <w:p w14:paraId="1E08D3E0" w14:textId="4380D836" w:rsidR="005C0DFD" w:rsidDel="00F124AA" w:rsidRDefault="000F0671">
      <w:pPr>
        <w:pStyle w:val="TOC3"/>
        <w:tabs>
          <w:tab w:val="right" w:leader="dot" w:pos="9062"/>
        </w:tabs>
        <w:rPr>
          <w:del w:id="928" w:author="Kawtar TAMAZI" w:date="2021-08-13T15:34:00Z"/>
          <w:rFonts w:asciiTheme="minorHAnsi" w:eastAsiaTheme="minorEastAsia" w:hAnsiTheme="minorHAnsi" w:cstheme="minorBidi"/>
          <w:noProof/>
          <w:sz w:val="22"/>
          <w:szCs w:val="22"/>
        </w:rPr>
      </w:pPr>
      <w:del w:id="929" w:author="Kawtar TAMAZI" w:date="2021-08-13T15:34:00Z">
        <w:r w:rsidDel="00F124AA">
          <w:rPr>
            <w:noProof/>
          </w:rPr>
          <w:fldChar w:fldCharType="begin"/>
        </w:r>
        <w:r w:rsidDel="00F124AA">
          <w:rPr>
            <w:noProof/>
          </w:rPr>
          <w:delInstrText xml:space="preserve"> HYPERLINK \l "_Toc68159137" </w:delInstrText>
        </w:r>
        <w:r w:rsidDel="00F124AA">
          <w:rPr>
            <w:noProof/>
          </w:rPr>
          <w:fldChar w:fldCharType="separate"/>
        </w:r>
      </w:del>
      <w:ins w:id="930" w:author="Kawtar TAMAZI" w:date="2021-08-13T15:34:00Z">
        <w:r w:rsidR="00F124AA">
          <w:rPr>
            <w:b/>
            <w:bCs/>
            <w:noProof/>
          </w:rPr>
          <w:t>Erreur ! Référence de lien hypertexte non valide.</w:t>
        </w:r>
      </w:ins>
      <w:del w:id="931" w:author="Kawtar TAMAZI" w:date="2021-08-13T15:34:00Z">
        <w:r w:rsidR="005C0DFD" w:rsidRPr="00DF5C10" w:rsidDel="00F124AA">
          <w:rPr>
            <w:rStyle w:val="Hyperlink"/>
            <w:noProof/>
            <w:lang w:val="en-US" w:bidi="en-US"/>
          </w:rPr>
          <w:delText>Request Opposes a card v2.0</w:delText>
        </w:r>
        <w:r w:rsidR="005C0DFD" w:rsidDel="00F124AA">
          <w:rPr>
            <w:noProof/>
            <w:webHidden/>
          </w:rPr>
          <w:tab/>
        </w:r>
        <w:r w:rsidR="005C0DFD" w:rsidDel="00F124AA">
          <w:rPr>
            <w:noProof/>
            <w:webHidden/>
          </w:rPr>
          <w:fldChar w:fldCharType="begin"/>
        </w:r>
        <w:r w:rsidR="005C0DFD" w:rsidDel="00F124AA">
          <w:rPr>
            <w:noProof/>
            <w:webHidden/>
          </w:rPr>
          <w:delInstrText xml:space="preserve"> PAGEREF _Toc68159137 \h </w:delInstrText>
        </w:r>
        <w:r w:rsidR="005C0DFD" w:rsidDel="00F124AA">
          <w:rPr>
            <w:noProof/>
            <w:webHidden/>
          </w:rPr>
        </w:r>
        <w:r w:rsidR="005C0DFD" w:rsidDel="00F124AA">
          <w:rPr>
            <w:noProof/>
            <w:webHidden/>
          </w:rPr>
          <w:fldChar w:fldCharType="separate"/>
        </w:r>
      </w:del>
      <w:ins w:id="932" w:author="Corneille David" w:date="2021-09-02T17:02:00Z">
        <w:r w:rsidR="00412B77">
          <w:rPr>
            <w:b/>
            <w:bCs/>
            <w:noProof/>
            <w:webHidden/>
          </w:rPr>
          <w:t>Erreur ! Signet non défini.</w:t>
        </w:r>
      </w:ins>
      <w:del w:id="933" w:author="Corneille David" w:date="2021-09-02T17:02:00Z">
        <w:r w:rsidR="005C0DFD" w:rsidDel="00412B77">
          <w:rPr>
            <w:noProof/>
            <w:webHidden/>
          </w:rPr>
          <w:delText>42</w:delText>
        </w:r>
      </w:del>
      <w:del w:id="934" w:author="Kawtar TAMAZI" w:date="2021-08-13T15:34:00Z">
        <w:r w:rsidR="005C0DFD" w:rsidDel="00F124AA">
          <w:rPr>
            <w:noProof/>
            <w:webHidden/>
          </w:rPr>
          <w:fldChar w:fldCharType="end"/>
        </w:r>
        <w:r w:rsidDel="00F124AA">
          <w:rPr>
            <w:noProof/>
          </w:rPr>
          <w:fldChar w:fldCharType="end"/>
        </w:r>
      </w:del>
    </w:p>
    <w:p w14:paraId="53B4EDDF" w14:textId="3C19465D" w:rsidR="005C0DFD" w:rsidDel="00F124AA" w:rsidRDefault="000F0671">
      <w:pPr>
        <w:pStyle w:val="TOC3"/>
        <w:tabs>
          <w:tab w:val="right" w:leader="dot" w:pos="9062"/>
        </w:tabs>
        <w:rPr>
          <w:del w:id="935" w:author="Kawtar TAMAZI" w:date="2021-08-13T15:34:00Z"/>
          <w:rFonts w:asciiTheme="minorHAnsi" w:eastAsiaTheme="minorEastAsia" w:hAnsiTheme="minorHAnsi" w:cstheme="minorBidi"/>
          <w:noProof/>
          <w:sz w:val="22"/>
          <w:szCs w:val="22"/>
        </w:rPr>
      </w:pPr>
      <w:del w:id="936" w:author="Kawtar TAMAZI" w:date="2021-08-13T15:34:00Z">
        <w:r w:rsidDel="00F124AA">
          <w:rPr>
            <w:noProof/>
          </w:rPr>
          <w:fldChar w:fldCharType="begin"/>
        </w:r>
        <w:r w:rsidDel="00F124AA">
          <w:rPr>
            <w:noProof/>
          </w:rPr>
          <w:delInstrText xml:space="preserve"> HYPERLINK \l "_Toc68159138" </w:delInstrText>
        </w:r>
        <w:r w:rsidDel="00F124AA">
          <w:rPr>
            <w:noProof/>
          </w:rPr>
          <w:fldChar w:fldCharType="separate"/>
        </w:r>
      </w:del>
      <w:ins w:id="937" w:author="Kawtar TAMAZI" w:date="2021-08-13T15:34:00Z">
        <w:r w:rsidR="00F124AA">
          <w:rPr>
            <w:b/>
            <w:bCs/>
            <w:noProof/>
          </w:rPr>
          <w:t>Erreur ! Référence de lien hypertexte non valide.</w:t>
        </w:r>
      </w:ins>
      <w:del w:id="938" w:author="Kawtar TAMAZI" w:date="2021-08-13T15:34:00Z">
        <w:r w:rsidR="005C0DFD" w:rsidRPr="00DF5C10" w:rsidDel="00F124AA">
          <w:rPr>
            <w:rStyle w:val="Hyperlink"/>
            <w:noProof/>
            <w:lang w:bidi="en-US"/>
          </w:rPr>
          <w:delText>Response Opposes a card v2.0</w:delText>
        </w:r>
        <w:r w:rsidR="005C0DFD" w:rsidDel="00F124AA">
          <w:rPr>
            <w:noProof/>
            <w:webHidden/>
          </w:rPr>
          <w:tab/>
        </w:r>
        <w:r w:rsidR="005C0DFD" w:rsidDel="00F124AA">
          <w:rPr>
            <w:noProof/>
            <w:webHidden/>
          </w:rPr>
          <w:fldChar w:fldCharType="begin"/>
        </w:r>
        <w:r w:rsidR="005C0DFD" w:rsidDel="00F124AA">
          <w:rPr>
            <w:noProof/>
            <w:webHidden/>
          </w:rPr>
          <w:delInstrText xml:space="preserve"> PAGEREF _Toc68159138 \h </w:delInstrText>
        </w:r>
        <w:r w:rsidR="005C0DFD" w:rsidDel="00F124AA">
          <w:rPr>
            <w:noProof/>
            <w:webHidden/>
          </w:rPr>
        </w:r>
        <w:r w:rsidR="005C0DFD" w:rsidDel="00F124AA">
          <w:rPr>
            <w:noProof/>
            <w:webHidden/>
          </w:rPr>
          <w:fldChar w:fldCharType="separate"/>
        </w:r>
      </w:del>
      <w:ins w:id="939" w:author="Corneille David" w:date="2021-09-02T17:02:00Z">
        <w:r w:rsidR="00412B77">
          <w:rPr>
            <w:b/>
            <w:bCs/>
            <w:noProof/>
            <w:webHidden/>
          </w:rPr>
          <w:t>Erreur ! Signet non défini.</w:t>
        </w:r>
      </w:ins>
      <w:del w:id="940" w:author="Corneille David" w:date="2021-09-02T17:02:00Z">
        <w:r w:rsidR="005C0DFD" w:rsidDel="00412B77">
          <w:rPr>
            <w:noProof/>
            <w:webHidden/>
          </w:rPr>
          <w:delText>42</w:delText>
        </w:r>
      </w:del>
      <w:del w:id="941" w:author="Kawtar TAMAZI" w:date="2021-08-13T15:34:00Z">
        <w:r w:rsidR="005C0DFD" w:rsidDel="00F124AA">
          <w:rPr>
            <w:noProof/>
            <w:webHidden/>
          </w:rPr>
          <w:fldChar w:fldCharType="end"/>
        </w:r>
        <w:r w:rsidDel="00F124AA">
          <w:rPr>
            <w:noProof/>
          </w:rPr>
          <w:fldChar w:fldCharType="end"/>
        </w:r>
      </w:del>
    </w:p>
    <w:p w14:paraId="5F167860" w14:textId="72A6F693" w:rsidR="005C0DFD" w:rsidDel="00F124AA" w:rsidRDefault="000F0671">
      <w:pPr>
        <w:pStyle w:val="TOC3"/>
        <w:tabs>
          <w:tab w:val="right" w:leader="dot" w:pos="9062"/>
        </w:tabs>
        <w:rPr>
          <w:del w:id="942" w:author="Kawtar TAMAZI" w:date="2021-08-13T15:34:00Z"/>
          <w:rFonts w:asciiTheme="minorHAnsi" w:eastAsiaTheme="minorEastAsia" w:hAnsiTheme="minorHAnsi" w:cstheme="minorBidi"/>
          <w:noProof/>
          <w:sz w:val="22"/>
          <w:szCs w:val="22"/>
        </w:rPr>
      </w:pPr>
      <w:del w:id="943" w:author="Kawtar TAMAZI" w:date="2021-08-13T15:34:00Z">
        <w:r w:rsidDel="00F124AA">
          <w:rPr>
            <w:noProof/>
          </w:rPr>
          <w:fldChar w:fldCharType="begin"/>
        </w:r>
        <w:r w:rsidDel="00F124AA">
          <w:rPr>
            <w:noProof/>
          </w:rPr>
          <w:delInstrText xml:space="preserve"> HYPERLINK \l "_Toc68159139" </w:delInstrText>
        </w:r>
        <w:r w:rsidDel="00F124AA">
          <w:rPr>
            <w:noProof/>
          </w:rPr>
          <w:fldChar w:fldCharType="separate"/>
        </w:r>
      </w:del>
      <w:ins w:id="944" w:author="Kawtar TAMAZI" w:date="2021-08-13T15:34:00Z">
        <w:r w:rsidR="00F124AA">
          <w:rPr>
            <w:b/>
            <w:bCs/>
            <w:noProof/>
          </w:rPr>
          <w:t>Erreur ! Référence de lien hypertexte non valide.</w:t>
        </w:r>
      </w:ins>
      <w:del w:id="945" w:author="Kawtar TAMAZI" w:date="2021-08-13T15:34:00Z">
        <w:r w:rsidR="005C0DFD" w:rsidRPr="00DF5C10" w:rsidDel="00F124AA">
          <w:rPr>
            <w:rStyle w:val="Hyperlink"/>
            <w:noProof/>
            <w:lang w:bidi="en-US"/>
          </w:rPr>
          <w:delText>Error codes</w:delText>
        </w:r>
        <w:r w:rsidR="005C0DFD" w:rsidDel="00F124AA">
          <w:rPr>
            <w:noProof/>
            <w:webHidden/>
          </w:rPr>
          <w:tab/>
        </w:r>
        <w:r w:rsidR="005C0DFD" w:rsidDel="00F124AA">
          <w:rPr>
            <w:noProof/>
            <w:webHidden/>
          </w:rPr>
          <w:fldChar w:fldCharType="begin"/>
        </w:r>
        <w:r w:rsidR="005C0DFD" w:rsidDel="00F124AA">
          <w:rPr>
            <w:noProof/>
            <w:webHidden/>
          </w:rPr>
          <w:delInstrText xml:space="preserve"> PAGEREF _Toc68159139 \h </w:delInstrText>
        </w:r>
        <w:r w:rsidR="005C0DFD" w:rsidDel="00F124AA">
          <w:rPr>
            <w:noProof/>
            <w:webHidden/>
          </w:rPr>
        </w:r>
        <w:r w:rsidR="005C0DFD" w:rsidDel="00F124AA">
          <w:rPr>
            <w:noProof/>
            <w:webHidden/>
          </w:rPr>
          <w:fldChar w:fldCharType="separate"/>
        </w:r>
      </w:del>
      <w:ins w:id="946" w:author="Corneille David" w:date="2021-09-02T17:02:00Z">
        <w:r w:rsidR="00412B77">
          <w:rPr>
            <w:b/>
            <w:bCs/>
            <w:noProof/>
            <w:webHidden/>
          </w:rPr>
          <w:t>Erreur ! Signet non défini.</w:t>
        </w:r>
      </w:ins>
      <w:del w:id="947" w:author="Corneille David" w:date="2021-09-02T17:02:00Z">
        <w:r w:rsidR="005C0DFD" w:rsidDel="00412B77">
          <w:rPr>
            <w:noProof/>
            <w:webHidden/>
          </w:rPr>
          <w:delText>42</w:delText>
        </w:r>
      </w:del>
      <w:del w:id="948" w:author="Kawtar TAMAZI" w:date="2021-08-13T15:34:00Z">
        <w:r w:rsidR="005C0DFD" w:rsidDel="00F124AA">
          <w:rPr>
            <w:noProof/>
            <w:webHidden/>
          </w:rPr>
          <w:fldChar w:fldCharType="end"/>
        </w:r>
        <w:r w:rsidDel="00F124AA">
          <w:rPr>
            <w:noProof/>
          </w:rPr>
          <w:fldChar w:fldCharType="end"/>
        </w:r>
      </w:del>
    </w:p>
    <w:p w14:paraId="1082FBA6" w14:textId="2727FCEA" w:rsidR="00061E17" w:rsidRPr="004C0BA9" w:rsidRDefault="00061E17" w:rsidP="0044456F">
      <w:pPr>
        <w:spacing w:after="200" w:line="276" w:lineRule="auto"/>
        <w:rPr>
          <w:b/>
          <w:caps/>
          <w:color w:val="000000" w:themeColor="text1"/>
          <w:lang w:val="en-US"/>
        </w:rPr>
      </w:pPr>
      <w:r w:rsidRPr="004C0BA9">
        <w:rPr>
          <w:b/>
          <w:bCs/>
          <w:color w:val="000000" w:themeColor="text1"/>
        </w:rPr>
        <w:fldChar w:fldCharType="end"/>
      </w:r>
    </w:p>
    <w:p w14:paraId="0BFCCA47" w14:textId="77777777" w:rsidR="00052E3D" w:rsidRPr="004C0BA9" w:rsidRDefault="00052E3D" w:rsidP="006C1588">
      <w:pPr>
        <w:pStyle w:val="Heading1"/>
        <w:rPr>
          <w:sz w:val="24"/>
        </w:rPr>
      </w:pPr>
      <w:bookmarkStart w:id="949" w:name="_Toc10538329"/>
      <w:bookmarkStart w:id="950" w:name="_Toc79761306"/>
      <w:r w:rsidRPr="004C0BA9">
        <w:rPr>
          <w:sz w:val="24"/>
        </w:rPr>
        <w:t>REVISIONs</w:t>
      </w:r>
      <w:bookmarkEnd w:id="949"/>
      <w:bookmarkEnd w:id="950"/>
    </w:p>
    <w:tbl>
      <w:tblPr>
        <w:tblpPr w:leftFromText="141" w:rightFromText="141" w:vertAnchor="text" w:horzAnchor="margin" w:tblpXSpec="center" w:tblpY="85"/>
        <w:tblW w:w="9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19"/>
        <w:gridCol w:w="2070"/>
        <w:gridCol w:w="4312"/>
      </w:tblGrid>
      <w:tr w:rsidR="00052E3D" w:rsidRPr="004C0BA9" w14:paraId="2FE4CCC0" w14:textId="77777777" w:rsidTr="6D2DC831">
        <w:trPr>
          <w:trHeight w:val="356"/>
        </w:trPr>
        <w:tc>
          <w:tcPr>
            <w:tcW w:w="2719" w:type="dxa"/>
            <w:shd w:val="clear" w:color="auto" w:fill="365F91" w:themeFill="accent1" w:themeFillShade="BF"/>
            <w:vAlign w:val="center"/>
          </w:tcPr>
          <w:p w14:paraId="7BE8B764" w14:textId="77777777" w:rsidR="00052E3D" w:rsidRPr="004C0BA9" w:rsidRDefault="00052E3D" w:rsidP="00B104A0">
            <w:pPr>
              <w:rPr>
                <w:b/>
                <w:bCs/>
                <w:color w:val="FFFFFF"/>
              </w:rPr>
            </w:pPr>
            <w:r w:rsidRPr="004C0BA9">
              <w:rPr>
                <w:b/>
                <w:bCs/>
                <w:color w:val="FFFFFF"/>
              </w:rPr>
              <w:t>Version  / revision</w:t>
            </w:r>
          </w:p>
        </w:tc>
        <w:tc>
          <w:tcPr>
            <w:tcW w:w="2070" w:type="dxa"/>
            <w:shd w:val="clear" w:color="auto" w:fill="365F91" w:themeFill="accent1" w:themeFillShade="BF"/>
          </w:tcPr>
          <w:p w14:paraId="29D080F9" w14:textId="77777777" w:rsidR="00052E3D" w:rsidRPr="004C0BA9" w:rsidRDefault="00052E3D" w:rsidP="00B104A0">
            <w:pPr>
              <w:rPr>
                <w:b/>
                <w:bCs/>
                <w:color w:val="FFFFFF"/>
              </w:rPr>
            </w:pPr>
            <w:r w:rsidRPr="004C0BA9">
              <w:rPr>
                <w:b/>
                <w:bCs/>
                <w:color w:val="FFFFFF"/>
              </w:rPr>
              <w:t>Author</w:t>
            </w:r>
          </w:p>
        </w:tc>
        <w:tc>
          <w:tcPr>
            <w:tcW w:w="4312" w:type="dxa"/>
            <w:shd w:val="clear" w:color="auto" w:fill="365F91" w:themeFill="accent1" w:themeFillShade="BF"/>
            <w:vAlign w:val="center"/>
          </w:tcPr>
          <w:p w14:paraId="3EF09DDC" w14:textId="77777777" w:rsidR="00052E3D" w:rsidRPr="004C0BA9" w:rsidRDefault="00052E3D" w:rsidP="00B104A0">
            <w:pPr>
              <w:rPr>
                <w:b/>
                <w:bCs/>
                <w:color w:val="FFFFFF"/>
              </w:rPr>
            </w:pPr>
            <w:r w:rsidRPr="004C0BA9">
              <w:rPr>
                <w:b/>
                <w:bCs/>
                <w:color w:val="FFFFFF"/>
              </w:rPr>
              <w:t xml:space="preserve">Description </w:t>
            </w:r>
          </w:p>
        </w:tc>
      </w:tr>
      <w:tr w:rsidR="00052E3D" w:rsidRPr="00651F55" w14:paraId="7897CAA2" w14:textId="77777777" w:rsidTr="6D2DC831">
        <w:trPr>
          <w:trHeight w:val="373"/>
        </w:trPr>
        <w:tc>
          <w:tcPr>
            <w:tcW w:w="2719" w:type="dxa"/>
          </w:tcPr>
          <w:p w14:paraId="778FB4B1" w14:textId="77777777" w:rsidR="00052E3D" w:rsidRPr="004C0BA9" w:rsidRDefault="00052E3D" w:rsidP="00B104A0">
            <w:pPr>
              <w:rPr>
                <w:color w:val="000000"/>
                <w:lang w:val="en-US"/>
              </w:rPr>
            </w:pPr>
            <w:r w:rsidRPr="004C0BA9">
              <w:rPr>
                <w:color w:val="000000"/>
                <w:lang w:val="en-US"/>
              </w:rPr>
              <w:t>BiB-v1.1</w:t>
            </w:r>
          </w:p>
        </w:tc>
        <w:tc>
          <w:tcPr>
            <w:tcW w:w="2070" w:type="dxa"/>
          </w:tcPr>
          <w:p w14:paraId="5F13ED6C" w14:textId="77777777" w:rsidR="00052E3D" w:rsidRPr="004C0BA9" w:rsidRDefault="00052E3D" w:rsidP="00B104A0">
            <w:pPr>
              <w:rPr>
                <w:color w:val="000000"/>
                <w:lang w:val="en-US"/>
              </w:rPr>
            </w:pPr>
          </w:p>
        </w:tc>
        <w:tc>
          <w:tcPr>
            <w:tcW w:w="4312" w:type="dxa"/>
          </w:tcPr>
          <w:p w14:paraId="1A8843A5" w14:textId="44634FBD" w:rsidR="00052E3D" w:rsidRPr="004C0BA9" w:rsidRDefault="001F0AEF" w:rsidP="00B104A0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First</w:t>
            </w:r>
            <w:r w:rsidR="00052E3D" w:rsidRPr="004C0BA9">
              <w:rPr>
                <w:color w:val="000000"/>
                <w:lang w:val="en-US"/>
              </w:rPr>
              <w:t xml:space="preserve"> version of the doc for BiB</w:t>
            </w:r>
          </w:p>
        </w:tc>
      </w:tr>
      <w:tr w:rsidR="00052E3D" w:rsidRPr="00651F55" w14:paraId="0391D485" w14:textId="77777777" w:rsidTr="6D2DC831">
        <w:trPr>
          <w:trHeight w:val="604"/>
        </w:trPr>
        <w:tc>
          <w:tcPr>
            <w:tcW w:w="2719" w:type="dxa"/>
          </w:tcPr>
          <w:p w14:paraId="7245A3CE" w14:textId="77777777" w:rsidR="00052E3D" w:rsidRPr="004C0BA9" w:rsidRDefault="00052E3D" w:rsidP="00B104A0">
            <w:pPr>
              <w:rPr>
                <w:color w:val="000000"/>
                <w:lang w:val="en-US"/>
              </w:rPr>
            </w:pPr>
            <w:r w:rsidRPr="004C0BA9">
              <w:rPr>
                <w:color w:val="000000"/>
                <w:lang w:val="en-US"/>
              </w:rPr>
              <w:t>BiB-v1.2</w:t>
            </w:r>
          </w:p>
        </w:tc>
        <w:tc>
          <w:tcPr>
            <w:tcW w:w="2070" w:type="dxa"/>
          </w:tcPr>
          <w:p w14:paraId="74AA18E2" w14:textId="77777777" w:rsidR="00052E3D" w:rsidRPr="004C0BA9" w:rsidRDefault="00052E3D" w:rsidP="00B104A0">
            <w:pPr>
              <w:rPr>
                <w:color w:val="000000"/>
                <w:lang w:val="en-US"/>
              </w:rPr>
            </w:pPr>
            <w:r w:rsidRPr="004C0BA9">
              <w:rPr>
                <w:color w:val="000000"/>
                <w:lang w:val="en-US"/>
              </w:rPr>
              <w:t>Mohamed Marouani</w:t>
            </w:r>
          </w:p>
        </w:tc>
        <w:tc>
          <w:tcPr>
            <w:tcW w:w="4312" w:type="dxa"/>
          </w:tcPr>
          <w:p w14:paraId="3C898A77" w14:textId="77777777" w:rsidR="00052E3D" w:rsidRPr="004C0BA9" w:rsidRDefault="00052E3D" w:rsidP="00052E3D">
            <w:pPr>
              <w:rPr>
                <w:color w:val="000000"/>
                <w:lang w:val="en-US"/>
              </w:rPr>
            </w:pPr>
            <w:r w:rsidRPr="004C0BA9">
              <w:rPr>
                <w:color w:val="000000"/>
                <w:lang w:val="en-US"/>
              </w:rPr>
              <w:t>Add “ FintechCultureName” as mandatory input parameter</w:t>
            </w:r>
          </w:p>
        </w:tc>
      </w:tr>
      <w:tr w:rsidR="00B104A0" w:rsidRPr="00651F55" w14:paraId="41A4EF84" w14:textId="77777777" w:rsidTr="6D2DC831">
        <w:trPr>
          <w:trHeight w:val="604"/>
        </w:trPr>
        <w:tc>
          <w:tcPr>
            <w:tcW w:w="2719" w:type="dxa"/>
          </w:tcPr>
          <w:p w14:paraId="0C92AB44" w14:textId="77777777" w:rsidR="00B104A0" w:rsidRPr="004C0BA9" w:rsidRDefault="00B104A0" w:rsidP="00B104A0">
            <w:pPr>
              <w:rPr>
                <w:color w:val="000000"/>
                <w:lang w:val="en-US"/>
              </w:rPr>
            </w:pPr>
            <w:r w:rsidRPr="004C0BA9">
              <w:rPr>
                <w:color w:val="000000"/>
                <w:lang w:val="en-US"/>
              </w:rPr>
              <w:t>BiB-v1.3</w:t>
            </w:r>
          </w:p>
        </w:tc>
        <w:tc>
          <w:tcPr>
            <w:tcW w:w="2070" w:type="dxa"/>
          </w:tcPr>
          <w:p w14:paraId="71C104F9" w14:textId="77777777" w:rsidR="00B104A0" w:rsidRPr="004C0BA9" w:rsidRDefault="00B104A0" w:rsidP="00B104A0">
            <w:pPr>
              <w:rPr>
                <w:color w:val="000000"/>
                <w:lang w:val="en-US"/>
              </w:rPr>
            </w:pPr>
            <w:r w:rsidRPr="004C0BA9">
              <w:rPr>
                <w:color w:val="000000"/>
                <w:lang w:val="en-US"/>
              </w:rPr>
              <w:t>Farouk MERAWZA</w:t>
            </w:r>
          </w:p>
        </w:tc>
        <w:tc>
          <w:tcPr>
            <w:tcW w:w="4312" w:type="dxa"/>
          </w:tcPr>
          <w:p w14:paraId="14E8CA48" w14:textId="2468EF90" w:rsidR="00B104A0" w:rsidRPr="004C0BA9" w:rsidRDefault="001F0AEF" w:rsidP="00052E3D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Split</w:t>
            </w:r>
            <w:r w:rsidR="00E4103C" w:rsidRPr="004C0BA9">
              <w:rPr>
                <w:color w:val="000000"/>
                <w:lang w:val="en-US"/>
              </w:rPr>
              <w:t xml:space="preserve"> the get cards list into two endpoints (issued and </w:t>
            </w:r>
            <w:r w:rsidRPr="004C0BA9">
              <w:rPr>
                <w:color w:val="000000"/>
                <w:lang w:val="en-US"/>
              </w:rPr>
              <w:t>registered</w:t>
            </w:r>
            <w:r w:rsidR="00E4103C" w:rsidRPr="004C0BA9">
              <w:rPr>
                <w:color w:val="000000"/>
                <w:lang w:val="en-US"/>
              </w:rPr>
              <w:t>)</w:t>
            </w:r>
          </w:p>
        </w:tc>
      </w:tr>
      <w:tr w:rsidR="001F0578" w:rsidRPr="00651F55" w14:paraId="7D42CAB3" w14:textId="77777777" w:rsidTr="6D2DC831">
        <w:trPr>
          <w:trHeight w:val="604"/>
        </w:trPr>
        <w:tc>
          <w:tcPr>
            <w:tcW w:w="2719" w:type="dxa"/>
          </w:tcPr>
          <w:p w14:paraId="5E805BC1" w14:textId="4473C503" w:rsidR="001F0578" w:rsidRPr="004C0BA9" w:rsidRDefault="001F0578" w:rsidP="00B104A0">
            <w:pPr>
              <w:rPr>
                <w:color w:val="000000"/>
                <w:lang w:val="en-US"/>
              </w:rPr>
            </w:pPr>
            <w:r w:rsidRPr="004C0BA9">
              <w:rPr>
                <w:color w:val="000000"/>
                <w:lang w:val="en-US"/>
              </w:rPr>
              <w:t>BIB-v1.4</w:t>
            </w:r>
          </w:p>
        </w:tc>
        <w:tc>
          <w:tcPr>
            <w:tcW w:w="2070" w:type="dxa"/>
          </w:tcPr>
          <w:p w14:paraId="7D4CEAF0" w14:textId="4C9A466A" w:rsidR="001F0578" w:rsidRPr="004C0BA9" w:rsidRDefault="001F0578" w:rsidP="00B104A0">
            <w:pPr>
              <w:rPr>
                <w:color w:val="000000"/>
                <w:lang w:val="en-US"/>
              </w:rPr>
            </w:pPr>
            <w:r w:rsidRPr="004C0BA9">
              <w:rPr>
                <w:color w:val="000000"/>
                <w:lang w:val="en-US"/>
              </w:rPr>
              <w:t>Simon ROUX</w:t>
            </w:r>
          </w:p>
        </w:tc>
        <w:tc>
          <w:tcPr>
            <w:tcW w:w="4312" w:type="dxa"/>
          </w:tcPr>
          <w:p w14:paraId="4C219104" w14:textId="3BC302CE" w:rsidR="001F0578" w:rsidRPr="004C0BA9" w:rsidRDefault="001F0578" w:rsidP="00E92CAB">
            <w:pPr>
              <w:pStyle w:val="ListParagraph"/>
              <w:numPr>
                <w:ilvl w:val="0"/>
                <w:numId w:val="5"/>
              </w:numPr>
              <w:rPr>
                <w:color w:val="000000"/>
                <w:lang w:val="en-US"/>
              </w:rPr>
            </w:pPr>
            <w:r w:rsidRPr="004C0BA9">
              <w:rPr>
                <w:color w:val="000000"/>
                <w:lang w:val="en-US"/>
              </w:rPr>
              <w:t>Deleted obsolete § “ 4.</w:t>
            </w:r>
            <w:r w:rsidR="0017543B" w:rsidRPr="004C0BA9">
              <w:rPr>
                <w:color w:val="000000"/>
                <w:lang w:val="en-US"/>
              </w:rPr>
              <w:t xml:space="preserve"> </w:t>
            </w:r>
            <w:r w:rsidRPr="004C0BA9">
              <w:rPr>
                <w:color w:val="000000"/>
                <w:lang w:val="en-US"/>
              </w:rPr>
              <w:t>GET CARDS LIST FOR A SPECIFIC USER”</w:t>
            </w:r>
          </w:p>
          <w:p w14:paraId="7D1F4133" w14:textId="77777777" w:rsidR="0098256D" w:rsidRPr="004C0BA9" w:rsidRDefault="0098256D" w:rsidP="00E92CAB">
            <w:pPr>
              <w:pStyle w:val="ListParagraph"/>
              <w:numPr>
                <w:ilvl w:val="0"/>
                <w:numId w:val="5"/>
              </w:numPr>
              <w:rPr>
                <w:color w:val="000000"/>
                <w:lang w:val="en-US"/>
              </w:rPr>
            </w:pPr>
            <w:r w:rsidRPr="004C0BA9">
              <w:rPr>
                <w:color w:val="000000"/>
                <w:lang w:val="en-US"/>
              </w:rPr>
              <w:t>Put “’Fintech culture code” into the Resources §</w:t>
            </w:r>
          </w:p>
          <w:p w14:paraId="0ADDE264" w14:textId="578B25E6" w:rsidR="0098256D" w:rsidRPr="004C0BA9" w:rsidRDefault="0098256D" w:rsidP="00E92CAB">
            <w:pPr>
              <w:pStyle w:val="ListParagraph"/>
              <w:numPr>
                <w:ilvl w:val="0"/>
                <w:numId w:val="5"/>
              </w:numPr>
              <w:rPr>
                <w:color w:val="000000"/>
                <w:lang w:val="en-US"/>
              </w:rPr>
            </w:pPr>
            <w:r w:rsidRPr="004C0BA9">
              <w:rPr>
                <w:color w:val="000000"/>
                <w:lang w:val="en-US"/>
              </w:rPr>
              <w:t>Rename §15 “Card Internet Payment Unblock” (instead of Card Foreign Payment Unblock”</w:t>
            </w:r>
          </w:p>
        </w:tc>
      </w:tr>
      <w:tr w:rsidR="008F1C65" w:rsidRPr="00651F55" w14:paraId="56ABA8AA" w14:textId="77777777" w:rsidTr="6D2DC831">
        <w:trPr>
          <w:trHeight w:val="604"/>
        </w:trPr>
        <w:tc>
          <w:tcPr>
            <w:tcW w:w="2719" w:type="dxa"/>
          </w:tcPr>
          <w:p w14:paraId="1F13A45C" w14:textId="4236B111" w:rsidR="008F1C65" w:rsidRPr="004C0BA9" w:rsidRDefault="008F1C65" w:rsidP="00B104A0">
            <w:pPr>
              <w:rPr>
                <w:color w:val="000000"/>
                <w:lang w:val="en-US"/>
              </w:rPr>
            </w:pPr>
            <w:r w:rsidRPr="004C0BA9">
              <w:rPr>
                <w:color w:val="000000"/>
                <w:lang w:val="en-US"/>
              </w:rPr>
              <w:t>BIB-v1.5</w:t>
            </w:r>
          </w:p>
        </w:tc>
        <w:tc>
          <w:tcPr>
            <w:tcW w:w="2070" w:type="dxa"/>
          </w:tcPr>
          <w:p w14:paraId="4F9530F7" w14:textId="2E8504CD" w:rsidR="008F1C65" w:rsidRPr="004C0BA9" w:rsidRDefault="008F1C65" w:rsidP="00B104A0">
            <w:pPr>
              <w:rPr>
                <w:color w:val="000000"/>
                <w:lang w:val="en-US"/>
              </w:rPr>
            </w:pPr>
            <w:r w:rsidRPr="004C0BA9">
              <w:rPr>
                <w:color w:val="000000"/>
                <w:lang w:val="en-US"/>
              </w:rPr>
              <w:t>Farouk MERAWZA</w:t>
            </w:r>
          </w:p>
        </w:tc>
        <w:tc>
          <w:tcPr>
            <w:tcW w:w="4312" w:type="dxa"/>
          </w:tcPr>
          <w:p w14:paraId="298461E0" w14:textId="027B0DCE" w:rsidR="008F1C65" w:rsidRPr="004C0BA9" w:rsidRDefault="008F1C65" w:rsidP="00D3779F">
            <w:pPr>
              <w:rPr>
                <w:color w:val="000000"/>
                <w:lang w:val="en-US"/>
              </w:rPr>
            </w:pPr>
            <w:r w:rsidRPr="004C0BA9">
              <w:rPr>
                <w:color w:val="000000"/>
                <w:lang w:val="en-US"/>
              </w:rPr>
              <w:t>Added description for hmac/wishpin endpoint</w:t>
            </w:r>
          </w:p>
        </w:tc>
      </w:tr>
      <w:tr w:rsidR="00923899" w:rsidRPr="004C0BA9" w14:paraId="2F11A41C" w14:textId="77777777" w:rsidTr="6D2DC831">
        <w:trPr>
          <w:trHeight w:val="604"/>
        </w:trPr>
        <w:tc>
          <w:tcPr>
            <w:tcW w:w="2719" w:type="dxa"/>
          </w:tcPr>
          <w:p w14:paraId="38D498A9" w14:textId="647866B6" w:rsidR="00923899" w:rsidRPr="004C0BA9" w:rsidRDefault="00923899" w:rsidP="00B104A0">
            <w:pPr>
              <w:rPr>
                <w:color w:val="000000"/>
                <w:lang w:val="en-US"/>
              </w:rPr>
            </w:pPr>
            <w:r w:rsidRPr="004C0BA9">
              <w:rPr>
                <w:color w:val="000000"/>
                <w:lang w:val="en-US"/>
              </w:rPr>
              <w:t>BIB-v1.6</w:t>
            </w:r>
          </w:p>
        </w:tc>
        <w:tc>
          <w:tcPr>
            <w:tcW w:w="2070" w:type="dxa"/>
          </w:tcPr>
          <w:p w14:paraId="4EF165D5" w14:textId="63AC373F" w:rsidR="00923899" w:rsidRPr="004C0BA9" w:rsidRDefault="00923899" w:rsidP="00B104A0">
            <w:pPr>
              <w:rPr>
                <w:color w:val="000000"/>
                <w:lang w:val="en-US"/>
              </w:rPr>
            </w:pPr>
            <w:r w:rsidRPr="004C0BA9">
              <w:rPr>
                <w:color w:val="000000"/>
                <w:lang w:val="en-US"/>
              </w:rPr>
              <w:t>Nabil HAMZA</w:t>
            </w:r>
          </w:p>
        </w:tc>
        <w:tc>
          <w:tcPr>
            <w:tcW w:w="4312" w:type="dxa"/>
          </w:tcPr>
          <w:p w14:paraId="1DDC7F70" w14:textId="60D069D7" w:rsidR="00923899" w:rsidRPr="004C0BA9" w:rsidRDefault="00923899" w:rsidP="00D3779F">
            <w:pPr>
              <w:rPr>
                <w:color w:val="000000"/>
                <w:lang w:val="en-US"/>
              </w:rPr>
            </w:pPr>
            <w:r w:rsidRPr="004C0BA9">
              <w:rPr>
                <w:color w:val="000000"/>
                <w:lang w:val="en-US"/>
              </w:rPr>
              <w:t>Add useRandomPin field</w:t>
            </w:r>
          </w:p>
        </w:tc>
      </w:tr>
      <w:tr w:rsidR="00CC2646" w:rsidRPr="00651F55" w14:paraId="0A603208" w14:textId="77777777" w:rsidTr="6D2DC831">
        <w:trPr>
          <w:trHeight w:val="604"/>
        </w:trPr>
        <w:tc>
          <w:tcPr>
            <w:tcW w:w="2719" w:type="dxa"/>
          </w:tcPr>
          <w:p w14:paraId="6A53CA79" w14:textId="6CEC3958" w:rsidR="00CC2646" w:rsidRPr="004C0BA9" w:rsidRDefault="00CC2646" w:rsidP="00B104A0">
            <w:pPr>
              <w:rPr>
                <w:color w:val="000000"/>
                <w:lang w:val="en-US"/>
              </w:rPr>
            </w:pPr>
            <w:r w:rsidRPr="004C0BA9">
              <w:rPr>
                <w:color w:val="000000"/>
                <w:lang w:val="en-US"/>
              </w:rPr>
              <w:t>BIB-v1.7</w:t>
            </w:r>
          </w:p>
        </w:tc>
        <w:tc>
          <w:tcPr>
            <w:tcW w:w="2070" w:type="dxa"/>
          </w:tcPr>
          <w:p w14:paraId="2B8B7939" w14:textId="47F0B23D" w:rsidR="00CC2646" w:rsidRPr="004C0BA9" w:rsidRDefault="00CC2646" w:rsidP="00B104A0">
            <w:pPr>
              <w:rPr>
                <w:color w:val="000000"/>
                <w:lang w:val="en-US"/>
              </w:rPr>
            </w:pPr>
            <w:r w:rsidRPr="004C0BA9">
              <w:rPr>
                <w:color w:val="000000"/>
                <w:lang w:val="en-US"/>
              </w:rPr>
              <w:t>Simon ROUX</w:t>
            </w:r>
          </w:p>
        </w:tc>
        <w:tc>
          <w:tcPr>
            <w:tcW w:w="4312" w:type="dxa"/>
          </w:tcPr>
          <w:p w14:paraId="20B63D73" w14:textId="721B6E35" w:rsidR="00CC2646" w:rsidRPr="004C0BA9" w:rsidRDefault="00CC2646" w:rsidP="00D3779F">
            <w:pPr>
              <w:rPr>
                <w:color w:val="000000"/>
                <w:lang w:val="en-US"/>
              </w:rPr>
            </w:pPr>
            <w:r w:rsidRPr="004C0BA9">
              <w:rPr>
                <w:color w:val="000000"/>
                <w:lang w:val="en-US"/>
              </w:rPr>
              <w:t xml:space="preserve">Add </w:t>
            </w:r>
            <w:r w:rsidR="00D97120" w:rsidRPr="004C0BA9">
              <w:rPr>
                <w:color w:val="000000"/>
                <w:lang w:val="en-US"/>
              </w:rPr>
              <w:t>“</w:t>
            </w:r>
            <w:r w:rsidRPr="004C0BA9">
              <w:rPr>
                <w:color w:val="000000"/>
                <w:lang w:val="en-US"/>
              </w:rPr>
              <w:t>IsAlphaTest</w:t>
            </w:r>
            <w:r w:rsidR="00D97120" w:rsidRPr="004C0BA9">
              <w:rPr>
                <w:color w:val="000000"/>
                <w:lang w:val="en-US"/>
              </w:rPr>
              <w:t>”</w:t>
            </w:r>
            <w:r w:rsidRPr="004C0BA9">
              <w:rPr>
                <w:color w:val="000000"/>
                <w:lang w:val="en-US"/>
              </w:rPr>
              <w:t xml:space="preserve"> as a new attribute for Card </w:t>
            </w:r>
            <w:r w:rsidR="001F0AEF" w:rsidRPr="004C0BA9">
              <w:rPr>
                <w:color w:val="000000"/>
                <w:lang w:val="en-US"/>
              </w:rPr>
              <w:t>resource</w:t>
            </w:r>
          </w:p>
        </w:tc>
      </w:tr>
      <w:tr w:rsidR="00674247" w:rsidRPr="00651F55" w14:paraId="7D45FB37" w14:textId="77777777" w:rsidTr="6D2DC831">
        <w:trPr>
          <w:trHeight w:val="604"/>
        </w:trPr>
        <w:tc>
          <w:tcPr>
            <w:tcW w:w="2719" w:type="dxa"/>
          </w:tcPr>
          <w:p w14:paraId="78C7C16E" w14:textId="00C35FDA" w:rsidR="00674247" w:rsidRPr="004C0BA9" w:rsidRDefault="00674247" w:rsidP="00B104A0">
            <w:pPr>
              <w:rPr>
                <w:color w:val="000000"/>
                <w:lang w:val="en-US"/>
              </w:rPr>
            </w:pPr>
            <w:r w:rsidRPr="004C0BA9">
              <w:rPr>
                <w:color w:val="000000"/>
                <w:lang w:val="en-US"/>
              </w:rPr>
              <w:t>BIB-v1.8</w:t>
            </w:r>
          </w:p>
        </w:tc>
        <w:tc>
          <w:tcPr>
            <w:tcW w:w="2070" w:type="dxa"/>
          </w:tcPr>
          <w:p w14:paraId="225491F9" w14:textId="6240CCD7" w:rsidR="00674247" w:rsidRPr="004C0BA9" w:rsidRDefault="00674247" w:rsidP="00B104A0">
            <w:pPr>
              <w:rPr>
                <w:color w:val="000000"/>
                <w:lang w:val="en-US"/>
              </w:rPr>
            </w:pPr>
            <w:r w:rsidRPr="004C0BA9">
              <w:rPr>
                <w:color w:val="000000"/>
                <w:lang w:val="en-US"/>
              </w:rPr>
              <w:t>Nabil HAMZA</w:t>
            </w:r>
          </w:p>
        </w:tc>
        <w:tc>
          <w:tcPr>
            <w:tcW w:w="4312" w:type="dxa"/>
          </w:tcPr>
          <w:p w14:paraId="2170BE6C" w14:textId="612BBDD6" w:rsidR="00674247" w:rsidRPr="004C0BA9" w:rsidRDefault="00674247" w:rsidP="00D3779F">
            <w:pPr>
              <w:rPr>
                <w:color w:val="000000"/>
                <w:lang w:val="en-US"/>
              </w:rPr>
            </w:pPr>
            <w:r w:rsidRPr="004C0BA9">
              <w:rPr>
                <w:color w:val="000000"/>
                <w:lang w:val="en-US"/>
              </w:rPr>
              <w:t>Add “Get cards list for a specific user” API.</w:t>
            </w:r>
          </w:p>
        </w:tc>
      </w:tr>
      <w:tr w:rsidR="00193351" w:rsidRPr="00651F55" w14:paraId="151AB02D" w14:textId="77777777" w:rsidTr="6D2DC831">
        <w:trPr>
          <w:trHeight w:val="604"/>
        </w:trPr>
        <w:tc>
          <w:tcPr>
            <w:tcW w:w="2719" w:type="dxa"/>
          </w:tcPr>
          <w:p w14:paraId="5586AA3A" w14:textId="53C2D23F" w:rsidR="00193351" w:rsidRPr="004C0BA9" w:rsidRDefault="00193351" w:rsidP="00B104A0">
            <w:pPr>
              <w:rPr>
                <w:color w:val="000000"/>
                <w:lang w:val="en-US"/>
              </w:rPr>
            </w:pPr>
            <w:r w:rsidRPr="004C0BA9">
              <w:rPr>
                <w:color w:val="000000"/>
                <w:lang w:val="en-US"/>
              </w:rPr>
              <w:t>BIB-v1.9</w:t>
            </w:r>
          </w:p>
        </w:tc>
        <w:tc>
          <w:tcPr>
            <w:tcW w:w="2070" w:type="dxa"/>
          </w:tcPr>
          <w:p w14:paraId="2A3D493D" w14:textId="2A1A975D" w:rsidR="00193351" w:rsidRPr="004C0BA9" w:rsidRDefault="00193351" w:rsidP="00B104A0">
            <w:pPr>
              <w:rPr>
                <w:color w:val="000000"/>
                <w:lang w:val="en-US"/>
              </w:rPr>
            </w:pPr>
            <w:r w:rsidRPr="004C0BA9">
              <w:rPr>
                <w:color w:val="000000"/>
                <w:lang w:val="en-US"/>
              </w:rPr>
              <w:t>Giampiero MICCOLI</w:t>
            </w:r>
          </w:p>
        </w:tc>
        <w:tc>
          <w:tcPr>
            <w:tcW w:w="4312" w:type="dxa"/>
          </w:tcPr>
          <w:p w14:paraId="0C2F7EA8" w14:textId="4D70E149" w:rsidR="00193351" w:rsidRPr="004C0BA9" w:rsidRDefault="0089185D" w:rsidP="00A123A2">
            <w:pPr>
              <w:rPr>
                <w:color w:val="000000"/>
                <w:lang w:val="en-US"/>
              </w:rPr>
            </w:pPr>
            <w:r w:rsidRPr="004C0BA9">
              <w:rPr>
                <w:color w:val="000000"/>
                <w:lang w:val="en-US"/>
              </w:rPr>
              <w:t xml:space="preserve">Add </w:t>
            </w:r>
            <w:r w:rsidR="00A123A2" w:rsidRPr="004C0BA9">
              <w:rPr>
                <w:color w:val="000000"/>
                <w:lang w:val="en-US"/>
              </w:rPr>
              <w:t>Unique Id and Bank Id</w:t>
            </w:r>
            <w:r w:rsidRPr="004C0BA9">
              <w:rPr>
                <w:color w:val="000000"/>
                <w:lang w:val="en-US"/>
              </w:rPr>
              <w:t xml:space="preserve"> into Card section §2.1</w:t>
            </w:r>
          </w:p>
        </w:tc>
      </w:tr>
      <w:tr w:rsidR="00D97120" w:rsidRPr="004C0BA9" w14:paraId="5CA5802C" w14:textId="77777777" w:rsidTr="6D2DC831">
        <w:trPr>
          <w:trHeight w:val="604"/>
        </w:trPr>
        <w:tc>
          <w:tcPr>
            <w:tcW w:w="2719" w:type="dxa"/>
          </w:tcPr>
          <w:p w14:paraId="67A0097E" w14:textId="34469E63" w:rsidR="00D97120" w:rsidRPr="004C0BA9" w:rsidRDefault="00D97120" w:rsidP="00D97120">
            <w:pPr>
              <w:rPr>
                <w:color w:val="000000"/>
                <w:lang w:val="en-US"/>
              </w:rPr>
            </w:pPr>
            <w:r w:rsidRPr="004C0BA9">
              <w:rPr>
                <w:color w:val="000000"/>
                <w:lang w:val="en-US"/>
              </w:rPr>
              <w:t>BIB-v1.10</w:t>
            </w:r>
          </w:p>
        </w:tc>
        <w:tc>
          <w:tcPr>
            <w:tcW w:w="2070" w:type="dxa"/>
          </w:tcPr>
          <w:p w14:paraId="01991E10" w14:textId="066D58B1" w:rsidR="00D97120" w:rsidRPr="004C0BA9" w:rsidRDefault="00D97120" w:rsidP="00D97120">
            <w:pPr>
              <w:rPr>
                <w:color w:val="000000"/>
                <w:lang w:val="en-US"/>
              </w:rPr>
            </w:pPr>
            <w:r w:rsidRPr="004C0BA9">
              <w:rPr>
                <w:color w:val="000000"/>
                <w:lang w:val="en-US"/>
              </w:rPr>
              <w:t>Giampiero MICCOLI</w:t>
            </w:r>
          </w:p>
        </w:tc>
        <w:tc>
          <w:tcPr>
            <w:tcW w:w="4312" w:type="dxa"/>
          </w:tcPr>
          <w:p w14:paraId="6A2305E1" w14:textId="30D0FD10" w:rsidR="00D97120" w:rsidRPr="004C0BA9" w:rsidRDefault="00D97120" w:rsidP="00D97120">
            <w:pPr>
              <w:rPr>
                <w:color w:val="000000"/>
                <w:lang w:val="en-US"/>
              </w:rPr>
            </w:pPr>
            <w:r w:rsidRPr="004C0BA9">
              <w:rPr>
                <w:color w:val="000000"/>
                <w:lang w:val="en-US"/>
              </w:rPr>
              <w:t xml:space="preserve">Add PIN </w:t>
            </w:r>
            <w:r w:rsidR="002E4FFC" w:rsidRPr="004C0BA9">
              <w:rPr>
                <w:color w:val="000000"/>
                <w:lang w:val="en-US"/>
              </w:rPr>
              <w:t>display section</w:t>
            </w:r>
          </w:p>
        </w:tc>
      </w:tr>
      <w:tr w:rsidR="00332270" w:rsidRPr="00651F55" w14:paraId="3A86E174" w14:textId="77777777" w:rsidTr="6D2DC831">
        <w:trPr>
          <w:trHeight w:val="604"/>
        </w:trPr>
        <w:tc>
          <w:tcPr>
            <w:tcW w:w="2719" w:type="dxa"/>
          </w:tcPr>
          <w:p w14:paraId="0A375703" w14:textId="307A440E" w:rsidR="00332270" w:rsidRPr="004C0BA9" w:rsidRDefault="00332270" w:rsidP="00D97120">
            <w:pPr>
              <w:rPr>
                <w:color w:val="000000"/>
                <w:lang w:val="en-US"/>
              </w:rPr>
            </w:pPr>
            <w:r w:rsidRPr="004C0BA9">
              <w:rPr>
                <w:color w:val="000000"/>
                <w:lang w:val="en-US"/>
              </w:rPr>
              <w:t>BIB-v1.11</w:t>
            </w:r>
          </w:p>
        </w:tc>
        <w:tc>
          <w:tcPr>
            <w:tcW w:w="2070" w:type="dxa"/>
          </w:tcPr>
          <w:p w14:paraId="0811D700" w14:textId="17FDF3FB" w:rsidR="00332270" w:rsidRPr="004C0BA9" w:rsidRDefault="00332270" w:rsidP="00D97120">
            <w:pPr>
              <w:rPr>
                <w:color w:val="000000"/>
                <w:lang w:val="en-US"/>
              </w:rPr>
            </w:pPr>
            <w:r w:rsidRPr="004C0BA9">
              <w:rPr>
                <w:color w:val="000000"/>
                <w:lang w:val="en-US"/>
              </w:rPr>
              <w:t>Hadrien LECOQ</w:t>
            </w:r>
          </w:p>
        </w:tc>
        <w:tc>
          <w:tcPr>
            <w:tcW w:w="4312" w:type="dxa"/>
          </w:tcPr>
          <w:p w14:paraId="2F71C45D" w14:textId="73A31892" w:rsidR="00332270" w:rsidRPr="004C0BA9" w:rsidRDefault="00332270" w:rsidP="00D97120">
            <w:pPr>
              <w:rPr>
                <w:color w:val="000000"/>
                <w:lang w:val="en-US"/>
              </w:rPr>
            </w:pPr>
            <w:r w:rsidRPr="004C0BA9">
              <w:rPr>
                <w:color w:val="000000"/>
                <w:lang w:val="en-US"/>
              </w:rPr>
              <w:t xml:space="preserve">Added precision for hmac/wishpin </w:t>
            </w:r>
          </w:p>
        </w:tc>
      </w:tr>
      <w:tr w:rsidR="000F0BE8" w:rsidRPr="004C0BA9" w14:paraId="162C5783" w14:textId="77777777" w:rsidTr="6D2DC831">
        <w:trPr>
          <w:trHeight w:val="604"/>
        </w:trPr>
        <w:tc>
          <w:tcPr>
            <w:tcW w:w="2719" w:type="dxa"/>
          </w:tcPr>
          <w:p w14:paraId="0A7855F3" w14:textId="322A9823" w:rsidR="000F0BE8" w:rsidRPr="004C0BA9" w:rsidRDefault="000F0BE8" w:rsidP="00D97120">
            <w:pPr>
              <w:rPr>
                <w:color w:val="000000"/>
                <w:lang w:val="en-US"/>
              </w:rPr>
            </w:pPr>
            <w:r w:rsidRPr="004C0BA9">
              <w:rPr>
                <w:color w:val="000000"/>
                <w:lang w:val="en-US"/>
              </w:rPr>
              <w:t>BIB-V1.12</w:t>
            </w:r>
          </w:p>
        </w:tc>
        <w:tc>
          <w:tcPr>
            <w:tcW w:w="2070" w:type="dxa"/>
          </w:tcPr>
          <w:p w14:paraId="45860C64" w14:textId="1B82CB90" w:rsidR="000F0BE8" w:rsidRPr="004C0BA9" w:rsidRDefault="000F0BE8" w:rsidP="00D97120">
            <w:pPr>
              <w:rPr>
                <w:color w:val="000000"/>
                <w:lang w:val="en-US"/>
              </w:rPr>
            </w:pPr>
            <w:r w:rsidRPr="004C0BA9">
              <w:rPr>
                <w:color w:val="000000"/>
                <w:lang w:val="en-US"/>
              </w:rPr>
              <w:t>Hadrien LECOQ</w:t>
            </w:r>
          </w:p>
        </w:tc>
        <w:tc>
          <w:tcPr>
            <w:tcW w:w="4312" w:type="dxa"/>
          </w:tcPr>
          <w:p w14:paraId="42962C3F" w14:textId="60BBA935" w:rsidR="000F0BE8" w:rsidRPr="004C0BA9" w:rsidRDefault="000F0BE8" w:rsidP="00D97120">
            <w:pPr>
              <w:rPr>
                <w:color w:val="000000"/>
                <w:lang w:val="en-US"/>
              </w:rPr>
            </w:pPr>
            <w:r w:rsidRPr="004C0BA9">
              <w:rPr>
                <w:color w:val="000000"/>
                <w:lang w:val="en-US"/>
              </w:rPr>
              <w:t>Add ChannelCode description</w:t>
            </w:r>
          </w:p>
        </w:tc>
      </w:tr>
      <w:tr w:rsidR="008851ED" w:rsidRPr="00651F55" w14:paraId="7E6EA02C" w14:textId="77777777" w:rsidTr="6D2DC831">
        <w:trPr>
          <w:trHeight w:val="604"/>
        </w:trPr>
        <w:tc>
          <w:tcPr>
            <w:tcW w:w="2719" w:type="dxa"/>
          </w:tcPr>
          <w:p w14:paraId="7553FE02" w14:textId="5DA09757" w:rsidR="008851ED" w:rsidRPr="004C0BA9" w:rsidRDefault="008851ED" w:rsidP="008851ED">
            <w:pPr>
              <w:rPr>
                <w:color w:val="000000"/>
                <w:lang w:val="en-US"/>
              </w:rPr>
            </w:pPr>
            <w:r w:rsidRPr="004C0BA9">
              <w:rPr>
                <w:color w:val="000000"/>
                <w:lang w:val="en-US"/>
              </w:rPr>
              <w:t>BIB-V1.13</w:t>
            </w:r>
          </w:p>
        </w:tc>
        <w:tc>
          <w:tcPr>
            <w:tcW w:w="2070" w:type="dxa"/>
          </w:tcPr>
          <w:p w14:paraId="32449806" w14:textId="79BAB066" w:rsidR="008851ED" w:rsidRPr="004C0BA9" w:rsidRDefault="008851ED" w:rsidP="008851ED">
            <w:pPr>
              <w:rPr>
                <w:color w:val="000000"/>
                <w:lang w:val="en-US"/>
              </w:rPr>
            </w:pPr>
            <w:r w:rsidRPr="004C0BA9">
              <w:rPr>
                <w:color w:val="000000"/>
                <w:lang w:val="en-US"/>
              </w:rPr>
              <w:t>Giampiero MICCOLI</w:t>
            </w:r>
          </w:p>
        </w:tc>
        <w:tc>
          <w:tcPr>
            <w:tcW w:w="4312" w:type="dxa"/>
          </w:tcPr>
          <w:p w14:paraId="0C88FD6B" w14:textId="3A46B981" w:rsidR="00096AB0" w:rsidRPr="004C0BA9" w:rsidRDefault="008851ED" w:rsidP="008851ED">
            <w:pPr>
              <w:rPr>
                <w:color w:val="000000"/>
                <w:lang w:val="en-US"/>
              </w:rPr>
            </w:pPr>
            <w:r w:rsidRPr="004C0BA9">
              <w:rPr>
                <w:color w:val="000000"/>
                <w:lang w:val="en-US"/>
              </w:rPr>
              <w:t>Update UniqueId example result values</w:t>
            </w:r>
          </w:p>
        </w:tc>
      </w:tr>
      <w:tr w:rsidR="00096AB0" w:rsidRPr="00651F55" w14:paraId="007CE2D9" w14:textId="77777777" w:rsidTr="6D2DC831">
        <w:trPr>
          <w:trHeight w:val="604"/>
        </w:trPr>
        <w:tc>
          <w:tcPr>
            <w:tcW w:w="2719" w:type="dxa"/>
          </w:tcPr>
          <w:p w14:paraId="433DE182" w14:textId="6068D5FF" w:rsidR="00096AB0" w:rsidRPr="004C0BA9" w:rsidRDefault="00096AB0" w:rsidP="00096AB0">
            <w:pPr>
              <w:rPr>
                <w:color w:val="000000"/>
                <w:lang w:val="en-US"/>
              </w:rPr>
            </w:pPr>
            <w:r w:rsidRPr="004C0BA9">
              <w:rPr>
                <w:color w:val="000000"/>
                <w:lang w:val="en-US"/>
              </w:rPr>
              <w:t>BIB-V1.14</w:t>
            </w:r>
          </w:p>
        </w:tc>
        <w:tc>
          <w:tcPr>
            <w:tcW w:w="2070" w:type="dxa"/>
          </w:tcPr>
          <w:p w14:paraId="38010B79" w14:textId="7260F645" w:rsidR="00096AB0" w:rsidRPr="004C0BA9" w:rsidRDefault="00096AB0" w:rsidP="00096AB0">
            <w:pPr>
              <w:rPr>
                <w:color w:val="000000"/>
                <w:lang w:val="en-US"/>
              </w:rPr>
            </w:pPr>
            <w:r w:rsidRPr="004C0BA9">
              <w:rPr>
                <w:color w:val="000000"/>
                <w:lang w:val="en-US"/>
              </w:rPr>
              <w:t>Marouani Mohamed</w:t>
            </w:r>
          </w:p>
        </w:tc>
        <w:tc>
          <w:tcPr>
            <w:tcW w:w="4312" w:type="dxa"/>
          </w:tcPr>
          <w:p w14:paraId="1B21F33B" w14:textId="3D3228DE" w:rsidR="00E160F0" w:rsidRPr="004C0BA9" w:rsidRDefault="00096AB0" w:rsidP="00096AB0">
            <w:pPr>
              <w:rPr>
                <w:color w:val="000000"/>
                <w:lang w:val="en-US"/>
              </w:rPr>
            </w:pPr>
            <w:r w:rsidRPr="004C0BA9">
              <w:rPr>
                <w:color w:val="000000"/>
                <w:lang w:val="en-US"/>
              </w:rPr>
              <w:t xml:space="preserve">Update Pin Display Response struct with Example </w:t>
            </w:r>
          </w:p>
        </w:tc>
      </w:tr>
      <w:tr w:rsidR="00E160F0" w:rsidRPr="004C0BA9" w14:paraId="64FDB917" w14:textId="77777777" w:rsidTr="6D2DC831">
        <w:trPr>
          <w:trHeight w:val="604"/>
        </w:trPr>
        <w:tc>
          <w:tcPr>
            <w:tcW w:w="2719" w:type="dxa"/>
          </w:tcPr>
          <w:p w14:paraId="3E93783F" w14:textId="22D011F9" w:rsidR="00E160F0" w:rsidRPr="004C0BA9" w:rsidRDefault="00E160F0" w:rsidP="00096AB0">
            <w:pPr>
              <w:rPr>
                <w:color w:val="000000"/>
                <w:lang w:val="en-US"/>
              </w:rPr>
            </w:pPr>
            <w:r w:rsidRPr="004C0BA9">
              <w:rPr>
                <w:color w:val="000000"/>
                <w:lang w:val="en-US"/>
              </w:rPr>
              <w:t>BIB-V1.15</w:t>
            </w:r>
          </w:p>
        </w:tc>
        <w:tc>
          <w:tcPr>
            <w:tcW w:w="2070" w:type="dxa"/>
          </w:tcPr>
          <w:p w14:paraId="3A78CE0C" w14:textId="0A3DA3D1" w:rsidR="00E160F0" w:rsidRPr="004C0BA9" w:rsidRDefault="00E160F0" w:rsidP="00096AB0">
            <w:pPr>
              <w:rPr>
                <w:color w:val="000000"/>
                <w:lang w:val="en-US"/>
              </w:rPr>
            </w:pPr>
            <w:r w:rsidRPr="004C0BA9">
              <w:rPr>
                <w:color w:val="000000"/>
                <w:lang w:val="en-US"/>
              </w:rPr>
              <w:t>Hadrien Lecoq</w:t>
            </w:r>
          </w:p>
        </w:tc>
        <w:tc>
          <w:tcPr>
            <w:tcW w:w="4312" w:type="dxa"/>
          </w:tcPr>
          <w:p w14:paraId="47856EF0" w14:textId="39186259" w:rsidR="00E160F0" w:rsidRPr="004C0BA9" w:rsidRDefault="00E160F0" w:rsidP="00096AB0">
            <w:pPr>
              <w:rPr>
                <w:color w:val="000000"/>
                <w:lang w:val="en-US"/>
              </w:rPr>
            </w:pPr>
            <w:r w:rsidRPr="004C0BA9">
              <w:rPr>
                <w:color w:val="000000"/>
                <w:lang w:val="en-US"/>
              </w:rPr>
              <w:t>Add Failed Status</w:t>
            </w:r>
          </w:p>
        </w:tc>
      </w:tr>
      <w:tr w:rsidR="00B21238" w:rsidRPr="004C0BA9" w14:paraId="7F473C74" w14:textId="77777777" w:rsidTr="6D2DC831">
        <w:trPr>
          <w:trHeight w:val="604"/>
        </w:trPr>
        <w:tc>
          <w:tcPr>
            <w:tcW w:w="2719" w:type="dxa"/>
          </w:tcPr>
          <w:p w14:paraId="46767FF0" w14:textId="2CA72200" w:rsidR="00B21238" w:rsidRPr="004C0BA9" w:rsidRDefault="00B21238" w:rsidP="00096AB0">
            <w:pPr>
              <w:rPr>
                <w:color w:val="000000"/>
                <w:lang w:val="en-US"/>
              </w:rPr>
            </w:pPr>
            <w:r w:rsidRPr="004C0BA9">
              <w:rPr>
                <w:color w:val="000000"/>
                <w:lang w:val="en-US"/>
              </w:rPr>
              <w:t>BIB-V1.16</w:t>
            </w:r>
          </w:p>
        </w:tc>
        <w:tc>
          <w:tcPr>
            <w:tcW w:w="2070" w:type="dxa"/>
          </w:tcPr>
          <w:p w14:paraId="4B16E9B0" w14:textId="5CC0E748" w:rsidR="00B21238" w:rsidRPr="004C0BA9" w:rsidRDefault="00B21238" w:rsidP="00096AB0">
            <w:pPr>
              <w:rPr>
                <w:color w:val="000000"/>
                <w:lang w:val="en-US"/>
              </w:rPr>
            </w:pPr>
            <w:r w:rsidRPr="004C0BA9">
              <w:rPr>
                <w:color w:val="000000"/>
                <w:lang w:val="en-US"/>
              </w:rPr>
              <w:t>Marouani Mohamed</w:t>
            </w:r>
          </w:p>
        </w:tc>
        <w:tc>
          <w:tcPr>
            <w:tcW w:w="4312" w:type="dxa"/>
          </w:tcPr>
          <w:p w14:paraId="490FD410" w14:textId="2BE6372A" w:rsidR="00B21238" w:rsidRPr="004C0BA9" w:rsidRDefault="00B21238" w:rsidP="00096AB0">
            <w:pPr>
              <w:rPr>
                <w:color w:val="000000"/>
              </w:rPr>
            </w:pPr>
            <w:r w:rsidRPr="004C0BA9">
              <w:rPr>
                <w:color w:val="000000"/>
              </w:rPr>
              <w:t>Algorithme de déchiffrement du PIN Block</w:t>
            </w:r>
          </w:p>
        </w:tc>
      </w:tr>
      <w:tr w:rsidR="00AB0DCC" w:rsidRPr="00651F55" w14:paraId="2176AC45" w14:textId="77777777" w:rsidTr="6D2DC831">
        <w:trPr>
          <w:trHeight w:val="604"/>
        </w:trPr>
        <w:tc>
          <w:tcPr>
            <w:tcW w:w="2719" w:type="dxa"/>
          </w:tcPr>
          <w:p w14:paraId="0554144C" w14:textId="3275E147" w:rsidR="00AB0DCC" w:rsidRPr="004C0BA9" w:rsidRDefault="00AB0DCC" w:rsidP="00096AB0">
            <w:pPr>
              <w:rPr>
                <w:color w:val="000000"/>
              </w:rPr>
            </w:pPr>
            <w:r w:rsidRPr="004C0BA9">
              <w:rPr>
                <w:color w:val="000000"/>
              </w:rPr>
              <w:t>BIB-V1.17</w:t>
            </w:r>
          </w:p>
        </w:tc>
        <w:tc>
          <w:tcPr>
            <w:tcW w:w="2070" w:type="dxa"/>
          </w:tcPr>
          <w:p w14:paraId="059B5219" w14:textId="22836D66" w:rsidR="00AB0DCC" w:rsidRPr="004C0BA9" w:rsidRDefault="00AB0DCC" w:rsidP="00096AB0">
            <w:pPr>
              <w:rPr>
                <w:color w:val="000000"/>
              </w:rPr>
            </w:pPr>
            <w:r w:rsidRPr="004C0BA9">
              <w:rPr>
                <w:color w:val="000000"/>
              </w:rPr>
              <w:t>Toan PHAM</w:t>
            </w:r>
          </w:p>
        </w:tc>
        <w:tc>
          <w:tcPr>
            <w:tcW w:w="4312" w:type="dxa"/>
          </w:tcPr>
          <w:p w14:paraId="32A93C2F" w14:textId="2D59483D" w:rsidR="00AB0DCC" w:rsidRPr="004C0BA9" w:rsidRDefault="00D42541" w:rsidP="00096AB0">
            <w:pPr>
              <w:rPr>
                <w:color w:val="000000"/>
                <w:lang w:val="en-US"/>
              </w:rPr>
            </w:pPr>
            <w:r w:rsidRPr="004C0BA9">
              <w:rPr>
                <w:color w:val="000000"/>
                <w:lang w:val="en-US"/>
              </w:rPr>
              <w:t>CARD ORDER:</w:t>
            </w:r>
            <w:r w:rsidR="00AB0DCC" w:rsidRPr="004C0BA9">
              <w:rPr>
                <w:color w:val="000000"/>
                <w:lang w:val="en-US"/>
              </w:rPr>
              <w:t xml:space="preserve"> error code 710 </w:t>
            </w:r>
            <w:r w:rsidR="00AB0DCC" w:rsidRPr="007926F6">
              <w:rPr>
                <w:rFonts w:ascii="Cambria Math" w:eastAsia="Cambria Math" w:hAnsi="Cambria Math" w:cs="Cambria Math"/>
                <w:color w:val="000000"/>
                <w:lang w:val="en-US"/>
                <w:rPrChange w:id="951" w:author="Veillard Quentin" w:date="2021-07-01T15:42:00Z">
                  <w:rPr>
                    <w:rFonts w:ascii="Cambria Math" w:eastAsia="Cambria Math" w:hAnsi="Cambria Math" w:cs="Cambria Math"/>
                    <w:color w:val="000000"/>
                  </w:rPr>
                </w:rPrChange>
              </w:rPr>
              <w:t>à</w:t>
            </w:r>
            <w:r w:rsidR="00AB0DCC" w:rsidRPr="004C0BA9">
              <w:rPr>
                <w:color w:val="000000"/>
                <w:lang w:val="en-US"/>
              </w:rPr>
              <w:t xml:space="preserve"> 717</w:t>
            </w:r>
            <w:r w:rsidR="00915D2C" w:rsidRPr="004C0BA9">
              <w:rPr>
                <w:color w:val="000000"/>
                <w:lang w:val="en-US"/>
              </w:rPr>
              <w:t xml:space="preserve"> (</w:t>
            </w:r>
            <w:r w:rsidR="00915D2C" w:rsidRPr="004C0BA9">
              <w:rPr>
                <w:rFonts w:eastAsia="Calibri"/>
                <w:color w:val="000000" w:themeColor="text1"/>
                <w:lang w:val="en-US" w:eastAsia="en-US"/>
              </w:rPr>
              <w:t>CardId already exists</w:t>
            </w:r>
            <w:r w:rsidR="00915D2C" w:rsidRPr="004C0BA9">
              <w:rPr>
                <w:color w:val="000000"/>
                <w:lang w:val="en-US"/>
              </w:rPr>
              <w:t>)</w:t>
            </w:r>
          </w:p>
        </w:tc>
      </w:tr>
      <w:tr w:rsidR="00B06890" w:rsidRPr="004C0BA9" w14:paraId="4E65D615" w14:textId="77777777" w:rsidTr="6D2DC831">
        <w:trPr>
          <w:trHeight w:val="604"/>
        </w:trPr>
        <w:tc>
          <w:tcPr>
            <w:tcW w:w="2719" w:type="dxa"/>
          </w:tcPr>
          <w:p w14:paraId="2BB0A84B" w14:textId="2044CFCE" w:rsidR="00B06890" w:rsidRPr="004C0BA9" w:rsidRDefault="00B06890" w:rsidP="00096AB0">
            <w:pPr>
              <w:rPr>
                <w:color w:val="000000"/>
              </w:rPr>
            </w:pPr>
            <w:r w:rsidRPr="004C0BA9">
              <w:rPr>
                <w:color w:val="000000"/>
              </w:rPr>
              <w:t>BIB-V1.18</w:t>
            </w:r>
          </w:p>
        </w:tc>
        <w:tc>
          <w:tcPr>
            <w:tcW w:w="2070" w:type="dxa"/>
          </w:tcPr>
          <w:p w14:paraId="33351798" w14:textId="4C3D675C" w:rsidR="00B06890" w:rsidRPr="004C0BA9" w:rsidRDefault="00B06890" w:rsidP="00096AB0">
            <w:pPr>
              <w:rPr>
                <w:color w:val="000000"/>
              </w:rPr>
            </w:pPr>
            <w:r w:rsidRPr="004C0BA9">
              <w:rPr>
                <w:color w:val="000000"/>
              </w:rPr>
              <w:t>Sébastien Bik</w:t>
            </w:r>
          </w:p>
        </w:tc>
        <w:tc>
          <w:tcPr>
            <w:tcW w:w="4312" w:type="dxa"/>
          </w:tcPr>
          <w:p w14:paraId="16D6ED99" w14:textId="349AE721" w:rsidR="00B06890" w:rsidRPr="004C0BA9" w:rsidRDefault="00B06890" w:rsidP="00096AB0">
            <w:pPr>
              <w:rPr>
                <w:color w:val="000000"/>
                <w:lang w:val="en-US"/>
              </w:rPr>
            </w:pPr>
            <w:r w:rsidRPr="004C0BA9">
              <w:rPr>
                <w:color w:val="000000"/>
                <w:lang w:val="en-US"/>
              </w:rPr>
              <w:t xml:space="preserve">Update of all items. </w:t>
            </w:r>
          </w:p>
        </w:tc>
      </w:tr>
      <w:tr w:rsidR="006C1DB8" w:rsidRPr="00651F55" w14:paraId="66926629" w14:textId="77777777" w:rsidTr="6D2DC831">
        <w:trPr>
          <w:trHeight w:val="604"/>
        </w:trPr>
        <w:tc>
          <w:tcPr>
            <w:tcW w:w="2719" w:type="dxa"/>
          </w:tcPr>
          <w:p w14:paraId="1D31FD87" w14:textId="754CDD9B" w:rsidR="006C1DB8" w:rsidRPr="004C0BA9" w:rsidRDefault="006C1DB8" w:rsidP="006C1DB8">
            <w:pPr>
              <w:rPr>
                <w:color w:val="000000"/>
              </w:rPr>
            </w:pPr>
            <w:r w:rsidRPr="004C0BA9">
              <w:rPr>
                <w:color w:val="000000"/>
              </w:rPr>
              <w:t>BIB-V1.19</w:t>
            </w:r>
          </w:p>
        </w:tc>
        <w:tc>
          <w:tcPr>
            <w:tcW w:w="2070" w:type="dxa"/>
          </w:tcPr>
          <w:p w14:paraId="21D7DB0B" w14:textId="710B795C" w:rsidR="006C1DB8" w:rsidRPr="004C0BA9" w:rsidRDefault="006C1DB8" w:rsidP="006C1DB8">
            <w:pPr>
              <w:rPr>
                <w:color w:val="000000"/>
              </w:rPr>
            </w:pPr>
            <w:r w:rsidRPr="004C0BA9">
              <w:rPr>
                <w:color w:val="000000"/>
              </w:rPr>
              <w:t>Simon Roux</w:t>
            </w:r>
          </w:p>
        </w:tc>
        <w:tc>
          <w:tcPr>
            <w:tcW w:w="4312" w:type="dxa"/>
          </w:tcPr>
          <w:p w14:paraId="70FAF4E8" w14:textId="2B6601FF" w:rsidR="006C1DB8" w:rsidRPr="004C0BA9" w:rsidRDefault="006C1DB8" w:rsidP="006C1DB8">
            <w:pPr>
              <w:rPr>
                <w:color w:val="000000"/>
                <w:lang w:val="en-US"/>
              </w:rPr>
            </w:pPr>
            <w:r w:rsidRPr="004C0BA9">
              <w:rPr>
                <w:color w:val="000000"/>
                <w:lang w:val="en-US"/>
              </w:rPr>
              <w:t xml:space="preserve">Clean up </w:t>
            </w:r>
            <w:r w:rsidR="00317906" w:rsidRPr="004C0BA9">
              <w:rPr>
                <w:color w:val="000000"/>
                <w:lang w:val="en-US"/>
              </w:rPr>
              <w:t xml:space="preserve">(examples, precision in description) </w:t>
            </w:r>
            <w:r w:rsidRPr="004C0BA9">
              <w:rPr>
                <w:color w:val="000000"/>
                <w:lang w:val="en-US"/>
              </w:rPr>
              <w:t xml:space="preserve">+ little corrections </w:t>
            </w:r>
          </w:p>
        </w:tc>
      </w:tr>
      <w:tr w:rsidR="007C3672" w:rsidRPr="004C0BA9" w14:paraId="56468280" w14:textId="77777777" w:rsidTr="6D2DC831">
        <w:trPr>
          <w:trHeight w:val="604"/>
        </w:trPr>
        <w:tc>
          <w:tcPr>
            <w:tcW w:w="2719" w:type="dxa"/>
          </w:tcPr>
          <w:p w14:paraId="58ED60D0" w14:textId="148DA599" w:rsidR="007C3672" w:rsidRPr="004C0BA9" w:rsidRDefault="007C3672" w:rsidP="007C3672">
            <w:pPr>
              <w:rPr>
                <w:color w:val="000000"/>
              </w:rPr>
            </w:pPr>
            <w:r w:rsidRPr="004C0BA9">
              <w:rPr>
                <w:color w:val="000000"/>
              </w:rPr>
              <w:t>BIB-V1.20</w:t>
            </w:r>
          </w:p>
        </w:tc>
        <w:tc>
          <w:tcPr>
            <w:tcW w:w="2070" w:type="dxa"/>
          </w:tcPr>
          <w:p w14:paraId="25A7F297" w14:textId="6C058FF5" w:rsidR="007C3672" w:rsidRPr="004C0BA9" w:rsidRDefault="007C3672" w:rsidP="007C3672">
            <w:pPr>
              <w:rPr>
                <w:color w:val="000000"/>
              </w:rPr>
            </w:pPr>
            <w:r w:rsidRPr="004C0BA9">
              <w:rPr>
                <w:color w:val="000000"/>
              </w:rPr>
              <w:t>Fahd Aloui</w:t>
            </w:r>
          </w:p>
        </w:tc>
        <w:tc>
          <w:tcPr>
            <w:tcW w:w="4312" w:type="dxa"/>
          </w:tcPr>
          <w:p w14:paraId="37125B54" w14:textId="550921C5" w:rsidR="007C3672" w:rsidRPr="004C0BA9" w:rsidRDefault="007C3672" w:rsidP="007C3672">
            <w:pPr>
              <w:rPr>
                <w:color w:val="000000"/>
                <w:lang w:val="en-US"/>
              </w:rPr>
            </w:pPr>
            <w:r w:rsidRPr="004C0BA9">
              <w:rPr>
                <w:color w:val="000000"/>
                <w:lang w:val="en-US"/>
              </w:rPr>
              <w:t>Card SelfCare</w:t>
            </w:r>
          </w:p>
        </w:tc>
      </w:tr>
      <w:tr w:rsidR="00F869AF" w:rsidRPr="00651F55" w14:paraId="0A7CAE86" w14:textId="77777777" w:rsidTr="6D2DC831">
        <w:trPr>
          <w:trHeight w:val="604"/>
        </w:trPr>
        <w:tc>
          <w:tcPr>
            <w:tcW w:w="2719" w:type="dxa"/>
          </w:tcPr>
          <w:p w14:paraId="24DF15F5" w14:textId="2DD4809F" w:rsidR="00F869AF" w:rsidRPr="004C0BA9" w:rsidRDefault="00F869AF" w:rsidP="007C3672">
            <w:pPr>
              <w:rPr>
                <w:color w:val="000000"/>
              </w:rPr>
            </w:pPr>
            <w:r w:rsidRPr="004C0BA9">
              <w:rPr>
                <w:color w:val="000000"/>
              </w:rPr>
              <w:t>BIB-V1.20</w:t>
            </w:r>
          </w:p>
        </w:tc>
        <w:tc>
          <w:tcPr>
            <w:tcW w:w="2070" w:type="dxa"/>
          </w:tcPr>
          <w:p w14:paraId="1D5A1C91" w14:textId="4B0C5237" w:rsidR="00F869AF" w:rsidRPr="004C0BA9" w:rsidRDefault="00F869AF" w:rsidP="007C3672">
            <w:pPr>
              <w:rPr>
                <w:color w:val="000000"/>
              </w:rPr>
            </w:pPr>
            <w:r w:rsidRPr="004C0BA9">
              <w:rPr>
                <w:color w:val="000000"/>
              </w:rPr>
              <w:t>Sébastien Bik</w:t>
            </w:r>
          </w:p>
        </w:tc>
        <w:tc>
          <w:tcPr>
            <w:tcW w:w="4312" w:type="dxa"/>
          </w:tcPr>
          <w:p w14:paraId="2506A1DF" w14:textId="143D9831" w:rsidR="00F869AF" w:rsidRPr="004C0BA9" w:rsidRDefault="00F869AF" w:rsidP="007C3672">
            <w:pPr>
              <w:rPr>
                <w:color w:val="000000"/>
                <w:lang w:val="en-US"/>
              </w:rPr>
            </w:pPr>
            <w:r w:rsidRPr="004C0BA9">
              <w:rPr>
                <w:color w:val="000000"/>
                <w:lang w:val="en-US"/>
              </w:rPr>
              <w:t xml:space="preserve">Update </w:t>
            </w:r>
            <w:r w:rsidR="00384CE7" w:rsidRPr="004C0BA9">
              <w:rPr>
                <w:color w:val="000000"/>
                <w:lang w:val="en-US"/>
              </w:rPr>
              <w:t xml:space="preserve">of Card refabrication. </w:t>
            </w:r>
            <w:r w:rsidR="00AA2B12" w:rsidRPr="004C0BA9">
              <w:rPr>
                <w:color w:val="000000"/>
                <w:lang w:val="en-US"/>
              </w:rPr>
              <w:t>Preci</w:t>
            </w:r>
            <w:r w:rsidR="00FE27B4" w:rsidRPr="004C0BA9">
              <w:rPr>
                <w:color w:val="000000"/>
                <w:lang w:val="en-US"/>
              </w:rPr>
              <w:t xml:space="preserve">sion </w:t>
            </w:r>
            <w:r w:rsidR="00A209C6" w:rsidRPr="004C0BA9">
              <w:rPr>
                <w:color w:val="000000"/>
                <w:lang w:val="en-US"/>
              </w:rPr>
              <w:t>of the value for the sel</w:t>
            </w:r>
            <w:r w:rsidR="002962CC" w:rsidRPr="004C0BA9">
              <w:rPr>
                <w:color w:val="000000"/>
                <w:lang w:val="en-US"/>
              </w:rPr>
              <w:t>fcare fields.</w:t>
            </w:r>
          </w:p>
        </w:tc>
      </w:tr>
      <w:tr w:rsidR="006227F5" w:rsidRPr="00651F55" w14:paraId="4FCECFDC" w14:textId="77777777" w:rsidTr="6D2DC831">
        <w:trPr>
          <w:trHeight w:val="604"/>
        </w:trPr>
        <w:tc>
          <w:tcPr>
            <w:tcW w:w="2719" w:type="dxa"/>
          </w:tcPr>
          <w:p w14:paraId="429D36C8" w14:textId="43982C65" w:rsidR="006227F5" w:rsidRPr="004C0BA9" w:rsidRDefault="006227F5" w:rsidP="007C3672">
            <w:pPr>
              <w:rPr>
                <w:color w:val="000000"/>
              </w:rPr>
            </w:pPr>
            <w:r w:rsidRPr="004C0BA9">
              <w:rPr>
                <w:color w:val="000000"/>
              </w:rPr>
              <w:t>BIB-V1.21</w:t>
            </w:r>
          </w:p>
        </w:tc>
        <w:tc>
          <w:tcPr>
            <w:tcW w:w="2070" w:type="dxa"/>
          </w:tcPr>
          <w:p w14:paraId="244B5FDD" w14:textId="44A47BD1" w:rsidR="006227F5" w:rsidRPr="004C0BA9" w:rsidRDefault="006227F5" w:rsidP="007C3672">
            <w:pPr>
              <w:rPr>
                <w:color w:val="000000"/>
              </w:rPr>
            </w:pPr>
            <w:r w:rsidRPr="004C0BA9">
              <w:rPr>
                <w:color w:val="000000"/>
              </w:rPr>
              <w:t>Sébastien Bik</w:t>
            </w:r>
          </w:p>
        </w:tc>
        <w:tc>
          <w:tcPr>
            <w:tcW w:w="4312" w:type="dxa"/>
          </w:tcPr>
          <w:p w14:paraId="034D7F9C" w14:textId="77777777" w:rsidR="006227F5" w:rsidRPr="004C0BA9" w:rsidRDefault="006227F5" w:rsidP="007C3672">
            <w:pPr>
              <w:rPr>
                <w:color w:val="000000"/>
                <w:lang w:val="en-US"/>
              </w:rPr>
            </w:pPr>
            <w:r w:rsidRPr="004C0BA9">
              <w:rPr>
                <w:color w:val="000000"/>
                <w:lang w:val="en-US"/>
              </w:rPr>
              <w:t xml:space="preserve">Update with the API V2.0  </w:t>
            </w:r>
            <w:r w:rsidR="00756FA7" w:rsidRPr="004C0BA9">
              <w:rPr>
                <w:color w:val="000000"/>
                <w:lang w:val="en-US"/>
              </w:rPr>
              <w:t>:</w:t>
            </w:r>
          </w:p>
          <w:p w14:paraId="61569A07" w14:textId="77777777" w:rsidR="00756FA7" w:rsidRPr="004C0BA9" w:rsidRDefault="00756FA7" w:rsidP="007C3672">
            <w:pPr>
              <w:rPr>
                <w:color w:val="000000"/>
                <w:lang w:val="en-US"/>
              </w:rPr>
            </w:pPr>
            <w:r w:rsidRPr="004C0BA9">
              <w:rPr>
                <w:color w:val="000000"/>
                <w:lang w:val="en-US"/>
              </w:rPr>
              <w:t>Card Order</w:t>
            </w:r>
          </w:p>
          <w:p w14:paraId="55FAEE09" w14:textId="1EBCCDA6" w:rsidR="00756FA7" w:rsidRPr="004C0BA9" w:rsidRDefault="00756FA7" w:rsidP="007C3672">
            <w:pPr>
              <w:rPr>
                <w:color w:val="000000"/>
                <w:lang w:val="en-US"/>
              </w:rPr>
            </w:pPr>
            <w:r w:rsidRPr="004C0BA9">
              <w:rPr>
                <w:color w:val="000000"/>
                <w:lang w:val="en-US"/>
              </w:rPr>
              <w:t>Card Refab</w:t>
            </w:r>
          </w:p>
          <w:p w14:paraId="04DA1F17" w14:textId="25FFD937" w:rsidR="00756FA7" w:rsidRPr="004C0BA9" w:rsidRDefault="001E06E3" w:rsidP="00756FA7">
            <w:pPr>
              <w:rPr>
                <w:color w:val="000000"/>
                <w:lang w:val="en-US"/>
              </w:rPr>
            </w:pPr>
            <w:r>
              <w:fldChar w:fldCharType="begin"/>
            </w:r>
            <w:r w:rsidRPr="00DF7B31">
              <w:rPr>
                <w:lang w:val="en-US"/>
                <w:rPrChange w:id="952" w:author="Quentin Veillard" w:date="2021-04-26T15:10:00Z">
                  <w:rPr/>
                </w:rPrChange>
              </w:rPr>
              <w:instrText xml:space="preserve"> HYPERLINK \l "_Toc49420985" </w:instrText>
            </w:r>
            <w:r>
              <w:fldChar w:fldCharType="separate"/>
            </w:r>
            <w:r w:rsidR="00756FA7" w:rsidRPr="004C0BA9">
              <w:rPr>
                <w:color w:val="000000"/>
                <w:lang w:val="en-US"/>
              </w:rPr>
              <w:t>Get ISSUED cards list for SPECIFIC USER</w:t>
            </w:r>
            <w:r w:rsidR="00756FA7" w:rsidRPr="004C0BA9">
              <w:rPr>
                <w:webHidden/>
                <w:color w:val="000000"/>
                <w:lang w:val="en-US"/>
              </w:rPr>
              <w:tab/>
            </w:r>
            <w:r>
              <w:rPr>
                <w:color w:val="000000"/>
                <w:lang w:val="en-US"/>
              </w:rPr>
              <w:fldChar w:fldCharType="end"/>
            </w:r>
          </w:p>
          <w:p w14:paraId="3EE767C8" w14:textId="37605F90" w:rsidR="00756FA7" w:rsidRPr="004C0BA9" w:rsidRDefault="001E06E3" w:rsidP="00756FA7">
            <w:pPr>
              <w:rPr>
                <w:color w:val="000000"/>
                <w:lang w:val="en-US"/>
              </w:rPr>
            </w:pPr>
            <w:r>
              <w:fldChar w:fldCharType="begin"/>
            </w:r>
            <w:r w:rsidRPr="00DF7B31">
              <w:rPr>
                <w:lang w:val="en-US"/>
                <w:rPrChange w:id="953" w:author="Quentin Veillard" w:date="2021-04-26T15:10:00Z">
                  <w:rPr/>
                </w:rPrChange>
              </w:rPr>
              <w:instrText xml:space="preserve"> HYPERLINK \l "_Toc49420986" </w:instrText>
            </w:r>
            <w:r>
              <w:fldChar w:fldCharType="separate"/>
            </w:r>
            <w:r w:rsidR="00756FA7" w:rsidRPr="004C0BA9">
              <w:rPr>
                <w:color w:val="000000"/>
                <w:lang w:val="en-US"/>
              </w:rPr>
              <w:t>Get ISSUED cards list for all users</w:t>
            </w:r>
            <w:r w:rsidR="00756FA7" w:rsidRPr="004C0BA9">
              <w:rPr>
                <w:webHidden/>
                <w:color w:val="000000"/>
                <w:lang w:val="en-US"/>
              </w:rPr>
              <w:tab/>
            </w:r>
            <w:r>
              <w:rPr>
                <w:color w:val="000000"/>
                <w:lang w:val="en-US"/>
              </w:rPr>
              <w:fldChar w:fldCharType="end"/>
            </w:r>
          </w:p>
          <w:p w14:paraId="4E8546DC" w14:textId="1CF3285E" w:rsidR="00756FA7" w:rsidRPr="004C0BA9" w:rsidRDefault="001E06E3" w:rsidP="00756FA7">
            <w:pPr>
              <w:rPr>
                <w:color w:val="000000"/>
                <w:lang w:val="en-US"/>
              </w:rPr>
            </w:pPr>
            <w:r>
              <w:fldChar w:fldCharType="begin"/>
            </w:r>
            <w:r w:rsidRPr="00DF7B31">
              <w:rPr>
                <w:lang w:val="en-US"/>
                <w:rPrChange w:id="954" w:author="Quentin Veillard" w:date="2021-04-26T15:10:00Z">
                  <w:rPr/>
                </w:rPrChange>
              </w:rPr>
              <w:instrText xml:space="preserve"> HYPERLINK \l "_Toc49420987" </w:instrText>
            </w:r>
            <w:r>
              <w:fldChar w:fldCharType="separate"/>
            </w:r>
            <w:r w:rsidR="00756FA7" w:rsidRPr="00CB6C14">
              <w:rPr>
                <w:color w:val="000000"/>
                <w:lang w:val="en-US"/>
              </w:rPr>
              <w:t>Get a specific ISSUED card details</w:t>
            </w:r>
            <w:r w:rsidR="00756FA7" w:rsidRPr="004C0BA9">
              <w:rPr>
                <w:webHidden/>
                <w:color w:val="000000"/>
                <w:lang w:val="en-US"/>
              </w:rPr>
              <w:tab/>
            </w:r>
            <w:r>
              <w:rPr>
                <w:color w:val="000000"/>
                <w:lang w:val="en-US"/>
              </w:rPr>
              <w:fldChar w:fldCharType="end"/>
            </w:r>
          </w:p>
          <w:p w14:paraId="4C2A10FA" w14:textId="77777777" w:rsidR="00756FA7" w:rsidRPr="004C0BA9" w:rsidRDefault="00756FA7" w:rsidP="007C3672">
            <w:pPr>
              <w:rPr>
                <w:color w:val="000000"/>
                <w:lang w:val="en-US"/>
              </w:rPr>
            </w:pPr>
          </w:p>
          <w:p w14:paraId="7AA96684" w14:textId="15937BA4" w:rsidR="00756FA7" w:rsidRPr="004C0BA9" w:rsidRDefault="00756FA7" w:rsidP="007C3672">
            <w:pPr>
              <w:rPr>
                <w:color w:val="000000"/>
                <w:lang w:val="en-US"/>
              </w:rPr>
            </w:pPr>
          </w:p>
        </w:tc>
      </w:tr>
      <w:tr w:rsidR="00BA4314" w:rsidRPr="00651F55" w14:paraId="1429EE6F" w14:textId="77777777" w:rsidTr="6D2DC831">
        <w:trPr>
          <w:trHeight w:val="604"/>
        </w:trPr>
        <w:tc>
          <w:tcPr>
            <w:tcW w:w="2719" w:type="dxa"/>
          </w:tcPr>
          <w:p w14:paraId="3F2F30C2" w14:textId="5543735D" w:rsidR="00BA4314" w:rsidRPr="004C0BA9" w:rsidRDefault="00BA4314" w:rsidP="00BA4314">
            <w:pPr>
              <w:rPr>
                <w:color w:val="000000"/>
              </w:rPr>
            </w:pPr>
            <w:r w:rsidRPr="004C0BA9">
              <w:rPr>
                <w:color w:val="000000"/>
              </w:rPr>
              <w:t>BIB-V1.21</w:t>
            </w:r>
          </w:p>
        </w:tc>
        <w:tc>
          <w:tcPr>
            <w:tcW w:w="2070" w:type="dxa"/>
          </w:tcPr>
          <w:p w14:paraId="106E672D" w14:textId="17AD9DAA" w:rsidR="00BA4314" w:rsidRPr="004C0BA9" w:rsidRDefault="00BA4314" w:rsidP="00BA4314">
            <w:pPr>
              <w:rPr>
                <w:color w:val="000000"/>
              </w:rPr>
            </w:pPr>
            <w:r w:rsidRPr="004C0BA9">
              <w:rPr>
                <w:color w:val="000000"/>
              </w:rPr>
              <w:t>Sébastien Bik</w:t>
            </w:r>
          </w:p>
        </w:tc>
        <w:tc>
          <w:tcPr>
            <w:tcW w:w="4312" w:type="dxa"/>
          </w:tcPr>
          <w:p w14:paraId="4BB3D68B" w14:textId="77777777" w:rsidR="00BA4314" w:rsidRPr="004C0BA9" w:rsidRDefault="00BA4314" w:rsidP="00BA4314">
            <w:pPr>
              <w:rPr>
                <w:color w:val="000000"/>
                <w:lang w:val="en-US"/>
              </w:rPr>
            </w:pPr>
            <w:r w:rsidRPr="004C0BA9">
              <w:rPr>
                <w:color w:val="000000"/>
                <w:lang w:val="en-US"/>
              </w:rPr>
              <w:t>Update on the substance of document.</w:t>
            </w:r>
          </w:p>
          <w:p w14:paraId="7678D255" w14:textId="024A251B" w:rsidR="00BA4314" w:rsidRPr="004C0BA9" w:rsidRDefault="00BA4314" w:rsidP="00BA4314">
            <w:pPr>
              <w:rPr>
                <w:color w:val="000000"/>
                <w:lang w:val="en-US"/>
              </w:rPr>
            </w:pPr>
            <w:r w:rsidRPr="6D4A5DFE">
              <w:rPr>
                <w:color w:val="000000" w:themeColor="text1"/>
                <w:lang w:val="en-US"/>
              </w:rPr>
              <w:t>Distinction between the various APIs version</w:t>
            </w:r>
            <w:r w:rsidR="23CAB655" w:rsidRPr="6D4A5DFE">
              <w:rPr>
                <w:color w:val="000000" w:themeColor="text1"/>
                <w:lang w:val="en-US"/>
              </w:rPr>
              <w:t>s</w:t>
            </w:r>
            <w:r w:rsidRPr="6D4A5DFE">
              <w:rPr>
                <w:color w:val="000000" w:themeColor="text1"/>
                <w:lang w:val="en-US"/>
              </w:rPr>
              <w:t xml:space="preserve"> </w:t>
            </w:r>
          </w:p>
        </w:tc>
      </w:tr>
      <w:tr w:rsidR="003C78DF" w:rsidRPr="00651F55" w14:paraId="6AC8D7C9" w14:textId="77777777" w:rsidTr="6D2DC831">
        <w:trPr>
          <w:trHeight w:val="604"/>
        </w:trPr>
        <w:tc>
          <w:tcPr>
            <w:tcW w:w="2719" w:type="dxa"/>
          </w:tcPr>
          <w:p w14:paraId="57F9F635" w14:textId="538E471C" w:rsidR="003C78DF" w:rsidRPr="004C0BA9" w:rsidRDefault="003C78DF" w:rsidP="003C78DF">
            <w:pPr>
              <w:rPr>
                <w:color w:val="000000"/>
              </w:rPr>
            </w:pPr>
            <w:r w:rsidRPr="004C0BA9">
              <w:rPr>
                <w:color w:val="000000"/>
              </w:rPr>
              <w:t>BIB-V1.22</w:t>
            </w:r>
          </w:p>
        </w:tc>
        <w:tc>
          <w:tcPr>
            <w:tcW w:w="2070" w:type="dxa"/>
          </w:tcPr>
          <w:p w14:paraId="2B673A2E" w14:textId="20561E15" w:rsidR="003C78DF" w:rsidRPr="004C0BA9" w:rsidRDefault="003C78DF" w:rsidP="003C78DF">
            <w:pPr>
              <w:rPr>
                <w:color w:val="000000"/>
              </w:rPr>
            </w:pPr>
            <w:r w:rsidRPr="004C0BA9">
              <w:rPr>
                <w:color w:val="000000"/>
              </w:rPr>
              <w:t>Sébastien Bik</w:t>
            </w:r>
          </w:p>
        </w:tc>
        <w:tc>
          <w:tcPr>
            <w:tcW w:w="4312" w:type="dxa"/>
          </w:tcPr>
          <w:p w14:paraId="22CCD9B5" w14:textId="77777777" w:rsidR="003C78DF" w:rsidRPr="004C0BA9" w:rsidRDefault="003C78DF" w:rsidP="003C78DF">
            <w:pPr>
              <w:rPr>
                <w:color w:val="000000"/>
                <w:lang w:val="en-US"/>
              </w:rPr>
            </w:pPr>
            <w:r w:rsidRPr="004C0BA9">
              <w:rPr>
                <w:color w:val="000000"/>
                <w:lang w:val="en-US"/>
              </w:rPr>
              <w:t>Update on the substance of document.</w:t>
            </w:r>
          </w:p>
          <w:p w14:paraId="322FB1E8" w14:textId="221EFCA7" w:rsidR="003C78DF" w:rsidRPr="004C0BA9" w:rsidRDefault="003C78DF" w:rsidP="003C78DF">
            <w:pPr>
              <w:rPr>
                <w:color w:val="000000"/>
                <w:lang w:val="en-US"/>
              </w:rPr>
            </w:pPr>
            <w:r w:rsidRPr="6D4A5DFE">
              <w:rPr>
                <w:color w:val="000000" w:themeColor="text1"/>
                <w:lang w:val="en-US"/>
              </w:rPr>
              <w:t>Distinction between the various APIs version</w:t>
            </w:r>
            <w:r w:rsidR="1C1AD6ED" w:rsidRPr="6D4A5DFE">
              <w:rPr>
                <w:color w:val="000000" w:themeColor="text1"/>
                <w:lang w:val="en-US"/>
              </w:rPr>
              <w:t>s</w:t>
            </w:r>
            <w:r w:rsidRPr="6D4A5DFE">
              <w:rPr>
                <w:color w:val="000000" w:themeColor="text1"/>
                <w:lang w:val="en-US"/>
              </w:rPr>
              <w:t xml:space="preserve"> </w:t>
            </w:r>
          </w:p>
        </w:tc>
      </w:tr>
      <w:tr w:rsidR="00E81C23" w:rsidRPr="00651F55" w14:paraId="7A6812BB" w14:textId="77777777" w:rsidTr="6D2DC831">
        <w:trPr>
          <w:trHeight w:val="604"/>
        </w:trPr>
        <w:tc>
          <w:tcPr>
            <w:tcW w:w="2719" w:type="dxa"/>
          </w:tcPr>
          <w:p w14:paraId="724291BA" w14:textId="60F2E344" w:rsidR="00E81C23" w:rsidRPr="004C0BA9" w:rsidRDefault="00E81C23" w:rsidP="00E81C23">
            <w:pPr>
              <w:rPr>
                <w:color w:val="000000"/>
              </w:rPr>
            </w:pPr>
            <w:r w:rsidRPr="004C0BA9">
              <w:rPr>
                <w:color w:val="000000"/>
              </w:rPr>
              <w:t>BIB-V1.2</w:t>
            </w:r>
            <w:r>
              <w:rPr>
                <w:color w:val="000000"/>
              </w:rPr>
              <w:t>3</w:t>
            </w:r>
          </w:p>
        </w:tc>
        <w:tc>
          <w:tcPr>
            <w:tcW w:w="2070" w:type="dxa"/>
          </w:tcPr>
          <w:p w14:paraId="7EDD82F4" w14:textId="62A662A1" w:rsidR="00E81C23" w:rsidRPr="004C0BA9" w:rsidRDefault="00E81C23" w:rsidP="00E81C23">
            <w:pPr>
              <w:rPr>
                <w:color w:val="000000"/>
              </w:rPr>
            </w:pPr>
            <w:r w:rsidRPr="004C0BA9">
              <w:rPr>
                <w:color w:val="000000"/>
              </w:rPr>
              <w:t>Sébastien Bik</w:t>
            </w:r>
          </w:p>
        </w:tc>
        <w:tc>
          <w:tcPr>
            <w:tcW w:w="4312" w:type="dxa"/>
          </w:tcPr>
          <w:p w14:paraId="24229514" w14:textId="613FA103" w:rsidR="00E81C23" w:rsidRDefault="01B02800" w:rsidP="00E81C23">
            <w:pPr>
              <w:rPr>
                <w:color w:val="000000"/>
                <w:lang w:val="en-US"/>
              </w:rPr>
            </w:pPr>
            <w:r w:rsidRPr="6D4A5DFE">
              <w:rPr>
                <w:color w:val="000000" w:themeColor="text1"/>
                <w:lang w:val="en-US"/>
              </w:rPr>
              <w:t>Precision on the format of the various key</w:t>
            </w:r>
            <w:r w:rsidR="4F7B0555" w:rsidRPr="6D4A5DFE">
              <w:rPr>
                <w:color w:val="000000" w:themeColor="text1"/>
                <w:lang w:val="en-US"/>
              </w:rPr>
              <w:t>s</w:t>
            </w:r>
            <w:r w:rsidRPr="6D4A5DFE">
              <w:rPr>
                <w:color w:val="000000" w:themeColor="text1"/>
                <w:lang w:val="en-US"/>
              </w:rPr>
              <w:t xml:space="preserve"> used on the cryptographic calls</w:t>
            </w:r>
            <w:r w:rsidR="00C152E6" w:rsidRPr="6D4A5DFE">
              <w:rPr>
                <w:color w:val="000000" w:themeColor="text1"/>
                <w:lang w:val="en-US"/>
              </w:rPr>
              <w:t>.</w:t>
            </w:r>
          </w:p>
          <w:p w14:paraId="094235E7" w14:textId="21A2D87E" w:rsidR="00C152E6" w:rsidRDefault="00C152E6" w:rsidP="00E81C23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Integration of the Cancellation API.</w:t>
            </w:r>
          </w:p>
          <w:p w14:paraId="7F58193C" w14:textId="47260136" w:rsidR="00C152E6" w:rsidRPr="004C0BA9" w:rsidRDefault="00C152E6" w:rsidP="00E81C23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Integrat</w:t>
            </w:r>
            <w:r w:rsidR="00040850">
              <w:rPr>
                <w:color w:val="000000"/>
                <w:lang w:val="en-US"/>
              </w:rPr>
              <w:t>i</w:t>
            </w:r>
            <w:r>
              <w:rPr>
                <w:color w:val="000000"/>
                <w:lang w:val="en-US"/>
              </w:rPr>
              <w:t>on of the Opposition API</w:t>
            </w:r>
            <w:r w:rsidR="00040850">
              <w:rPr>
                <w:color w:val="000000"/>
                <w:lang w:val="en-US"/>
              </w:rPr>
              <w:t>.</w:t>
            </w:r>
          </w:p>
          <w:p w14:paraId="12F5CA8C" w14:textId="61059CF7" w:rsidR="00E81C23" w:rsidRPr="004C0BA9" w:rsidRDefault="00E81C23" w:rsidP="00E81C23">
            <w:pPr>
              <w:rPr>
                <w:color w:val="000000"/>
                <w:lang w:val="en-US"/>
              </w:rPr>
            </w:pPr>
          </w:p>
        </w:tc>
      </w:tr>
      <w:tr w:rsidR="00FD53D9" w:rsidRPr="00651F55" w14:paraId="3934215C" w14:textId="77777777" w:rsidTr="6D2DC831">
        <w:trPr>
          <w:trHeight w:val="604"/>
        </w:trPr>
        <w:tc>
          <w:tcPr>
            <w:tcW w:w="2719" w:type="dxa"/>
          </w:tcPr>
          <w:p w14:paraId="4AAC25E2" w14:textId="6F0FFCF2" w:rsidR="00FD53D9" w:rsidRPr="004C0BA9" w:rsidRDefault="00FD53D9" w:rsidP="00FD53D9">
            <w:pPr>
              <w:rPr>
                <w:color w:val="000000"/>
              </w:rPr>
            </w:pPr>
            <w:r w:rsidRPr="004C0BA9">
              <w:rPr>
                <w:color w:val="000000"/>
              </w:rPr>
              <w:t>BIB-V1.2</w:t>
            </w:r>
            <w:r>
              <w:rPr>
                <w:color w:val="000000"/>
              </w:rPr>
              <w:t>4</w:t>
            </w:r>
          </w:p>
        </w:tc>
        <w:tc>
          <w:tcPr>
            <w:tcW w:w="2070" w:type="dxa"/>
          </w:tcPr>
          <w:p w14:paraId="49363D52" w14:textId="47ECF9ED" w:rsidR="00FD53D9" w:rsidRPr="004C0BA9" w:rsidRDefault="00FD53D9" w:rsidP="00FD53D9">
            <w:pPr>
              <w:rPr>
                <w:color w:val="000000"/>
              </w:rPr>
            </w:pPr>
            <w:r w:rsidRPr="004C0BA9">
              <w:rPr>
                <w:color w:val="000000"/>
              </w:rPr>
              <w:t>Sébastien Bik</w:t>
            </w:r>
          </w:p>
        </w:tc>
        <w:tc>
          <w:tcPr>
            <w:tcW w:w="4312" w:type="dxa"/>
          </w:tcPr>
          <w:p w14:paraId="4E2F7D19" w14:textId="71FC80AC" w:rsidR="00FD53D9" w:rsidRDefault="00FD53D9" w:rsidP="00FD53D9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Pin displa</w:t>
            </w:r>
            <w:r w:rsidR="00D04920">
              <w:rPr>
                <w:color w:val="000000"/>
                <w:lang w:val="en-US"/>
              </w:rPr>
              <w:t>y</w:t>
            </w:r>
            <w:r>
              <w:rPr>
                <w:color w:val="000000"/>
                <w:lang w:val="en-US"/>
              </w:rPr>
              <w:t xml:space="preserve"> update.</w:t>
            </w:r>
          </w:p>
          <w:p w14:paraId="2E1091F6" w14:textId="76D32B30" w:rsidR="00FD53D9" w:rsidRPr="004C0BA9" w:rsidRDefault="00FD53D9" w:rsidP="00FD53D9">
            <w:pPr>
              <w:rPr>
                <w:color w:val="000000"/>
                <w:lang w:val="en-US"/>
              </w:rPr>
            </w:pPr>
            <w:r w:rsidRPr="00FD53D9">
              <w:rPr>
                <w:color w:val="000000"/>
                <w:lang w:val="en-US"/>
              </w:rPr>
              <w:t>Update of all Sandbox Urls</w:t>
            </w:r>
            <w:r>
              <w:rPr>
                <w:color w:val="000000"/>
                <w:lang w:val="en-US"/>
              </w:rPr>
              <w:t>.</w:t>
            </w:r>
          </w:p>
          <w:p w14:paraId="40DB540C" w14:textId="77777777" w:rsidR="00FD53D9" w:rsidRDefault="00FD53D9" w:rsidP="00FD53D9">
            <w:pPr>
              <w:rPr>
                <w:color w:val="000000"/>
                <w:lang w:val="en-US"/>
              </w:rPr>
            </w:pPr>
          </w:p>
        </w:tc>
      </w:tr>
      <w:tr w:rsidR="00A22469" w:rsidRPr="00651F55" w14:paraId="2B8A9513" w14:textId="77777777" w:rsidTr="6D2DC831">
        <w:trPr>
          <w:trHeight w:val="604"/>
        </w:trPr>
        <w:tc>
          <w:tcPr>
            <w:tcW w:w="2719" w:type="dxa"/>
          </w:tcPr>
          <w:p w14:paraId="4A4F1678" w14:textId="6C16945A" w:rsidR="00A22469" w:rsidRPr="004C0BA9" w:rsidRDefault="00A22469" w:rsidP="00A22469">
            <w:pPr>
              <w:rPr>
                <w:color w:val="000000"/>
              </w:rPr>
            </w:pPr>
            <w:r w:rsidRPr="004C0BA9">
              <w:rPr>
                <w:color w:val="000000"/>
              </w:rPr>
              <w:t>BIB-V1.2</w:t>
            </w:r>
            <w:r>
              <w:rPr>
                <w:color w:val="000000"/>
              </w:rPr>
              <w:t>5</w:t>
            </w:r>
          </w:p>
        </w:tc>
        <w:tc>
          <w:tcPr>
            <w:tcW w:w="2070" w:type="dxa"/>
          </w:tcPr>
          <w:p w14:paraId="571DCEB6" w14:textId="77777777" w:rsidR="00A22469" w:rsidRPr="004C0BA9" w:rsidRDefault="00A22469" w:rsidP="00A22469">
            <w:pPr>
              <w:rPr>
                <w:color w:val="000000"/>
              </w:rPr>
            </w:pPr>
            <w:r w:rsidRPr="004C0BA9">
              <w:rPr>
                <w:color w:val="000000"/>
              </w:rPr>
              <w:t>Sébastien Bik</w:t>
            </w:r>
          </w:p>
        </w:tc>
        <w:tc>
          <w:tcPr>
            <w:tcW w:w="4312" w:type="dxa"/>
          </w:tcPr>
          <w:p w14:paraId="0A02B2E9" w14:textId="77777777" w:rsidR="00A22469" w:rsidRDefault="00A22469" w:rsidP="00A22469">
            <w:pPr>
              <w:rPr>
                <w:color w:val="000000"/>
                <w:lang w:val="en-US"/>
              </w:rPr>
            </w:pPr>
            <w:r w:rsidRPr="00A22469">
              <w:rPr>
                <w:color w:val="000000"/>
                <w:lang w:val="en-US"/>
              </w:rPr>
              <w:t>Updating the values used and received for the Get Pin</w:t>
            </w:r>
            <w:r>
              <w:rPr>
                <w:color w:val="000000"/>
                <w:lang w:val="en-US"/>
              </w:rPr>
              <w:t>.</w:t>
            </w:r>
          </w:p>
          <w:p w14:paraId="7FA657FE" w14:textId="7F48A5E4" w:rsidR="00A22469" w:rsidRDefault="00A22469" w:rsidP="00A22469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New explanations on the modus operandi.</w:t>
            </w:r>
          </w:p>
        </w:tc>
      </w:tr>
      <w:tr w:rsidR="008D77C3" w:rsidRPr="00651F55" w14:paraId="36C54E06" w14:textId="77777777" w:rsidTr="6D2DC831">
        <w:trPr>
          <w:trHeight w:val="604"/>
        </w:trPr>
        <w:tc>
          <w:tcPr>
            <w:tcW w:w="2719" w:type="dxa"/>
          </w:tcPr>
          <w:p w14:paraId="2F30EC8D" w14:textId="2E59C02D" w:rsidR="008D77C3" w:rsidRPr="004C0BA9" w:rsidRDefault="008D77C3" w:rsidP="008D77C3">
            <w:pPr>
              <w:rPr>
                <w:color w:val="000000"/>
              </w:rPr>
            </w:pPr>
            <w:r w:rsidRPr="004C0BA9">
              <w:rPr>
                <w:color w:val="000000"/>
              </w:rPr>
              <w:t>BIB-V1.2</w:t>
            </w:r>
            <w:r>
              <w:rPr>
                <w:color w:val="000000"/>
              </w:rPr>
              <w:t>6</w:t>
            </w:r>
          </w:p>
        </w:tc>
        <w:tc>
          <w:tcPr>
            <w:tcW w:w="2070" w:type="dxa"/>
          </w:tcPr>
          <w:p w14:paraId="02EFA588" w14:textId="074182D7" w:rsidR="008D77C3" w:rsidRPr="004C0BA9" w:rsidRDefault="008D77C3" w:rsidP="008D77C3">
            <w:pPr>
              <w:rPr>
                <w:color w:val="000000"/>
              </w:rPr>
            </w:pPr>
            <w:r w:rsidRPr="004C0BA9">
              <w:rPr>
                <w:color w:val="000000"/>
              </w:rPr>
              <w:t>Sébastien Bik</w:t>
            </w:r>
          </w:p>
        </w:tc>
        <w:tc>
          <w:tcPr>
            <w:tcW w:w="4312" w:type="dxa"/>
          </w:tcPr>
          <w:p w14:paraId="77451FF5" w14:textId="10D77DFC" w:rsidR="008D77C3" w:rsidRDefault="008D77C3" w:rsidP="008D77C3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Precision on the certificate format used for the Get Pin.</w:t>
            </w:r>
          </w:p>
          <w:p w14:paraId="3EAE10BF" w14:textId="76B37418" w:rsidR="008D77C3" w:rsidRDefault="21F7D96B" w:rsidP="008D77C3">
            <w:pPr>
              <w:rPr>
                <w:color w:val="000000"/>
                <w:lang w:val="en-US"/>
              </w:rPr>
            </w:pPr>
            <w:r w:rsidRPr="6D4A5DFE">
              <w:rPr>
                <w:color w:val="000000" w:themeColor="text1"/>
                <w:lang w:val="en-US"/>
              </w:rPr>
              <w:t>Precision</w:t>
            </w:r>
            <w:r w:rsidR="07B95423" w:rsidRPr="6D4A5DFE">
              <w:rPr>
                <w:color w:val="000000" w:themeColor="text1"/>
                <w:lang w:val="en-US"/>
              </w:rPr>
              <w:t>s</w:t>
            </w:r>
            <w:r w:rsidRPr="6D4A5DFE">
              <w:rPr>
                <w:color w:val="000000" w:themeColor="text1"/>
                <w:lang w:val="en-US"/>
              </w:rPr>
              <w:t xml:space="preserve"> of the Mode and the padding of the 3DES used for encypher the KTA.</w:t>
            </w:r>
          </w:p>
        </w:tc>
      </w:tr>
      <w:tr w:rsidR="001A20C4" w:rsidRPr="00651F55" w14:paraId="6972174B" w14:textId="77777777" w:rsidTr="6D2DC831">
        <w:trPr>
          <w:trHeight w:val="300"/>
        </w:trPr>
        <w:tc>
          <w:tcPr>
            <w:tcW w:w="2719" w:type="dxa"/>
          </w:tcPr>
          <w:p w14:paraId="27B055A1" w14:textId="4B83B154" w:rsidR="001A20C4" w:rsidRPr="004C0BA9" w:rsidRDefault="001A20C4" w:rsidP="008D77C3">
            <w:pPr>
              <w:rPr>
                <w:color w:val="000000"/>
              </w:rPr>
            </w:pPr>
            <w:r>
              <w:rPr>
                <w:color w:val="000000"/>
              </w:rPr>
              <w:t>BIB-V1.27</w:t>
            </w:r>
          </w:p>
        </w:tc>
        <w:tc>
          <w:tcPr>
            <w:tcW w:w="2070" w:type="dxa"/>
          </w:tcPr>
          <w:p w14:paraId="32D1D795" w14:textId="44307D33" w:rsidR="001A20C4" w:rsidRPr="004C0BA9" w:rsidRDefault="001A20C4" w:rsidP="008D77C3">
            <w:pPr>
              <w:rPr>
                <w:color w:val="000000"/>
              </w:rPr>
            </w:pPr>
            <w:r>
              <w:rPr>
                <w:color w:val="000000"/>
              </w:rPr>
              <w:t>Sébastien Bik</w:t>
            </w:r>
          </w:p>
        </w:tc>
        <w:tc>
          <w:tcPr>
            <w:tcW w:w="4312" w:type="dxa"/>
          </w:tcPr>
          <w:p w14:paraId="37483DA8" w14:textId="7FE69349" w:rsidR="001A20C4" w:rsidRDefault="001A20C4" w:rsidP="008D77C3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URL update of the swagger available for the SandBox</w:t>
            </w:r>
          </w:p>
        </w:tc>
      </w:tr>
      <w:tr w:rsidR="6EC1CE5C" w14:paraId="3E4C1C51" w14:textId="77777777" w:rsidTr="6D2DC831">
        <w:trPr>
          <w:trHeight w:val="604"/>
        </w:trPr>
        <w:tc>
          <w:tcPr>
            <w:tcW w:w="2719" w:type="dxa"/>
          </w:tcPr>
          <w:p w14:paraId="7FA8D79A" w14:textId="20E5A3E9" w:rsidR="6EC1CE5C" w:rsidRDefault="6EC1CE5C" w:rsidP="6EC1CE5C">
            <w:pPr>
              <w:rPr>
                <w:color w:val="000000" w:themeColor="text1"/>
              </w:rPr>
            </w:pPr>
            <w:r w:rsidRPr="6EC1CE5C">
              <w:rPr>
                <w:color w:val="000000" w:themeColor="text1"/>
              </w:rPr>
              <w:t>BIB-V1.2</w:t>
            </w:r>
            <w:r w:rsidR="0E28928B" w:rsidRPr="6EC1CE5C">
              <w:rPr>
                <w:color w:val="000000" w:themeColor="text1"/>
              </w:rPr>
              <w:t>8</w:t>
            </w:r>
          </w:p>
        </w:tc>
        <w:tc>
          <w:tcPr>
            <w:tcW w:w="2070" w:type="dxa"/>
          </w:tcPr>
          <w:p w14:paraId="44B2DC37" w14:textId="0CA1B080" w:rsidR="0E28928B" w:rsidRDefault="0E28928B" w:rsidP="6EC1CE5C">
            <w:pPr>
              <w:rPr>
                <w:color w:val="000000" w:themeColor="text1"/>
              </w:rPr>
            </w:pPr>
            <w:r w:rsidRPr="6EC1CE5C">
              <w:rPr>
                <w:color w:val="000000" w:themeColor="text1"/>
              </w:rPr>
              <w:t>Kawtar Tamazi</w:t>
            </w:r>
          </w:p>
          <w:p w14:paraId="6808B9B0" w14:textId="44307D33" w:rsidR="6EC1CE5C" w:rsidRDefault="6EC1CE5C" w:rsidP="6EC1CE5C">
            <w:pPr>
              <w:rPr>
                <w:color w:val="000000" w:themeColor="text1"/>
              </w:rPr>
            </w:pPr>
            <w:r w:rsidRPr="6EC1CE5C">
              <w:rPr>
                <w:color w:val="000000" w:themeColor="text1"/>
              </w:rPr>
              <w:t>Sébastien Bik</w:t>
            </w:r>
          </w:p>
        </w:tc>
        <w:tc>
          <w:tcPr>
            <w:tcW w:w="4312" w:type="dxa"/>
          </w:tcPr>
          <w:p w14:paraId="0749D6D8" w14:textId="7163B502" w:rsidR="1F52BD8D" w:rsidRDefault="1F52BD8D" w:rsidP="6EC1CE5C">
            <w:pPr>
              <w:rPr>
                <w:color w:val="000000" w:themeColor="text1"/>
                <w:lang w:val="en-US"/>
              </w:rPr>
            </w:pPr>
            <w:r w:rsidRPr="6EC1CE5C">
              <w:rPr>
                <w:color w:val="000000" w:themeColor="text1"/>
                <w:lang w:val="en-US"/>
              </w:rPr>
              <w:t>Proofreading</w:t>
            </w:r>
          </w:p>
        </w:tc>
      </w:tr>
      <w:tr w:rsidR="6D2DC831" w:rsidRPr="00651F55" w14:paraId="3ABF55F5" w14:textId="77777777" w:rsidTr="6D2DC831">
        <w:trPr>
          <w:trHeight w:val="604"/>
        </w:trPr>
        <w:tc>
          <w:tcPr>
            <w:tcW w:w="2719" w:type="dxa"/>
          </w:tcPr>
          <w:p w14:paraId="1976B6CA" w14:textId="1355FF22" w:rsidR="6D2DC831" w:rsidRDefault="6D2DC831" w:rsidP="6D2DC831">
            <w:pPr>
              <w:rPr>
                <w:color w:val="000000" w:themeColor="text1"/>
              </w:rPr>
            </w:pPr>
            <w:r w:rsidRPr="6D2DC831">
              <w:rPr>
                <w:color w:val="000000" w:themeColor="text1"/>
              </w:rPr>
              <w:t>BIB-V1.2</w:t>
            </w:r>
            <w:r w:rsidR="6752A5E7" w:rsidRPr="6D2DC831">
              <w:rPr>
                <w:color w:val="000000" w:themeColor="text1"/>
              </w:rPr>
              <w:t>9</w:t>
            </w:r>
          </w:p>
        </w:tc>
        <w:tc>
          <w:tcPr>
            <w:tcW w:w="2070" w:type="dxa"/>
          </w:tcPr>
          <w:p w14:paraId="58262433" w14:textId="44307D33" w:rsidR="6D2DC831" w:rsidRDefault="6D2DC831" w:rsidP="6D2DC831">
            <w:pPr>
              <w:rPr>
                <w:color w:val="000000" w:themeColor="text1"/>
              </w:rPr>
            </w:pPr>
            <w:r w:rsidRPr="6D2DC831">
              <w:rPr>
                <w:color w:val="000000" w:themeColor="text1"/>
              </w:rPr>
              <w:t>Sébastien Bik</w:t>
            </w:r>
          </w:p>
        </w:tc>
        <w:tc>
          <w:tcPr>
            <w:tcW w:w="4312" w:type="dxa"/>
          </w:tcPr>
          <w:p w14:paraId="46F06931" w14:textId="141E4F0B" w:rsidR="1A9A5AE1" w:rsidRDefault="1A9A5AE1" w:rsidP="6D2DC831">
            <w:pPr>
              <w:rPr>
                <w:color w:val="000000" w:themeColor="text1"/>
                <w:lang w:val="en-US"/>
              </w:rPr>
            </w:pPr>
            <w:r w:rsidRPr="6D2DC831">
              <w:rPr>
                <w:color w:val="000000" w:themeColor="text1"/>
                <w:lang w:val="en-US"/>
              </w:rPr>
              <w:t>Used format of the KTA key in the  encyphered process of the get PIN</w:t>
            </w:r>
          </w:p>
        </w:tc>
      </w:tr>
      <w:tr w:rsidR="00EB775F" w:rsidRPr="00651F55" w14:paraId="2D86AB0C" w14:textId="77777777" w:rsidTr="6D2DC831">
        <w:trPr>
          <w:trHeight w:val="604"/>
        </w:trPr>
        <w:tc>
          <w:tcPr>
            <w:tcW w:w="2719" w:type="dxa"/>
          </w:tcPr>
          <w:p w14:paraId="2E93619D" w14:textId="2DC05EED" w:rsidR="00EB775F" w:rsidRPr="6D2DC831" w:rsidRDefault="00EB775F" w:rsidP="00EB775F">
            <w:pPr>
              <w:rPr>
                <w:color w:val="000000" w:themeColor="text1"/>
              </w:rPr>
            </w:pPr>
            <w:r w:rsidRPr="6D2DC831">
              <w:rPr>
                <w:color w:val="000000" w:themeColor="text1"/>
              </w:rPr>
              <w:t>BIB-V1.</w:t>
            </w:r>
            <w:r>
              <w:rPr>
                <w:color w:val="000000" w:themeColor="text1"/>
              </w:rPr>
              <w:t>30</w:t>
            </w:r>
          </w:p>
        </w:tc>
        <w:tc>
          <w:tcPr>
            <w:tcW w:w="2070" w:type="dxa"/>
          </w:tcPr>
          <w:p w14:paraId="6714A118" w14:textId="57BA357F" w:rsidR="00EB775F" w:rsidRPr="6D2DC831" w:rsidRDefault="00EB775F" w:rsidP="00EB775F">
            <w:pPr>
              <w:rPr>
                <w:color w:val="000000" w:themeColor="text1"/>
              </w:rPr>
            </w:pPr>
            <w:r w:rsidRPr="6D2DC831">
              <w:rPr>
                <w:color w:val="000000" w:themeColor="text1"/>
              </w:rPr>
              <w:t>Sébastien Bik</w:t>
            </w:r>
          </w:p>
        </w:tc>
        <w:tc>
          <w:tcPr>
            <w:tcW w:w="4312" w:type="dxa"/>
          </w:tcPr>
          <w:p w14:paraId="2759113C" w14:textId="478D3EC9" w:rsidR="00EB775F" w:rsidRDefault="0062187A" w:rsidP="00EB775F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-</w:t>
            </w:r>
            <w:r w:rsidR="00EB775F">
              <w:rPr>
                <w:color w:val="000000" w:themeColor="text1"/>
                <w:lang w:val="en-US"/>
              </w:rPr>
              <w:t>A</w:t>
            </w:r>
            <w:r w:rsidR="00EB775F" w:rsidRPr="00EB775F">
              <w:rPr>
                <w:color w:val="000000" w:themeColor="text1"/>
                <w:lang w:val="en-US"/>
              </w:rPr>
              <w:t>ddition of the possibility of creating cards with deactivated contactless on an offer allowing it</w:t>
            </w:r>
            <w:r w:rsidR="005F4D38">
              <w:rPr>
                <w:color w:val="000000" w:themeColor="text1"/>
                <w:lang w:val="en-US"/>
              </w:rPr>
              <w:t xml:space="preserve"> (API</w:t>
            </w:r>
            <w:r w:rsidR="00316FB2">
              <w:rPr>
                <w:color w:val="000000" w:themeColor="text1"/>
                <w:lang w:val="en-US"/>
              </w:rPr>
              <w:t>:</w:t>
            </w:r>
            <w:r w:rsidR="005F4D38">
              <w:rPr>
                <w:color w:val="000000" w:themeColor="text1"/>
                <w:lang w:val="en-US"/>
              </w:rPr>
              <w:t xml:space="preserve"> v1.0/v1.1 and v2.0).</w:t>
            </w:r>
          </w:p>
          <w:p w14:paraId="1D75067D" w14:textId="393E94AC" w:rsidR="005F4D38" w:rsidRPr="6D2DC831" w:rsidRDefault="0062187A" w:rsidP="00EB775F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-</w:t>
            </w:r>
            <w:r w:rsidR="005F4D38">
              <w:rPr>
                <w:color w:val="000000" w:themeColor="text1"/>
                <w:lang w:val="en-US"/>
              </w:rPr>
              <w:t xml:space="preserve">Addition of the </w:t>
            </w:r>
            <w:r w:rsidR="00746F4B">
              <w:rPr>
                <w:color w:val="000000" w:themeColor="text1"/>
                <w:lang w:val="en-US"/>
              </w:rPr>
              <w:t xml:space="preserve">payment activity allowed by a client offer </w:t>
            </w:r>
            <w:r>
              <w:rPr>
                <w:color w:val="000000" w:themeColor="text1"/>
                <w:lang w:val="en-US"/>
              </w:rPr>
              <w:t xml:space="preserve">on the various Get, available </w:t>
            </w:r>
            <w:r w:rsidR="00746F4B">
              <w:rPr>
                <w:color w:val="000000" w:themeColor="text1"/>
                <w:lang w:val="en-US"/>
              </w:rPr>
              <w:t xml:space="preserve">only </w:t>
            </w:r>
            <w:r>
              <w:rPr>
                <w:color w:val="000000" w:themeColor="text1"/>
                <w:lang w:val="en-US"/>
              </w:rPr>
              <w:t xml:space="preserve">for </w:t>
            </w:r>
            <w:r w:rsidR="00746F4B">
              <w:rPr>
                <w:color w:val="000000" w:themeColor="text1"/>
                <w:lang w:val="en-US"/>
              </w:rPr>
              <w:t>v2.0</w:t>
            </w:r>
            <w:r w:rsidR="00316FB2">
              <w:rPr>
                <w:color w:val="000000" w:themeColor="text1"/>
                <w:lang w:val="en-US"/>
              </w:rPr>
              <w:t xml:space="preserve"> API</w:t>
            </w:r>
            <w:r w:rsidR="00746F4B">
              <w:rPr>
                <w:color w:val="000000" w:themeColor="text1"/>
                <w:lang w:val="en-US"/>
              </w:rPr>
              <w:t>.</w:t>
            </w:r>
          </w:p>
        </w:tc>
      </w:tr>
      <w:tr w:rsidR="00BB6C9B" w:rsidRPr="00651F55" w14:paraId="0D75D8ED" w14:textId="77777777" w:rsidTr="6D2DC831">
        <w:trPr>
          <w:trHeight w:val="604"/>
        </w:trPr>
        <w:tc>
          <w:tcPr>
            <w:tcW w:w="2719" w:type="dxa"/>
          </w:tcPr>
          <w:p w14:paraId="26126FC0" w14:textId="6B0728EA" w:rsidR="00BB6C9B" w:rsidRPr="6D2DC831" w:rsidRDefault="00BB6C9B" w:rsidP="00BB6C9B">
            <w:pPr>
              <w:rPr>
                <w:color w:val="000000" w:themeColor="text1"/>
              </w:rPr>
            </w:pPr>
            <w:r w:rsidRPr="6D2DC831">
              <w:rPr>
                <w:color w:val="000000" w:themeColor="text1"/>
              </w:rPr>
              <w:t>BIB-V1.</w:t>
            </w:r>
            <w:r>
              <w:rPr>
                <w:color w:val="000000" w:themeColor="text1"/>
              </w:rPr>
              <w:t>3</w:t>
            </w:r>
            <w:r w:rsidR="00990112">
              <w:rPr>
                <w:color w:val="000000" w:themeColor="text1"/>
              </w:rPr>
              <w:t>1</w:t>
            </w:r>
          </w:p>
        </w:tc>
        <w:tc>
          <w:tcPr>
            <w:tcW w:w="2070" w:type="dxa"/>
          </w:tcPr>
          <w:p w14:paraId="2C55E1CE" w14:textId="1F728F48" w:rsidR="00BB6C9B" w:rsidRPr="6D2DC831" w:rsidRDefault="00BB6C9B" w:rsidP="00BB6C9B">
            <w:pPr>
              <w:rPr>
                <w:color w:val="000000" w:themeColor="text1"/>
              </w:rPr>
            </w:pPr>
            <w:r w:rsidRPr="6D2DC831">
              <w:rPr>
                <w:color w:val="000000" w:themeColor="text1"/>
              </w:rPr>
              <w:t>Sébastien Bik</w:t>
            </w:r>
          </w:p>
        </w:tc>
        <w:tc>
          <w:tcPr>
            <w:tcW w:w="4312" w:type="dxa"/>
          </w:tcPr>
          <w:p w14:paraId="75C4797E" w14:textId="4FDB1C1D" w:rsidR="00BB6C9B" w:rsidRDefault="00BB6C9B" w:rsidP="00BB6C9B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Clarification of cancellationReasonCode and oppositionReasonCode values on theAPI  v2.0</w:t>
            </w:r>
          </w:p>
        </w:tc>
      </w:tr>
      <w:tr w:rsidR="00990112" w:rsidRPr="00651F55" w14:paraId="246919EC" w14:textId="77777777" w:rsidTr="6D2DC831">
        <w:trPr>
          <w:trHeight w:val="604"/>
        </w:trPr>
        <w:tc>
          <w:tcPr>
            <w:tcW w:w="2719" w:type="dxa"/>
          </w:tcPr>
          <w:p w14:paraId="2F17478B" w14:textId="7BA35879" w:rsidR="00990112" w:rsidRPr="6D2DC831" w:rsidRDefault="00990112" w:rsidP="00990112">
            <w:pPr>
              <w:rPr>
                <w:color w:val="000000" w:themeColor="text1"/>
              </w:rPr>
            </w:pPr>
            <w:r w:rsidRPr="6D2DC831">
              <w:rPr>
                <w:color w:val="000000" w:themeColor="text1"/>
              </w:rPr>
              <w:t>BIB-V1.</w:t>
            </w:r>
            <w:r>
              <w:rPr>
                <w:color w:val="000000" w:themeColor="text1"/>
              </w:rPr>
              <w:t>32</w:t>
            </w:r>
          </w:p>
        </w:tc>
        <w:tc>
          <w:tcPr>
            <w:tcW w:w="2070" w:type="dxa"/>
          </w:tcPr>
          <w:p w14:paraId="2B2069E7" w14:textId="34138591" w:rsidR="00990112" w:rsidRPr="6D2DC831" w:rsidRDefault="00990112" w:rsidP="00990112">
            <w:pPr>
              <w:rPr>
                <w:color w:val="000000" w:themeColor="text1"/>
              </w:rPr>
            </w:pPr>
            <w:r w:rsidRPr="6D2DC831">
              <w:rPr>
                <w:color w:val="000000" w:themeColor="text1"/>
              </w:rPr>
              <w:t>Sébastien Bik</w:t>
            </w:r>
          </w:p>
        </w:tc>
        <w:tc>
          <w:tcPr>
            <w:tcW w:w="4312" w:type="dxa"/>
          </w:tcPr>
          <w:p w14:paraId="27DF7020" w14:textId="5C53DA8D" w:rsidR="0051568E" w:rsidRDefault="001478D5" w:rsidP="00990112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-</w:t>
            </w:r>
            <w:r w:rsidR="00990112">
              <w:rPr>
                <w:color w:val="000000" w:themeColor="text1"/>
                <w:lang w:val="en-US"/>
              </w:rPr>
              <w:t>New description of the object : status</w:t>
            </w:r>
            <w:r w:rsidR="005D6820">
              <w:rPr>
                <w:color w:val="000000" w:themeColor="text1"/>
                <w:lang w:val="en-US"/>
              </w:rPr>
              <w:t xml:space="preserve"> in v2.0 API version.</w:t>
            </w:r>
          </w:p>
          <w:p w14:paraId="3E60A0CA" w14:textId="17F427AB" w:rsidR="0051568E" w:rsidRDefault="001478D5" w:rsidP="00990112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-</w:t>
            </w:r>
            <w:r w:rsidR="0051568E">
              <w:rPr>
                <w:color w:val="000000" w:themeColor="text1"/>
                <w:lang w:val="en-US"/>
              </w:rPr>
              <w:t>New label for pinCode (pinBlock) in the pindisplay API.</w:t>
            </w:r>
          </w:p>
          <w:p w14:paraId="15803739" w14:textId="77777777" w:rsidR="001478D5" w:rsidRDefault="001478D5" w:rsidP="00990112">
            <w:pPr>
              <w:rPr>
                <w:ins w:id="955" w:author="Sebastien Bik" w:date="2021-07-30T11:04:00Z"/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-New Enpoint for strong customer authentication for card creation and refabrication.</w:t>
            </w:r>
          </w:p>
          <w:p w14:paraId="158B848F" w14:textId="79C873C1" w:rsidR="00DF2C61" w:rsidRDefault="00B16626" w:rsidP="00990112">
            <w:pPr>
              <w:rPr>
                <w:color w:val="000000" w:themeColor="text1"/>
                <w:lang w:val="en-US"/>
              </w:rPr>
            </w:pPr>
            <w:ins w:id="956" w:author="Sebastien Bik" w:date="2021-08-06T09:27:00Z">
              <w:r>
                <w:rPr>
                  <w:color w:val="000000" w:themeColor="text1"/>
                  <w:lang w:val="en-US"/>
                </w:rPr>
                <w:t>-</w:t>
              </w:r>
            </w:ins>
            <w:ins w:id="957" w:author="Sebastien Bik" w:date="2021-07-30T11:04:00Z">
              <w:r w:rsidR="00DF2C61">
                <w:rPr>
                  <w:color w:val="000000" w:themeColor="text1"/>
                  <w:lang w:val="en-US"/>
                </w:rPr>
                <w:t>Modification of the cancelation API signature without body.</w:t>
              </w:r>
            </w:ins>
          </w:p>
        </w:tc>
      </w:tr>
      <w:tr w:rsidR="00B16626" w:rsidRPr="00651F55" w14:paraId="56A92A1C" w14:textId="77777777" w:rsidTr="6D2DC831">
        <w:trPr>
          <w:trHeight w:val="604"/>
          <w:ins w:id="958" w:author="Sebastien Bik" w:date="2021-08-06T09:27:00Z"/>
        </w:trPr>
        <w:tc>
          <w:tcPr>
            <w:tcW w:w="2719" w:type="dxa"/>
          </w:tcPr>
          <w:p w14:paraId="13D2DDE4" w14:textId="0EEEA3E0" w:rsidR="00B16626" w:rsidRPr="6D2DC831" w:rsidRDefault="00B16626" w:rsidP="00B16626">
            <w:pPr>
              <w:rPr>
                <w:ins w:id="959" w:author="Sebastien Bik" w:date="2021-08-06T09:27:00Z"/>
                <w:color w:val="000000" w:themeColor="text1"/>
              </w:rPr>
            </w:pPr>
            <w:ins w:id="960" w:author="Sebastien Bik" w:date="2021-08-06T09:27:00Z">
              <w:r w:rsidRPr="6D2DC831">
                <w:rPr>
                  <w:color w:val="000000" w:themeColor="text1"/>
                </w:rPr>
                <w:t>BIB-V1.</w:t>
              </w:r>
              <w:r>
                <w:rPr>
                  <w:color w:val="000000" w:themeColor="text1"/>
                </w:rPr>
                <w:t>33</w:t>
              </w:r>
            </w:ins>
          </w:p>
        </w:tc>
        <w:tc>
          <w:tcPr>
            <w:tcW w:w="2070" w:type="dxa"/>
          </w:tcPr>
          <w:p w14:paraId="1B9739D0" w14:textId="27DEE1B2" w:rsidR="00B16626" w:rsidRPr="6D2DC831" w:rsidRDefault="00B16626" w:rsidP="00B16626">
            <w:pPr>
              <w:rPr>
                <w:ins w:id="961" w:author="Sebastien Bik" w:date="2021-08-06T09:27:00Z"/>
                <w:color w:val="000000" w:themeColor="text1"/>
              </w:rPr>
            </w:pPr>
            <w:ins w:id="962" w:author="Sebastien Bik" w:date="2021-08-06T09:27:00Z">
              <w:r w:rsidRPr="6D2DC831">
                <w:rPr>
                  <w:color w:val="000000" w:themeColor="text1"/>
                </w:rPr>
                <w:t>Sébastien Bik</w:t>
              </w:r>
            </w:ins>
          </w:p>
        </w:tc>
        <w:tc>
          <w:tcPr>
            <w:tcW w:w="4312" w:type="dxa"/>
          </w:tcPr>
          <w:p w14:paraId="0F4C62E1" w14:textId="24C087BF" w:rsidR="00B16626" w:rsidRDefault="00B16626" w:rsidP="00B16626">
            <w:pPr>
              <w:rPr>
                <w:ins w:id="963" w:author="Sebastien Bik" w:date="2021-08-06T09:31:00Z"/>
                <w:color w:val="000000" w:themeColor="text1"/>
                <w:lang w:val="en-US"/>
              </w:rPr>
            </w:pPr>
            <w:ins w:id="964" w:author="Sebastien Bik" w:date="2021-08-06T09:29:00Z">
              <w:r>
                <w:rPr>
                  <w:color w:val="000000" w:themeColor="text1"/>
                  <w:lang w:val="en-US"/>
                </w:rPr>
                <w:t>-</w:t>
              </w:r>
            </w:ins>
            <w:ins w:id="965" w:author="Sebastien Bik" w:date="2021-08-06T09:30:00Z">
              <w:r>
                <w:rPr>
                  <w:color w:val="000000" w:themeColor="text1"/>
                  <w:lang w:val="en-US"/>
                </w:rPr>
                <w:t>decommissioning of the endpoint v1.1 to create virtual card</w:t>
              </w:r>
            </w:ins>
          </w:p>
          <w:p w14:paraId="09246463" w14:textId="4AFFC600" w:rsidR="00B16626" w:rsidRDefault="00B16626" w:rsidP="00B16626">
            <w:pPr>
              <w:rPr>
                <w:ins w:id="966" w:author="Sebastien Bik" w:date="2021-08-06T09:29:00Z"/>
                <w:color w:val="000000" w:themeColor="text1"/>
                <w:lang w:val="en-US"/>
              </w:rPr>
            </w:pPr>
            <w:ins w:id="967" w:author="Sebastien Bik" w:date="2021-08-06T09:31:00Z">
              <w:r>
                <w:rPr>
                  <w:color w:val="000000" w:themeColor="text1"/>
                  <w:lang w:val="en-US"/>
                </w:rPr>
                <w:t>-use of the endpoint v2.0 to create virtual card</w:t>
              </w:r>
            </w:ins>
          </w:p>
          <w:p w14:paraId="767F2512" w14:textId="136470E9" w:rsidR="00B16626" w:rsidRDefault="00B16626" w:rsidP="00B16626">
            <w:pPr>
              <w:rPr>
                <w:ins w:id="968" w:author="Sebastien Bik" w:date="2021-08-06T09:28:00Z"/>
                <w:color w:val="000000" w:themeColor="text1"/>
                <w:lang w:val="en-US"/>
              </w:rPr>
            </w:pPr>
            <w:ins w:id="969" w:author="Sebastien Bik" w:date="2021-08-06T09:28:00Z">
              <w:r>
                <w:rPr>
                  <w:color w:val="000000" w:themeColor="text1"/>
                  <w:lang w:val="en-US"/>
                </w:rPr>
                <w:t>-New endpoints for Get Cvx2 in version 2.0</w:t>
              </w:r>
            </w:ins>
          </w:p>
          <w:p w14:paraId="46B2AFF0" w14:textId="77777777" w:rsidR="00B16626" w:rsidRDefault="00B16626" w:rsidP="00B16626">
            <w:pPr>
              <w:rPr>
                <w:ins w:id="970" w:author="Sebastien Bik" w:date="2021-08-06T09:31:00Z"/>
                <w:color w:val="000000" w:themeColor="text1"/>
                <w:lang w:val="en-US"/>
              </w:rPr>
            </w:pPr>
            <w:ins w:id="971" w:author="Sebastien Bik" w:date="2021-08-06T09:28:00Z">
              <w:r>
                <w:rPr>
                  <w:color w:val="000000" w:themeColor="text1"/>
                  <w:lang w:val="en-US"/>
                </w:rPr>
                <w:t>-New endpoint for Get Pan in version 2.0</w:t>
              </w:r>
            </w:ins>
          </w:p>
          <w:p w14:paraId="1391AD11" w14:textId="63164AB4" w:rsidR="00B16626" w:rsidRDefault="00B16626" w:rsidP="00B16626">
            <w:pPr>
              <w:rPr>
                <w:ins w:id="972" w:author="Sebastien Bik" w:date="2021-08-06T09:27:00Z"/>
                <w:color w:val="000000" w:themeColor="text1"/>
                <w:lang w:val="en-US"/>
              </w:rPr>
            </w:pPr>
            <w:ins w:id="973" w:author="Sebastien Bik" w:date="2021-08-06T09:32:00Z">
              <w:r>
                <w:rPr>
                  <w:color w:val="000000" w:themeColor="text1"/>
                  <w:lang w:val="en-US"/>
                </w:rPr>
                <w:t xml:space="preserve">-deletion </w:t>
              </w:r>
            </w:ins>
            <w:ins w:id="974" w:author="Sebastien Bik" w:date="2021-08-06T09:33:00Z">
              <w:r>
                <w:rPr>
                  <w:color w:val="000000" w:themeColor="text1"/>
                  <w:lang w:val="en-US"/>
                </w:rPr>
                <w:t xml:space="preserve">in the documentation </w:t>
              </w:r>
            </w:ins>
            <w:ins w:id="975" w:author="Sebastien Bik" w:date="2021-08-06T09:32:00Z">
              <w:r>
                <w:rPr>
                  <w:color w:val="000000" w:themeColor="text1"/>
                  <w:lang w:val="en-US"/>
                </w:rPr>
                <w:t xml:space="preserve">of the </w:t>
              </w:r>
            </w:ins>
            <w:ins w:id="976" w:author="Sebastien Bik" w:date="2021-08-06T09:33:00Z">
              <w:r>
                <w:rPr>
                  <w:color w:val="000000" w:themeColor="text1"/>
                  <w:lang w:val="en-US"/>
                </w:rPr>
                <w:t xml:space="preserve">endpoints : </w:t>
              </w:r>
            </w:ins>
            <w:ins w:id="977" w:author="Sebastien Bik" w:date="2021-08-06T09:32:00Z">
              <w:r>
                <w:rPr>
                  <w:color w:val="000000" w:themeColor="text1"/>
                  <w:lang w:val="en-US"/>
                </w:rPr>
                <w:t xml:space="preserve">creation of virtual card in stock mode and the endpoint associate an holder </w:t>
              </w:r>
            </w:ins>
            <w:ins w:id="978" w:author="Sebastien Bik" w:date="2021-08-06T09:34:00Z">
              <w:r>
                <w:rPr>
                  <w:color w:val="000000" w:themeColor="text1"/>
                  <w:lang w:val="en-US"/>
                </w:rPr>
                <w:t>to a virtual card</w:t>
              </w:r>
            </w:ins>
          </w:p>
        </w:tc>
      </w:tr>
    </w:tbl>
    <w:p w14:paraId="6F85801B" w14:textId="77777777" w:rsidR="00052E3D" w:rsidRPr="004C0BA9" w:rsidRDefault="00052E3D" w:rsidP="00052E3D">
      <w:pPr>
        <w:pStyle w:val="Heading1"/>
        <w:numPr>
          <w:ilvl w:val="0"/>
          <w:numId w:val="0"/>
        </w:numPr>
        <w:rPr>
          <w:color w:val="000000" w:themeColor="text1"/>
          <w:sz w:val="24"/>
          <w:lang w:val="en-US"/>
        </w:rPr>
      </w:pPr>
    </w:p>
    <w:p w14:paraId="6F906DE3" w14:textId="65008E2A" w:rsidR="00F95CAE" w:rsidRPr="004C0BA9" w:rsidRDefault="00185D1B" w:rsidP="006C1588">
      <w:pPr>
        <w:pStyle w:val="Heading1"/>
        <w:rPr>
          <w:sz w:val="24"/>
        </w:rPr>
      </w:pPr>
      <w:bookmarkStart w:id="979" w:name="_Toc79761307"/>
      <w:r w:rsidRPr="004C0BA9">
        <w:rPr>
          <w:sz w:val="24"/>
        </w:rPr>
        <w:t>Re</w:t>
      </w:r>
      <w:r w:rsidR="00F95CAE" w:rsidRPr="004C0BA9">
        <w:rPr>
          <w:sz w:val="24"/>
        </w:rPr>
        <w:t>sources</w:t>
      </w:r>
      <w:bookmarkEnd w:id="4"/>
      <w:r w:rsidR="002470C4" w:rsidRPr="004C0BA9">
        <w:rPr>
          <w:sz w:val="24"/>
        </w:rPr>
        <w:t xml:space="preserve"> </w:t>
      </w:r>
      <w:r w:rsidR="00BA4314" w:rsidRPr="004C0BA9">
        <w:rPr>
          <w:sz w:val="24"/>
        </w:rPr>
        <w:t>API V1.0</w:t>
      </w:r>
      <w:r w:rsidR="003D5B20" w:rsidRPr="004C0BA9">
        <w:rPr>
          <w:sz w:val="24"/>
        </w:rPr>
        <w:t>/ V1.1</w:t>
      </w:r>
      <w:bookmarkEnd w:id="979"/>
    </w:p>
    <w:p w14:paraId="1361ED5B" w14:textId="7428EEFA" w:rsidR="00806E18" w:rsidRPr="004C0BA9" w:rsidRDefault="00806E18" w:rsidP="0044456F">
      <w:pPr>
        <w:rPr>
          <w:color w:val="000000" w:themeColor="text1"/>
        </w:rPr>
      </w:pPr>
    </w:p>
    <w:p w14:paraId="2EDB67E5" w14:textId="77777777" w:rsidR="00806E18" w:rsidRPr="004C0BA9" w:rsidRDefault="000C77D5" w:rsidP="00B126C2">
      <w:pPr>
        <w:pStyle w:val="Heading2"/>
      </w:pPr>
      <w:bookmarkStart w:id="980" w:name="_Toc79761308"/>
      <w:bookmarkEnd w:id="5"/>
      <w:bookmarkEnd w:id="6"/>
      <w:r w:rsidRPr="004C0BA9">
        <w:t>Card</w:t>
      </w:r>
      <w:bookmarkEnd w:id="980"/>
    </w:p>
    <w:p w14:paraId="322D79A2" w14:textId="77777777" w:rsidR="00806E18" w:rsidRPr="004C0BA9" w:rsidRDefault="00806E18" w:rsidP="00806E18"/>
    <w:p w14:paraId="1512564F" w14:textId="73263E5F" w:rsidR="004D4A21" w:rsidRPr="004D4A21" w:rsidRDefault="004D4A21" w:rsidP="004D4A21">
      <w:pPr>
        <w:textAlignment w:val="baseline"/>
        <w:rPr>
          <w:rFonts w:ascii="Cambria Math" w:hAnsi="Cambria Math" w:cs="Cambria Math"/>
          <w:sz w:val="18"/>
          <w:szCs w:val="18"/>
        </w:rPr>
      </w:pPr>
    </w:p>
    <w:tbl>
      <w:tblPr>
        <w:tblW w:w="9490" w:type="dxa"/>
        <w:tblInd w:w="-43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PrChange w:id="981" w:author="Veillard Quentin" w:date="2021-07-01T16:59:00Z">
          <w:tblPr>
            <w:tblW w:w="9490" w:type="dxa"/>
            <w:tblInd w:w="-434" w:type="dxa"/>
            <w:tbl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blBorders>
            <w:tblLayout w:type="fixed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</w:tblPrChange>
      </w:tblPr>
      <w:tblGrid>
        <w:gridCol w:w="2127"/>
        <w:gridCol w:w="1193"/>
        <w:gridCol w:w="934"/>
        <w:gridCol w:w="2693"/>
        <w:gridCol w:w="2543"/>
        <w:tblGridChange w:id="982">
          <w:tblGrid>
            <w:gridCol w:w="2127"/>
            <w:gridCol w:w="1193"/>
            <w:gridCol w:w="934"/>
            <w:gridCol w:w="2670"/>
            <w:gridCol w:w="2566"/>
          </w:tblGrid>
        </w:tblGridChange>
      </w:tblGrid>
      <w:tr w:rsidR="00E823B7" w:rsidRPr="004D4A21" w14:paraId="2982D938" w14:textId="77777777" w:rsidTr="007926F6"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365F91" w:themeFill="accent1" w:themeFillShade="BF"/>
            <w:hideMark/>
            <w:tcPrChange w:id="983" w:author="Veillard Quentin" w:date="2021-07-01T16:59:00Z">
              <w:tcPr>
                <w:tcW w:w="2127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365F91" w:themeFill="accent1" w:themeFillShade="BF"/>
                <w:hideMark/>
              </w:tcPr>
            </w:tcPrChange>
          </w:tcPr>
          <w:p w14:paraId="7B85E252" w14:textId="77777777" w:rsidR="004D4A21" w:rsidRPr="004D4A21" w:rsidRDefault="004D4A21" w:rsidP="004D4A21">
            <w:pPr>
              <w:textAlignment w:val="baseline"/>
            </w:pPr>
            <w:r w:rsidRPr="004D4A21">
              <w:rPr>
                <w:b/>
                <w:bCs/>
                <w:color w:val="FFFFFF"/>
              </w:rPr>
              <w:t>Property</w:t>
            </w:r>
            <w:r w:rsidRPr="004D4A21">
              <w:rPr>
                <w:color w:val="FFFFFF"/>
              </w:rPr>
              <w:t> </w:t>
            </w:r>
          </w:p>
        </w:tc>
        <w:tc>
          <w:tcPr>
            <w:tcW w:w="119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365F91" w:themeFill="accent1" w:themeFillShade="BF"/>
            <w:hideMark/>
            <w:tcPrChange w:id="984" w:author="Veillard Quentin" w:date="2021-07-01T16:59:00Z">
              <w:tcPr>
                <w:tcW w:w="1193" w:type="dxa"/>
                <w:tcBorders>
                  <w:top w:val="single" w:sz="6" w:space="0" w:color="auto"/>
                  <w:left w:val="nil"/>
                  <w:bottom w:val="single" w:sz="6" w:space="0" w:color="auto"/>
                  <w:right w:val="single" w:sz="6" w:space="0" w:color="auto"/>
                </w:tcBorders>
                <w:shd w:val="clear" w:color="auto" w:fill="365F91" w:themeFill="accent1" w:themeFillShade="BF"/>
                <w:hideMark/>
              </w:tcPr>
            </w:tcPrChange>
          </w:tcPr>
          <w:p w14:paraId="5A486AE2" w14:textId="77777777" w:rsidR="004D4A21" w:rsidRPr="004D4A21" w:rsidRDefault="004D4A21" w:rsidP="004D4A21">
            <w:pPr>
              <w:textAlignment w:val="baseline"/>
            </w:pPr>
            <w:r w:rsidRPr="004D4A21">
              <w:rPr>
                <w:b/>
                <w:bCs/>
                <w:color w:val="FFFFFF"/>
              </w:rPr>
              <w:t>Type</w:t>
            </w:r>
            <w:r w:rsidRPr="004D4A21">
              <w:rPr>
                <w:color w:val="FFFFFF"/>
              </w:rPr>
              <w:t> </w:t>
            </w:r>
          </w:p>
        </w:tc>
        <w:tc>
          <w:tcPr>
            <w:tcW w:w="93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365F91" w:themeFill="accent1" w:themeFillShade="BF"/>
            <w:hideMark/>
            <w:tcPrChange w:id="985" w:author="Veillard Quentin" w:date="2021-07-01T16:59:00Z">
              <w:tcPr>
                <w:tcW w:w="934" w:type="dxa"/>
                <w:tcBorders>
                  <w:top w:val="single" w:sz="6" w:space="0" w:color="auto"/>
                  <w:left w:val="nil"/>
                  <w:bottom w:val="single" w:sz="6" w:space="0" w:color="auto"/>
                  <w:right w:val="single" w:sz="6" w:space="0" w:color="auto"/>
                </w:tcBorders>
                <w:shd w:val="clear" w:color="auto" w:fill="365F91" w:themeFill="accent1" w:themeFillShade="BF"/>
                <w:hideMark/>
              </w:tcPr>
            </w:tcPrChange>
          </w:tcPr>
          <w:p w14:paraId="27394D20" w14:textId="77777777" w:rsidR="004D4A21" w:rsidRPr="004D4A21" w:rsidRDefault="004D4A21" w:rsidP="004D4A21">
            <w:pPr>
              <w:textAlignment w:val="baseline"/>
            </w:pPr>
            <w:r w:rsidRPr="004D4A21">
              <w:rPr>
                <w:b/>
                <w:bCs/>
                <w:color w:val="FFFFFF"/>
              </w:rPr>
              <w:t>Format</w:t>
            </w:r>
            <w:r w:rsidRPr="004D4A21">
              <w:rPr>
                <w:color w:val="FFFFFF"/>
              </w:rPr>
              <w:t> </w:t>
            </w:r>
          </w:p>
        </w:tc>
        <w:tc>
          <w:tcPr>
            <w:tcW w:w="269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365F91" w:themeFill="accent1" w:themeFillShade="BF"/>
            <w:hideMark/>
            <w:tcPrChange w:id="986" w:author="Veillard Quentin" w:date="2021-07-01T16:59:00Z">
              <w:tcPr>
                <w:tcW w:w="2670" w:type="dxa"/>
                <w:tcBorders>
                  <w:top w:val="single" w:sz="6" w:space="0" w:color="auto"/>
                  <w:left w:val="nil"/>
                  <w:bottom w:val="single" w:sz="6" w:space="0" w:color="auto"/>
                  <w:right w:val="single" w:sz="6" w:space="0" w:color="auto"/>
                </w:tcBorders>
                <w:shd w:val="clear" w:color="auto" w:fill="365F91" w:themeFill="accent1" w:themeFillShade="BF"/>
                <w:hideMark/>
              </w:tcPr>
            </w:tcPrChange>
          </w:tcPr>
          <w:p w14:paraId="5C50831D" w14:textId="5E3BB3E3" w:rsidR="004D4A21" w:rsidRPr="004D4A21" w:rsidRDefault="004D4A21" w:rsidP="004D4A21">
            <w:pPr>
              <w:textAlignment w:val="baseline"/>
            </w:pPr>
            <w:r w:rsidRPr="004D4A21">
              <w:rPr>
                <w:b/>
                <w:bCs/>
                <w:color w:val="FFFFFF"/>
              </w:rPr>
              <w:t>Ex</w:t>
            </w:r>
            <w:r w:rsidR="00563CAF">
              <w:rPr>
                <w:b/>
                <w:bCs/>
                <w:color w:val="FFFFFF"/>
              </w:rPr>
              <w:t>a</w:t>
            </w:r>
            <w:r w:rsidRPr="004D4A21">
              <w:rPr>
                <w:b/>
                <w:bCs/>
                <w:color w:val="FFFFFF"/>
              </w:rPr>
              <w:t>mple</w:t>
            </w:r>
            <w:r w:rsidRPr="004D4A21">
              <w:rPr>
                <w:color w:val="FFFFFF"/>
              </w:rPr>
              <w:t> </w:t>
            </w:r>
          </w:p>
        </w:tc>
        <w:tc>
          <w:tcPr>
            <w:tcW w:w="254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365F91" w:themeFill="accent1" w:themeFillShade="BF"/>
            <w:hideMark/>
            <w:tcPrChange w:id="987" w:author="Veillard Quentin" w:date="2021-07-01T16:59:00Z">
              <w:tcPr>
                <w:tcW w:w="2566" w:type="dxa"/>
                <w:tcBorders>
                  <w:top w:val="single" w:sz="6" w:space="0" w:color="auto"/>
                  <w:left w:val="nil"/>
                  <w:bottom w:val="single" w:sz="6" w:space="0" w:color="auto"/>
                  <w:right w:val="single" w:sz="6" w:space="0" w:color="auto"/>
                </w:tcBorders>
                <w:shd w:val="clear" w:color="auto" w:fill="365F91" w:themeFill="accent1" w:themeFillShade="BF"/>
                <w:hideMark/>
              </w:tcPr>
            </w:tcPrChange>
          </w:tcPr>
          <w:p w14:paraId="17C2DC1C" w14:textId="77777777" w:rsidR="004D4A21" w:rsidRPr="004D4A21" w:rsidRDefault="004D4A21" w:rsidP="004D4A21">
            <w:pPr>
              <w:textAlignment w:val="baseline"/>
            </w:pPr>
            <w:r w:rsidRPr="004D4A21">
              <w:rPr>
                <w:b/>
                <w:bCs/>
                <w:color w:val="FFFFFF"/>
              </w:rPr>
              <w:t>Description</w:t>
            </w:r>
            <w:r w:rsidRPr="004D4A21">
              <w:rPr>
                <w:color w:val="FFFFFF"/>
              </w:rPr>
              <w:t> </w:t>
            </w:r>
          </w:p>
        </w:tc>
      </w:tr>
      <w:tr w:rsidR="00E823B7" w:rsidRPr="00651F55" w14:paraId="465E310E" w14:textId="77777777" w:rsidTr="007926F6">
        <w:tc>
          <w:tcPr>
            <w:tcW w:w="212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  <w:tcPrChange w:id="988" w:author="Veillard Quentin" w:date="2021-07-01T16:59:00Z">
              <w:tcPr>
                <w:tcW w:w="2127" w:type="dxa"/>
                <w:tcBorders>
                  <w:top w:val="nil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auto"/>
                <w:hideMark/>
              </w:tcPr>
            </w:tcPrChange>
          </w:tcPr>
          <w:p w14:paraId="1BD3F1EB" w14:textId="77777777" w:rsidR="004D4A21" w:rsidRPr="004D4A21" w:rsidRDefault="004D4A21" w:rsidP="004D4A21">
            <w:pPr>
              <w:textAlignment w:val="baseline"/>
            </w:pPr>
            <w:r w:rsidRPr="004D4A21">
              <w:rPr>
                <w:rFonts w:ascii="Yu Gothic Light" w:hAnsi="Yu Gothic Light"/>
                <w:color w:val="A31515"/>
                <w:sz w:val="18"/>
                <w:szCs w:val="18"/>
              </w:rPr>
              <w:t>Id 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  <w:tcPrChange w:id="989" w:author="Veillard Quentin" w:date="2021-07-01T16:59:00Z">
              <w:tcPr>
                <w:tcW w:w="1193" w:type="dxa"/>
                <w:tcBorders>
                  <w:top w:val="nil"/>
                  <w:left w:val="nil"/>
                  <w:bottom w:val="single" w:sz="6" w:space="0" w:color="auto"/>
                  <w:right w:val="single" w:sz="6" w:space="0" w:color="auto"/>
                </w:tcBorders>
                <w:shd w:val="clear" w:color="auto" w:fill="auto"/>
                <w:hideMark/>
              </w:tcPr>
            </w:tcPrChange>
          </w:tcPr>
          <w:p w14:paraId="2CF47D2B" w14:textId="77777777" w:rsidR="004D4A21" w:rsidRPr="004D4A21" w:rsidRDefault="004D4A21" w:rsidP="004D4A21">
            <w:pPr>
              <w:textAlignment w:val="baseline"/>
            </w:pPr>
            <w:r w:rsidRPr="004D4A21">
              <w:rPr>
                <w:color w:val="000000"/>
              </w:rPr>
              <w:t>Long </w:t>
            </w:r>
          </w:p>
        </w:tc>
        <w:tc>
          <w:tcPr>
            <w:tcW w:w="93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  <w:tcPrChange w:id="990" w:author="Veillard Quentin" w:date="2021-07-01T16:59:00Z">
              <w:tcPr>
                <w:tcW w:w="934" w:type="dxa"/>
                <w:tcBorders>
                  <w:top w:val="nil"/>
                  <w:left w:val="nil"/>
                  <w:bottom w:val="single" w:sz="6" w:space="0" w:color="auto"/>
                  <w:right w:val="single" w:sz="6" w:space="0" w:color="auto"/>
                </w:tcBorders>
                <w:shd w:val="clear" w:color="auto" w:fill="auto"/>
                <w:hideMark/>
              </w:tcPr>
            </w:tcPrChange>
          </w:tcPr>
          <w:p w14:paraId="3A72A853" w14:textId="77777777" w:rsidR="004D4A21" w:rsidRPr="004D4A21" w:rsidRDefault="004D4A21" w:rsidP="004D4A21">
            <w:pPr>
              <w:textAlignment w:val="baseline"/>
            </w:pPr>
            <w:r w:rsidRPr="004D4A21">
              <w:rPr>
                <w:color w:val="000000"/>
              </w:rPr>
              <w:t>N(19) 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  <w:tcPrChange w:id="991" w:author="Veillard Quentin" w:date="2021-07-01T16:59:00Z">
              <w:tcPr>
                <w:tcW w:w="2670" w:type="dxa"/>
                <w:tcBorders>
                  <w:top w:val="nil"/>
                  <w:left w:val="nil"/>
                  <w:bottom w:val="single" w:sz="6" w:space="0" w:color="auto"/>
                  <w:right w:val="single" w:sz="6" w:space="0" w:color="auto"/>
                </w:tcBorders>
                <w:shd w:val="clear" w:color="auto" w:fill="auto"/>
                <w:hideMark/>
              </w:tcPr>
            </w:tcPrChange>
          </w:tcPr>
          <w:p w14:paraId="5BB0397D" w14:textId="1228A277" w:rsidR="004D4A21" w:rsidRPr="00B44C78" w:rsidRDefault="00261F10" w:rsidP="004D4A21">
            <w:pPr>
              <w:textAlignment w:val="baseline"/>
              <w:rPr>
                <w:rFonts w:ascii="Yu Gothic Light" w:hAnsi="Yu Gothic Light"/>
                <w:color w:val="0451A5"/>
                <w:sz w:val="18"/>
                <w:szCs w:val="18"/>
              </w:rPr>
            </w:pPr>
            <w:r w:rsidRPr="00B44C78">
              <w:rPr>
                <w:rFonts w:ascii="Yu Gothic Light" w:hAnsi="Yu Gothic Light"/>
                <w:color w:val="0451A5"/>
                <w:sz w:val="18"/>
                <w:szCs w:val="18"/>
              </w:rPr>
              <w:t>Always "0"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  <w:tcPrChange w:id="992" w:author="Veillard Quentin" w:date="2021-07-01T16:59:00Z">
              <w:tcPr>
                <w:tcW w:w="2566" w:type="dxa"/>
                <w:tcBorders>
                  <w:top w:val="nil"/>
                  <w:left w:val="nil"/>
                  <w:bottom w:val="single" w:sz="6" w:space="0" w:color="auto"/>
                  <w:right w:val="single" w:sz="6" w:space="0" w:color="auto"/>
                </w:tcBorders>
                <w:shd w:val="clear" w:color="auto" w:fill="auto"/>
                <w:hideMark/>
              </w:tcPr>
            </w:tcPrChange>
          </w:tcPr>
          <w:p w14:paraId="4979A5B0" w14:textId="77777777" w:rsidR="00E823B7" w:rsidRDefault="004D4A21" w:rsidP="004D4A21">
            <w:pPr>
              <w:textAlignment w:val="baseline"/>
              <w:rPr>
                <w:lang w:val="en-US"/>
              </w:rPr>
            </w:pPr>
            <w:r w:rsidRPr="004D4A21">
              <w:rPr>
                <w:lang w:val="en-US"/>
              </w:rPr>
              <w:t>Do not us</w:t>
            </w:r>
            <w:r w:rsidR="00E823B7">
              <w:rPr>
                <w:lang w:val="en-US"/>
              </w:rPr>
              <w:t>e.</w:t>
            </w:r>
          </w:p>
          <w:p w14:paraId="129A593D" w14:textId="3FFFAEA9" w:rsidR="004D4A21" w:rsidRPr="001F0AEF" w:rsidRDefault="00E823B7" w:rsidP="004D4A21">
            <w:pPr>
              <w:textAlignment w:val="baseline"/>
              <w:rPr>
                <w:lang w:val="en-US"/>
              </w:rPr>
            </w:pPr>
            <w:r>
              <w:rPr>
                <w:lang w:val="en-US"/>
              </w:rPr>
              <w:t xml:space="preserve">The </w:t>
            </w:r>
            <w:r w:rsidRPr="004D4A21">
              <w:rPr>
                <w:color w:val="000000"/>
                <w:lang w:val="en-US"/>
              </w:rPr>
              <w:t>Card ID</w:t>
            </w:r>
            <w:r>
              <w:rPr>
                <w:color w:val="000000"/>
                <w:lang w:val="en-US"/>
              </w:rPr>
              <w:t xml:space="preserve"> is used for an</w:t>
            </w:r>
            <w:r w:rsidR="004D4A21" w:rsidRPr="004D4A21">
              <w:rPr>
                <w:lang w:val="en-US"/>
              </w:rPr>
              <w:t> </w:t>
            </w:r>
            <w:r w:rsidR="004D4A21" w:rsidRPr="004D4A21">
              <w:rPr>
                <w:b/>
                <w:bCs/>
                <w:lang w:val="en-US"/>
              </w:rPr>
              <w:t>internal usage</w:t>
            </w:r>
            <w:r w:rsidR="004D4A21" w:rsidRPr="001F0AEF">
              <w:rPr>
                <w:lang w:val="en-US"/>
              </w:rPr>
              <w:t> </w:t>
            </w:r>
          </w:p>
        </w:tc>
      </w:tr>
      <w:tr w:rsidR="00E823B7" w:rsidRPr="00651F55" w14:paraId="01C6DD06" w14:textId="77777777" w:rsidTr="007926F6">
        <w:tc>
          <w:tcPr>
            <w:tcW w:w="212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  <w:tcPrChange w:id="993" w:author="Veillard Quentin" w:date="2021-07-01T16:59:00Z">
              <w:tcPr>
                <w:tcW w:w="2127" w:type="dxa"/>
                <w:tcBorders>
                  <w:top w:val="nil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auto"/>
                <w:hideMark/>
              </w:tcPr>
            </w:tcPrChange>
          </w:tcPr>
          <w:p w14:paraId="268CD342" w14:textId="77777777" w:rsidR="004D4A21" w:rsidRPr="004D4A21" w:rsidRDefault="004D4A21" w:rsidP="004D4A21">
            <w:pPr>
              <w:textAlignment w:val="baseline"/>
            </w:pPr>
            <w:r w:rsidRPr="004D4A21">
              <w:rPr>
                <w:rFonts w:ascii="Yu Gothic Light" w:hAnsi="Yu Gothic Light"/>
                <w:color w:val="A31515"/>
                <w:sz w:val="18"/>
                <w:szCs w:val="18"/>
              </w:rPr>
              <w:t>AppCardId 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  <w:tcPrChange w:id="994" w:author="Veillard Quentin" w:date="2021-07-01T16:59:00Z">
              <w:tcPr>
                <w:tcW w:w="1193" w:type="dxa"/>
                <w:tcBorders>
                  <w:top w:val="nil"/>
                  <w:left w:val="nil"/>
                  <w:bottom w:val="single" w:sz="6" w:space="0" w:color="auto"/>
                  <w:right w:val="single" w:sz="6" w:space="0" w:color="auto"/>
                </w:tcBorders>
                <w:shd w:val="clear" w:color="auto" w:fill="auto"/>
                <w:hideMark/>
              </w:tcPr>
            </w:tcPrChange>
          </w:tcPr>
          <w:p w14:paraId="03915768" w14:textId="77777777" w:rsidR="004D4A21" w:rsidRPr="004D4A21" w:rsidRDefault="004D4A21" w:rsidP="004D4A21">
            <w:pPr>
              <w:textAlignment w:val="baseline"/>
            </w:pPr>
            <w:r w:rsidRPr="004D4A21">
              <w:rPr>
                <w:color w:val="000000"/>
              </w:rPr>
              <w:t>String </w:t>
            </w:r>
          </w:p>
        </w:tc>
        <w:tc>
          <w:tcPr>
            <w:tcW w:w="93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  <w:tcPrChange w:id="995" w:author="Veillard Quentin" w:date="2021-07-01T16:59:00Z">
              <w:tcPr>
                <w:tcW w:w="934" w:type="dxa"/>
                <w:tcBorders>
                  <w:top w:val="nil"/>
                  <w:left w:val="nil"/>
                  <w:bottom w:val="single" w:sz="6" w:space="0" w:color="auto"/>
                  <w:right w:val="single" w:sz="6" w:space="0" w:color="auto"/>
                </w:tcBorders>
                <w:shd w:val="clear" w:color="auto" w:fill="auto"/>
                <w:hideMark/>
              </w:tcPr>
            </w:tcPrChange>
          </w:tcPr>
          <w:p w14:paraId="79D2EEBE" w14:textId="77777777" w:rsidR="004D4A21" w:rsidRPr="004D4A21" w:rsidRDefault="004D4A21" w:rsidP="004D4A21">
            <w:pPr>
              <w:textAlignment w:val="baseline"/>
            </w:pPr>
            <w:r w:rsidRPr="004D4A21">
              <w:rPr>
                <w:color w:val="000000"/>
              </w:rPr>
              <w:t>X(255) 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  <w:tcPrChange w:id="996" w:author="Veillard Quentin" w:date="2021-07-01T16:59:00Z">
              <w:tcPr>
                <w:tcW w:w="2670" w:type="dxa"/>
                <w:tcBorders>
                  <w:top w:val="nil"/>
                  <w:left w:val="nil"/>
                  <w:bottom w:val="single" w:sz="6" w:space="0" w:color="auto"/>
                  <w:right w:val="single" w:sz="6" w:space="0" w:color="auto"/>
                </w:tcBorders>
                <w:shd w:val="clear" w:color="auto" w:fill="auto"/>
                <w:hideMark/>
              </w:tcPr>
            </w:tcPrChange>
          </w:tcPr>
          <w:p w14:paraId="12A86E95" w14:textId="77777777" w:rsidR="00E823B7" w:rsidRDefault="00E823B7" w:rsidP="00E823B7">
            <w:pPr>
              <w:shd w:val="clear" w:color="auto" w:fill="FFFFFE"/>
              <w:spacing w:line="270" w:lineRule="atLeast"/>
              <w:rPr>
                <w:rFonts w:ascii="Yu Gothic Light" w:hAnsi="Yu Gothic Light"/>
                <w:color w:val="000000"/>
                <w:sz w:val="18"/>
                <w:szCs w:val="18"/>
              </w:rPr>
            </w:pPr>
            <w:r>
              <w:rPr>
                <w:rFonts w:ascii="Yu Gothic Light" w:hAnsi="Yu Gothic Light"/>
                <w:color w:val="0451A5"/>
                <w:sz w:val="18"/>
                <w:szCs w:val="18"/>
              </w:rPr>
              <w:t>XPOLLENS-CP1</w:t>
            </w:r>
          </w:p>
          <w:p w14:paraId="2C1DF78B" w14:textId="26B1EB9B" w:rsidR="004D4A21" w:rsidRPr="00B44C78" w:rsidRDefault="004D4A21" w:rsidP="004D4A21">
            <w:pPr>
              <w:textAlignment w:val="baseline"/>
              <w:rPr>
                <w:rFonts w:ascii="Yu Gothic Light" w:hAnsi="Yu Gothic Light"/>
                <w:color w:val="0451A5"/>
                <w:sz w:val="18"/>
                <w:szCs w:val="18"/>
              </w:rPr>
            </w:pPr>
          </w:p>
        </w:tc>
        <w:tc>
          <w:tcPr>
            <w:tcW w:w="25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  <w:tcPrChange w:id="997" w:author="Veillard Quentin" w:date="2021-07-01T16:59:00Z">
              <w:tcPr>
                <w:tcW w:w="2566" w:type="dxa"/>
                <w:tcBorders>
                  <w:top w:val="nil"/>
                  <w:left w:val="nil"/>
                  <w:bottom w:val="single" w:sz="6" w:space="0" w:color="auto"/>
                  <w:right w:val="single" w:sz="6" w:space="0" w:color="auto"/>
                </w:tcBorders>
                <w:shd w:val="clear" w:color="auto" w:fill="auto"/>
                <w:hideMark/>
              </w:tcPr>
            </w:tcPrChange>
          </w:tcPr>
          <w:p w14:paraId="14AE678A" w14:textId="10B60BFF" w:rsidR="004D4A21" w:rsidRPr="001F0AEF" w:rsidRDefault="00707BB5" w:rsidP="004D4A21">
            <w:pPr>
              <w:textAlignment w:val="baseline"/>
              <w:rPr>
                <w:lang w:val="en-US"/>
              </w:rPr>
            </w:pPr>
            <w:r>
              <w:rPr>
                <w:color w:val="000000"/>
                <w:lang w:val="en-US"/>
              </w:rPr>
              <w:t>It is</w:t>
            </w:r>
            <w:r w:rsidR="00E823B7">
              <w:rPr>
                <w:color w:val="000000"/>
                <w:lang w:val="en-US"/>
              </w:rPr>
              <w:t xml:space="preserve"> the </w:t>
            </w:r>
            <w:r w:rsidR="004D4A21" w:rsidRPr="004D4A21">
              <w:rPr>
                <w:color w:val="000000"/>
                <w:lang w:val="en-US"/>
              </w:rPr>
              <w:t>card</w:t>
            </w:r>
            <w:r>
              <w:rPr>
                <w:color w:val="000000"/>
                <w:lang w:val="en-US"/>
              </w:rPr>
              <w:t>’s</w:t>
            </w:r>
            <w:r w:rsidR="004D4A21" w:rsidRPr="004D4A21">
              <w:rPr>
                <w:color w:val="000000"/>
                <w:lang w:val="en-US"/>
              </w:rPr>
              <w:t xml:space="preserve"> external ref</w:t>
            </w:r>
            <w:r w:rsidR="00E823B7">
              <w:rPr>
                <w:color w:val="000000"/>
                <w:lang w:val="en-US"/>
              </w:rPr>
              <w:t>erence</w:t>
            </w:r>
            <w:r w:rsidR="004D4A21" w:rsidRPr="001F0AEF">
              <w:rPr>
                <w:color w:val="000000"/>
                <w:lang w:val="en-US"/>
              </w:rPr>
              <w:t> </w:t>
            </w:r>
            <w:r w:rsidR="00E823B7" w:rsidRPr="001F0AEF">
              <w:rPr>
                <w:color w:val="000000"/>
                <w:lang w:val="en-US"/>
              </w:rPr>
              <w:t>(</w:t>
            </w:r>
            <w:r w:rsidR="001F0AEF" w:rsidRPr="004D4A21">
              <w:rPr>
                <w:color w:val="000000"/>
                <w:lang w:val="en-US"/>
              </w:rPr>
              <w:t>Third party</w:t>
            </w:r>
            <w:r w:rsidR="00E823B7" w:rsidRPr="004D4A21">
              <w:rPr>
                <w:color w:val="000000"/>
                <w:lang w:val="en-US"/>
              </w:rPr>
              <w:t> card ID</w:t>
            </w:r>
            <w:r w:rsidR="00E823B7">
              <w:rPr>
                <w:color w:val="000000"/>
                <w:lang w:val="en-US"/>
              </w:rPr>
              <w:t>)</w:t>
            </w:r>
          </w:p>
        </w:tc>
      </w:tr>
      <w:tr w:rsidR="001A3DF3" w:rsidRPr="00651F55" w14:paraId="31C2C349" w14:textId="77777777" w:rsidTr="007926F6">
        <w:trPr>
          <w:trHeight w:val="555"/>
          <w:trPrChange w:id="998" w:author="Veillard Quentin" w:date="2021-07-01T16:59:00Z">
            <w:trPr>
              <w:trHeight w:val="555"/>
            </w:trPr>
          </w:trPrChange>
        </w:trPr>
        <w:tc>
          <w:tcPr>
            <w:tcW w:w="212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PrChange w:id="999" w:author="Veillard Quentin" w:date="2021-07-01T16:59:00Z">
              <w:tcPr>
                <w:tcW w:w="2127" w:type="dxa"/>
                <w:tcBorders>
                  <w:top w:val="nil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auto"/>
              </w:tcPr>
            </w:tcPrChange>
          </w:tcPr>
          <w:p w14:paraId="08794669" w14:textId="77777777" w:rsidR="007925B4" w:rsidRPr="004D4A21" w:rsidRDefault="007925B4" w:rsidP="007925B4">
            <w:pPr>
              <w:textAlignment w:val="baseline"/>
            </w:pPr>
            <w:r w:rsidRPr="004D4A21">
              <w:rPr>
                <w:rFonts w:ascii="Yu Gothic Light" w:hAnsi="Yu Gothic Light"/>
                <w:color w:val="A31515"/>
                <w:sz w:val="18"/>
                <w:szCs w:val="18"/>
              </w:rPr>
              <w:t>IsAlphaTest </w:t>
            </w:r>
          </w:p>
          <w:p w14:paraId="2511CA83" w14:textId="2F8EEAF5" w:rsidR="007925B4" w:rsidRDefault="007925B4" w:rsidP="007925B4">
            <w:pPr>
              <w:shd w:val="clear" w:color="auto" w:fill="FFFFFE"/>
              <w:spacing w:line="270" w:lineRule="atLeast"/>
              <w:rPr>
                <w:rFonts w:ascii="Yu Gothic Light" w:hAnsi="Yu Gothic Light"/>
                <w:color w:val="A31515"/>
                <w:sz w:val="18"/>
                <w:szCs w:val="18"/>
              </w:rPr>
            </w:pPr>
            <w:r w:rsidRPr="004D4A21">
              <w:rPr>
                <w:color w:val="000000"/>
              </w:rPr>
              <w:t> 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PrChange w:id="1000" w:author="Veillard Quentin" w:date="2021-07-01T16:59:00Z">
              <w:tcPr>
                <w:tcW w:w="1193" w:type="dxa"/>
                <w:tcBorders>
                  <w:top w:val="nil"/>
                  <w:left w:val="nil"/>
                  <w:bottom w:val="single" w:sz="6" w:space="0" w:color="auto"/>
                  <w:right w:val="single" w:sz="6" w:space="0" w:color="auto"/>
                </w:tcBorders>
                <w:shd w:val="clear" w:color="auto" w:fill="auto"/>
              </w:tcPr>
            </w:tcPrChange>
          </w:tcPr>
          <w:p w14:paraId="3692B6FE" w14:textId="66514300" w:rsidR="007925B4" w:rsidRPr="004D4A21" w:rsidRDefault="007925B4" w:rsidP="007925B4">
            <w:pPr>
              <w:textAlignment w:val="baseline"/>
              <w:rPr>
                <w:color w:val="000000"/>
              </w:rPr>
            </w:pPr>
            <w:r w:rsidRPr="00247951">
              <w:rPr>
                <w:color w:val="000000"/>
              </w:rPr>
              <w:t>Int</w:t>
            </w:r>
          </w:p>
        </w:tc>
        <w:tc>
          <w:tcPr>
            <w:tcW w:w="93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PrChange w:id="1001" w:author="Veillard Quentin" w:date="2021-07-01T16:59:00Z">
              <w:tcPr>
                <w:tcW w:w="934" w:type="dxa"/>
                <w:tcBorders>
                  <w:top w:val="nil"/>
                  <w:left w:val="nil"/>
                  <w:bottom w:val="single" w:sz="6" w:space="0" w:color="auto"/>
                  <w:right w:val="single" w:sz="6" w:space="0" w:color="auto"/>
                </w:tcBorders>
                <w:shd w:val="clear" w:color="auto" w:fill="auto"/>
              </w:tcPr>
            </w:tcPrChange>
          </w:tcPr>
          <w:p w14:paraId="3582F8FA" w14:textId="48359240" w:rsidR="007925B4" w:rsidRPr="004D4A21" w:rsidRDefault="007925B4" w:rsidP="007925B4">
            <w:pPr>
              <w:textAlignment w:val="baseline"/>
              <w:rPr>
                <w:color w:val="000000"/>
              </w:rPr>
            </w:pPr>
            <w:r w:rsidRPr="004D4A21">
              <w:rPr>
                <w:color w:val="000000"/>
              </w:rPr>
              <w:t> 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PrChange w:id="1002" w:author="Veillard Quentin" w:date="2021-07-01T16:59:00Z">
              <w:tcPr>
                <w:tcW w:w="2670" w:type="dxa"/>
                <w:tcBorders>
                  <w:top w:val="nil"/>
                  <w:left w:val="nil"/>
                  <w:bottom w:val="single" w:sz="6" w:space="0" w:color="auto"/>
                  <w:right w:val="single" w:sz="6" w:space="0" w:color="auto"/>
                </w:tcBorders>
                <w:shd w:val="clear" w:color="auto" w:fill="auto"/>
              </w:tcPr>
            </w:tcPrChange>
          </w:tcPr>
          <w:p w14:paraId="7C966C54" w14:textId="4A388BCC" w:rsidR="007925B4" w:rsidRPr="00B44C78" w:rsidRDefault="007925B4" w:rsidP="007925B4">
            <w:pPr>
              <w:textAlignment w:val="baseline"/>
              <w:rPr>
                <w:rFonts w:ascii="Yu Gothic Light" w:hAnsi="Yu Gothic Light"/>
                <w:color w:val="0451A5"/>
                <w:sz w:val="18"/>
                <w:szCs w:val="18"/>
              </w:rPr>
            </w:pPr>
            <w:r w:rsidRPr="00B44C78">
              <w:rPr>
                <w:rFonts w:ascii="Yu Gothic Light" w:hAnsi="Yu Gothic Light"/>
                <w:color w:val="0451A5"/>
                <w:sz w:val="18"/>
                <w:szCs w:val="18"/>
              </w:rPr>
              <w:t>1 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PrChange w:id="1003" w:author="Veillard Quentin" w:date="2021-07-01T16:59:00Z">
              <w:tcPr>
                <w:tcW w:w="2566" w:type="dxa"/>
                <w:tcBorders>
                  <w:top w:val="nil"/>
                  <w:left w:val="nil"/>
                  <w:bottom w:val="single" w:sz="6" w:space="0" w:color="auto"/>
                  <w:right w:val="single" w:sz="6" w:space="0" w:color="auto"/>
                </w:tcBorders>
                <w:shd w:val="clear" w:color="auto" w:fill="auto"/>
              </w:tcPr>
            </w:tcPrChange>
          </w:tcPr>
          <w:p w14:paraId="7657F62F" w14:textId="2EC6F526" w:rsidR="007925B4" w:rsidRPr="001F0AEF" w:rsidRDefault="007925B4" w:rsidP="007925B4">
            <w:pPr>
              <w:textAlignment w:val="baseline"/>
              <w:rPr>
                <w:lang w:val="en-US"/>
              </w:rPr>
            </w:pPr>
            <w:r w:rsidRPr="004D4A21">
              <w:rPr>
                <w:color w:val="000000"/>
                <w:lang w:val="en-US"/>
              </w:rPr>
              <w:t>This is related to an internal configuration. Alpha-tests cards are for NPS-Manufacturer chain validation</w:t>
            </w:r>
            <w:r w:rsidR="00E823B7">
              <w:rPr>
                <w:color w:val="000000"/>
                <w:lang w:val="en-US"/>
              </w:rPr>
              <w:t>:</w:t>
            </w:r>
            <w:r w:rsidRPr="001F0AEF">
              <w:rPr>
                <w:color w:val="000000"/>
                <w:lang w:val="en-US"/>
              </w:rPr>
              <w:t> </w:t>
            </w:r>
          </w:p>
          <w:p w14:paraId="278C6A8D" w14:textId="77777777" w:rsidR="007925B4" w:rsidRPr="001F0AEF" w:rsidRDefault="007925B4" w:rsidP="007925B4">
            <w:pPr>
              <w:textAlignment w:val="baseline"/>
              <w:rPr>
                <w:lang w:val="en-US"/>
              </w:rPr>
            </w:pPr>
            <w:r w:rsidRPr="004D4A21">
              <w:rPr>
                <w:color w:val="000000"/>
                <w:lang w:val="en-US"/>
              </w:rPr>
              <w:t>1 = This card is used for alpha-test</w:t>
            </w:r>
            <w:r w:rsidRPr="001F0AEF">
              <w:rPr>
                <w:color w:val="000000"/>
                <w:lang w:val="en-US"/>
              </w:rPr>
              <w:t> </w:t>
            </w:r>
          </w:p>
          <w:p w14:paraId="31C6C6BB" w14:textId="50E07844" w:rsidR="007925B4" w:rsidRPr="004D4A21" w:rsidRDefault="007925B4" w:rsidP="007925B4">
            <w:pPr>
              <w:textAlignment w:val="baseline"/>
              <w:rPr>
                <w:color w:val="000000"/>
                <w:lang w:val="en-GB"/>
              </w:rPr>
            </w:pPr>
            <w:r w:rsidRPr="004D4A21">
              <w:rPr>
                <w:color w:val="000000"/>
                <w:lang w:val="en-US"/>
              </w:rPr>
              <w:t>0 = This car is not used for alpha-test</w:t>
            </w:r>
            <w:r w:rsidRPr="001F0AEF">
              <w:rPr>
                <w:color w:val="000000"/>
                <w:lang w:val="en-US"/>
              </w:rPr>
              <w:t> </w:t>
            </w:r>
          </w:p>
        </w:tc>
      </w:tr>
      <w:tr w:rsidR="001A3DF3" w:rsidRPr="004D4A21" w14:paraId="0445616F" w14:textId="77777777" w:rsidTr="007926F6">
        <w:trPr>
          <w:trHeight w:val="555"/>
          <w:trPrChange w:id="1004" w:author="Veillard Quentin" w:date="2021-07-01T16:59:00Z">
            <w:trPr>
              <w:trHeight w:val="555"/>
            </w:trPr>
          </w:trPrChange>
        </w:trPr>
        <w:tc>
          <w:tcPr>
            <w:tcW w:w="212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PrChange w:id="1005" w:author="Veillard Quentin" w:date="2021-07-01T16:59:00Z">
              <w:tcPr>
                <w:tcW w:w="2127" w:type="dxa"/>
                <w:tcBorders>
                  <w:top w:val="nil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auto"/>
              </w:tcPr>
            </w:tcPrChange>
          </w:tcPr>
          <w:p w14:paraId="6E4E1B7E" w14:textId="77777777" w:rsidR="007925B4" w:rsidRDefault="0172C96E" w:rsidP="007925B4">
            <w:pPr>
              <w:shd w:val="clear" w:color="auto" w:fill="FFFFFE"/>
              <w:spacing w:line="270" w:lineRule="atLeast"/>
              <w:rPr>
                <w:rFonts w:ascii="Yu Gothic Light" w:hAnsi="Yu Gothic Light"/>
                <w:color w:val="000000"/>
                <w:sz w:val="18"/>
                <w:szCs w:val="18"/>
              </w:rPr>
            </w:pPr>
            <w:r w:rsidRPr="6EC1CE5C">
              <w:rPr>
                <w:rFonts w:ascii="Yu Gothic Light" w:hAnsi="Yu Gothic Light"/>
                <w:color w:val="A31515"/>
                <w:sz w:val="18"/>
                <w:szCs w:val="18"/>
              </w:rPr>
              <w:t>IsContactlessBlocked</w:t>
            </w:r>
          </w:p>
          <w:p w14:paraId="6A97E497" w14:textId="77777777" w:rsidR="007925B4" w:rsidRPr="004D4A21" w:rsidRDefault="007925B4" w:rsidP="007925B4">
            <w:pPr>
              <w:textAlignment w:val="baseline"/>
              <w:rPr>
                <w:rFonts w:ascii="Yu Gothic Light" w:hAnsi="Yu Gothic Light"/>
                <w:color w:val="A31515"/>
                <w:sz w:val="18"/>
                <w:szCs w:val="18"/>
              </w:rPr>
            </w:pPr>
          </w:p>
        </w:tc>
        <w:tc>
          <w:tcPr>
            <w:tcW w:w="119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PrChange w:id="1006" w:author="Veillard Quentin" w:date="2021-07-01T16:59:00Z">
              <w:tcPr>
                <w:tcW w:w="1193" w:type="dxa"/>
                <w:tcBorders>
                  <w:top w:val="nil"/>
                  <w:left w:val="nil"/>
                  <w:bottom w:val="single" w:sz="6" w:space="0" w:color="auto"/>
                  <w:right w:val="single" w:sz="6" w:space="0" w:color="auto"/>
                </w:tcBorders>
                <w:shd w:val="clear" w:color="auto" w:fill="auto"/>
              </w:tcPr>
            </w:tcPrChange>
          </w:tcPr>
          <w:p w14:paraId="60295882" w14:textId="77777777" w:rsidR="007925B4" w:rsidRPr="004D4A21" w:rsidRDefault="007925B4" w:rsidP="007925B4">
            <w:pPr>
              <w:textAlignment w:val="baseline"/>
              <w:rPr>
                <w:color w:val="000000"/>
              </w:rPr>
            </w:pPr>
          </w:p>
        </w:tc>
        <w:tc>
          <w:tcPr>
            <w:tcW w:w="93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PrChange w:id="1007" w:author="Veillard Quentin" w:date="2021-07-01T16:59:00Z">
              <w:tcPr>
                <w:tcW w:w="934" w:type="dxa"/>
                <w:tcBorders>
                  <w:top w:val="nil"/>
                  <w:left w:val="nil"/>
                  <w:bottom w:val="single" w:sz="6" w:space="0" w:color="auto"/>
                  <w:right w:val="single" w:sz="6" w:space="0" w:color="auto"/>
                </w:tcBorders>
                <w:shd w:val="clear" w:color="auto" w:fill="auto"/>
              </w:tcPr>
            </w:tcPrChange>
          </w:tcPr>
          <w:p w14:paraId="2D356365" w14:textId="77777777" w:rsidR="007925B4" w:rsidRPr="004D4A21" w:rsidRDefault="007925B4" w:rsidP="007925B4">
            <w:pPr>
              <w:textAlignment w:val="baseline"/>
              <w:rPr>
                <w:color w:val="000000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PrChange w:id="1008" w:author="Veillard Quentin" w:date="2021-07-01T16:59:00Z">
              <w:tcPr>
                <w:tcW w:w="2670" w:type="dxa"/>
                <w:tcBorders>
                  <w:top w:val="nil"/>
                  <w:left w:val="nil"/>
                  <w:bottom w:val="single" w:sz="6" w:space="0" w:color="auto"/>
                  <w:right w:val="single" w:sz="6" w:space="0" w:color="auto"/>
                </w:tcBorders>
                <w:shd w:val="clear" w:color="auto" w:fill="auto"/>
              </w:tcPr>
            </w:tcPrChange>
          </w:tcPr>
          <w:p w14:paraId="7432F04E" w14:textId="00EEE871" w:rsidR="007925B4" w:rsidRPr="00B44C78" w:rsidRDefault="00EB775F" w:rsidP="007925B4">
            <w:pPr>
              <w:textAlignment w:val="baseline"/>
              <w:rPr>
                <w:rFonts w:ascii="Yu Gothic Light" w:hAnsi="Yu Gothic Light"/>
                <w:color w:val="0451A5"/>
                <w:sz w:val="18"/>
                <w:szCs w:val="18"/>
              </w:rPr>
            </w:pPr>
            <w:r>
              <w:rPr>
                <w:rFonts w:ascii="Yu Gothic Light" w:hAnsi="Yu Gothic Light"/>
                <w:color w:val="0451A5"/>
                <w:sz w:val="18"/>
                <w:szCs w:val="18"/>
              </w:rPr>
              <w:t>0</w:t>
            </w:r>
            <w:r w:rsidRPr="00B44C78" w:rsidDel="00EB775F">
              <w:rPr>
                <w:rFonts w:ascii="Yu Gothic Light" w:hAnsi="Yu Gothic Light"/>
                <w:color w:val="0451A5"/>
                <w:sz w:val="18"/>
                <w:szCs w:val="18"/>
              </w:rPr>
              <w:t xml:space="preserve"> 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PrChange w:id="1009" w:author="Veillard Quentin" w:date="2021-07-01T16:59:00Z">
              <w:tcPr>
                <w:tcW w:w="2566" w:type="dxa"/>
                <w:tcBorders>
                  <w:top w:val="nil"/>
                  <w:left w:val="nil"/>
                  <w:bottom w:val="single" w:sz="6" w:space="0" w:color="auto"/>
                  <w:right w:val="single" w:sz="6" w:space="0" w:color="auto"/>
                </w:tcBorders>
                <w:shd w:val="clear" w:color="auto" w:fill="auto"/>
              </w:tcPr>
            </w:tcPrChange>
          </w:tcPr>
          <w:p w14:paraId="6139DFA3" w14:textId="6857F876" w:rsidR="007925B4" w:rsidRPr="004D4A21" w:rsidRDefault="00EB775F" w:rsidP="007925B4">
            <w:pPr>
              <w:textAlignment w:val="baseline"/>
              <w:rPr>
                <w:color w:val="000000"/>
                <w:lang w:val="en-GB"/>
              </w:rPr>
            </w:pPr>
            <w:r w:rsidRPr="001657F3">
              <w:rPr>
                <w:color w:val="000000"/>
                <w:lang w:val="en-US"/>
              </w:rPr>
              <w:t xml:space="preserve">0= IsContactlessBlocked is false </w:t>
            </w:r>
            <w:r>
              <w:rPr>
                <w:color w:val="000000"/>
                <w:lang w:val="en-US"/>
              </w:rPr>
              <w:t>available on a client offer that allow it.</w:t>
            </w:r>
            <w:r w:rsidRPr="001657F3">
              <w:rPr>
                <w:color w:val="000000"/>
                <w:lang w:val="en-US"/>
              </w:rPr>
              <w:br/>
              <w:t>1 = IsContactlessBlocked is true</w:t>
            </w:r>
            <w:r>
              <w:rPr>
                <w:color w:val="000000"/>
                <w:lang w:val="en-US"/>
              </w:rPr>
              <w:t xml:space="preserve"> available on a client offer that allow it.</w:t>
            </w:r>
            <w:r w:rsidRPr="001657F3">
              <w:rPr>
                <w:color w:val="000000"/>
                <w:lang w:val="en-US"/>
              </w:rPr>
              <w:br/>
              <w:t>Null= Always Null for virtual card</w:t>
            </w:r>
          </w:p>
        </w:tc>
      </w:tr>
      <w:tr w:rsidR="001A3DF3" w:rsidRPr="004D4A21" w14:paraId="74602474" w14:textId="77777777" w:rsidTr="007926F6">
        <w:trPr>
          <w:trHeight w:val="555"/>
          <w:trPrChange w:id="1010" w:author="Veillard Quentin" w:date="2021-07-01T16:59:00Z">
            <w:trPr>
              <w:trHeight w:val="555"/>
            </w:trPr>
          </w:trPrChange>
        </w:trPr>
        <w:tc>
          <w:tcPr>
            <w:tcW w:w="212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PrChange w:id="1011" w:author="Veillard Quentin" w:date="2021-07-01T16:59:00Z">
              <w:tcPr>
                <w:tcW w:w="2127" w:type="dxa"/>
                <w:tcBorders>
                  <w:top w:val="nil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auto"/>
              </w:tcPr>
            </w:tcPrChange>
          </w:tcPr>
          <w:p w14:paraId="50C61DE6" w14:textId="77777777" w:rsidR="007925B4" w:rsidRPr="004D4A21" w:rsidRDefault="007925B4" w:rsidP="007925B4">
            <w:pPr>
              <w:textAlignment w:val="baseline"/>
            </w:pPr>
            <w:r w:rsidRPr="004D4A21">
              <w:rPr>
                <w:rFonts w:ascii="Yu Gothic Light" w:hAnsi="Yu Gothic Light"/>
                <w:color w:val="A31515"/>
                <w:sz w:val="18"/>
                <w:szCs w:val="18"/>
              </w:rPr>
              <w:t>Network </w:t>
            </w:r>
          </w:p>
          <w:p w14:paraId="08AB5917" w14:textId="5B75E1CF" w:rsidR="007925B4" w:rsidRPr="004D4A21" w:rsidRDefault="007925B4" w:rsidP="007925B4">
            <w:pPr>
              <w:textAlignment w:val="baseline"/>
              <w:rPr>
                <w:rFonts w:ascii="Yu Gothic Light" w:hAnsi="Yu Gothic Light"/>
                <w:color w:val="A31515"/>
                <w:sz w:val="18"/>
                <w:szCs w:val="18"/>
              </w:rPr>
            </w:pPr>
            <w:r w:rsidRPr="004D4A21">
              <w:rPr>
                <w:color w:val="000000"/>
              </w:rPr>
              <w:t> 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PrChange w:id="1012" w:author="Veillard Quentin" w:date="2021-07-01T16:59:00Z">
              <w:tcPr>
                <w:tcW w:w="1193" w:type="dxa"/>
                <w:tcBorders>
                  <w:top w:val="nil"/>
                  <w:left w:val="nil"/>
                  <w:bottom w:val="single" w:sz="6" w:space="0" w:color="auto"/>
                  <w:right w:val="single" w:sz="6" w:space="0" w:color="auto"/>
                </w:tcBorders>
                <w:shd w:val="clear" w:color="auto" w:fill="auto"/>
              </w:tcPr>
            </w:tcPrChange>
          </w:tcPr>
          <w:p w14:paraId="3085700B" w14:textId="5464B98F" w:rsidR="007925B4" w:rsidRPr="004D4A21" w:rsidRDefault="007925B4" w:rsidP="007925B4">
            <w:pPr>
              <w:textAlignment w:val="baseline"/>
              <w:rPr>
                <w:color w:val="000000"/>
              </w:rPr>
            </w:pPr>
            <w:r w:rsidRPr="004D4A21">
              <w:rPr>
                <w:color w:val="000000"/>
              </w:rPr>
              <w:t>int </w:t>
            </w:r>
          </w:p>
        </w:tc>
        <w:tc>
          <w:tcPr>
            <w:tcW w:w="93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PrChange w:id="1013" w:author="Veillard Quentin" w:date="2021-07-01T16:59:00Z">
              <w:tcPr>
                <w:tcW w:w="934" w:type="dxa"/>
                <w:tcBorders>
                  <w:top w:val="nil"/>
                  <w:left w:val="nil"/>
                  <w:bottom w:val="single" w:sz="6" w:space="0" w:color="auto"/>
                  <w:right w:val="single" w:sz="6" w:space="0" w:color="auto"/>
                </w:tcBorders>
                <w:shd w:val="clear" w:color="auto" w:fill="auto"/>
              </w:tcPr>
            </w:tcPrChange>
          </w:tcPr>
          <w:p w14:paraId="0A2821AD" w14:textId="372F8A5A" w:rsidR="007925B4" w:rsidRPr="004D4A21" w:rsidRDefault="007925B4" w:rsidP="007925B4">
            <w:pPr>
              <w:textAlignment w:val="baseline"/>
              <w:rPr>
                <w:color w:val="000000"/>
              </w:rPr>
            </w:pPr>
            <w:r w:rsidRPr="004D4A21">
              <w:rPr>
                <w:color w:val="000000"/>
              </w:rPr>
              <w:t>N(10) 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PrChange w:id="1014" w:author="Veillard Quentin" w:date="2021-07-01T16:59:00Z">
              <w:tcPr>
                <w:tcW w:w="2670" w:type="dxa"/>
                <w:tcBorders>
                  <w:top w:val="nil"/>
                  <w:left w:val="nil"/>
                  <w:bottom w:val="single" w:sz="6" w:space="0" w:color="auto"/>
                  <w:right w:val="single" w:sz="6" w:space="0" w:color="auto"/>
                </w:tcBorders>
                <w:shd w:val="clear" w:color="auto" w:fill="auto"/>
              </w:tcPr>
            </w:tcPrChange>
          </w:tcPr>
          <w:p w14:paraId="40A0AEDB" w14:textId="35DB6BA6" w:rsidR="007925B4" w:rsidRPr="00B44C78" w:rsidRDefault="007925B4" w:rsidP="007925B4">
            <w:pPr>
              <w:textAlignment w:val="baseline"/>
              <w:rPr>
                <w:rFonts w:ascii="Yu Gothic Light" w:hAnsi="Yu Gothic Light"/>
                <w:color w:val="0451A5"/>
                <w:sz w:val="18"/>
                <w:szCs w:val="18"/>
              </w:rPr>
            </w:pPr>
            <w:r w:rsidRPr="00B44C78">
              <w:rPr>
                <w:rFonts w:ascii="Yu Gothic Light" w:hAnsi="Yu Gothic Light"/>
                <w:color w:val="0451A5"/>
                <w:sz w:val="18"/>
                <w:szCs w:val="18"/>
              </w:rPr>
              <w:t>3 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PrChange w:id="1015" w:author="Veillard Quentin" w:date="2021-07-01T16:59:00Z">
              <w:tcPr>
                <w:tcW w:w="2566" w:type="dxa"/>
                <w:tcBorders>
                  <w:top w:val="nil"/>
                  <w:left w:val="nil"/>
                  <w:bottom w:val="single" w:sz="6" w:space="0" w:color="auto"/>
                  <w:right w:val="single" w:sz="6" w:space="0" w:color="auto"/>
                </w:tcBorders>
                <w:shd w:val="clear" w:color="auto" w:fill="auto"/>
              </w:tcPr>
            </w:tcPrChange>
          </w:tcPr>
          <w:p w14:paraId="6F60EC8F" w14:textId="3BD3EF2C" w:rsidR="007925B4" w:rsidRPr="004D4A21" w:rsidRDefault="007925B4" w:rsidP="007925B4">
            <w:pPr>
              <w:textAlignment w:val="baseline"/>
              <w:rPr>
                <w:color w:val="000000"/>
                <w:lang w:val="en-GB"/>
              </w:rPr>
            </w:pPr>
            <w:r w:rsidRPr="004D4A21">
              <w:rPr>
                <w:color w:val="000000"/>
              </w:rPr>
              <w:t>Card</w:t>
            </w:r>
            <w:r>
              <w:rPr>
                <w:color w:val="000000"/>
              </w:rPr>
              <w:t>’</w:t>
            </w:r>
            <w:r w:rsidRPr="004D4A21">
              <w:rPr>
                <w:color w:val="000000"/>
              </w:rPr>
              <w:t>s network (3 = VISA) </w:t>
            </w:r>
          </w:p>
        </w:tc>
      </w:tr>
      <w:tr w:rsidR="001A3DF3" w:rsidRPr="004D4A21" w14:paraId="0684E895" w14:textId="77777777" w:rsidTr="007926F6">
        <w:trPr>
          <w:trHeight w:val="555"/>
          <w:trPrChange w:id="1016" w:author="Veillard Quentin" w:date="2021-07-01T16:59:00Z">
            <w:trPr>
              <w:trHeight w:val="555"/>
            </w:trPr>
          </w:trPrChange>
        </w:trPr>
        <w:tc>
          <w:tcPr>
            <w:tcW w:w="212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PrChange w:id="1017" w:author="Veillard Quentin" w:date="2021-07-01T16:59:00Z">
              <w:tcPr>
                <w:tcW w:w="2127" w:type="dxa"/>
                <w:tcBorders>
                  <w:top w:val="nil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auto"/>
              </w:tcPr>
            </w:tcPrChange>
          </w:tcPr>
          <w:p w14:paraId="150D54B4" w14:textId="77777777" w:rsidR="007925B4" w:rsidRPr="004D4A21" w:rsidRDefault="007925B4" w:rsidP="007925B4">
            <w:pPr>
              <w:textAlignment w:val="baseline"/>
            </w:pPr>
            <w:r w:rsidRPr="004D4A21">
              <w:rPr>
                <w:rFonts w:ascii="Yu Gothic Light" w:hAnsi="Yu Gothic Light"/>
                <w:color w:val="A31515"/>
                <w:sz w:val="18"/>
                <w:szCs w:val="18"/>
              </w:rPr>
              <w:t>Hint </w:t>
            </w:r>
          </w:p>
          <w:p w14:paraId="6B7C3512" w14:textId="3B7748EB" w:rsidR="007925B4" w:rsidRPr="004D4A21" w:rsidRDefault="007925B4" w:rsidP="007925B4">
            <w:pPr>
              <w:textAlignment w:val="baseline"/>
              <w:rPr>
                <w:rFonts w:ascii="Yu Gothic Light" w:hAnsi="Yu Gothic Light"/>
                <w:color w:val="A31515"/>
                <w:sz w:val="18"/>
                <w:szCs w:val="18"/>
              </w:rPr>
            </w:pPr>
            <w:r w:rsidRPr="004D4A21">
              <w:rPr>
                <w:color w:val="000000"/>
              </w:rPr>
              <w:t> 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PrChange w:id="1018" w:author="Veillard Quentin" w:date="2021-07-01T16:59:00Z">
              <w:tcPr>
                <w:tcW w:w="1193" w:type="dxa"/>
                <w:tcBorders>
                  <w:top w:val="nil"/>
                  <w:left w:val="nil"/>
                  <w:bottom w:val="single" w:sz="6" w:space="0" w:color="auto"/>
                  <w:right w:val="single" w:sz="6" w:space="0" w:color="auto"/>
                </w:tcBorders>
                <w:shd w:val="clear" w:color="auto" w:fill="auto"/>
              </w:tcPr>
            </w:tcPrChange>
          </w:tcPr>
          <w:p w14:paraId="170CE462" w14:textId="6A353CCE" w:rsidR="007925B4" w:rsidRPr="004D4A21" w:rsidRDefault="007925B4" w:rsidP="007925B4">
            <w:pPr>
              <w:textAlignment w:val="baseline"/>
              <w:rPr>
                <w:color w:val="000000"/>
              </w:rPr>
            </w:pPr>
            <w:r w:rsidRPr="004D4A21">
              <w:rPr>
                <w:color w:val="000000"/>
              </w:rPr>
              <w:t>String </w:t>
            </w:r>
          </w:p>
        </w:tc>
        <w:tc>
          <w:tcPr>
            <w:tcW w:w="93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PrChange w:id="1019" w:author="Veillard Quentin" w:date="2021-07-01T16:59:00Z">
              <w:tcPr>
                <w:tcW w:w="934" w:type="dxa"/>
                <w:tcBorders>
                  <w:top w:val="nil"/>
                  <w:left w:val="nil"/>
                  <w:bottom w:val="single" w:sz="6" w:space="0" w:color="auto"/>
                  <w:right w:val="single" w:sz="6" w:space="0" w:color="auto"/>
                </w:tcBorders>
                <w:shd w:val="clear" w:color="auto" w:fill="auto"/>
              </w:tcPr>
            </w:tcPrChange>
          </w:tcPr>
          <w:p w14:paraId="64A24C5B" w14:textId="176A9816" w:rsidR="007925B4" w:rsidRPr="004D4A21" w:rsidRDefault="007925B4" w:rsidP="007925B4">
            <w:pPr>
              <w:textAlignment w:val="baseline"/>
              <w:rPr>
                <w:color w:val="000000"/>
              </w:rPr>
            </w:pPr>
            <w:r w:rsidRPr="004D4A21">
              <w:rPr>
                <w:color w:val="000000"/>
              </w:rPr>
              <w:t>X(16) 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PrChange w:id="1020" w:author="Veillard Quentin" w:date="2021-07-01T16:59:00Z">
              <w:tcPr>
                <w:tcW w:w="2670" w:type="dxa"/>
                <w:tcBorders>
                  <w:top w:val="nil"/>
                  <w:left w:val="nil"/>
                  <w:bottom w:val="single" w:sz="6" w:space="0" w:color="auto"/>
                  <w:right w:val="single" w:sz="6" w:space="0" w:color="auto"/>
                </w:tcBorders>
                <w:shd w:val="clear" w:color="auto" w:fill="auto"/>
              </w:tcPr>
            </w:tcPrChange>
          </w:tcPr>
          <w:p w14:paraId="41582736" w14:textId="47AF9ED2" w:rsidR="007925B4" w:rsidRPr="00B44C78" w:rsidRDefault="00E823B7" w:rsidP="007925B4">
            <w:pPr>
              <w:textAlignment w:val="baseline"/>
              <w:rPr>
                <w:rFonts w:ascii="Yu Gothic Light" w:hAnsi="Yu Gothic Light"/>
                <w:color w:val="0451A5"/>
                <w:sz w:val="18"/>
                <w:szCs w:val="18"/>
              </w:rPr>
            </w:pPr>
            <w:r>
              <w:rPr>
                <w:rFonts w:ascii="Yu Gothic Light" w:hAnsi="Yu Gothic Light"/>
                <w:color w:val="0451A5"/>
                <w:sz w:val="18"/>
                <w:szCs w:val="18"/>
              </w:rPr>
              <w:t>1234XX</w:t>
            </w:r>
            <w:r w:rsidR="007925B4" w:rsidRPr="00B44C78">
              <w:rPr>
                <w:rFonts w:ascii="Yu Gothic Light" w:hAnsi="Yu Gothic Light"/>
                <w:color w:val="0451A5"/>
                <w:sz w:val="18"/>
                <w:szCs w:val="18"/>
              </w:rPr>
              <w:t>XXXXXX</w:t>
            </w:r>
            <w:r>
              <w:rPr>
                <w:rFonts w:ascii="Yu Gothic Light" w:hAnsi="Yu Gothic Light"/>
                <w:color w:val="0451A5"/>
                <w:sz w:val="18"/>
                <w:szCs w:val="18"/>
              </w:rPr>
              <w:t>5678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PrChange w:id="1021" w:author="Veillard Quentin" w:date="2021-07-01T16:59:00Z">
              <w:tcPr>
                <w:tcW w:w="2566" w:type="dxa"/>
                <w:tcBorders>
                  <w:top w:val="nil"/>
                  <w:left w:val="nil"/>
                  <w:bottom w:val="single" w:sz="6" w:space="0" w:color="auto"/>
                  <w:right w:val="single" w:sz="6" w:space="0" w:color="auto"/>
                </w:tcBorders>
                <w:shd w:val="clear" w:color="auto" w:fill="auto"/>
              </w:tcPr>
            </w:tcPrChange>
          </w:tcPr>
          <w:p w14:paraId="6DE50886" w14:textId="3AE75BB6" w:rsidR="007925B4" w:rsidRPr="004D4A21" w:rsidRDefault="007925B4" w:rsidP="007925B4">
            <w:pPr>
              <w:textAlignment w:val="baseline"/>
              <w:rPr>
                <w:color w:val="000000"/>
              </w:rPr>
            </w:pPr>
            <w:r w:rsidRPr="004D4A21">
              <w:rPr>
                <w:color w:val="000000"/>
              </w:rPr>
              <w:t>Hint of the PAN </w:t>
            </w:r>
          </w:p>
        </w:tc>
      </w:tr>
      <w:tr w:rsidR="00E823B7" w:rsidRPr="004D4A21" w14:paraId="3ACF336D" w14:textId="77777777" w:rsidTr="007926F6">
        <w:trPr>
          <w:trHeight w:val="555"/>
          <w:trPrChange w:id="1022" w:author="Veillard Quentin" w:date="2021-07-01T16:59:00Z">
            <w:trPr>
              <w:trHeight w:val="555"/>
            </w:trPr>
          </w:trPrChange>
        </w:trPr>
        <w:tc>
          <w:tcPr>
            <w:tcW w:w="212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PrChange w:id="1023" w:author="Veillard Quentin" w:date="2021-07-01T16:59:00Z">
              <w:tcPr>
                <w:tcW w:w="2127" w:type="dxa"/>
                <w:tcBorders>
                  <w:top w:val="nil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auto"/>
              </w:tcPr>
            </w:tcPrChange>
          </w:tcPr>
          <w:p w14:paraId="2F36B0B7" w14:textId="77777777" w:rsidR="007925B4" w:rsidRPr="004D4A21" w:rsidRDefault="007925B4" w:rsidP="007925B4">
            <w:pPr>
              <w:textAlignment w:val="baseline"/>
            </w:pPr>
            <w:r w:rsidRPr="004D4A21">
              <w:rPr>
                <w:rFonts w:ascii="Yu Gothic Light" w:hAnsi="Yu Gothic Light"/>
                <w:color w:val="A31515"/>
                <w:sz w:val="18"/>
                <w:szCs w:val="18"/>
              </w:rPr>
              <w:t>Name </w:t>
            </w:r>
          </w:p>
          <w:p w14:paraId="4519D205" w14:textId="60263AE3" w:rsidR="007925B4" w:rsidRPr="004D4A21" w:rsidRDefault="007925B4" w:rsidP="007925B4">
            <w:pPr>
              <w:textAlignment w:val="baseline"/>
            </w:pPr>
            <w:r w:rsidRPr="004D4A21">
              <w:rPr>
                <w:color w:val="000000"/>
              </w:rPr>
              <w:t> 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PrChange w:id="1024" w:author="Veillard Quentin" w:date="2021-07-01T16:59:00Z">
              <w:tcPr>
                <w:tcW w:w="1193" w:type="dxa"/>
                <w:tcBorders>
                  <w:top w:val="nil"/>
                  <w:left w:val="nil"/>
                  <w:bottom w:val="single" w:sz="6" w:space="0" w:color="auto"/>
                  <w:right w:val="single" w:sz="6" w:space="0" w:color="auto"/>
                </w:tcBorders>
                <w:shd w:val="clear" w:color="auto" w:fill="auto"/>
              </w:tcPr>
            </w:tcPrChange>
          </w:tcPr>
          <w:p w14:paraId="0A9AF56B" w14:textId="35AE1193" w:rsidR="007925B4" w:rsidRPr="004D4A21" w:rsidRDefault="007925B4" w:rsidP="007925B4">
            <w:pPr>
              <w:textAlignment w:val="baseline"/>
            </w:pPr>
            <w:r w:rsidRPr="004D4A21">
              <w:rPr>
                <w:color w:val="000000"/>
              </w:rPr>
              <w:t>String </w:t>
            </w:r>
          </w:p>
        </w:tc>
        <w:tc>
          <w:tcPr>
            <w:tcW w:w="93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PrChange w:id="1025" w:author="Veillard Quentin" w:date="2021-07-01T16:59:00Z">
              <w:tcPr>
                <w:tcW w:w="934" w:type="dxa"/>
                <w:tcBorders>
                  <w:top w:val="nil"/>
                  <w:left w:val="nil"/>
                  <w:bottom w:val="single" w:sz="6" w:space="0" w:color="auto"/>
                  <w:right w:val="single" w:sz="6" w:space="0" w:color="auto"/>
                </w:tcBorders>
                <w:shd w:val="clear" w:color="auto" w:fill="auto"/>
              </w:tcPr>
            </w:tcPrChange>
          </w:tcPr>
          <w:p w14:paraId="75C5CE0E" w14:textId="71E4F896" w:rsidR="007925B4" w:rsidRPr="004D4A21" w:rsidRDefault="007925B4" w:rsidP="007925B4">
            <w:pPr>
              <w:textAlignment w:val="baseline"/>
            </w:pPr>
            <w:r w:rsidRPr="004D4A21">
              <w:rPr>
                <w:color w:val="000000"/>
              </w:rPr>
              <w:t>X(100) 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PrChange w:id="1026" w:author="Veillard Quentin" w:date="2021-07-01T16:59:00Z">
              <w:tcPr>
                <w:tcW w:w="2670" w:type="dxa"/>
                <w:tcBorders>
                  <w:top w:val="nil"/>
                  <w:left w:val="nil"/>
                  <w:bottom w:val="single" w:sz="6" w:space="0" w:color="auto"/>
                  <w:right w:val="single" w:sz="6" w:space="0" w:color="auto"/>
                </w:tcBorders>
                <w:shd w:val="clear" w:color="auto" w:fill="auto"/>
              </w:tcPr>
            </w:tcPrChange>
          </w:tcPr>
          <w:p w14:paraId="407ED42A" w14:textId="78217791" w:rsidR="007925B4" w:rsidRPr="00B44C78" w:rsidRDefault="007925B4" w:rsidP="007925B4">
            <w:pPr>
              <w:textAlignment w:val="baseline"/>
              <w:rPr>
                <w:rFonts w:ascii="Yu Gothic Light" w:hAnsi="Yu Gothic Light"/>
                <w:color w:val="0451A5"/>
                <w:sz w:val="18"/>
                <w:szCs w:val="18"/>
              </w:rPr>
            </w:pPr>
            <w:r w:rsidRPr="00B44C78">
              <w:rPr>
                <w:rFonts w:ascii="Yu Gothic Light" w:hAnsi="Yu Gothic Light"/>
                <w:color w:val="0451A5"/>
                <w:sz w:val="18"/>
                <w:szCs w:val="18"/>
              </w:rPr>
              <w:t>"Carte bancaire" 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PrChange w:id="1027" w:author="Veillard Quentin" w:date="2021-07-01T16:59:00Z">
              <w:tcPr>
                <w:tcW w:w="2566" w:type="dxa"/>
                <w:tcBorders>
                  <w:top w:val="nil"/>
                  <w:left w:val="nil"/>
                  <w:bottom w:val="single" w:sz="6" w:space="0" w:color="auto"/>
                  <w:right w:val="single" w:sz="6" w:space="0" w:color="auto"/>
                </w:tcBorders>
                <w:shd w:val="clear" w:color="auto" w:fill="auto"/>
              </w:tcPr>
            </w:tcPrChange>
          </w:tcPr>
          <w:p w14:paraId="5C9E2A72" w14:textId="2408FD15" w:rsidR="007925B4" w:rsidRPr="004D4A21" w:rsidRDefault="007925B4" w:rsidP="007925B4">
            <w:pPr>
              <w:textAlignment w:val="baseline"/>
            </w:pPr>
            <w:r w:rsidRPr="004D4A21">
              <w:rPr>
                <w:color w:val="000000"/>
              </w:rPr>
              <w:t>Card</w:t>
            </w:r>
            <w:r w:rsidR="00707BB5">
              <w:rPr>
                <w:color w:val="000000"/>
              </w:rPr>
              <w:t>’s</w:t>
            </w:r>
            <w:r w:rsidRPr="004D4A21">
              <w:rPr>
                <w:color w:val="000000"/>
              </w:rPr>
              <w:t> display name </w:t>
            </w:r>
          </w:p>
        </w:tc>
      </w:tr>
      <w:tr w:rsidR="00E823B7" w:rsidRPr="004D4A21" w14:paraId="2AB52DB6" w14:textId="77777777" w:rsidTr="007926F6">
        <w:trPr>
          <w:trHeight w:val="555"/>
          <w:trPrChange w:id="1028" w:author="Veillard Quentin" w:date="2021-07-01T16:59:00Z">
            <w:trPr>
              <w:trHeight w:val="555"/>
            </w:trPr>
          </w:trPrChange>
        </w:trPr>
        <w:tc>
          <w:tcPr>
            <w:tcW w:w="212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PrChange w:id="1029" w:author="Veillard Quentin" w:date="2021-07-01T16:59:00Z">
              <w:tcPr>
                <w:tcW w:w="2127" w:type="dxa"/>
                <w:tcBorders>
                  <w:top w:val="nil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auto"/>
              </w:tcPr>
            </w:tcPrChange>
          </w:tcPr>
          <w:p w14:paraId="7C5834BC" w14:textId="3C4CD8B4" w:rsidR="007925B4" w:rsidRPr="004D4A21" w:rsidRDefault="007925B4" w:rsidP="007925B4">
            <w:pPr>
              <w:textAlignment w:val="baseline"/>
            </w:pPr>
            <w:r w:rsidRPr="004D4A21">
              <w:rPr>
                <w:rFonts w:ascii="Yu Gothic Light" w:hAnsi="Yu Gothic Light"/>
                <w:color w:val="A31515"/>
                <w:sz w:val="18"/>
                <w:szCs w:val="18"/>
              </w:rPr>
              <w:t>Country 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PrChange w:id="1030" w:author="Veillard Quentin" w:date="2021-07-01T16:59:00Z">
              <w:tcPr>
                <w:tcW w:w="1193" w:type="dxa"/>
                <w:tcBorders>
                  <w:top w:val="nil"/>
                  <w:left w:val="nil"/>
                  <w:bottom w:val="single" w:sz="6" w:space="0" w:color="auto"/>
                  <w:right w:val="single" w:sz="6" w:space="0" w:color="auto"/>
                </w:tcBorders>
                <w:shd w:val="clear" w:color="auto" w:fill="auto"/>
              </w:tcPr>
            </w:tcPrChange>
          </w:tcPr>
          <w:p w14:paraId="5EEC0FC0" w14:textId="6B2251F9" w:rsidR="007925B4" w:rsidRPr="004D4A21" w:rsidRDefault="007925B4" w:rsidP="007925B4">
            <w:pPr>
              <w:textAlignment w:val="baseline"/>
            </w:pPr>
            <w:r w:rsidRPr="004D4A21">
              <w:rPr>
                <w:color w:val="000000"/>
              </w:rPr>
              <w:t>String </w:t>
            </w:r>
          </w:p>
        </w:tc>
        <w:tc>
          <w:tcPr>
            <w:tcW w:w="93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PrChange w:id="1031" w:author="Veillard Quentin" w:date="2021-07-01T16:59:00Z">
              <w:tcPr>
                <w:tcW w:w="934" w:type="dxa"/>
                <w:tcBorders>
                  <w:top w:val="nil"/>
                  <w:left w:val="nil"/>
                  <w:bottom w:val="single" w:sz="6" w:space="0" w:color="auto"/>
                  <w:right w:val="single" w:sz="6" w:space="0" w:color="auto"/>
                </w:tcBorders>
                <w:shd w:val="clear" w:color="auto" w:fill="auto"/>
              </w:tcPr>
            </w:tcPrChange>
          </w:tcPr>
          <w:p w14:paraId="2125118B" w14:textId="1EAF9C78" w:rsidR="007925B4" w:rsidRPr="004D4A21" w:rsidRDefault="007925B4" w:rsidP="007925B4">
            <w:pPr>
              <w:textAlignment w:val="baseline"/>
            </w:pPr>
            <w:r w:rsidRPr="004D4A21">
              <w:rPr>
                <w:color w:val="000000"/>
              </w:rPr>
              <w:t>X(2) 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PrChange w:id="1032" w:author="Veillard Quentin" w:date="2021-07-01T16:59:00Z">
              <w:tcPr>
                <w:tcW w:w="2670" w:type="dxa"/>
                <w:tcBorders>
                  <w:top w:val="nil"/>
                  <w:left w:val="nil"/>
                  <w:bottom w:val="single" w:sz="6" w:space="0" w:color="auto"/>
                  <w:right w:val="single" w:sz="6" w:space="0" w:color="auto"/>
                </w:tcBorders>
                <w:shd w:val="clear" w:color="auto" w:fill="auto"/>
              </w:tcPr>
            </w:tcPrChange>
          </w:tcPr>
          <w:p w14:paraId="261EBE57" w14:textId="5212675B" w:rsidR="007925B4" w:rsidRPr="00B44C78" w:rsidRDefault="007925B4" w:rsidP="007925B4">
            <w:pPr>
              <w:textAlignment w:val="baseline"/>
              <w:rPr>
                <w:rFonts w:ascii="Yu Gothic Light" w:hAnsi="Yu Gothic Light"/>
                <w:color w:val="0451A5"/>
                <w:sz w:val="18"/>
                <w:szCs w:val="18"/>
              </w:rPr>
            </w:pPr>
            <w:r w:rsidRPr="00B44C78">
              <w:rPr>
                <w:rFonts w:ascii="Yu Gothic Light" w:hAnsi="Yu Gothic Light"/>
                <w:color w:val="0451A5"/>
                <w:sz w:val="18"/>
                <w:szCs w:val="18"/>
              </w:rPr>
              <w:t>"FR" 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PrChange w:id="1033" w:author="Veillard Quentin" w:date="2021-07-01T16:59:00Z">
              <w:tcPr>
                <w:tcW w:w="2566" w:type="dxa"/>
                <w:tcBorders>
                  <w:top w:val="nil"/>
                  <w:left w:val="nil"/>
                  <w:bottom w:val="single" w:sz="6" w:space="0" w:color="auto"/>
                  <w:right w:val="single" w:sz="6" w:space="0" w:color="auto"/>
                </w:tcBorders>
                <w:shd w:val="clear" w:color="auto" w:fill="auto"/>
              </w:tcPr>
            </w:tcPrChange>
          </w:tcPr>
          <w:p w14:paraId="0478D5F8" w14:textId="0C3D3229" w:rsidR="007925B4" w:rsidRPr="004D4A21" w:rsidRDefault="007925B4" w:rsidP="007925B4">
            <w:pPr>
              <w:textAlignment w:val="baseline"/>
            </w:pPr>
            <w:r w:rsidRPr="004D4A21">
              <w:rPr>
                <w:color w:val="000000"/>
              </w:rPr>
              <w:t>Card</w:t>
            </w:r>
            <w:r w:rsidR="00707BB5">
              <w:rPr>
                <w:color w:val="000000"/>
              </w:rPr>
              <w:t>’s</w:t>
            </w:r>
            <w:r w:rsidRPr="004D4A21">
              <w:rPr>
                <w:color w:val="000000"/>
              </w:rPr>
              <w:t> country (</w:t>
            </w:r>
            <w:r w:rsidRPr="004D4A21">
              <w:t>ISO 3166</w:t>
            </w:r>
            <w:r w:rsidRPr="004D4A21">
              <w:rPr>
                <w:color w:val="000000"/>
              </w:rPr>
              <w:t>) </w:t>
            </w:r>
          </w:p>
        </w:tc>
      </w:tr>
      <w:tr w:rsidR="00E823B7" w:rsidRPr="00651F55" w14:paraId="7B5661AE" w14:textId="77777777" w:rsidTr="007926F6">
        <w:trPr>
          <w:trHeight w:val="555"/>
          <w:trPrChange w:id="1034" w:author="Veillard Quentin" w:date="2021-07-01T16:59:00Z">
            <w:trPr>
              <w:trHeight w:val="555"/>
            </w:trPr>
          </w:trPrChange>
        </w:trPr>
        <w:tc>
          <w:tcPr>
            <w:tcW w:w="212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PrChange w:id="1035" w:author="Veillard Quentin" w:date="2021-07-01T16:59:00Z">
              <w:tcPr>
                <w:tcW w:w="2127" w:type="dxa"/>
                <w:tcBorders>
                  <w:top w:val="nil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auto"/>
              </w:tcPr>
            </w:tcPrChange>
          </w:tcPr>
          <w:p w14:paraId="5DBFAB83" w14:textId="77777777" w:rsidR="007925B4" w:rsidRPr="004D4A21" w:rsidRDefault="007925B4" w:rsidP="007925B4">
            <w:pPr>
              <w:textAlignment w:val="baseline"/>
            </w:pPr>
            <w:r w:rsidRPr="004D4A21">
              <w:rPr>
                <w:rFonts w:ascii="Yu Gothic Light" w:hAnsi="Yu Gothic Light"/>
                <w:color w:val="A31515"/>
                <w:sz w:val="18"/>
                <w:szCs w:val="18"/>
              </w:rPr>
              <w:t>Type </w:t>
            </w:r>
          </w:p>
          <w:p w14:paraId="4A5F661B" w14:textId="1D23B81A" w:rsidR="007925B4" w:rsidRPr="004D4A21" w:rsidRDefault="007925B4" w:rsidP="007925B4">
            <w:pPr>
              <w:textAlignment w:val="baseline"/>
            </w:pPr>
            <w:r w:rsidRPr="004D4A21">
              <w:rPr>
                <w:color w:val="000000"/>
              </w:rPr>
              <w:t> 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PrChange w:id="1036" w:author="Veillard Quentin" w:date="2021-07-01T16:59:00Z">
              <w:tcPr>
                <w:tcW w:w="1193" w:type="dxa"/>
                <w:tcBorders>
                  <w:top w:val="nil"/>
                  <w:left w:val="nil"/>
                  <w:bottom w:val="single" w:sz="6" w:space="0" w:color="auto"/>
                  <w:right w:val="single" w:sz="6" w:space="0" w:color="auto"/>
                </w:tcBorders>
                <w:shd w:val="clear" w:color="auto" w:fill="auto"/>
              </w:tcPr>
            </w:tcPrChange>
          </w:tcPr>
          <w:p w14:paraId="48DD06D4" w14:textId="7E5A8C6B" w:rsidR="007925B4" w:rsidRPr="004D4A21" w:rsidRDefault="007925B4" w:rsidP="007925B4">
            <w:pPr>
              <w:textAlignment w:val="baseline"/>
            </w:pPr>
            <w:r w:rsidRPr="004D4A21">
              <w:rPr>
                <w:color w:val="000000"/>
              </w:rPr>
              <w:t>int </w:t>
            </w:r>
          </w:p>
        </w:tc>
        <w:tc>
          <w:tcPr>
            <w:tcW w:w="93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PrChange w:id="1037" w:author="Veillard Quentin" w:date="2021-07-01T16:59:00Z">
              <w:tcPr>
                <w:tcW w:w="934" w:type="dxa"/>
                <w:tcBorders>
                  <w:top w:val="nil"/>
                  <w:left w:val="nil"/>
                  <w:bottom w:val="single" w:sz="6" w:space="0" w:color="auto"/>
                  <w:right w:val="single" w:sz="6" w:space="0" w:color="auto"/>
                </w:tcBorders>
                <w:shd w:val="clear" w:color="auto" w:fill="auto"/>
              </w:tcPr>
            </w:tcPrChange>
          </w:tcPr>
          <w:p w14:paraId="625BD7DE" w14:textId="72C9CFF1" w:rsidR="007925B4" w:rsidRPr="004D4A21" w:rsidRDefault="007925B4" w:rsidP="007925B4">
            <w:pPr>
              <w:textAlignment w:val="baseline"/>
            </w:pPr>
            <w:r w:rsidRPr="004D4A21">
              <w:rPr>
                <w:color w:val="000000"/>
              </w:rPr>
              <w:t>N(10) 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PrChange w:id="1038" w:author="Veillard Quentin" w:date="2021-07-01T16:59:00Z">
              <w:tcPr>
                <w:tcW w:w="2670" w:type="dxa"/>
                <w:tcBorders>
                  <w:top w:val="nil"/>
                  <w:left w:val="nil"/>
                  <w:bottom w:val="single" w:sz="6" w:space="0" w:color="auto"/>
                  <w:right w:val="single" w:sz="6" w:space="0" w:color="auto"/>
                </w:tcBorders>
                <w:shd w:val="clear" w:color="auto" w:fill="auto"/>
              </w:tcPr>
            </w:tcPrChange>
          </w:tcPr>
          <w:p w14:paraId="78754C37" w14:textId="433B401F" w:rsidR="007925B4" w:rsidRPr="00B44C78" w:rsidRDefault="007925B4" w:rsidP="007925B4">
            <w:pPr>
              <w:textAlignment w:val="baseline"/>
              <w:rPr>
                <w:rFonts w:ascii="Yu Gothic Light" w:hAnsi="Yu Gothic Light"/>
                <w:color w:val="0451A5"/>
                <w:sz w:val="18"/>
                <w:szCs w:val="18"/>
              </w:rPr>
            </w:pPr>
            <w:r w:rsidRPr="00B44C78">
              <w:rPr>
                <w:rFonts w:ascii="Yu Gothic Light" w:hAnsi="Yu Gothic Light"/>
                <w:color w:val="0451A5"/>
                <w:sz w:val="18"/>
                <w:szCs w:val="18"/>
              </w:rPr>
              <w:t>1 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PrChange w:id="1039" w:author="Veillard Quentin" w:date="2021-07-01T16:59:00Z">
              <w:tcPr>
                <w:tcW w:w="2566" w:type="dxa"/>
                <w:tcBorders>
                  <w:top w:val="nil"/>
                  <w:left w:val="nil"/>
                  <w:bottom w:val="single" w:sz="6" w:space="0" w:color="auto"/>
                  <w:right w:val="single" w:sz="6" w:space="0" w:color="auto"/>
                </w:tcBorders>
                <w:shd w:val="clear" w:color="auto" w:fill="auto"/>
              </w:tcPr>
            </w:tcPrChange>
          </w:tcPr>
          <w:p w14:paraId="5317AA92" w14:textId="7666548A" w:rsidR="007925B4" w:rsidRPr="001F0AEF" w:rsidRDefault="007925B4" w:rsidP="007925B4">
            <w:pPr>
              <w:textAlignment w:val="baseline"/>
              <w:rPr>
                <w:lang w:val="en-US"/>
              </w:rPr>
            </w:pPr>
            <w:r w:rsidRPr="004D4A21">
              <w:rPr>
                <w:color w:val="000000"/>
                <w:lang w:val="en-US"/>
              </w:rPr>
              <w:t>Card</w:t>
            </w:r>
            <w:r w:rsidR="00707BB5">
              <w:rPr>
                <w:color w:val="000000"/>
                <w:lang w:val="en-US"/>
              </w:rPr>
              <w:t>’s</w:t>
            </w:r>
            <w:r w:rsidRPr="004D4A21">
              <w:rPr>
                <w:color w:val="000000"/>
                <w:lang w:val="en-US"/>
              </w:rPr>
              <w:t> </w:t>
            </w:r>
            <w:r w:rsidR="00707BB5" w:rsidRPr="004D4A21">
              <w:rPr>
                <w:color w:val="000000"/>
                <w:lang w:val="en-US"/>
              </w:rPr>
              <w:t>type:</w:t>
            </w:r>
            <w:r w:rsidRPr="001F0AEF">
              <w:rPr>
                <w:color w:val="000000"/>
                <w:lang w:val="en-US"/>
              </w:rPr>
              <w:t> </w:t>
            </w:r>
          </w:p>
          <w:p w14:paraId="4DF77D8D" w14:textId="7A9762DC" w:rsidR="007925B4" w:rsidRPr="001F0AEF" w:rsidRDefault="007925B4" w:rsidP="007925B4">
            <w:pPr>
              <w:textAlignment w:val="baseline"/>
              <w:rPr>
                <w:lang w:val="en-US"/>
              </w:rPr>
            </w:pPr>
            <w:r w:rsidRPr="004D4A21">
              <w:rPr>
                <w:color w:val="000000"/>
                <w:lang w:val="en-US"/>
              </w:rPr>
              <w:t>1 = </w:t>
            </w:r>
            <w:r w:rsidR="00707BB5">
              <w:rPr>
                <w:color w:val="000000"/>
                <w:lang w:val="en-US"/>
              </w:rPr>
              <w:t>C</w:t>
            </w:r>
            <w:r w:rsidRPr="004D4A21">
              <w:rPr>
                <w:color w:val="000000"/>
                <w:lang w:val="en-US"/>
              </w:rPr>
              <w:t>lassic virtual</w:t>
            </w:r>
            <w:r w:rsidRPr="001F0AEF">
              <w:rPr>
                <w:color w:val="000000"/>
                <w:lang w:val="en-US"/>
              </w:rPr>
              <w:t> </w:t>
            </w:r>
          </w:p>
          <w:p w14:paraId="2A98743F" w14:textId="6F9409C0" w:rsidR="007925B4" w:rsidRPr="001F0AEF" w:rsidRDefault="007925B4" w:rsidP="007925B4">
            <w:pPr>
              <w:textAlignment w:val="baseline"/>
              <w:rPr>
                <w:lang w:val="en-US"/>
              </w:rPr>
            </w:pPr>
            <w:r w:rsidRPr="004D4A21">
              <w:rPr>
                <w:color w:val="000000"/>
                <w:lang w:val="en-US"/>
              </w:rPr>
              <w:t>2 = </w:t>
            </w:r>
            <w:r w:rsidR="00707BB5">
              <w:rPr>
                <w:color w:val="000000"/>
                <w:lang w:val="en-US"/>
              </w:rPr>
              <w:t>C</w:t>
            </w:r>
            <w:r w:rsidRPr="004D4A21">
              <w:rPr>
                <w:color w:val="000000"/>
                <w:lang w:val="en-US"/>
              </w:rPr>
              <w:t>lassic physical</w:t>
            </w:r>
            <w:r w:rsidRPr="001F0AEF">
              <w:rPr>
                <w:color w:val="000000"/>
                <w:lang w:val="en-US"/>
              </w:rPr>
              <w:t> </w:t>
            </w:r>
          </w:p>
          <w:p w14:paraId="35B06F8D" w14:textId="5543E33B" w:rsidR="007925B4" w:rsidRPr="001F0AEF" w:rsidRDefault="007925B4" w:rsidP="007925B4">
            <w:pPr>
              <w:textAlignment w:val="baseline"/>
              <w:rPr>
                <w:lang w:val="en-US"/>
              </w:rPr>
            </w:pPr>
            <w:r w:rsidRPr="004D4A21">
              <w:rPr>
                <w:color w:val="000000"/>
                <w:lang w:val="en-US"/>
              </w:rPr>
              <w:t>3 = </w:t>
            </w:r>
            <w:r w:rsidR="00707BB5">
              <w:rPr>
                <w:color w:val="000000"/>
                <w:lang w:val="en-US"/>
              </w:rPr>
              <w:t>P</w:t>
            </w:r>
            <w:r w:rsidRPr="004D4A21">
              <w:rPr>
                <w:color w:val="000000"/>
                <w:lang w:val="en-US"/>
              </w:rPr>
              <w:t>remium virtual</w:t>
            </w:r>
            <w:r w:rsidRPr="001F0AEF">
              <w:rPr>
                <w:color w:val="000000"/>
                <w:lang w:val="en-US"/>
              </w:rPr>
              <w:t> </w:t>
            </w:r>
          </w:p>
          <w:p w14:paraId="46F9E1C0" w14:textId="6E409930" w:rsidR="007925B4" w:rsidRPr="001F0AEF" w:rsidRDefault="007925B4" w:rsidP="007925B4">
            <w:pPr>
              <w:textAlignment w:val="baseline"/>
              <w:rPr>
                <w:lang w:val="en-US"/>
              </w:rPr>
            </w:pPr>
            <w:r w:rsidRPr="004D4A21">
              <w:rPr>
                <w:color w:val="000000"/>
                <w:lang w:val="en-US"/>
              </w:rPr>
              <w:t>4 = </w:t>
            </w:r>
            <w:r w:rsidR="00707BB5">
              <w:rPr>
                <w:color w:val="000000"/>
                <w:lang w:val="en-US"/>
              </w:rPr>
              <w:t>P</w:t>
            </w:r>
            <w:r w:rsidRPr="004D4A21">
              <w:rPr>
                <w:color w:val="000000"/>
                <w:lang w:val="en-US"/>
              </w:rPr>
              <w:t>remium physical</w:t>
            </w:r>
            <w:r w:rsidRPr="001F0AEF">
              <w:rPr>
                <w:color w:val="000000"/>
                <w:lang w:val="en-US"/>
              </w:rPr>
              <w:t> </w:t>
            </w:r>
          </w:p>
        </w:tc>
      </w:tr>
      <w:tr w:rsidR="00E823B7" w:rsidRPr="004D4A21" w14:paraId="0FB75C1B" w14:textId="77777777" w:rsidTr="007926F6">
        <w:trPr>
          <w:trHeight w:val="555"/>
          <w:trPrChange w:id="1040" w:author="Veillard Quentin" w:date="2021-07-01T16:59:00Z">
            <w:trPr>
              <w:trHeight w:val="555"/>
            </w:trPr>
          </w:trPrChange>
        </w:trPr>
        <w:tc>
          <w:tcPr>
            <w:tcW w:w="212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PrChange w:id="1041" w:author="Veillard Quentin" w:date="2021-07-01T16:59:00Z">
              <w:tcPr>
                <w:tcW w:w="2127" w:type="dxa"/>
                <w:tcBorders>
                  <w:top w:val="nil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auto"/>
              </w:tcPr>
            </w:tcPrChange>
          </w:tcPr>
          <w:p w14:paraId="3BEE55BC" w14:textId="20D889C3" w:rsidR="00261F10" w:rsidRPr="004D4A21" w:rsidRDefault="00261F10" w:rsidP="00261F10">
            <w:pPr>
              <w:textAlignment w:val="baseline"/>
            </w:pPr>
            <w:r w:rsidRPr="004D4A21">
              <w:rPr>
                <w:rFonts w:ascii="Yu Gothic Light" w:hAnsi="Yu Gothic Light"/>
                <w:color w:val="A31515"/>
                <w:sz w:val="18"/>
                <w:szCs w:val="18"/>
              </w:rPr>
              <w:t>ExpiryDate 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PrChange w:id="1042" w:author="Veillard Quentin" w:date="2021-07-01T16:59:00Z">
              <w:tcPr>
                <w:tcW w:w="1193" w:type="dxa"/>
                <w:tcBorders>
                  <w:top w:val="nil"/>
                  <w:left w:val="nil"/>
                  <w:bottom w:val="single" w:sz="6" w:space="0" w:color="auto"/>
                  <w:right w:val="single" w:sz="6" w:space="0" w:color="auto"/>
                </w:tcBorders>
                <w:shd w:val="clear" w:color="auto" w:fill="auto"/>
              </w:tcPr>
            </w:tcPrChange>
          </w:tcPr>
          <w:p w14:paraId="415BDB26" w14:textId="2E29B5A0" w:rsidR="00261F10" w:rsidRPr="004D4A21" w:rsidRDefault="00261F10" w:rsidP="00261F10">
            <w:pPr>
              <w:textAlignment w:val="baseline"/>
            </w:pPr>
            <w:r w:rsidRPr="004D4A21">
              <w:rPr>
                <w:color w:val="000000"/>
              </w:rPr>
              <w:t>DateTime </w:t>
            </w:r>
          </w:p>
        </w:tc>
        <w:tc>
          <w:tcPr>
            <w:tcW w:w="93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PrChange w:id="1043" w:author="Veillard Quentin" w:date="2021-07-01T16:59:00Z">
              <w:tcPr>
                <w:tcW w:w="934" w:type="dxa"/>
                <w:tcBorders>
                  <w:top w:val="nil"/>
                  <w:left w:val="nil"/>
                  <w:bottom w:val="single" w:sz="6" w:space="0" w:color="auto"/>
                  <w:right w:val="single" w:sz="6" w:space="0" w:color="auto"/>
                </w:tcBorders>
                <w:shd w:val="clear" w:color="auto" w:fill="auto"/>
              </w:tcPr>
            </w:tcPrChange>
          </w:tcPr>
          <w:p w14:paraId="7BF31013" w14:textId="11298AAA" w:rsidR="00261F10" w:rsidRPr="004D4A21" w:rsidRDefault="00261F10" w:rsidP="00261F10">
            <w:pPr>
              <w:textAlignment w:val="baseline"/>
            </w:pPr>
            <w:r w:rsidRPr="004D4A21">
              <w:rPr>
                <w:lang w:val="en-US"/>
              </w:rPr>
              <w:t>MM-YYYY</w:t>
            </w:r>
            <w:r w:rsidRPr="004D4A21">
              <w:t> 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PrChange w:id="1044" w:author="Veillard Quentin" w:date="2021-07-01T16:59:00Z">
              <w:tcPr>
                <w:tcW w:w="2670" w:type="dxa"/>
                <w:tcBorders>
                  <w:top w:val="nil"/>
                  <w:left w:val="nil"/>
                  <w:bottom w:val="single" w:sz="6" w:space="0" w:color="auto"/>
                  <w:right w:val="single" w:sz="6" w:space="0" w:color="auto"/>
                </w:tcBorders>
                <w:shd w:val="clear" w:color="auto" w:fill="auto"/>
              </w:tcPr>
            </w:tcPrChange>
          </w:tcPr>
          <w:p w14:paraId="322E262A" w14:textId="77777777" w:rsidR="00261F10" w:rsidRPr="00B44C78" w:rsidRDefault="00261F10" w:rsidP="00261F10">
            <w:pPr>
              <w:shd w:val="clear" w:color="auto" w:fill="FFFFFE"/>
              <w:spacing w:line="270" w:lineRule="atLeast"/>
              <w:rPr>
                <w:rFonts w:ascii="Yu Gothic Light" w:hAnsi="Yu Gothic Light"/>
                <w:color w:val="0451A5"/>
                <w:sz w:val="18"/>
                <w:szCs w:val="18"/>
              </w:rPr>
            </w:pPr>
            <w:r w:rsidRPr="00B44C78">
              <w:rPr>
                <w:rFonts w:ascii="Yu Gothic Light" w:hAnsi="Yu Gothic Light"/>
                <w:color w:val="0451A5"/>
                <w:sz w:val="18"/>
                <w:szCs w:val="18"/>
              </w:rPr>
              <w:t> </w:t>
            </w:r>
            <w:r>
              <w:rPr>
                <w:rFonts w:ascii="Yu Gothic Light" w:hAnsi="Yu Gothic Light"/>
                <w:color w:val="0451A5"/>
                <w:sz w:val="18"/>
                <w:szCs w:val="18"/>
              </w:rPr>
              <w:t>"10-2023"</w:t>
            </w:r>
          </w:p>
          <w:p w14:paraId="36BCAFD9" w14:textId="2F7AD86C" w:rsidR="00261F10" w:rsidRPr="00B44C78" w:rsidRDefault="00261F10" w:rsidP="00261F10">
            <w:pPr>
              <w:textAlignment w:val="baseline"/>
              <w:rPr>
                <w:rFonts w:ascii="Yu Gothic Light" w:hAnsi="Yu Gothic Light"/>
                <w:color w:val="0451A5"/>
                <w:sz w:val="18"/>
                <w:szCs w:val="18"/>
              </w:rPr>
            </w:pPr>
          </w:p>
        </w:tc>
        <w:tc>
          <w:tcPr>
            <w:tcW w:w="25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PrChange w:id="1045" w:author="Veillard Quentin" w:date="2021-07-01T16:59:00Z">
              <w:tcPr>
                <w:tcW w:w="2566" w:type="dxa"/>
                <w:tcBorders>
                  <w:top w:val="nil"/>
                  <w:left w:val="nil"/>
                  <w:bottom w:val="single" w:sz="6" w:space="0" w:color="auto"/>
                  <w:right w:val="single" w:sz="6" w:space="0" w:color="auto"/>
                </w:tcBorders>
                <w:shd w:val="clear" w:color="auto" w:fill="auto"/>
              </w:tcPr>
            </w:tcPrChange>
          </w:tcPr>
          <w:p w14:paraId="7FB2F6EA" w14:textId="2615A605" w:rsidR="00261F10" w:rsidRPr="004D4A21" w:rsidRDefault="00261F10" w:rsidP="00261F10">
            <w:pPr>
              <w:textAlignment w:val="baseline"/>
            </w:pPr>
            <w:r w:rsidRPr="004D4A21">
              <w:rPr>
                <w:color w:val="000000"/>
              </w:rPr>
              <w:t>Card</w:t>
            </w:r>
            <w:r w:rsidR="00707BB5">
              <w:rPr>
                <w:color w:val="000000"/>
              </w:rPr>
              <w:t xml:space="preserve">’s </w:t>
            </w:r>
            <w:r w:rsidRPr="004D4A21">
              <w:rPr>
                <w:color w:val="000000"/>
              </w:rPr>
              <w:t>expiration date </w:t>
            </w:r>
          </w:p>
        </w:tc>
      </w:tr>
      <w:tr w:rsidR="00E823B7" w:rsidRPr="004D4A21" w14:paraId="3BB0B772" w14:textId="77777777" w:rsidTr="007926F6">
        <w:tc>
          <w:tcPr>
            <w:tcW w:w="212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PrChange w:id="1046" w:author="Veillard Quentin" w:date="2021-07-01T16:59:00Z">
              <w:tcPr>
                <w:tcW w:w="2127" w:type="dxa"/>
                <w:tcBorders>
                  <w:top w:val="nil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auto"/>
              </w:tcPr>
            </w:tcPrChange>
          </w:tcPr>
          <w:p w14:paraId="491C4227" w14:textId="149184AB" w:rsidR="00261F10" w:rsidRPr="004D4A21" w:rsidRDefault="00261F10" w:rsidP="00261F10">
            <w:pPr>
              <w:textAlignment w:val="baseline"/>
            </w:pPr>
            <w:r w:rsidRPr="004D4A21">
              <w:rPr>
                <w:rFonts w:ascii="Yu Gothic Light" w:hAnsi="Yu Gothic Light"/>
                <w:color w:val="A31515"/>
                <w:sz w:val="18"/>
                <w:szCs w:val="18"/>
              </w:rPr>
              <w:t>Status 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PrChange w:id="1047" w:author="Veillard Quentin" w:date="2021-07-01T16:59:00Z">
              <w:tcPr>
                <w:tcW w:w="1193" w:type="dxa"/>
                <w:tcBorders>
                  <w:top w:val="nil"/>
                  <w:left w:val="nil"/>
                  <w:bottom w:val="single" w:sz="6" w:space="0" w:color="auto"/>
                  <w:right w:val="single" w:sz="6" w:space="0" w:color="auto"/>
                </w:tcBorders>
                <w:shd w:val="clear" w:color="auto" w:fill="auto"/>
              </w:tcPr>
            </w:tcPrChange>
          </w:tcPr>
          <w:p w14:paraId="5C22B3F3" w14:textId="2D9B4F77" w:rsidR="00261F10" w:rsidRPr="004D4A21" w:rsidRDefault="00261F10" w:rsidP="00261F10">
            <w:pPr>
              <w:textAlignment w:val="baseline"/>
            </w:pPr>
            <w:r w:rsidRPr="004D4A21">
              <w:rPr>
                <w:color w:val="000000"/>
              </w:rPr>
              <w:t>int </w:t>
            </w:r>
          </w:p>
        </w:tc>
        <w:tc>
          <w:tcPr>
            <w:tcW w:w="93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PrChange w:id="1048" w:author="Veillard Quentin" w:date="2021-07-01T16:59:00Z">
              <w:tcPr>
                <w:tcW w:w="934" w:type="dxa"/>
                <w:tcBorders>
                  <w:top w:val="nil"/>
                  <w:left w:val="nil"/>
                  <w:bottom w:val="single" w:sz="6" w:space="0" w:color="auto"/>
                  <w:right w:val="single" w:sz="6" w:space="0" w:color="auto"/>
                </w:tcBorders>
                <w:shd w:val="clear" w:color="auto" w:fill="auto"/>
              </w:tcPr>
            </w:tcPrChange>
          </w:tcPr>
          <w:p w14:paraId="3A5E4CB1" w14:textId="3A445CAD" w:rsidR="00261F10" w:rsidRPr="004D4A21" w:rsidRDefault="00261F10" w:rsidP="00261F10">
            <w:pPr>
              <w:textAlignment w:val="baseline"/>
            </w:pPr>
            <w:r w:rsidRPr="004D4A21">
              <w:rPr>
                <w:color w:val="000000"/>
              </w:rPr>
              <w:t>N(10) 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PrChange w:id="1049" w:author="Veillard Quentin" w:date="2021-07-01T16:59:00Z">
              <w:tcPr>
                <w:tcW w:w="2670" w:type="dxa"/>
                <w:tcBorders>
                  <w:top w:val="nil"/>
                  <w:left w:val="nil"/>
                  <w:bottom w:val="single" w:sz="6" w:space="0" w:color="auto"/>
                  <w:right w:val="single" w:sz="6" w:space="0" w:color="auto"/>
                </w:tcBorders>
                <w:shd w:val="clear" w:color="auto" w:fill="auto"/>
              </w:tcPr>
            </w:tcPrChange>
          </w:tcPr>
          <w:p w14:paraId="4EB0ECDB" w14:textId="4575E555" w:rsidR="00261F10" w:rsidRPr="00B44C78" w:rsidRDefault="00261F10" w:rsidP="00261F10">
            <w:pPr>
              <w:textAlignment w:val="baseline"/>
              <w:rPr>
                <w:rFonts w:ascii="Yu Gothic Light" w:hAnsi="Yu Gothic Light"/>
                <w:color w:val="0451A5"/>
                <w:sz w:val="18"/>
                <w:szCs w:val="18"/>
              </w:rPr>
            </w:pPr>
            <w:r w:rsidRPr="00B44C78">
              <w:rPr>
                <w:rFonts w:ascii="Yu Gothic Light" w:hAnsi="Yu Gothic Light"/>
                <w:color w:val="0451A5"/>
                <w:sz w:val="18"/>
                <w:szCs w:val="18"/>
              </w:rPr>
              <w:t> 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PrChange w:id="1050" w:author="Veillard Quentin" w:date="2021-07-01T16:59:00Z">
              <w:tcPr>
                <w:tcW w:w="2566" w:type="dxa"/>
                <w:tcBorders>
                  <w:top w:val="nil"/>
                  <w:left w:val="nil"/>
                  <w:bottom w:val="single" w:sz="6" w:space="0" w:color="auto"/>
                  <w:right w:val="single" w:sz="6" w:space="0" w:color="auto"/>
                </w:tcBorders>
                <w:shd w:val="clear" w:color="auto" w:fill="auto"/>
              </w:tcPr>
            </w:tcPrChange>
          </w:tcPr>
          <w:p w14:paraId="138D0EE2" w14:textId="09153EC7" w:rsidR="00261F10" w:rsidRPr="001F0AEF" w:rsidRDefault="00261F10" w:rsidP="00261F10">
            <w:pPr>
              <w:textAlignment w:val="baseline"/>
              <w:rPr>
                <w:lang w:val="en-US"/>
              </w:rPr>
            </w:pPr>
            <w:r w:rsidRPr="004D4A21">
              <w:rPr>
                <w:color w:val="000000"/>
                <w:lang w:val="en-GB"/>
              </w:rPr>
              <w:t>Card status:</w:t>
            </w:r>
            <w:r w:rsidRPr="001F0AEF">
              <w:rPr>
                <w:color w:val="000000"/>
                <w:lang w:val="en-US"/>
              </w:rPr>
              <w:t> </w:t>
            </w:r>
          </w:p>
          <w:p w14:paraId="2580A76E" w14:textId="77777777" w:rsidR="00261F10" w:rsidRPr="001F0AEF" w:rsidRDefault="00261F10" w:rsidP="00261F10">
            <w:pPr>
              <w:textAlignment w:val="baseline"/>
              <w:rPr>
                <w:lang w:val="en-US"/>
              </w:rPr>
            </w:pPr>
            <w:r w:rsidRPr="004D4A21">
              <w:rPr>
                <w:color w:val="000000"/>
                <w:lang w:val="en-GB"/>
              </w:rPr>
              <w:t>0 = ordered</w:t>
            </w:r>
            <w:r w:rsidRPr="001F0AEF">
              <w:rPr>
                <w:color w:val="000000"/>
                <w:lang w:val="en-US"/>
              </w:rPr>
              <w:t> </w:t>
            </w:r>
          </w:p>
          <w:p w14:paraId="53A3EAB2" w14:textId="77777777" w:rsidR="00261F10" w:rsidRPr="001F0AEF" w:rsidRDefault="00261F10" w:rsidP="00261F10">
            <w:pPr>
              <w:textAlignment w:val="baseline"/>
              <w:rPr>
                <w:lang w:val="en-US"/>
              </w:rPr>
            </w:pPr>
            <w:r w:rsidRPr="004D4A21">
              <w:rPr>
                <w:color w:val="000000"/>
                <w:lang w:val="en-GB"/>
              </w:rPr>
              <w:t>1 = sent</w:t>
            </w:r>
            <w:r w:rsidRPr="001F0AEF">
              <w:rPr>
                <w:color w:val="000000"/>
                <w:lang w:val="en-US"/>
              </w:rPr>
              <w:t> </w:t>
            </w:r>
          </w:p>
          <w:p w14:paraId="526F904B" w14:textId="77777777" w:rsidR="00261F10" w:rsidRPr="001F0AEF" w:rsidRDefault="00261F10" w:rsidP="00261F10">
            <w:pPr>
              <w:textAlignment w:val="baseline"/>
              <w:rPr>
                <w:lang w:val="en-US"/>
              </w:rPr>
            </w:pPr>
            <w:r w:rsidRPr="004D4A21">
              <w:rPr>
                <w:color w:val="000000"/>
                <w:lang w:val="en-GB"/>
              </w:rPr>
              <w:t>2 = activated</w:t>
            </w:r>
            <w:r w:rsidRPr="001F0AEF">
              <w:rPr>
                <w:color w:val="000000"/>
                <w:lang w:val="en-US"/>
              </w:rPr>
              <w:t> </w:t>
            </w:r>
          </w:p>
          <w:p w14:paraId="1CFF8116" w14:textId="77777777" w:rsidR="00261F10" w:rsidRPr="001F0AEF" w:rsidRDefault="00261F10" w:rsidP="00261F10">
            <w:pPr>
              <w:textAlignment w:val="baseline"/>
              <w:rPr>
                <w:lang w:val="en-US"/>
              </w:rPr>
            </w:pPr>
            <w:r w:rsidRPr="004D4A21">
              <w:rPr>
                <w:color w:val="000000"/>
                <w:lang w:val="en-GB"/>
              </w:rPr>
              <w:t>3 = expired</w:t>
            </w:r>
            <w:r w:rsidRPr="001F0AEF">
              <w:rPr>
                <w:color w:val="000000"/>
                <w:lang w:val="en-US"/>
              </w:rPr>
              <w:t> </w:t>
            </w:r>
          </w:p>
          <w:p w14:paraId="1107FBCB" w14:textId="77777777" w:rsidR="00261F10" w:rsidRPr="007926F6" w:rsidRDefault="00261F10" w:rsidP="00261F10">
            <w:pPr>
              <w:textAlignment w:val="baseline"/>
              <w:rPr>
                <w:lang w:val="en-US"/>
                <w:rPrChange w:id="1051" w:author="Veillard Quentin" w:date="2021-07-01T15:41:00Z">
                  <w:rPr/>
                </w:rPrChange>
              </w:rPr>
            </w:pPr>
            <w:r w:rsidRPr="004D4A21">
              <w:rPr>
                <w:color w:val="000000"/>
                <w:lang w:val="en-GB"/>
              </w:rPr>
              <w:t>4 = opposed</w:t>
            </w:r>
            <w:r w:rsidRPr="007926F6">
              <w:rPr>
                <w:color w:val="000000"/>
                <w:lang w:val="en-US"/>
                <w:rPrChange w:id="1052" w:author="Veillard Quentin" w:date="2021-07-01T15:41:00Z">
                  <w:rPr>
                    <w:color w:val="000000"/>
                  </w:rPr>
                </w:rPrChange>
              </w:rPr>
              <w:t> </w:t>
            </w:r>
          </w:p>
          <w:p w14:paraId="7A534334" w14:textId="77777777" w:rsidR="00261F10" w:rsidRPr="004D4A21" w:rsidRDefault="00261F10" w:rsidP="00261F10">
            <w:pPr>
              <w:textAlignment w:val="baseline"/>
            </w:pPr>
            <w:r w:rsidRPr="004D4A21">
              <w:rPr>
                <w:color w:val="000000"/>
                <w:lang w:val="en-GB"/>
              </w:rPr>
              <w:t>5 = failed</w:t>
            </w:r>
            <w:r w:rsidRPr="004D4A21">
              <w:rPr>
                <w:color w:val="000000"/>
              </w:rPr>
              <w:t> </w:t>
            </w:r>
          </w:p>
          <w:p w14:paraId="5E5AD8E1" w14:textId="77777777" w:rsidR="00261F10" w:rsidRDefault="00261F10" w:rsidP="00261F10">
            <w:pPr>
              <w:textAlignment w:val="baseline"/>
              <w:rPr>
                <w:color w:val="000000"/>
              </w:rPr>
            </w:pPr>
            <w:r w:rsidRPr="004D4A21">
              <w:rPr>
                <w:color w:val="000000"/>
                <w:lang w:val="en-GB"/>
              </w:rPr>
              <w:t>6= deactivated</w:t>
            </w:r>
            <w:r w:rsidRPr="004D4A21">
              <w:rPr>
                <w:color w:val="000000"/>
              </w:rPr>
              <w:t> </w:t>
            </w:r>
          </w:p>
          <w:p w14:paraId="747B5D21" w14:textId="44401BE2" w:rsidR="00261F10" w:rsidRPr="004D4A21" w:rsidRDefault="00261F10" w:rsidP="00261F10">
            <w:pPr>
              <w:textAlignment w:val="baseline"/>
            </w:pPr>
            <w:r>
              <w:t>7=Canceled</w:t>
            </w:r>
          </w:p>
        </w:tc>
      </w:tr>
      <w:tr w:rsidR="00E823B7" w:rsidRPr="00651F55" w14:paraId="23009AF5" w14:textId="77777777" w:rsidTr="007926F6">
        <w:tc>
          <w:tcPr>
            <w:tcW w:w="212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PrChange w:id="1053" w:author="Veillard Quentin" w:date="2021-07-01T16:59:00Z">
              <w:tcPr>
                <w:tcW w:w="2127" w:type="dxa"/>
                <w:tcBorders>
                  <w:top w:val="nil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auto"/>
              </w:tcPr>
            </w:tcPrChange>
          </w:tcPr>
          <w:p w14:paraId="057A5F05" w14:textId="592626C7" w:rsidR="00261F10" w:rsidRPr="004D4A21" w:rsidRDefault="00261F10" w:rsidP="00261F10">
            <w:pPr>
              <w:textAlignment w:val="baseline"/>
            </w:pPr>
            <w:r w:rsidRPr="004D4A21">
              <w:rPr>
                <w:rFonts w:ascii="Yu Gothic Light" w:hAnsi="Yu Gothic Light"/>
                <w:color w:val="A31515"/>
                <w:sz w:val="18"/>
                <w:szCs w:val="18"/>
              </w:rPr>
              <w:t>OpposedReason 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PrChange w:id="1054" w:author="Veillard Quentin" w:date="2021-07-01T16:59:00Z">
              <w:tcPr>
                <w:tcW w:w="1193" w:type="dxa"/>
                <w:tcBorders>
                  <w:top w:val="nil"/>
                  <w:left w:val="nil"/>
                  <w:bottom w:val="single" w:sz="6" w:space="0" w:color="auto"/>
                  <w:right w:val="single" w:sz="6" w:space="0" w:color="auto"/>
                </w:tcBorders>
                <w:shd w:val="clear" w:color="auto" w:fill="auto"/>
              </w:tcPr>
            </w:tcPrChange>
          </w:tcPr>
          <w:p w14:paraId="429BE4AF" w14:textId="27AA88AB" w:rsidR="00261F10" w:rsidRPr="004D4A21" w:rsidRDefault="00261F10" w:rsidP="00261F10">
            <w:pPr>
              <w:textAlignment w:val="baseline"/>
            </w:pPr>
            <w:r w:rsidRPr="004D4A21">
              <w:rPr>
                <w:color w:val="000000"/>
              </w:rPr>
              <w:t>int </w:t>
            </w:r>
          </w:p>
        </w:tc>
        <w:tc>
          <w:tcPr>
            <w:tcW w:w="93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PrChange w:id="1055" w:author="Veillard Quentin" w:date="2021-07-01T16:59:00Z">
              <w:tcPr>
                <w:tcW w:w="934" w:type="dxa"/>
                <w:tcBorders>
                  <w:top w:val="nil"/>
                  <w:left w:val="nil"/>
                  <w:bottom w:val="single" w:sz="6" w:space="0" w:color="auto"/>
                  <w:right w:val="single" w:sz="6" w:space="0" w:color="auto"/>
                </w:tcBorders>
                <w:shd w:val="clear" w:color="auto" w:fill="auto"/>
              </w:tcPr>
            </w:tcPrChange>
          </w:tcPr>
          <w:p w14:paraId="71A0EB4F" w14:textId="5449E2EF" w:rsidR="00261F10" w:rsidRPr="004D4A21" w:rsidRDefault="00261F10" w:rsidP="00261F10">
            <w:pPr>
              <w:textAlignment w:val="baseline"/>
            </w:pPr>
            <w:r w:rsidRPr="004D4A21">
              <w:rPr>
                <w:color w:val="000000"/>
              </w:rPr>
              <w:t>N(10) 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PrChange w:id="1056" w:author="Veillard Quentin" w:date="2021-07-01T16:59:00Z">
              <w:tcPr>
                <w:tcW w:w="2670" w:type="dxa"/>
                <w:tcBorders>
                  <w:top w:val="nil"/>
                  <w:left w:val="nil"/>
                  <w:bottom w:val="single" w:sz="6" w:space="0" w:color="auto"/>
                  <w:right w:val="single" w:sz="6" w:space="0" w:color="auto"/>
                </w:tcBorders>
                <w:shd w:val="clear" w:color="auto" w:fill="auto"/>
              </w:tcPr>
            </w:tcPrChange>
          </w:tcPr>
          <w:p w14:paraId="45701874" w14:textId="3D838862" w:rsidR="00261F10" w:rsidRPr="00B44C78" w:rsidRDefault="00261F10" w:rsidP="00261F10">
            <w:pPr>
              <w:textAlignment w:val="baseline"/>
              <w:rPr>
                <w:rFonts w:ascii="Yu Gothic Light" w:hAnsi="Yu Gothic Light"/>
                <w:color w:val="0451A5"/>
                <w:sz w:val="18"/>
                <w:szCs w:val="18"/>
              </w:rPr>
            </w:pPr>
            <w:r w:rsidRPr="00B44C78">
              <w:rPr>
                <w:rFonts w:ascii="Yu Gothic Light" w:hAnsi="Yu Gothic Light"/>
                <w:color w:val="0451A5"/>
                <w:sz w:val="18"/>
                <w:szCs w:val="18"/>
              </w:rPr>
              <w:t> 41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PrChange w:id="1057" w:author="Veillard Quentin" w:date="2021-07-01T16:59:00Z">
              <w:tcPr>
                <w:tcW w:w="2566" w:type="dxa"/>
                <w:tcBorders>
                  <w:top w:val="nil"/>
                  <w:left w:val="nil"/>
                  <w:bottom w:val="single" w:sz="6" w:space="0" w:color="auto"/>
                  <w:right w:val="single" w:sz="6" w:space="0" w:color="auto"/>
                </w:tcBorders>
                <w:shd w:val="clear" w:color="auto" w:fill="auto"/>
              </w:tcPr>
            </w:tcPrChange>
          </w:tcPr>
          <w:p w14:paraId="30640818" w14:textId="4DD2DA56" w:rsidR="00261F10" w:rsidRPr="00261F10" w:rsidRDefault="00261F10" w:rsidP="00261F10">
            <w:pPr>
              <w:textAlignment w:val="baseline"/>
              <w:rPr>
                <w:color w:val="000000"/>
                <w:lang w:val="en-GB"/>
              </w:rPr>
            </w:pPr>
            <w:r>
              <w:rPr>
                <w:color w:val="000000"/>
                <w:lang w:val="en-GB"/>
              </w:rPr>
              <w:t xml:space="preserve">It’s “null” </w:t>
            </w:r>
            <w:r w:rsidR="00707BB5">
              <w:rPr>
                <w:color w:val="000000"/>
                <w:lang w:val="en-GB"/>
              </w:rPr>
              <w:t>when</w:t>
            </w:r>
            <w:r>
              <w:rPr>
                <w:color w:val="000000"/>
                <w:lang w:val="en-GB"/>
              </w:rPr>
              <w:t xml:space="preserve"> the card is not opposed.</w:t>
            </w:r>
            <w:r w:rsidR="00707BB5">
              <w:rPr>
                <w:color w:val="000000"/>
                <w:lang w:val="en-GB"/>
              </w:rPr>
              <w:t xml:space="preserve"> </w:t>
            </w:r>
            <w:r>
              <w:rPr>
                <w:color w:val="000000"/>
                <w:lang w:val="en-GB"/>
              </w:rPr>
              <w:t>Otherwise</w:t>
            </w:r>
            <w:r w:rsidR="00707BB5">
              <w:rPr>
                <w:color w:val="000000"/>
                <w:lang w:val="en-GB"/>
              </w:rPr>
              <w:t xml:space="preserve"> filled:</w:t>
            </w:r>
          </w:p>
          <w:p w14:paraId="0DC6F59B" w14:textId="167D5926" w:rsidR="00261F10" w:rsidRPr="001F0AEF" w:rsidRDefault="00261F10" w:rsidP="00261F10">
            <w:pPr>
              <w:textAlignment w:val="baseline"/>
              <w:rPr>
                <w:lang w:val="en-US"/>
              </w:rPr>
            </w:pPr>
            <w:r w:rsidRPr="004D4A21">
              <w:rPr>
                <w:color w:val="000000"/>
                <w:lang w:val="en-GB"/>
              </w:rPr>
              <w:t>7 </w:t>
            </w:r>
            <w:r w:rsidR="001A3DF3">
              <w:rPr>
                <w:color w:val="000000"/>
                <w:lang w:val="en-GB"/>
              </w:rPr>
              <w:t>=</w:t>
            </w:r>
            <w:r w:rsidRPr="004D4A21">
              <w:rPr>
                <w:color w:val="000000"/>
                <w:lang w:val="en-GB"/>
              </w:rPr>
              <w:t> special conditions</w:t>
            </w:r>
            <w:r w:rsidRPr="001F0AEF">
              <w:rPr>
                <w:color w:val="000000"/>
                <w:lang w:val="en-US"/>
              </w:rPr>
              <w:t> </w:t>
            </w:r>
          </w:p>
          <w:p w14:paraId="24C8E80B" w14:textId="35F63746" w:rsidR="00261F10" w:rsidRPr="001F0AEF" w:rsidRDefault="00261F10" w:rsidP="00261F10">
            <w:pPr>
              <w:textAlignment w:val="baseline"/>
              <w:rPr>
                <w:lang w:val="en-US"/>
              </w:rPr>
            </w:pPr>
            <w:r w:rsidRPr="004D4A21">
              <w:rPr>
                <w:color w:val="000000"/>
                <w:lang w:val="en-GB"/>
              </w:rPr>
              <w:t>34</w:t>
            </w:r>
            <w:r w:rsidR="001A3DF3">
              <w:rPr>
                <w:color w:val="000000"/>
                <w:lang w:val="en-GB"/>
              </w:rPr>
              <w:t>=</w:t>
            </w:r>
            <w:r w:rsidRPr="004D4A21">
              <w:rPr>
                <w:color w:val="000000"/>
                <w:lang w:val="en-GB"/>
              </w:rPr>
              <w:t> suspected</w:t>
            </w:r>
            <w:r w:rsidR="001A3DF3">
              <w:rPr>
                <w:color w:val="000000"/>
                <w:lang w:val="en-GB"/>
              </w:rPr>
              <w:t xml:space="preserve"> </w:t>
            </w:r>
            <w:r w:rsidRPr="004D4A21">
              <w:rPr>
                <w:color w:val="000000"/>
                <w:lang w:val="en-GB"/>
              </w:rPr>
              <w:t>Fraud</w:t>
            </w:r>
            <w:r w:rsidRPr="001F0AEF">
              <w:rPr>
                <w:color w:val="000000"/>
                <w:lang w:val="en-US"/>
              </w:rPr>
              <w:t> </w:t>
            </w:r>
          </w:p>
          <w:p w14:paraId="4A7AB255" w14:textId="4FE1FB65" w:rsidR="00261F10" w:rsidRPr="001F0AEF" w:rsidRDefault="00261F10" w:rsidP="00261F10">
            <w:pPr>
              <w:textAlignment w:val="baseline"/>
              <w:rPr>
                <w:lang w:val="en-US"/>
              </w:rPr>
            </w:pPr>
            <w:r w:rsidRPr="004D4A21">
              <w:rPr>
                <w:color w:val="000000"/>
                <w:lang w:val="en-GB"/>
              </w:rPr>
              <w:t>41 </w:t>
            </w:r>
            <w:r w:rsidR="001A3DF3">
              <w:rPr>
                <w:color w:val="000000"/>
                <w:lang w:val="en-GB"/>
              </w:rPr>
              <w:t>=</w:t>
            </w:r>
            <w:r w:rsidRPr="004D4A21">
              <w:rPr>
                <w:color w:val="000000"/>
                <w:lang w:val="en-GB"/>
              </w:rPr>
              <w:t> lost</w:t>
            </w:r>
            <w:r w:rsidRPr="001F0AEF">
              <w:rPr>
                <w:color w:val="000000"/>
                <w:lang w:val="en-US"/>
              </w:rPr>
              <w:t> </w:t>
            </w:r>
          </w:p>
          <w:p w14:paraId="60183387" w14:textId="6E2EE08F" w:rsidR="00261F10" w:rsidRPr="001F0AEF" w:rsidRDefault="00261F10" w:rsidP="00261F10">
            <w:pPr>
              <w:textAlignment w:val="baseline"/>
              <w:rPr>
                <w:lang w:val="en-US"/>
              </w:rPr>
            </w:pPr>
            <w:r w:rsidRPr="004D4A21">
              <w:rPr>
                <w:color w:val="000000"/>
                <w:lang w:val="en-GB"/>
              </w:rPr>
              <w:t>43 </w:t>
            </w:r>
            <w:r w:rsidR="001A3DF3">
              <w:rPr>
                <w:color w:val="000000"/>
                <w:lang w:val="en-GB"/>
              </w:rPr>
              <w:t>=</w:t>
            </w:r>
            <w:r w:rsidRPr="004D4A21">
              <w:rPr>
                <w:color w:val="000000"/>
                <w:lang w:val="en-GB"/>
              </w:rPr>
              <w:t> stolen</w:t>
            </w:r>
            <w:r w:rsidRPr="001F0AEF">
              <w:rPr>
                <w:color w:val="000000"/>
                <w:lang w:val="en-US"/>
              </w:rPr>
              <w:t> </w:t>
            </w:r>
          </w:p>
          <w:p w14:paraId="78670390" w14:textId="51333E9F" w:rsidR="00261F10" w:rsidRPr="001F0AEF" w:rsidRDefault="00261F10" w:rsidP="00261F10">
            <w:pPr>
              <w:textAlignment w:val="baseline"/>
              <w:rPr>
                <w:lang w:val="en-US"/>
              </w:rPr>
            </w:pPr>
            <w:r w:rsidRPr="004D4A21">
              <w:rPr>
                <w:color w:val="000000"/>
                <w:lang w:val="en-GB"/>
              </w:rPr>
              <w:t>51 </w:t>
            </w:r>
            <w:r w:rsidR="001A3DF3">
              <w:rPr>
                <w:color w:val="000000"/>
                <w:lang w:val="en-GB"/>
              </w:rPr>
              <w:t>=</w:t>
            </w:r>
            <w:r w:rsidRPr="004D4A21">
              <w:rPr>
                <w:color w:val="000000"/>
                <w:lang w:val="en-GB"/>
              </w:rPr>
              <w:t> accounts not stocked</w:t>
            </w:r>
            <w:r w:rsidRPr="001F0AEF">
              <w:rPr>
                <w:color w:val="000000"/>
                <w:lang w:val="en-US"/>
              </w:rPr>
              <w:t> </w:t>
            </w:r>
          </w:p>
        </w:tc>
      </w:tr>
      <w:tr w:rsidR="00E823B7" w:rsidRPr="00651F55" w14:paraId="3DB5ABD1" w14:textId="77777777" w:rsidTr="007926F6">
        <w:tc>
          <w:tcPr>
            <w:tcW w:w="212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PrChange w:id="1058" w:author="Veillard Quentin" w:date="2021-07-01T16:59:00Z">
              <w:tcPr>
                <w:tcW w:w="2127" w:type="dxa"/>
                <w:tcBorders>
                  <w:top w:val="nil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auto"/>
              </w:tcPr>
            </w:tcPrChange>
          </w:tcPr>
          <w:p w14:paraId="6945755B" w14:textId="21B20F06" w:rsidR="00261F10" w:rsidRPr="004D4A21" w:rsidRDefault="00261F10" w:rsidP="00261F10">
            <w:pPr>
              <w:textAlignment w:val="baseline"/>
            </w:pPr>
            <w:r w:rsidRPr="004D4A21">
              <w:rPr>
                <w:rFonts w:ascii="Yu Gothic Light" w:hAnsi="Yu Gothic Light"/>
                <w:color w:val="A31515"/>
                <w:sz w:val="18"/>
                <w:szCs w:val="18"/>
              </w:rPr>
              <w:t>AccountId 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PrChange w:id="1059" w:author="Veillard Quentin" w:date="2021-07-01T16:59:00Z">
              <w:tcPr>
                <w:tcW w:w="1193" w:type="dxa"/>
                <w:tcBorders>
                  <w:top w:val="nil"/>
                  <w:left w:val="nil"/>
                  <w:bottom w:val="single" w:sz="6" w:space="0" w:color="auto"/>
                  <w:right w:val="single" w:sz="6" w:space="0" w:color="auto"/>
                </w:tcBorders>
                <w:shd w:val="clear" w:color="auto" w:fill="auto"/>
              </w:tcPr>
            </w:tcPrChange>
          </w:tcPr>
          <w:p w14:paraId="28B4016C" w14:textId="46F71B1E" w:rsidR="00261F10" w:rsidRPr="004D4A21" w:rsidRDefault="00261F10" w:rsidP="00261F10">
            <w:pPr>
              <w:textAlignment w:val="baseline"/>
            </w:pPr>
            <w:r w:rsidRPr="004D4A21">
              <w:rPr>
                <w:color w:val="000000"/>
              </w:rPr>
              <w:t>SubAccountRef </w:t>
            </w:r>
          </w:p>
        </w:tc>
        <w:tc>
          <w:tcPr>
            <w:tcW w:w="93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PrChange w:id="1060" w:author="Veillard Quentin" w:date="2021-07-01T16:59:00Z">
              <w:tcPr>
                <w:tcW w:w="934" w:type="dxa"/>
                <w:tcBorders>
                  <w:top w:val="nil"/>
                  <w:left w:val="nil"/>
                  <w:bottom w:val="single" w:sz="6" w:space="0" w:color="auto"/>
                  <w:right w:val="single" w:sz="6" w:space="0" w:color="auto"/>
                </w:tcBorders>
                <w:shd w:val="clear" w:color="auto" w:fill="auto"/>
              </w:tcPr>
            </w:tcPrChange>
          </w:tcPr>
          <w:p w14:paraId="1CA74C27" w14:textId="10D821BF" w:rsidR="00261F10" w:rsidRPr="004D4A21" w:rsidRDefault="00261F10" w:rsidP="00261F10">
            <w:pPr>
              <w:textAlignment w:val="baseline"/>
            </w:pPr>
            <w:r w:rsidRPr="004D4A21">
              <w:rPr>
                <w:color w:val="000000"/>
              </w:rPr>
              <w:t>X(255) 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PrChange w:id="1061" w:author="Veillard Quentin" w:date="2021-07-01T16:59:00Z">
              <w:tcPr>
                <w:tcW w:w="2670" w:type="dxa"/>
                <w:tcBorders>
                  <w:top w:val="nil"/>
                  <w:left w:val="nil"/>
                  <w:bottom w:val="single" w:sz="6" w:space="0" w:color="auto"/>
                  <w:right w:val="single" w:sz="6" w:space="0" w:color="auto"/>
                </w:tcBorders>
                <w:shd w:val="clear" w:color="auto" w:fill="auto"/>
              </w:tcPr>
            </w:tcPrChange>
          </w:tcPr>
          <w:p w14:paraId="59212552" w14:textId="585C8347" w:rsidR="00261F10" w:rsidRPr="001F0AEF" w:rsidRDefault="00261F10" w:rsidP="00261F10">
            <w:pPr>
              <w:textAlignment w:val="baseline"/>
              <w:rPr>
                <w:rFonts w:ascii="Yu Gothic Light" w:hAnsi="Yu Gothic Light"/>
                <w:color w:val="0451A5"/>
                <w:sz w:val="18"/>
                <w:szCs w:val="18"/>
                <w:lang w:val="en-US"/>
              </w:rPr>
            </w:pPr>
            <w:r w:rsidRPr="001F0AEF">
              <w:rPr>
                <w:rFonts w:ascii="Yu Gothic Light" w:hAnsi="Yu Gothic Light"/>
                <w:color w:val="0451A5"/>
                <w:sz w:val="18"/>
                <w:szCs w:val="18"/>
                <w:lang w:val="en-US"/>
              </w:rPr>
              <w:t xml:space="preserve"> Please check the </w:t>
            </w:r>
            <w:r w:rsidR="00B44C78" w:rsidRPr="001F0AEF">
              <w:rPr>
                <w:rFonts w:ascii="Yu Gothic Light" w:hAnsi="Yu Gothic Light"/>
                <w:color w:val="0451A5"/>
                <w:sz w:val="18"/>
                <w:szCs w:val="18"/>
                <w:lang w:val="en-US"/>
              </w:rPr>
              <w:t>next table « SUBACCOUTREF » for the more details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PrChange w:id="1062" w:author="Veillard Quentin" w:date="2021-07-01T16:59:00Z">
              <w:tcPr>
                <w:tcW w:w="2566" w:type="dxa"/>
                <w:tcBorders>
                  <w:top w:val="nil"/>
                  <w:left w:val="nil"/>
                  <w:bottom w:val="single" w:sz="6" w:space="0" w:color="auto"/>
                  <w:right w:val="single" w:sz="6" w:space="0" w:color="auto"/>
                </w:tcBorders>
                <w:shd w:val="clear" w:color="auto" w:fill="auto"/>
              </w:tcPr>
            </w:tcPrChange>
          </w:tcPr>
          <w:p w14:paraId="67A19A9F" w14:textId="05E43205" w:rsidR="00261F10" w:rsidRPr="001F0AEF" w:rsidRDefault="00261F10" w:rsidP="00261F10">
            <w:pPr>
              <w:textAlignment w:val="baseline"/>
              <w:rPr>
                <w:lang w:val="en-US"/>
              </w:rPr>
            </w:pPr>
            <w:r w:rsidRPr="004D4A21">
              <w:rPr>
                <w:color w:val="000000"/>
                <w:lang w:val="en-GB"/>
              </w:rPr>
              <w:t>Associated subaccount (main account if not specified)</w:t>
            </w:r>
            <w:r w:rsidRPr="001F0AEF">
              <w:rPr>
                <w:color w:val="000000"/>
                <w:lang w:val="en-US"/>
              </w:rPr>
              <w:t> </w:t>
            </w:r>
          </w:p>
        </w:tc>
      </w:tr>
      <w:tr w:rsidR="00E823B7" w:rsidRPr="004D4A21" w14:paraId="4A277C3B" w14:textId="77777777" w:rsidTr="007926F6">
        <w:tc>
          <w:tcPr>
            <w:tcW w:w="212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PrChange w:id="1063" w:author="Veillard Quentin" w:date="2021-07-01T16:59:00Z">
              <w:tcPr>
                <w:tcW w:w="2127" w:type="dxa"/>
                <w:tcBorders>
                  <w:top w:val="nil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auto"/>
              </w:tcPr>
            </w:tcPrChange>
          </w:tcPr>
          <w:p w14:paraId="2CFEFAF8" w14:textId="0ACD4410" w:rsidR="00E823B7" w:rsidRPr="004D4A21" w:rsidRDefault="00E823B7" w:rsidP="00E823B7">
            <w:pPr>
              <w:textAlignment w:val="baseline"/>
            </w:pPr>
            <w:r w:rsidRPr="004D4A21">
              <w:rPr>
                <w:rFonts w:ascii="Yu Gothic Light" w:hAnsi="Yu Gothic Light"/>
                <w:color w:val="A31515"/>
                <w:sz w:val="18"/>
                <w:szCs w:val="18"/>
              </w:rPr>
              <w:t>CreationType 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PrChange w:id="1064" w:author="Veillard Quentin" w:date="2021-07-01T16:59:00Z">
              <w:tcPr>
                <w:tcW w:w="1193" w:type="dxa"/>
                <w:tcBorders>
                  <w:top w:val="nil"/>
                  <w:left w:val="nil"/>
                  <w:bottom w:val="single" w:sz="6" w:space="0" w:color="auto"/>
                  <w:right w:val="single" w:sz="6" w:space="0" w:color="auto"/>
                </w:tcBorders>
                <w:shd w:val="clear" w:color="auto" w:fill="auto"/>
              </w:tcPr>
            </w:tcPrChange>
          </w:tcPr>
          <w:p w14:paraId="4CEEBAA9" w14:textId="7FB8D6BA" w:rsidR="00E823B7" w:rsidRPr="004D4A21" w:rsidRDefault="00E823B7" w:rsidP="00E823B7">
            <w:pPr>
              <w:textAlignment w:val="baseline"/>
            </w:pPr>
            <w:r w:rsidRPr="004D4A21">
              <w:rPr>
                <w:color w:val="000000"/>
              </w:rPr>
              <w:t>CreationType </w:t>
            </w:r>
          </w:p>
        </w:tc>
        <w:tc>
          <w:tcPr>
            <w:tcW w:w="93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PrChange w:id="1065" w:author="Veillard Quentin" w:date="2021-07-01T16:59:00Z">
              <w:tcPr>
                <w:tcW w:w="934" w:type="dxa"/>
                <w:tcBorders>
                  <w:top w:val="nil"/>
                  <w:left w:val="nil"/>
                  <w:bottom w:val="single" w:sz="6" w:space="0" w:color="auto"/>
                  <w:right w:val="single" w:sz="6" w:space="0" w:color="auto"/>
                </w:tcBorders>
                <w:shd w:val="clear" w:color="auto" w:fill="auto"/>
              </w:tcPr>
            </w:tcPrChange>
          </w:tcPr>
          <w:p w14:paraId="7D7BB291" w14:textId="71129142" w:rsidR="00E823B7" w:rsidRPr="004D4A21" w:rsidRDefault="00E823B7" w:rsidP="00E823B7">
            <w:pPr>
              <w:textAlignment w:val="baseline"/>
            </w:pPr>
            <w:r w:rsidRPr="004D4A21">
              <w:rPr>
                <w:color w:val="000000"/>
              </w:rPr>
              <w:t> 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PrChange w:id="1066" w:author="Veillard Quentin" w:date="2021-07-01T16:59:00Z">
              <w:tcPr>
                <w:tcW w:w="2670" w:type="dxa"/>
                <w:tcBorders>
                  <w:top w:val="nil"/>
                  <w:left w:val="nil"/>
                  <w:bottom w:val="single" w:sz="6" w:space="0" w:color="auto"/>
                  <w:right w:val="single" w:sz="6" w:space="0" w:color="auto"/>
                </w:tcBorders>
                <w:shd w:val="clear" w:color="auto" w:fill="auto"/>
              </w:tcPr>
            </w:tcPrChange>
          </w:tcPr>
          <w:p w14:paraId="0D7E6854" w14:textId="644A5C1D" w:rsidR="00E823B7" w:rsidRPr="001F0AEF" w:rsidRDefault="00E823B7" w:rsidP="00E823B7">
            <w:pPr>
              <w:textAlignment w:val="baseline"/>
              <w:rPr>
                <w:rFonts w:ascii="Yu Gothic Light" w:hAnsi="Yu Gothic Light"/>
                <w:color w:val="0451A5"/>
                <w:sz w:val="18"/>
                <w:szCs w:val="18"/>
                <w:lang w:val="en-US"/>
              </w:rPr>
            </w:pPr>
            <w:r w:rsidRPr="001F0AEF">
              <w:rPr>
                <w:rFonts w:ascii="Yu Gothic Light" w:hAnsi="Yu Gothic Light"/>
                <w:color w:val="0451A5"/>
                <w:sz w:val="18"/>
                <w:szCs w:val="18"/>
                <w:lang w:val="en-US"/>
              </w:rPr>
              <w:t> </w:t>
            </w:r>
            <w:r w:rsidR="00707BB5" w:rsidRPr="001F0AEF">
              <w:rPr>
                <w:rFonts w:ascii="Yu Gothic Light" w:hAnsi="Yu Gothic Light"/>
                <w:color w:val="0451A5"/>
                <w:sz w:val="18"/>
                <w:szCs w:val="18"/>
                <w:lang w:val="en-US"/>
              </w:rPr>
              <w:t>Please check the table « CREATIONTYPE » for the more details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PrChange w:id="1067" w:author="Veillard Quentin" w:date="2021-07-01T16:59:00Z">
              <w:tcPr>
                <w:tcW w:w="2566" w:type="dxa"/>
                <w:tcBorders>
                  <w:top w:val="nil"/>
                  <w:left w:val="nil"/>
                  <w:bottom w:val="single" w:sz="6" w:space="0" w:color="auto"/>
                  <w:right w:val="single" w:sz="6" w:space="0" w:color="auto"/>
                </w:tcBorders>
                <w:shd w:val="clear" w:color="auto" w:fill="auto"/>
              </w:tcPr>
            </w:tcPrChange>
          </w:tcPr>
          <w:p w14:paraId="6863725E" w14:textId="080707CA" w:rsidR="00E823B7" w:rsidRPr="004D4A21" w:rsidRDefault="00E823B7" w:rsidP="00E823B7">
            <w:pPr>
              <w:textAlignment w:val="baseline"/>
            </w:pPr>
            <w:r w:rsidRPr="004D4A21">
              <w:rPr>
                <w:color w:val="000000"/>
              </w:rPr>
              <w:t>Card</w:t>
            </w:r>
            <w:r w:rsidR="00707BB5">
              <w:rPr>
                <w:color w:val="000000"/>
              </w:rPr>
              <w:t>’s</w:t>
            </w:r>
            <w:r w:rsidRPr="004D4A21">
              <w:rPr>
                <w:color w:val="000000"/>
              </w:rPr>
              <w:t> creation type </w:t>
            </w:r>
          </w:p>
        </w:tc>
      </w:tr>
      <w:tr w:rsidR="001A3DF3" w:rsidRPr="00651F55" w14:paraId="13133DF3" w14:textId="77777777" w:rsidTr="007926F6">
        <w:tc>
          <w:tcPr>
            <w:tcW w:w="212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PrChange w:id="1068" w:author="Veillard Quentin" w:date="2021-07-01T16:59:00Z">
              <w:tcPr>
                <w:tcW w:w="2127" w:type="dxa"/>
                <w:tcBorders>
                  <w:top w:val="nil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auto"/>
              </w:tcPr>
            </w:tcPrChange>
          </w:tcPr>
          <w:p w14:paraId="6B34F7AA" w14:textId="609D3E5A" w:rsidR="00E823B7" w:rsidRPr="004D4A21" w:rsidRDefault="00E823B7" w:rsidP="00E823B7">
            <w:pPr>
              <w:textAlignment w:val="baseline"/>
              <w:rPr>
                <w:rFonts w:ascii="Yu Gothic Light" w:hAnsi="Yu Gothic Light"/>
                <w:color w:val="A31515"/>
                <w:sz w:val="18"/>
                <w:szCs w:val="18"/>
              </w:rPr>
            </w:pPr>
            <w:r w:rsidRPr="004D4A21">
              <w:rPr>
                <w:rFonts w:ascii="Yu Gothic Light" w:hAnsi="Yu Gothic Light"/>
                <w:color w:val="A31515"/>
                <w:sz w:val="18"/>
                <w:szCs w:val="18"/>
              </w:rPr>
              <w:t>FintechCultureName 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PrChange w:id="1069" w:author="Veillard Quentin" w:date="2021-07-01T16:59:00Z">
              <w:tcPr>
                <w:tcW w:w="1193" w:type="dxa"/>
                <w:tcBorders>
                  <w:top w:val="nil"/>
                  <w:left w:val="nil"/>
                  <w:bottom w:val="single" w:sz="6" w:space="0" w:color="auto"/>
                  <w:right w:val="single" w:sz="6" w:space="0" w:color="auto"/>
                </w:tcBorders>
                <w:shd w:val="clear" w:color="auto" w:fill="auto"/>
              </w:tcPr>
            </w:tcPrChange>
          </w:tcPr>
          <w:p w14:paraId="6A0E1962" w14:textId="0B6DF2CB" w:rsidR="00E823B7" w:rsidRPr="004D4A21" w:rsidRDefault="00E823B7" w:rsidP="00E823B7">
            <w:pPr>
              <w:textAlignment w:val="baseline"/>
              <w:rPr>
                <w:color w:val="000000"/>
              </w:rPr>
            </w:pPr>
            <w:r w:rsidRPr="004D4A21">
              <w:rPr>
                <w:color w:val="000000"/>
              </w:rPr>
              <w:t>String </w:t>
            </w:r>
          </w:p>
        </w:tc>
        <w:tc>
          <w:tcPr>
            <w:tcW w:w="93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PrChange w:id="1070" w:author="Veillard Quentin" w:date="2021-07-01T16:59:00Z">
              <w:tcPr>
                <w:tcW w:w="934" w:type="dxa"/>
                <w:tcBorders>
                  <w:top w:val="nil"/>
                  <w:left w:val="nil"/>
                  <w:bottom w:val="single" w:sz="6" w:space="0" w:color="auto"/>
                  <w:right w:val="single" w:sz="6" w:space="0" w:color="auto"/>
                </w:tcBorders>
                <w:shd w:val="clear" w:color="auto" w:fill="auto"/>
              </w:tcPr>
            </w:tcPrChange>
          </w:tcPr>
          <w:p w14:paraId="39F0C2B5" w14:textId="1407FF09" w:rsidR="00E823B7" w:rsidRPr="004D4A21" w:rsidRDefault="00E823B7" w:rsidP="00E823B7">
            <w:pPr>
              <w:textAlignment w:val="baseline"/>
              <w:rPr>
                <w:color w:val="000000"/>
              </w:rPr>
            </w:pPr>
            <w:r w:rsidRPr="004D4A21">
              <w:rPr>
                <w:color w:val="000000"/>
              </w:rPr>
              <w:t>X(256) 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PrChange w:id="1071" w:author="Veillard Quentin" w:date="2021-07-01T16:59:00Z">
              <w:tcPr>
                <w:tcW w:w="2670" w:type="dxa"/>
                <w:tcBorders>
                  <w:top w:val="nil"/>
                  <w:left w:val="nil"/>
                  <w:bottom w:val="single" w:sz="6" w:space="0" w:color="auto"/>
                  <w:right w:val="single" w:sz="6" w:space="0" w:color="auto"/>
                </w:tcBorders>
                <w:shd w:val="clear" w:color="auto" w:fill="auto"/>
              </w:tcPr>
            </w:tcPrChange>
          </w:tcPr>
          <w:p w14:paraId="646A6821" w14:textId="11CFB2F8" w:rsidR="00E823B7" w:rsidRDefault="00E823B7" w:rsidP="00E823B7">
            <w:pPr>
              <w:textAlignment w:val="baseline"/>
              <w:rPr>
                <w:rFonts w:ascii="Yu Gothic Light" w:hAnsi="Yu Gothic Light"/>
                <w:color w:val="0451A5"/>
                <w:sz w:val="18"/>
                <w:szCs w:val="18"/>
              </w:rPr>
            </w:pPr>
            <w:r w:rsidRPr="00B44C78">
              <w:rPr>
                <w:rFonts w:ascii="Yu Gothic Light" w:hAnsi="Yu Gothic Light"/>
                <w:color w:val="0451A5"/>
                <w:sz w:val="18"/>
                <w:szCs w:val="18"/>
              </w:rPr>
              <w:t>"FRENCH"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PrChange w:id="1072" w:author="Veillard Quentin" w:date="2021-07-01T16:59:00Z">
              <w:tcPr>
                <w:tcW w:w="2566" w:type="dxa"/>
                <w:tcBorders>
                  <w:top w:val="nil"/>
                  <w:left w:val="nil"/>
                  <w:bottom w:val="single" w:sz="6" w:space="0" w:color="auto"/>
                  <w:right w:val="single" w:sz="6" w:space="0" w:color="auto"/>
                </w:tcBorders>
                <w:shd w:val="clear" w:color="auto" w:fill="auto"/>
              </w:tcPr>
            </w:tcPrChange>
          </w:tcPr>
          <w:p w14:paraId="71AD017C" w14:textId="77777777" w:rsidR="00E823B7" w:rsidRPr="00707BB5" w:rsidRDefault="00E823B7" w:rsidP="00E823B7">
            <w:pPr>
              <w:textAlignment w:val="baseline"/>
              <w:rPr>
                <w:lang w:val="en-US"/>
              </w:rPr>
            </w:pPr>
            <w:r w:rsidRPr="00707BB5">
              <w:rPr>
                <w:lang w:val="en-US"/>
              </w:rPr>
              <w:t>Do not use</w:t>
            </w:r>
            <w:r w:rsidR="00707BB5" w:rsidRPr="00707BB5">
              <w:rPr>
                <w:lang w:val="en-US"/>
              </w:rPr>
              <w:t xml:space="preserve"> (</w:t>
            </w:r>
            <w:r w:rsidRPr="00707BB5">
              <w:rPr>
                <w:lang w:val="en-US"/>
              </w:rPr>
              <w:t>obsolete</w:t>
            </w:r>
            <w:r w:rsidR="00707BB5" w:rsidRPr="00707BB5">
              <w:rPr>
                <w:lang w:val="en-US"/>
              </w:rPr>
              <w:t>).</w:t>
            </w:r>
          </w:p>
          <w:p w14:paraId="612993AD" w14:textId="6C49DF3D" w:rsidR="00707BB5" w:rsidRPr="001F0AEF" w:rsidRDefault="00707BB5" w:rsidP="00E823B7">
            <w:pPr>
              <w:textAlignment w:val="baseline"/>
              <w:rPr>
                <w:color w:val="000000"/>
                <w:lang w:val="en-US"/>
              </w:rPr>
            </w:pPr>
            <w:r>
              <w:rPr>
                <w:lang w:val="en-US"/>
              </w:rPr>
              <w:t xml:space="preserve">It is the </w:t>
            </w:r>
            <w:r w:rsidRPr="004D4A21">
              <w:rPr>
                <w:lang w:val="en-US"/>
              </w:rPr>
              <w:t>Fintech Culture Name </w:t>
            </w:r>
          </w:p>
        </w:tc>
      </w:tr>
      <w:tr w:rsidR="00E823B7" w:rsidRPr="004D4A21" w14:paraId="166B5405" w14:textId="77777777" w:rsidTr="007926F6">
        <w:tc>
          <w:tcPr>
            <w:tcW w:w="212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  <w:tcPrChange w:id="1073" w:author="Veillard Quentin" w:date="2021-07-01T16:59:00Z">
              <w:tcPr>
                <w:tcW w:w="2127" w:type="dxa"/>
                <w:tcBorders>
                  <w:top w:val="nil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auto"/>
                <w:hideMark/>
              </w:tcPr>
            </w:tcPrChange>
          </w:tcPr>
          <w:p w14:paraId="67D5B57A" w14:textId="77777777" w:rsidR="00E823B7" w:rsidRPr="004D4A21" w:rsidRDefault="00E823B7" w:rsidP="00E823B7">
            <w:pPr>
              <w:textAlignment w:val="baseline"/>
            </w:pPr>
            <w:r w:rsidRPr="004D4A21">
              <w:rPr>
                <w:rFonts w:ascii="Yu Gothic Light" w:hAnsi="Yu Gothic Light"/>
                <w:color w:val="A31515"/>
                <w:sz w:val="18"/>
                <w:szCs w:val="18"/>
              </w:rPr>
              <w:t>CardLimits </w:t>
            </w:r>
          </w:p>
          <w:p w14:paraId="0CA0058E" w14:textId="77777777" w:rsidR="00E823B7" w:rsidRPr="004D4A21" w:rsidRDefault="00E823B7" w:rsidP="00E823B7">
            <w:pPr>
              <w:textAlignment w:val="baseline"/>
            </w:pPr>
            <w:r w:rsidRPr="004D4A21">
              <w:rPr>
                <w:color w:val="000000"/>
              </w:rPr>
              <w:t> 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  <w:tcPrChange w:id="1074" w:author="Veillard Quentin" w:date="2021-07-01T16:59:00Z">
              <w:tcPr>
                <w:tcW w:w="1193" w:type="dxa"/>
                <w:tcBorders>
                  <w:top w:val="nil"/>
                  <w:left w:val="nil"/>
                  <w:bottom w:val="single" w:sz="6" w:space="0" w:color="auto"/>
                  <w:right w:val="single" w:sz="6" w:space="0" w:color="auto"/>
                </w:tcBorders>
                <w:shd w:val="clear" w:color="auto" w:fill="auto"/>
                <w:hideMark/>
              </w:tcPr>
            </w:tcPrChange>
          </w:tcPr>
          <w:p w14:paraId="7201D234" w14:textId="77777777" w:rsidR="00E823B7" w:rsidRPr="004D4A21" w:rsidRDefault="00E823B7" w:rsidP="00E823B7">
            <w:pPr>
              <w:textAlignment w:val="baseline"/>
            </w:pPr>
            <w:r w:rsidRPr="004D4A21">
              <w:rPr>
                <w:color w:val="000000"/>
              </w:rPr>
              <w:t>Limits object </w:t>
            </w:r>
          </w:p>
        </w:tc>
        <w:tc>
          <w:tcPr>
            <w:tcW w:w="93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  <w:tcPrChange w:id="1075" w:author="Veillard Quentin" w:date="2021-07-01T16:59:00Z">
              <w:tcPr>
                <w:tcW w:w="934" w:type="dxa"/>
                <w:tcBorders>
                  <w:top w:val="nil"/>
                  <w:left w:val="nil"/>
                  <w:bottom w:val="single" w:sz="6" w:space="0" w:color="auto"/>
                  <w:right w:val="single" w:sz="6" w:space="0" w:color="auto"/>
                </w:tcBorders>
                <w:shd w:val="clear" w:color="auto" w:fill="auto"/>
                <w:hideMark/>
              </w:tcPr>
            </w:tcPrChange>
          </w:tcPr>
          <w:p w14:paraId="4AEA08E1" w14:textId="77777777" w:rsidR="00E823B7" w:rsidRPr="004D4A21" w:rsidRDefault="00E823B7" w:rsidP="00E823B7">
            <w:pPr>
              <w:textAlignment w:val="baseline"/>
            </w:pPr>
            <w:r w:rsidRPr="004D4A21">
              <w:rPr>
                <w:color w:val="000000"/>
              </w:rPr>
              <w:t> 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  <w:tcPrChange w:id="1076" w:author="Veillard Quentin" w:date="2021-07-01T16:59:00Z">
              <w:tcPr>
                <w:tcW w:w="2670" w:type="dxa"/>
                <w:tcBorders>
                  <w:top w:val="nil"/>
                  <w:left w:val="nil"/>
                  <w:bottom w:val="single" w:sz="6" w:space="0" w:color="auto"/>
                  <w:right w:val="single" w:sz="6" w:space="0" w:color="auto"/>
                </w:tcBorders>
                <w:shd w:val="clear" w:color="auto" w:fill="auto"/>
                <w:hideMark/>
              </w:tcPr>
            </w:tcPrChange>
          </w:tcPr>
          <w:p w14:paraId="0F638079" w14:textId="774F5C7B" w:rsidR="00E823B7" w:rsidRPr="001F0AEF" w:rsidRDefault="00E823B7" w:rsidP="00E823B7">
            <w:pPr>
              <w:textAlignment w:val="baseline"/>
              <w:rPr>
                <w:rFonts w:ascii="Yu Gothic Light" w:hAnsi="Yu Gothic Light"/>
                <w:color w:val="0451A5"/>
                <w:sz w:val="18"/>
                <w:szCs w:val="18"/>
                <w:lang w:val="en-US"/>
              </w:rPr>
            </w:pPr>
            <w:r w:rsidRPr="001F0AEF">
              <w:rPr>
                <w:rFonts w:ascii="Yu Gothic Light" w:hAnsi="Yu Gothic Light"/>
                <w:color w:val="0451A5"/>
                <w:sz w:val="18"/>
                <w:szCs w:val="18"/>
                <w:lang w:val="en-US"/>
              </w:rPr>
              <w:t>Please check the table</w:t>
            </w:r>
            <w:r w:rsidR="00707BB5" w:rsidRPr="001F0AEF">
              <w:rPr>
                <w:rFonts w:ascii="Yu Gothic Light" w:hAnsi="Yu Gothic Light"/>
                <w:color w:val="0451A5"/>
                <w:sz w:val="18"/>
                <w:szCs w:val="18"/>
                <w:lang w:val="en-US"/>
              </w:rPr>
              <w:t xml:space="preserve"> « CARDLIMITS</w:t>
            </w:r>
            <w:r w:rsidRPr="001F0AEF">
              <w:rPr>
                <w:rFonts w:ascii="Yu Gothic Light" w:hAnsi="Yu Gothic Light"/>
                <w:color w:val="0451A5"/>
                <w:sz w:val="18"/>
                <w:szCs w:val="18"/>
                <w:lang w:val="en-US"/>
              </w:rPr>
              <w:t>» for more details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  <w:tcPrChange w:id="1077" w:author="Veillard Quentin" w:date="2021-07-01T16:59:00Z">
              <w:tcPr>
                <w:tcW w:w="2566" w:type="dxa"/>
                <w:tcBorders>
                  <w:top w:val="nil"/>
                  <w:left w:val="nil"/>
                  <w:bottom w:val="single" w:sz="6" w:space="0" w:color="auto"/>
                  <w:right w:val="single" w:sz="6" w:space="0" w:color="auto"/>
                </w:tcBorders>
                <w:shd w:val="clear" w:color="auto" w:fill="auto"/>
                <w:hideMark/>
              </w:tcPr>
            </w:tcPrChange>
          </w:tcPr>
          <w:p w14:paraId="77446889" w14:textId="46AE7E3E" w:rsidR="00E823B7" w:rsidRPr="004D4A21" w:rsidRDefault="00E823B7" w:rsidP="00E823B7">
            <w:pPr>
              <w:textAlignment w:val="baseline"/>
            </w:pPr>
            <w:r w:rsidRPr="004D4A21">
              <w:rPr>
                <w:color w:val="000000"/>
              </w:rPr>
              <w:t>Card</w:t>
            </w:r>
            <w:r w:rsidR="00707BB5">
              <w:rPr>
                <w:color w:val="000000"/>
              </w:rPr>
              <w:t>’s</w:t>
            </w:r>
            <w:r w:rsidRPr="004D4A21">
              <w:rPr>
                <w:color w:val="000000"/>
              </w:rPr>
              <w:t> specific limits </w:t>
            </w:r>
          </w:p>
        </w:tc>
      </w:tr>
      <w:tr w:rsidR="00E823B7" w:rsidRPr="00651F55" w14:paraId="037481D7" w14:textId="77777777" w:rsidTr="007926F6">
        <w:tc>
          <w:tcPr>
            <w:tcW w:w="212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  <w:tcPrChange w:id="1078" w:author="Veillard Quentin" w:date="2021-07-01T16:59:00Z">
              <w:tcPr>
                <w:tcW w:w="2127" w:type="dxa"/>
                <w:tcBorders>
                  <w:top w:val="nil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auto"/>
                <w:hideMark/>
              </w:tcPr>
            </w:tcPrChange>
          </w:tcPr>
          <w:p w14:paraId="7DB28BDC" w14:textId="77777777" w:rsidR="00E823B7" w:rsidRDefault="00E823B7" w:rsidP="00E823B7">
            <w:pPr>
              <w:shd w:val="clear" w:color="auto" w:fill="FFFFFE"/>
              <w:spacing w:line="270" w:lineRule="atLeast"/>
              <w:rPr>
                <w:rFonts w:ascii="Yu Gothic Light" w:hAnsi="Yu Gothic Light"/>
                <w:color w:val="000000"/>
                <w:sz w:val="18"/>
                <w:szCs w:val="18"/>
              </w:rPr>
            </w:pPr>
            <w:r>
              <w:rPr>
                <w:rFonts w:ascii="Yu Gothic Light" w:hAnsi="Yu Gothic Light"/>
                <w:color w:val="A31515"/>
                <w:sz w:val="18"/>
                <w:szCs w:val="18"/>
              </w:rPr>
              <w:t>Blocked</w:t>
            </w:r>
          </w:p>
          <w:p w14:paraId="07B23D94" w14:textId="6C58EC86" w:rsidR="00E823B7" w:rsidRPr="004D4A21" w:rsidRDefault="00E823B7" w:rsidP="00E823B7">
            <w:pPr>
              <w:textAlignment w:val="baseline"/>
            </w:pPr>
            <w:r w:rsidRPr="004D4A21">
              <w:t> 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  <w:tcPrChange w:id="1079" w:author="Veillard Quentin" w:date="2021-07-01T16:59:00Z">
              <w:tcPr>
                <w:tcW w:w="1193" w:type="dxa"/>
                <w:tcBorders>
                  <w:top w:val="nil"/>
                  <w:left w:val="nil"/>
                  <w:bottom w:val="single" w:sz="6" w:space="0" w:color="auto"/>
                  <w:right w:val="single" w:sz="6" w:space="0" w:color="auto"/>
                </w:tcBorders>
                <w:shd w:val="clear" w:color="auto" w:fill="auto"/>
                <w:hideMark/>
              </w:tcPr>
            </w:tcPrChange>
          </w:tcPr>
          <w:p w14:paraId="5BF116C1" w14:textId="77777777" w:rsidR="00E823B7" w:rsidRPr="004D4A21" w:rsidRDefault="00E823B7" w:rsidP="00E823B7">
            <w:pPr>
              <w:textAlignment w:val="baseline"/>
            </w:pPr>
            <w:r w:rsidRPr="004D4A21">
              <w:t>int </w:t>
            </w:r>
          </w:p>
        </w:tc>
        <w:tc>
          <w:tcPr>
            <w:tcW w:w="93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  <w:tcPrChange w:id="1080" w:author="Veillard Quentin" w:date="2021-07-01T16:59:00Z">
              <w:tcPr>
                <w:tcW w:w="934" w:type="dxa"/>
                <w:tcBorders>
                  <w:top w:val="nil"/>
                  <w:left w:val="nil"/>
                  <w:bottom w:val="single" w:sz="6" w:space="0" w:color="auto"/>
                  <w:right w:val="single" w:sz="6" w:space="0" w:color="auto"/>
                </w:tcBorders>
                <w:shd w:val="clear" w:color="auto" w:fill="auto"/>
                <w:hideMark/>
              </w:tcPr>
            </w:tcPrChange>
          </w:tcPr>
          <w:p w14:paraId="4B02C899" w14:textId="77777777" w:rsidR="00E823B7" w:rsidRPr="004D4A21" w:rsidRDefault="00E823B7" w:rsidP="00E823B7">
            <w:pPr>
              <w:textAlignment w:val="baseline"/>
            </w:pPr>
            <w:r w:rsidRPr="004D4A21">
              <w:t>N(10) 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  <w:tcPrChange w:id="1081" w:author="Veillard Quentin" w:date="2021-07-01T16:59:00Z">
              <w:tcPr>
                <w:tcW w:w="2670" w:type="dxa"/>
                <w:tcBorders>
                  <w:top w:val="nil"/>
                  <w:left w:val="nil"/>
                  <w:bottom w:val="single" w:sz="6" w:space="0" w:color="auto"/>
                  <w:right w:val="single" w:sz="6" w:space="0" w:color="auto"/>
                </w:tcBorders>
                <w:shd w:val="clear" w:color="auto" w:fill="auto"/>
                <w:hideMark/>
              </w:tcPr>
            </w:tcPrChange>
          </w:tcPr>
          <w:p w14:paraId="44D6714B" w14:textId="77777777" w:rsidR="00E823B7" w:rsidRPr="00B44C78" w:rsidRDefault="00E823B7" w:rsidP="00E823B7">
            <w:pPr>
              <w:textAlignment w:val="baseline"/>
              <w:rPr>
                <w:rFonts w:ascii="Yu Gothic Light" w:hAnsi="Yu Gothic Light"/>
                <w:color w:val="0451A5"/>
                <w:sz w:val="18"/>
                <w:szCs w:val="18"/>
              </w:rPr>
            </w:pPr>
            <w:r w:rsidRPr="00B44C78">
              <w:rPr>
                <w:rFonts w:ascii="Yu Gothic Light" w:hAnsi="Yu Gothic Light"/>
                <w:color w:val="0451A5"/>
                <w:sz w:val="18"/>
                <w:szCs w:val="18"/>
              </w:rPr>
              <w:t>0 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  <w:tcPrChange w:id="1082" w:author="Veillard Quentin" w:date="2021-07-01T16:59:00Z">
              <w:tcPr>
                <w:tcW w:w="2566" w:type="dxa"/>
                <w:tcBorders>
                  <w:top w:val="nil"/>
                  <w:left w:val="nil"/>
                  <w:bottom w:val="single" w:sz="6" w:space="0" w:color="auto"/>
                  <w:right w:val="single" w:sz="6" w:space="0" w:color="auto"/>
                </w:tcBorders>
                <w:shd w:val="clear" w:color="auto" w:fill="auto"/>
                <w:hideMark/>
              </w:tcPr>
            </w:tcPrChange>
          </w:tcPr>
          <w:p w14:paraId="71C530AC" w14:textId="62D2D0B1" w:rsidR="00E823B7" w:rsidRPr="001F0AEF" w:rsidRDefault="001A3DF3" w:rsidP="00E823B7">
            <w:pPr>
              <w:textAlignment w:val="baseline"/>
              <w:rPr>
                <w:lang w:val="en-US"/>
              </w:rPr>
            </w:pPr>
            <w:r w:rsidRPr="001F0AEF">
              <w:rPr>
                <w:lang w:val="en-US"/>
              </w:rPr>
              <w:t>Card’s temporary blocking, if it’s equal to :</w:t>
            </w:r>
          </w:p>
          <w:p w14:paraId="34E91BF0" w14:textId="6AA3ACDB" w:rsidR="00E823B7" w:rsidRPr="001F0AEF" w:rsidRDefault="00E823B7" w:rsidP="00E823B7">
            <w:pPr>
              <w:textAlignment w:val="baseline"/>
              <w:rPr>
                <w:lang w:val="en-US"/>
              </w:rPr>
            </w:pPr>
            <w:r w:rsidRPr="004D4A21">
              <w:rPr>
                <w:lang w:val="en-US"/>
              </w:rPr>
              <w:t>0</w:t>
            </w:r>
            <w:r w:rsidR="001A3DF3">
              <w:rPr>
                <w:lang w:val="en-US"/>
              </w:rPr>
              <w:t>=</w:t>
            </w:r>
            <w:r w:rsidRPr="004D4A21">
              <w:rPr>
                <w:lang w:val="en-US"/>
              </w:rPr>
              <w:t xml:space="preserve"> </w:t>
            </w:r>
            <w:r w:rsidR="00707BB5">
              <w:rPr>
                <w:lang w:val="en-US"/>
              </w:rPr>
              <w:t>The card is</w:t>
            </w:r>
            <w:r w:rsidRPr="004D4A21">
              <w:rPr>
                <w:lang w:val="en-US"/>
              </w:rPr>
              <w:t xml:space="preserve"> </w:t>
            </w:r>
            <w:r w:rsidR="00707BB5">
              <w:rPr>
                <w:lang w:val="en-US"/>
              </w:rPr>
              <w:t>n</w:t>
            </w:r>
            <w:r w:rsidRPr="004D4A21">
              <w:rPr>
                <w:lang w:val="en-US"/>
              </w:rPr>
              <w:t xml:space="preserve">ot </w:t>
            </w:r>
            <w:r w:rsidR="001A3DF3">
              <w:rPr>
                <w:lang w:val="en-US"/>
              </w:rPr>
              <w:t xml:space="preserve">temporary </w:t>
            </w:r>
            <w:r w:rsidRPr="004D4A21">
              <w:rPr>
                <w:lang w:val="en-US"/>
              </w:rPr>
              <w:t>blocked</w:t>
            </w:r>
            <w:r w:rsidRPr="001F0AEF">
              <w:rPr>
                <w:lang w:val="en-US"/>
              </w:rPr>
              <w:t> </w:t>
            </w:r>
          </w:p>
          <w:p w14:paraId="6DE19DED" w14:textId="28D22BDD" w:rsidR="00E823B7" w:rsidRPr="001F0AEF" w:rsidRDefault="00E823B7" w:rsidP="00E823B7">
            <w:pPr>
              <w:textAlignment w:val="baseline"/>
              <w:rPr>
                <w:lang w:val="en-US"/>
              </w:rPr>
            </w:pPr>
            <w:r w:rsidRPr="004D4A21">
              <w:rPr>
                <w:lang w:val="en-US"/>
              </w:rPr>
              <w:t>1</w:t>
            </w:r>
            <w:r w:rsidR="001A3DF3">
              <w:rPr>
                <w:lang w:val="en-US"/>
              </w:rPr>
              <w:t xml:space="preserve">= </w:t>
            </w:r>
            <w:r w:rsidR="00707BB5">
              <w:rPr>
                <w:lang w:val="en-US"/>
              </w:rPr>
              <w:t>The card is</w:t>
            </w:r>
            <w:r w:rsidR="001A3DF3">
              <w:rPr>
                <w:lang w:val="en-US"/>
              </w:rPr>
              <w:t xml:space="preserve"> temporary</w:t>
            </w:r>
            <w:r w:rsidR="00707BB5">
              <w:rPr>
                <w:lang w:val="en-US"/>
              </w:rPr>
              <w:t xml:space="preserve"> blocked</w:t>
            </w:r>
            <w:r w:rsidRPr="001F0AEF">
              <w:rPr>
                <w:lang w:val="en-US"/>
              </w:rPr>
              <w:t> </w:t>
            </w:r>
          </w:p>
        </w:tc>
      </w:tr>
      <w:tr w:rsidR="00E823B7" w:rsidRPr="00651F55" w14:paraId="2F688EAB" w14:textId="77777777" w:rsidTr="007926F6">
        <w:tc>
          <w:tcPr>
            <w:tcW w:w="212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  <w:tcPrChange w:id="1083" w:author="Veillard Quentin" w:date="2021-07-01T16:59:00Z">
              <w:tcPr>
                <w:tcW w:w="2127" w:type="dxa"/>
                <w:tcBorders>
                  <w:top w:val="nil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auto"/>
                <w:hideMark/>
              </w:tcPr>
            </w:tcPrChange>
          </w:tcPr>
          <w:p w14:paraId="0D95B663" w14:textId="77777777" w:rsidR="00E823B7" w:rsidRDefault="00E823B7" w:rsidP="00E823B7">
            <w:pPr>
              <w:shd w:val="clear" w:color="auto" w:fill="FFFFFE"/>
              <w:spacing w:line="270" w:lineRule="atLeast"/>
              <w:rPr>
                <w:rFonts w:ascii="Yu Gothic Light" w:hAnsi="Yu Gothic Light"/>
                <w:color w:val="000000"/>
                <w:sz w:val="18"/>
                <w:szCs w:val="18"/>
              </w:rPr>
            </w:pPr>
            <w:r>
              <w:rPr>
                <w:rFonts w:ascii="Yu Gothic Light" w:hAnsi="Yu Gothic Light"/>
                <w:color w:val="A31515"/>
                <w:sz w:val="18"/>
                <w:szCs w:val="18"/>
              </w:rPr>
              <w:t>ForeignPaymentBlocked</w:t>
            </w:r>
          </w:p>
          <w:p w14:paraId="27A5C895" w14:textId="5E3E0D6B" w:rsidR="00E823B7" w:rsidRPr="004D4A21" w:rsidRDefault="00E823B7" w:rsidP="00E823B7">
            <w:pPr>
              <w:textAlignment w:val="baseline"/>
            </w:pPr>
          </w:p>
        </w:tc>
        <w:tc>
          <w:tcPr>
            <w:tcW w:w="119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  <w:tcPrChange w:id="1084" w:author="Veillard Quentin" w:date="2021-07-01T16:59:00Z">
              <w:tcPr>
                <w:tcW w:w="1193" w:type="dxa"/>
                <w:tcBorders>
                  <w:top w:val="nil"/>
                  <w:left w:val="nil"/>
                  <w:bottom w:val="single" w:sz="6" w:space="0" w:color="auto"/>
                  <w:right w:val="single" w:sz="6" w:space="0" w:color="auto"/>
                </w:tcBorders>
                <w:shd w:val="clear" w:color="auto" w:fill="auto"/>
                <w:hideMark/>
              </w:tcPr>
            </w:tcPrChange>
          </w:tcPr>
          <w:p w14:paraId="1E0CCDCE" w14:textId="171AE05E" w:rsidR="00E823B7" w:rsidRPr="004D4A21" w:rsidRDefault="00E823B7" w:rsidP="00E823B7">
            <w:pPr>
              <w:textAlignment w:val="baseline"/>
            </w:pPr>
            <w:r w:rsidRPr="004D4A21">
              <w:t>Int</w:t>
            </w:r>
          </w:p>
        </w:tc>
        <w:tc>
          <w:tcPr>
            <w:tcW w:w="93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  <w:tcPrChange w:id="1085" w:author="Veillard Quentin" w:date="2021-07-01T16:59:00Z">
              <w:tcPr>
                <w:tcW w:w="934" w:type="dxa"/>
                <w:tcBorders>
                  <w:top w:val="nil"/>
                  <w:left w:val="nil"/>
                  <w:bottom w:val="single" w:sz="6" w:space="0" w:color="auto"/>
                  <w:right w:val="single" w:sz="6" w:space="0" w:color="auto"/>
                </w:tcBorders>
                <w:shd w:val="clear" w:color="auto" w:fill="auto"/>
                <w:hideMark/>
              </w:tcPr>
            </w:tcPrChange>
          </w:tcPr>
          <w:p w14:paraId="6C400ADC" w14:textId="77777777" w:rsidR="00E823B7" w:rsidRPr="004D4A21" w:rsidRDefault="00E823B7" w:rsidP="00E823B7">
            <w:pPr>
              <w:textAlignment w:val="baseline"/>
            </w:pPr>
            <w:r w:rsidRPr="004D4A21">
              <w:t> 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  <w:tcPrChange w:id="1086" w:author="Veillard Quentin" w:date="2021-07-01T16:59:00Z">
              <w:tcPr>
                <w:tcW w:w="2670" w:type="dxa"/>
                <w:tcBorders>
                  <w:top w:val="nil"/>
                  <w:left w:val="nil"/>
                  <w:bottom w:val="single" w:sz="6" w:space="0" w:color="auto"/>
                  <w:right w:val="single" w:sz="6" w:space="0" w:color="auto"/>
                </w:tcBorders>
                <w:shd w:val="clear" w:color="auto" w:fill="auto"/>
                <w:hideMark/>
              </w:tcPr>
            </w:tcPrChange>
          </w:tcPr>
          <w:p w14:paraId="6FED8E82" w14:textId="77777777" w:rsidR="00E823B7" w:rsidRPr="00B44C78" w:rsidRDefault="00E823B7" w:rsidP="00E823B7">
            <w:pPr>
              <w:textAlignment w:val="baseline"/>
              <w:rPr>
                <w:rFonts w:ascii="Yu Gothic Light" w:hAnsi="Yu Gothic Light"/>
                <w:color w:val="0451A5"/>
                <w:sz w:val="18"/>
                <w:szCs w:val="18"/>
              </w:rPr>
            </w:pPr>
            <w:r w:rsidRPr="00B44C78">
              <w:rPr>
                <w:rFonts w:ascii="Yu Gothic Light" w:hAnsi="Yu Gothic Light"/>
                <w:color w:val="0451A5"/>
                <w:sz w:val="18"/>
                <w:szCs w:val="18"/>
              </w:rPr>
              <w:t>1 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  <w:tcPrChange w:id="1087" w:author="Veillard Quentin" w:date="2021-07-01T16:59:00Z">
              <w:tcPr>
                <w:tcW w:w="2566" w:type="dxa"/>
                <w:tcBorders>
                  <w:top w:val="nil"/>
                  <w:left w:val="nil"/>
                  <w:bottom w:val="single" w:sz="6" w:space="0" w:color="auto"/>
                  <w:right w:val="single" w:sz="6" w:space="0" w:color="auto"/>
                </w:tcBorders>
                <w:shd w:val="clear" w:color="auto" w:fill="auto"/>
                <w:hideMark/>
              </w:tcPr>
            </w:tcPrChange>
          </w:tcPr>
          <w:p w14:paraId="07810359" w14:textId="345C0C22" w:rsidR="00E823B7" w:rsidRPr="001F0AEF" w:rsidRDefault="00E823B7" w:rsidP="00E823B7">
            <w:pPr>
              <w:textAlignment w:val="baseline"/>
              <w:rPr>
                <w:lang w:val="en-US"/>
              </w:rPr>
            </w:pPr>
            <w:r w:rsidRPr="004D4A21">
              <w:rPr>
                <w:lang w:val="en-US"/>
              </w:rPr>
              <w:t>0= </w:t>
            </w:r>
            <w:r w:rsidR="001A3DF3">
              <w:rPr>
                <w:lang w:val="en-US"/>
              </w:rPr>
              <w:t xml:space="preserve">The </w:t>
            </w:r>
            <w:r w:rsidRPr="004D4A21">
              <w:rPr>
                <w:lang w:val="en-US"/>
              </w:rPr>
              <w:t>foreign</w:t>
            </w:r>
            <w:r w:rsidR="001A3DF3">
              <w:rPr>
                <w:lang w:val="en-US"/>
              </w:rPr>
              <w:t xml:space="preserve"> p</w:t>
            </w:r>
            <w:r w:rsidRPr="004D4A21">
              <w:rPr>
                <w:lang w:val="en-US"/>
              </w:rPr>
              <w:t>ayment </w:t>
            </w:r>
            <w:r w:rsidR="001A3DF3">
              <w:rPr>
                <w:lang w:val="en-US"/>
              </w:rPr>
              <w:t xml:space="preserve">is </w:t>
            </w:r>
            <w:r w:rsidRPr="004D4A21">
              <w:rPr>
                <w:lang w:val="en-US"/>
              </w:rPr>
              <w:t>not</w:t>
            </w:r>
            <w:r w:rsidR="001A3DF3">
              <w:rPr>
                <w:lang w:val="en-US"/>
              </w:rPr>
              <w:t xml:space="preserve"> temporary</w:t>
            </w:r>
            <w:r w:rsidRPr="004D4A21">
              <w:rPr>
                <w:lang w:val="en-US"/>
              </w:rPr>
              <w:t xml:space="preserve"> blocked</w:t>
            </w:r>
            <w:r w:rsidRPr="001F0AEF">
              <w:rPr>
                <w:lang w:val="en-US"/>
              </w:rPr>
              <w:t> </w:t>
            </w:r>
          </w:p>
          <w:p w14:paraId="7B6A1305" w14:textId="1716E9B0" w:rsidR="00E823B7" w:rsidRPr="001F0AEF" w:rsidRDefault="00E823B7" w:rsidP="00E823B7">
            <w:pPr>
              <w:textAlignment w:val="baseline"/>
              <w:rPr>
                <w:lang w:val="en-US"/>
              </w:rPr>
            </w:pPr>
            <w:r w:rsidRPr="004D4A21">
              <w:rPr>
                <w:lang w:val="en-US"/>
              </w:rPr>
              <w:t>1= </w:t>
            </w:r>
            <w:r w:rsidR="001A3DF3">
              <w:rPr>
                <w:lang w:val="en-US"/>
              </w:rPr>
              <w:t xml:space="preserve">The </w:t>
            </w:r>
            <w:r w:rsidRPr="004D4A21">
              <w:rPr>
                <w:lang w:val="en-US"/>
              </w:rPr>
              <w:t>foreign</w:t>
            </w:r>
            <w:r w:rsidR="001A3DF3">
              <w:rPr>
                <w:lang w:val="en-US"/>
              </w:rPr>
              <w:t xml:space="preserve"> </w:t>
            </w:r>
            <w:r w:rsidRPr="004D4A21">
              <w:rPr>
                <w:lang w:val="en-US"/>
              </w:rPr>
              <w:t>Payment </w:t>
            </w:r>
            <w:r w:rsidR="001A3DF3">
              <w:rPr>
                <w:lang w:val="en-US"/>
              </w:rPr>
              <w:t xml:space="preserve">is not temporary </w:t>
            </w:r>
            <w:r w:rsidRPr="004D4A21">
              <w:rPr>
                <w:lang w:val="en-US"/>
              </w:rPr>
              <w:t>blocked</w:t>
            </w:r>
            <w:r w:rsidRPr="001F0AEF">
              <w:rPr>
                <w:lang w:val="en-US"/>
              </w:rPr>
              <w:t> </w:t>
            </w:r>
          </w:p>
        </w:tc>
      </w:tr>
      <w:tr w:rsidR="00E823B7" w:rsidRPr="00651F55" w14:paraId="03D3641F" w14:textId="77777777" w:rsidTr="007926F6">
        <w:tc>
          <w:tcPr>
            <w:tcW w:w="212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  <w:tcPrChange w:id="1088" w:author="Veillard Quentin" w:date="2021-07-01T16:59:00Z">
              <w:tcPr>
                <w:tcW w:w="2127" w:type="dxa"/>
                <w:tcBorders>
                  <w:top w:val="nil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auto"/>
                <w:hideMark/>
              </w:tcPr>
            </w:tcPrChange>
          </w:tcPr>
          <w:p w14:paraId="6637E70B" w14:textId="77777777" w:rsidR="00E823B7" w:rsidRDefault="00E823B7" w:rsidP="00E823B7">
            <w:pPr>
              <w:shd w:val="clear" w:color="auto" w:fill="FFFFFE"/>
              <w:spacing w:line="270" w:lineRule="atLeast"/>
              <w:rPr>
                <w:rFonts w:ascii="Yu Gothic Light" w:hAnsi="Yu Gothic Light"/>
                <w:color w:val="000000"/>
                <w:sz w:val="18"/>
                <w:szCs w:val="18"/>
              </w:rPr>
            </w:pPr>
            <w:r>
              <w:rPr>
                <w:rFonts w:ascii="Yu Gothic Light" w:hAnsi="Yu Gothic Light"/>
                <w:color w:val="A31515"/>
                <w:sz w:val="18"/>
                <w:szCs w:val="18"/>
              </w:rPr>
              <w:t>InternetPaymentBlocked</w:t>
            </w:r>
          </w:p>
          <w:p w14:paraId="593606AB" w14:textId="1EF2DDE9" w:rsidR="00E823B7" w:rsidRPr="004D4A21" w:rsidRDefault="00E823B7" w:rsidP="00E823B7">
            <w:pPr>
              <w:textAlignment w:val="baseline"/>
            </w:pPr>
          </w:p>
        </w:tc>
        <w:tc>
          <w:tcPr>
            <w:tcW w:w="119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  <w:tcPrChange w:id="1089" w:author="Veillard Quentin" w:date="2021-07-01T16:59:00Z">
              <w:tcPr>
                <w:tcW w:w="1193" w:type="dxa"/>
                <w:tcBorders>
                  <w:top w:val="nil"/>
                  <w:left w:val="nil"/>
                  <w:bottom w:val="single" w:sz="6" w:space="0" w:color="auto"/>
                  <w:right w:val="single" w:sz="6" w:space="0" w:color="auto"/>
                </w:tcBorders>
                <w:shd w:val="clear" w:color="auto" w:fill="auto"/>
                <w:hideMark/>
              </w:tcPr>
            </w:tcPrChange>
          </w:tcPr>
          <w:p w14:paraId="08AAB214" w14:textId="7D1E3130" w:rsidR="00E823B7" w:rsidRPr="004D4A21" w:rsidRDefault="00E823B7" w:rsidP="00E823B7">
            <w:pPr>
              <w:textAlignment w:val="baseline"/>
            </w:pPr>
            <w:r w:rsidRPr="004D4A21">
              <w:t>Int</w:t>
            </w:r>
          </w:p>
        </w:tc>
        <w:tc>
          <w:tcPr>
            <w:tcW w:w="93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  <w:tcPrChange w:id="1090" w:author="Veillard Quentin" w:date="2021-07-01T16:59:00Z">
              <w:tcPr>
                <w:tcW w:w="934" w:type="dxa"/>
                <w:tcBorders>
                  <w:top w:val="nil"/>
                  <w:left w:val="nil"/>
                  <w:bottom w:val="single" w:sz="6" w:space="0" w:color="auto"/>
                  <w:right w:val="single" w:sz="6" w:space="0" w:color="auto"/>
                </w:tcBorders>
                <w:shd w:val="clear" w:color="auto" w:fill="auto"/>
                <w:hideMark/>
              </w:tcPr>
            </w:tcPrChange>
          </w:tcPr>
          <w:p w14:paraId="177E6895" w14:textId="77777777" w:rsidR="00E823B7" w:rsidRPr="004D4A21" w:rsidRDefault="00E823B7" w:rsidP="00E823B7">
            <w:pPr>
              <w:textAlignment w:val="baseline"/>
            </w:pPr>
            <w:r w:rsidRPr="004D4A21">
              <w:t> 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  <w:tcPrChange w:id="1091" w:author="Veillard Quentin" w:date="2021-07-01T16:59:00Z">
              <w:tcPr>
                <w:tcW w:w="2670" w:type="dxa"/>
                <w:tcBorders>
                  <w:top w:val="nil"/>
                  <w:left w:val="nil"/>
                  <w:bottom w:val="single" w:sz="6" w:space="0" w:color="auto"/>
                  <w:right w:val="single" w:sz="6" w:space="0" w:color="auto"/>
                </w:tcBorders>
                <w:shd w:val="clear" w:color="auto" w:fill="auto"/>
                <w:hideMark/>
              </w:tcPr>
            </w:tcPrChange>
          </w:tcPr>
          <w:p w14:paraId="677EE242" w14:textId="77777777" w:rsidR="00E823B7" w:rsidRPr="00B44C78" w:rsidRDefault="00E823B7" w:rsidP="00E823B7">
            <w:pPr>
              <w:textAlignment w:val="baseline"/>
              <w:rPr>
                <w:rFonts w:ascii="Yu Gothic Light" w:hAnsi="Yu Gothic Light"/>
                <w:color w:val="0451A5"/>
                <w:sz w:val="18"/>
                <w:szCs w:val="18"/>
              </w:rPr>
            </w:pPr>
            <w:r w:rsidRPr="00B44C78">
              <w:rPr>
                <w:rFonts w:ascii="Yu Gothic Light" w:hAnsi="Yu Gothic Light"/>
                <w:color w:val="0451A5"/>
                <w:sz w:val="18"/>
                <w:szCs w:val="18"/>
              </w:rPr>
              <w:t>1 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  <w:tcPrChange w:id="1092" w:author="Veillard Quentin" w:date="2021-07-01T16:59:00Z">
              <w:tcPr>
                <w:tcW w:w="2566" w:type="dxa"/>
                <w:tcBorders>
                  <w:top w:val="nil"/>
                  <w:left w:val="nil"/>
                  <w:bottom w:val="single" w:sz="6" w:space="0" w:color="auto"/>
                  <w:right w:val="single" w:sz="6" w:space="0" w:color="auto"/>
                </w:tcBorders>
                <w:shd w:val="clear" w:color="auto" w:fill="auto"/>
                <w:hideMark/>
              </w:tcPr>
            </w:tcPrChange>
          </w:tcPr>
          <w:p w14:paraId="09BAFEC8" w14:textId="7C1E7970" w:rsidR="00E823B7" w:rsidRPr="001F0AEF" w:rsidRDefault="00E823B7" w:rsidP="00E823B7">
            <w:pPr>
              <w:textAlignment w:val="baseline"/>
              <w:rPr>
                <w:lang w:val="en-US"/>
              </w:rPr>
            </w:pPr>
            <w:r w:rsidRPr="004D4A21">
              <w:rPr>
                <w:lang w:val="en-US"/>
              </w:rPr>
              <w:t>0= </w:t>
            </w:r>
            <w:r w:rsidR="001A3DF3">
              <w:rPr>
                <w:lang w:val="en-US"/>
              </w:rPr>
              <w:t xml:space="preserve">The </w:t>
            </w:r>
            <w:r w:rsidRPr="004D4A21">
              <w:rPr>
                <w:lang w:val="en-US"/>
              </w:rPr>
              <w:t>internet</w:t>
            </w:r>
            <w:r w:rsidR="001A3DF3">
              <w:rPr>
                <w:lang w:val="en-US"/>
              </w:rPr>
              <w:t xml:space="preserve"> p</w:t>
            </w:r>
            <w:r w:rsidRPr="004D4A21">
              <w:rPr>
                <w:lang w:val="en-US"/>
              </w:rPr>
              <w:t>ayment </w:t>
            </w:r>
            <w:r w:rsidR="001A3DF3">
              <w:rPr>
                <w:lang w:val="en-US"/>
              </w:rPr>
              <w:t xml:space="preserve">is </w:t>
            </w:r>
            <w:r w:rsidRPr="004D4A21">
              <w:rPr>
                <w:lang w:val="en-US"/>
              </w:rPr>
              <w:t>not</w:t>
            </w:r>
            <w:r w:rsidR="001A3DF3">
              <w:rPr>
                <w:lang w:val="en-US"/>
              </w:rPr>
              <w:t xml:space="preserve"> temporary </w:t>
            </w:r>
            <w:r w:rsidRPr="004D4A21">
              <w:rPr>
                <w:lang w:val="en-US"/>
              </w:rPr>
              <w:t>blocked</w:t>
            </w:r>
            <w:r w:rsidRPr="001F0AEF">
              <w:rPr>
                <w:lang w:val="en-US"/>
              </w:rPr>
              <w:t> </w:t>
            </w:r>
          </w:p>
          <w:p w14:paraId="65CCFB59" w14:textId="389EF18D" w:rsidR="00E823B7" w:rsidRPr="001F0AEF" w:rsidRDefault="00E823B7" w:rsidP="00E823B7">
            <w:pPr>
              <w:textAlignment w:val="baseline"/>
              <w:rPr>
                <w:lang w:val="en-US"/>
              </w:rPr>
            </w:pPr>
            <w:r w:rsidRPr="004D4A21">
              <w:rPr>
                <w:lang w:val="en-US"/>
              </w:rPr>
              <w:t>1= </w:t>
            </w:r>
            <w:r w:rsidR="001A3DF3">
              <w:rPr>
                <w:lang w:val="en-US"/>
              </w:rPr>
              <w:t>The</w:t>
            </w:r>
            <w:r w:rsidRPr="004D4A21">
              <w:rPr>
                <w:lang w:val="en-US"/>
              </w:rPr>
              <w:t> internet</w:t>
            </w:r>
            <w:r w:rsidR="001A3DF3">
              <w:rPr>
                <w:lang w:val="en-US"/>
              </w:rPr>
              <w:t xml:space="preserve"> p</w:t>
            </w:r>
            <w:r w:rsidRPr="004D4A21">
              <w:rPr>
                <w:lang w:val="en-US"/>
              </w:rPr>
              <w:t>ayment</w:t>
            </w:r>
            <w:r w:rsidR="001A3DF3">
              <w:rPr>
                <w:lang w:val="en-US"/>
              </w:rPr>
              <w:t xml:space="preserve"> is temporary</w:t>
            </w:r>
            <w:r w:rsidRPr="004D4A21">
              <w:rPr>
                <w:lang w:val="en-US"/>
              </w:rPr>
              <w:t> blocked</w:t>
            </w:r>
            <w:r w:rsidRPr="001F0AEF">
              <w:rPr>
                <w:lang w:val="en-US"/>
              </w:rPr>
              <w:t> </w:t>
            </w:r>
          </w:p>
        </w:tc>
      </w:tr>
      <w:tr w:rsidR="00E823B7" w:rsidRPr="00651F55" w14:paraId="06009DBE" w14:textId="77777777" w:rsidTr="007926F6">
        <w:tc>
          <w:tcPr>
            <w:tcW w:w="212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PrChange w:id="1093" w:author="Veillard Quentin" w:date="2021-07-01T16:59:00Z">
              <w:tcPr>
                <w:tcW w:w="2127" w:type="dxa"/>
                <w:tcBorders>
                  <w:top w:val="nil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auto"/>
              </w:tcPr>
            </w:tcPrChange>
          </w:tcPr>
          <w:p w14:paraId="5FAE83B0" w14:textId="77777777" w:rsidR="00E823B7" w:rsidRDefault="00E823B7" w:rsidP="00E823B7">
            <w:pPr>
              <w:shd w:val="clear" w:color="auto" w:fill="FFFFFE"/>
              <w:spacing w:line="270" w:lineRule="atLeast"/>
              <w:rPr>
                <w:rFonts w:ascii="Yu Gothic Light" w:hAnsi="Yu Gothic Light"/>
                <w:color w:val="000000"/>
                <w:sz w:val="18"/>
                <w:szCs w:val="18"/>
              </w:rPr>
            </w:pPr>
            <w:r>
              <w:rPr>
                <w:rFonts w:ascii="Yu Gothic Light" w:hAnsi="Yu Gothic Light"/>
                <w:color w:val="A31515"/>
                <w:sz w:val="18"/>
                <w:szCs w:val="18"/>
              </w:rPr>
              <w:t>UseRandomPin</w:t>
            </w:r>
          </w:p>
          <w:p w14:paraId="5FB4A41E" w14:textId="0F470795" w:rsidR="00E823B7" w:rsidRPr="004D4A21" w:rsidRDefault="00E823B7" w:rsidP="00E823B7">
            <w:pPr>
              <w:textAlignment w:val="baseline"/>
            </w:pPr>
          </w:p>
        </w:tc>
        <w:tc>
          <w:tcPr>
            <w:tcW w:w="119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PrChange w:id="1094" w:author="Veillard Quentin" w:date="2021-07-01T16:59:00Z">
              <w:tcPr>
                <w:tcW w:w="1193" w:type="dxa"/>
                <w:tcBorders>
                  <w:top w:val="nil"/>
                  <w:left w:val="nil"/>
                  <w:bottom w:val="single" w:sz="6" w:space="0" w:color="auto"/>
                  <w:right w:val="single" w:sz="6" w:space="0" w:color="auto"/>
                </w:tcBorders>
                <w:shd w:val="clear" w:color="auto" w:fill="auto"/>
              </w:tcPr>
            </w:tcPrChange>
          </w:tcPr>
          <w:p w14:paraId="30090F35" w14:textId="4B242850" w:rsidR="00E823B7" w:rsidRPr="004D4A21" w:rsidRDefault="00E823B7" w:rsidP="00E823B7">
            <w:pPr>
              <w:textAlignment w:val="baseline"/>
            </w:pPr>
            <w:r w:rsidRPr="004D4A21">
              <w:rPr>
                <w:color w:val="000000"/>
              </w:rPr>
              <w:t>Int</w:t>
            </w:r>
          </w:p>
        </w:tc>
        <w:tc>
          <w:tcPr>
            <w:tcW w:w="93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PrChange w:id="1095" w:author="Veillard Quentin" w:date="2021-07-01T16:59:00Z">
              <w:tcPr>
                <w:tcW w:w="934" w:type="dxa"/>
                <w:tcBorders>
                  <w:top w:val="nil"/>
                  <w:left w:val="nil"/>
                  <w:bottom w:val="single" w:sz="6" w:space="0" w:color="auto"/>
                  <w:right w:val="single" w:sz="6" w:space="0" w:color="auto"/>
                </w:tcBorders>
                <w:shd w:val="clear" w:color="auto" w:fill="auto"/>
              </w:tcPr>
            </w:tcPrChange>
          </w:tcPr>
          <w:p w14:paraId="669924D7" w14:textId="7EB332ED" w:rsidR="00E823B7" w:rsidRPr="004D4A21" w:rsidRDefault="00E823B7" w:rsidP="00E823B7">
            <w:pPr>
              <w:textAlignment w:val="baseline"/>
            </w:pPr>
            <w:r w:rsidRPr="004D4A21">
              <w:rPr>
                <w:color w:val="000000"/>
              </w:rPr>
              <w:t> 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PrChange w:id="1096" w:author="Veillard Quentin" w:date="2021-07-01T16:59:00Z">
              <w:tcPr>
                <w:tcW w:w="2670" w:type="dxa"/>
                <w:tcBorders>
                  <w:top w:val="nil"/>
                  <w:left w:val="nil"/>
                  <w:bottom w:val="single" w:sz="6" w:space="0" w:color="auto"/>
                  <w:right w:val="single" w:sz="6" w:space="0" w:color="auto"/>
                </w:tcBorders>
                <w:shd w:val="clear" w:color="auto" w:fill="auto"/>
              </w:tcPr>
            </w:tcPrChange>
          </w:tcPr>
          <w:p w14:paraId="1C273BFA" w14:textId="3BB5B33F" w:rsidR="00E823B7" w:rsidRPr="00B44C78" w:rsidRDefault="00E823B7" w:rsidP="00E823B7">
            <w:pPr>
              <w:textAlignment w:val="baseline"/>
              <w:rPr>
                <w:rFonts w:ascii="Yu Gothic Light" w:hAnsi="Yu Gothic Light"/>
                <w:color w:val="0451A5"/>
                <w:sz w:val="18"/>
                <w:szCs w:val="18"/>
              </w:rPr>
            </w:pPr>
            <w:r w:rsidRPr="00B44C78">
              <w:rPr>
                <w:rFonts w:ascii="Yu Gothic Light" w:hAnsi="Yu Gothic Light"/>
                <w:color w:val="0451A5"/>
                <w:sz w:val="18"/>
                <w:szCs w:val="18"/>
              </w:rPr>
              <w:t>1 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PrChange w:id="1097" w:author="Veillard Quentin" w:date="2021-07-01T16:59:00Z">
              <w:tcPr>
                <w:tcW w:w="2566" w:type="dxa"/>
                <w:tcBorders>
                  <w:top w:val="nil"/>
                  <w:left w:val="nil"/>
                  <w:bottom w:val="single" w:sz="6" w:space="0" w:color="auto"/>
                  <w:right w:val="single" w:sz="6" w:space="0" w:color="auto"/>
                </w:tcBorders>
                <w:shd w:val="clear" w:color="auto" w:fill="auto"/>
              </w:tcPr>
            </w:tcPrChange>
          </w:tcPr>
          <w:p w14:paraId="44AA492F" w14:textId="2AC510DB" w:rsidR="00E823B7" w:rsidRPr="001F0AEF" w:rsidRDefault="001A3DF3" w:rsidP="00E823B7">
            <w:pPr>
              <w:textAlignment w:val="baseline"/>
              <w:rPr>
                <w:lang w:val="en-US"/>
              </w:rPr>
            </w:pPr>
            <w:r>
              <w:rPr>
                <w:lang w:val="en-US"/>
              </w:rPr>
              <w:t>It’s refers to the PIN mode used:</w:t>
            </w:r>
          </w:p>
          <w:p w14:paraId="53C66CFC" w14:textId="0F0AE208" w:rsidR="00E823B7" w:rsidRPr="001F0AEF" w:rsidRDefault="00E823B7" w:rsidP="00E823B7">
            <w:pPr>
              <w:textAlignment w:val="baseline"/>
              <w:rPr>
                <w:lang w:val="en-US"/>
              </w:rPr>
            </w:pPr>
            <w:r w:rsidRPr="004D4A21">
              <w:rPr>
                <w:lang w:val="en-US"/>
              </w:rPr>
              <w:t>0</w:t>
            </w:r>
            <w:r w:rsidRPr="00247951">
              <w:rPr>
                <w:lang w:val="en-US"/>
              </w:rPr>
              <w:t>=</w:t>
            </w:r>
            <w:r w:rsidR="001A3DF3" w:rsidRPr="00247951">
              <w:rPr>
                <w:lang w:val="en-US"/>
              </w:rPr>
              <w:t xml:space="preserve"> W</w:t>
            </w:r>
            <w:r w:rsidRPr="00247951">
              <w:rPr>
                <w:lang w:val="en-US"/>
              </w:rPr>
              <w:t>ishPin</w:t>
            </w:r>
            <w:r w:rsidRPr="001F0AEF">
              <w:rPr>
                <w:lang w:val="en-US"/>
              </w:rPr>
              <w:t> </w:t>
            </w:r>
            <w:r w:rsidR="001A3DF3" w:rsidRPr="001F0AEF">
              <w:rPr>
                <w:lang w:val="en-US"/>
              </w:rPr>
              <w:t>(The holder chooses his own PIN)</w:t>
            </w:r>
          </w:p>
          <w:p w14:paraId="2834A091" w14:textId="61546C6B" w:rsidR="00E823B7" w:rsidRPr="001F0AEF" w:rsidRDefault="00E823B7" w:rsidP="00E823B7">
            <w:pPr>
              <w:textAlignment w:val="baseline"/>
              <w:rPr>
                <w:lang w:val="en-US"/>
              </w:rPr>
            </w:pPr>
            <w:r w:rsidRPr="00247951">
              <w:rPr>
                <w:lang w:val="en-US"/>
              </w:rPr>
              <w:t>1=</w:t>
            </w:r>
            <w:r w:rsidR="001A3DF3" w:rsidRPr="00247951">
              <w:rPr>
                <w:lang w:val="en-US"/>
              </w:rPr>
              <w:t xml:space="preserve"> R</w:t>
            </w:r>
            <w:r w:rsidRPr="00247951">
              <w:rPr>
                <w:lang w:val="en-US"/>
              </w:rPr>
              <w:t>andomPin</w:t>
            </w:r>
            <w:r w:rsidRPr="001F0AEF">
              <w:rPr>
                <w:lang w:val="en-US"/>
              </w:rPr>
              <w:t> </w:t>
            </w:r>
            <w:r w:rsidR="001A3DF3" w:rsidRPr="001F0AEF">
              <w:rPr>
                <w:lang w:val="en-US"/>
              </w:rPr>
              <w:t>(The PIN is choosen by the bank)</w:t>
            </w:r>
          </w:p>
        </w:tc>
      </w:tr>
      <w:tr w:rsidR="00E823B7" w:rsidRPr="004D4A21" w14:paraId="1C5EC8E7" w14:textId="77777777" w:rsidTr="007926F6">
        <w:tc>
          <w:tcPr>
            <w:tcW w:w="212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PrChange w:id="1098" w:author="Veillard Quentin" w:date="2021-07-01T16:59:00Z">
              <w:tcPr>
                <w:tcW w:w="2127" w:type="dxa"/>
                <w:tcBorders>
                  <w:top w:val="nil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auto"/>
              </w:tcPr>
            </w:tcPrChange>
          </w:tcPr>
          <w:p w14:paraId="78109644" w14:textId="77777777" w:rsidR="00E823B7" w:rsidRDefault="00E823B7" w:rsidP="00E823B7">
            <w:pPr>
              <w:shd w:val="clear" w:color="auto" w:fill="FFFFFE"/>
              <w:spacing w:line="270" w:lineRule="atLeast"/>
              <w:rPr>
                <w:rFonts w:ascii="Yu Gothic Light" w:hAnsi="Yu Gothic Light"/>
                <w:color w:val="000000"/>
                <w:sz w:val="18"/>
                <w:szCs w:val="18"/>
              </w:rPr>
            </w:pPr>
            <w:r>
              <w:rPr>
                <w:rFonts w:ascii="Yu Gothic Light" w:hAnsi="Yu Gothic Light"/>
                <w:color w:val="A31515"/>
                <w:sz w:val="18"/>
                <w:szCs w:val="18"/>
              </w:rPr>
              <w:t>UniqueId</w:t>
            </w:r>
          </w:p>
          <w:p w14:paraId="60B024F0" w14:textId="2DBABB3F" w:rsidR="00E823B7" w:rsidRPr="004D4A21" w:rsidRDefault="00E823B7" w:rsidP="00E823B7">
            <w:pPr>
              <w:textAlignment w:val="baseline"/>
            </w:pPr>
          </w:p>
        </w:tc>
        <w:tc>
          <w:tcPr>
            <w:tcW w:w="119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PrChange w:id="1099" w:author="Veillard Quentin" w:date="2021-07-01T16:59:00Z">
              <w:tcPr>
                <w:tcW w:w="1193" w:type="dxa"/>
                <w:tcBorders>
                  <w:top w:val="nil"/>
                  <w:left w:val="nil"/>
                  <w:bottom w:val="single" w:sz="6" w:space="0" w:color="auto"/>
                  <w:right w:val="single" w:sz="6" w:space="0" w:color="auto"/>
                </w:tcBorders>
                <w:shd w:val="clear" w:color="auto" w:fill="auto"/>
              </w:tcPr>
            </w:tcPrChange>
          </w:tcPr>
          <w:p w14:paraId="6085FDC0" w14:textId="2F61973B" w:rsidR="00E823B7" w:rsidRPr="004D4A21" w:rsidRDefault="00E823B7" w:rsidP="00E823B7">
            <w:pPr>
              <w:textAlignment w:val="baseline"/>
            </w:pPr>
            <w:r w:rsidRPr="004D4A21">
              <w:rPr>
                <w:color w:val="000000"/>
              </w:rPr>
              <w:t>String </w:t>
            </w:r>
          </w:p>
        </w:tc>
        <w:tc>
          <w:tcPr>
            <w:tcW w:w="93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PrChange w:id="1100" w:author="Veillard Quentin" w:date="2021-07-01T16:59:00Z">
              <w:tcPr>
                <w:tcW w:w="934" w:type="dxa"/>
                <w:tcBorders>
                  <w:top w:val="nil"/>
                  <w:left w:val="nil"/>
                  <w:bottom w:val="single" w:sz="6" w:space="0" w:color="auto"/>
                  <w:right w:val="single" w:sz="6" w:space="0" w:color="auto"/>
                </w:tcBorders>
                <w:shd w:val="clear" w:color="auto" w:fill="auto"/>
              </w:tcPr>
            </w:tcPrChange>
          </w:tcPr>
          <w:p w14:paraId="0F64A48A" w14:textId="4DF374E5" w:rsidR="00E823B7" w:rsidRPr="004D4A21" w:rsidRDefault="00E823B7" w:rsidP="00E823B7">
            <w:pPr>
              <w:textAlignment w:val="baseline"/>
            </w:pPr>
            <w:r w:rsidRPr="004D4A21">
              <w:rPr>
                <w:color w:val="000000"/>
              </w:rPr>
              <w:t> 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PrChange w:id="1101" w:author="Veillard Quentin" w:date="2021-07-01T16:59:00Z">
              <w:tcPr>
                <w:tcW w:w="2670" w:type="dxa"/>
                <w:tcBorders>
                  <w:top w:val="nil"/>
                  <w:left w:val="nil"/>
                  <w:bottom w:val="single" w:sz="6" w:space="0" w:color="auto"/>
                  <w:right w:val="single" w:sz="6" w:space="0" w:color="auto"/>
                </w:tcBorders>
                <w:shd w:val="clear" w:color="auto" w:fill="auto"/>
              </w:tcPr>
            </w:tcPrChange>
          </w:tcPr>
          <w:p w14:paraId="23090A4A" w14:textId="0FD85374" w:rsidR="00E823B7" w:rsidRPr="00B44C78" w:rsidRDefault="00E823B7" w:rsidP="00E823B7">
            <w:pPr>
              <w:textAlignment w:val="baseline"/>
              <w:rPr>
                <w:rFonts w:ascii="Yu Gothic Light" w:hAnsi="Yu Gothic Light"/>
                <w:color w:val="0451A5"/>
                <w:sz w:val="18"/>
                <w:szCs w:val="18"/>
              </w:rPr>
            </w:pPr>
            <w:r w:rsidRPr="00B44C78">
              <w:rPr>
                <w:rFonts w:ascii="Yu Gothic Light" w:hAnsi="Yu Gothic Light"/>
                <w:color w:val="0451A5"/>
                <w:sz w:val="18"/>
                <w:szCs w:val="18"/>
              </w:rPr>
              <w:t>1652800001LEQrxSJ6NE2ydHmpBBE5zg 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PrChange w:id="1102" w:author="Veillard Quentin" w:date="2021-07-01T16:59:00Z">
              <w:tcPr>
                <w:tcW w:w="2566" w:type="dxa"/>
                <w:tcBorders>
                  <w:top w:val="nil"/>
                  <w:left w:val="nil"/>
                  <w:bottom w:val="single" w:sz="6" w:space="0" w:color="auto"/>
                  <w:right w:val="single" w:sz="6" w:space="0" w:color="auto"/>
                </w:tcBorders>
                <w:shd w:val="clear" w:color="auto" w:fill="auto"/>
              </w:tcPr>
            </w:tcPrChange>
          </w:tcPr>
          <w:p w14:paraId="53165F9C" w14:textId="10DCBF04" w:rsidR="00E823B7" w:rsidRPr="004D4A21" w:rsidRDefault="6798A0E1" w:rsidP="00E823B7">
            <w:pPr>
              <w:textAlignment w:val="baseline"/>
            </w:pPr>
            <w:r>
              <w:t>Bank Code +Branch Code+ InternalUniqueID </w:t>
            </w:r>
          </w:p>
        </w:tc>
      </w:tr>
      <w:tr w:rsidR="00E823B7" w:rsidRPr="004D4A21" w14:paraId="48C410F7" w14:textId="77777777" w:rsidTr="007926F6">
        <w:tc>
          <w:tcPr>
            <w:tcW w:w="212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PrChange w:id="1103" w:author="Veillard Quentin" w:date="2021-07-01T16:59:00Z">
              <w:tcPr>
                <w:tcW w:w="2127" w:type="dxa"/>
                <w:tcBorders>
                  <w:top w:val="nil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auto"/>
              </w:tcPr>
            </w:tcPrChange>
          </w:tcPr>
          <w:p w14:paraId="7BACEF1B" w14:textId="33644F87" w:rsidR="00E823B7" w:rsidRPr="004D4A21" w:rsidRDefault="00E823B7" w:rsidP="00E823B7">
            <w:pPr>
              <w:textAlignment w:val="baseline"/>
            </w:pPr>
            <w:r>
              <w:rPr>
                <w:rFonts w:ascii="Yu Gothic Light" w:hAnsi="Yu Gothic Light"/>
                <w:color w:val="A31515"/>
                <w:sz w:val="18"/>
                <w:szCs w:val="18"/>
              </w:rPr>
              <w:t>BankId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PrChange w:id="1104" w:author="Veillard Quentin" w:date="2021-07-01T16:59:00Z">
              <w:tcPr>
                <w:tcW w:w="1193" w:type="dxa"/>
                <w:tcBorders>
                  <w:top w:val="nil"/>
                  <w:left w:val="nil"/>
                  <w:bottom w:val="single" w:sz="6" w:space="0" w:color="auto"/>
                  <w:right w:val="single" w:sz="6" w:space="0" w:color="auto"/>
                </w:tcBorders>
                <w:shd w:val="clear" w:color="auto" w:fill="auto"/>
              </w:tcPr>
            </w:tcPrChange>
          </w:tcPr>
          <w:p w14:paraId="345DE60E" w14:textId="2A4BB8E2" w:rsidR="00E823B7" w:rsidRPr="004D4A21" w:rsidRDefault="00E823B7" w:rsidP="00E823B7">
            <w:pPr>
              <w:textAlignment w:val="baseline"/>
            </w:pPr>
            <w:r w:rsidRPr="004D4A21">
              <w:rPr>
                <w:color w:val="000000"/>
              </w:rPr>
              <w:t>String </w:t>
            </w:r>
          </w:p>
        </w:tc>
        <w:tc>
          <w:tcPr>
            <w:tcW w:w="93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PrChange w:id="1105" w:author="Veillard Quentin" w:date="2021-07-01T16:59:00Z">
              <w:tcPr>
                <w:tcW w:w="934" w:type="dxa"/>
                <w:tcBorders>
                  <w:top w:val="nil"/>
                  <w:left w:val="nil"/>
                  <w:bottom w:val="single" w:sz="6" w:space="0" w:color="auto"/>
                  <w:right w:val="single" w:sz="6" w:space="0" w:color="auto"/>
                </w:tcBorders>
                <w:shd w:val="clear" w:color="auto" w:fill="auto"/>
              </w:tcPr>
            </w:tcPrChange>
          </w:tcPr>
          <w:p w14:paraId="114F7BAF" w14:textId="360073A8" w:rsidR="00E823B7" w:rsidRPr="004D4A21" w:rsidRDefault="00E823B7" w:rsidP="00E823B7">
            <w:pPr>
              <w:textAlignment w:val="baseline"/>
            </w:pPr>
            <w:r w:rsidRPr="004D4A21">
              <w:rPr>
                <w:color w:val="000000"/>
              </w:rPr>
              <w:t> 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PrChange w:id="1106" w:author="Veillard Quentin" w:date="2021-07-01T16:59:00Z">
              <w:tcPr>
                <w:tcW w:w="2670" w:type="dxa"/>
                <w:tcBorders>
                  <w:top w:val="nil"/>
                  <w:left w:val="nil"/>
                  <w:bottom w:val="single" w:sz="6" w:space="0" w:color="auto"/>
                  <w:right w:val="single" w:sz="6" w:space="0" w:color="auto"/>
                </w:tcBorders>
                <w:shd w:val="clear" w:color="auto" w:fill="auto"/>
              </w:tcPr>
            </w:tcPrChange>
          </w:tcPr>
          <w:p w14:paraId="31489ED3" w14:textId="51ED56D3" w:rsidR="00E823B7" w:rsidRPr="00B44C78" w:rsidRDefault="001A3DF3" w:rsidP="00E823B7">
            <w:pPr>
              <w:textAlignment w:val="baseline"/>
              <w:rPr>
                <w:rFonts w:ascii="Yu Gothic Light" w:hAnsi="Yu Gothic Light"/>
                <w:color w:val="0451A5"/>
                <w:sz w:val="18"/>
                <w:szCs w:val="18"/>
              </w:rPr>
            </w:pPr>
            <w:r w:rsidRPr="00B44C78">
              <w:rPr>
                <w:rFonts w:ascii="Yu Gothic Light" w:hAnsi="Yu Gothic Light"/>
                <w:color w:val="0451A5"/>
                <w:sz w:val="18"/>
                <w:szCs w:val="18"/>
              </w:rPr>
              <w:t>Always"30007 "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PrChange w:id="1107" w:author="Veillard Quentin" w:date="2021-07-01T16:59:00Z">
              <w:tcPr>
                <w:tcW w:w="2566" w:type="dxa"/>
                <w:tcBorders>
                  <w:top w:val="nil"/>
                  <w:left w:val="nil"/>
                  <w:bottom w:val="single" w:sz="6" w:space="0" w:color="auto"/>
                  <w:right w:val="single" w:sz="6" w:space="0" w:color="auto"/>
                </w:tcBorders>
                <w:shd w:val="clear" w:color="auto" w:fill="auto"/>
              </w:tcPr>
            </w:tcPrChange>
          </w:tcPr>
          <w:p w14:paraId="3B41075B" w14:textId="23845869" w:rsidR="00E823B7" w:rsidRPr="004D4A21" w:rsidRDefault="00E823B7" w:rsidP="00E823B7">
            <w:pPr>
              <w:textAlignment w:val="baseline"/>
            </w:pPr>
            <w:r w:rsidRPr="004D4A21">
              <w:rPr>
                <w:color w:val="000000"/>
                <w:lang w:val="en-US"/>
              </w:rPr>
              <w:t>Natixis bank Id</w:t>
            </w:r>
            <w:r w:rsidRPr="004D4A21">
              <w:rPr>
                <w:color w:val="000000"/>
              </w:rPr>
              <w:t> </w:t>
            </w:r>
          </w:p>
        </w:tc>
      </w:tr>
      <w:tr w:rsidR="00E823B7" w:rsidRPr="00651F55" w14:paraId="1CAF8066" w14:textId="77777777" w:rsidTr="007926F6">
        <w:tc>
          <w:tcPr>
            <w:tcW w:w="212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PrChange w:id="1108" w:author="Veillard Quentin" w:date="2021-07-01T16:59:00Z">
              <w:tcPr>
                <w:tcW w:w="2127" w:type="dxa"/>
                <w:tcBorders>
                  <w:top w:val="nil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auto"/>
              </w:tcPr>
            </w:tcPrChange>
          </w:tcPr>
          <w:p w14:paraId="47B5F7C4" w14:textId="77777777" w:rsidR="00E823B7" w:rsidRDefault="6798A0E1" w:rsidP="00E823B7">
            <w:pPr>
              <w:shd w:val="clear" w:color="auto" w:fill="FFFFFE"/>
              <w:spacing w:line="270" w:lineRule="atLeast"/>
              <w:rPr>
                <w:rFonts w:ascii="Yu Gothic Light" w:hAnsi="Yu Gothic Light"/>
                <w:color w:val="000000"/>
                <w:sz w:val="18"/>
                <w:szCs w:val="18"/>
              </w:rPr>
            </w:pPr>
            <w:r w:rsidRPr="6EC1CE5C">
              <w:rPr>
                <w:rFonts w:ascii="Yu Gothic Light" w:hAnsi="Yu Gothic Light"/>
                <w:color w:val="A31515"/>
                <w:sz w:val="18"/>
                <w:szCs w:val="18"/>
              </w:rPr>
              <w:t>CancellationReason</w:t>
            </w:r>
          </w:p>
          <w:p w14:paraId="24CBA495" w14:textId="7AC44726" w:rsidR="00E823B7" w:rsidRPr="004D4A21" w:rsidRDefault="00E823B7" w:rsidP="00E823B7">
            <w:pPr>
              <w:textAlignment w:val="baseline"/>
            </w:pPr>
          </w:p>
        </w:tc>
        <w:tc>
          <w:tcPr>
            <w:tcW w:w="119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PrChange w:id="1109" w:author="Veillard Quentin" w:date="2021-07-01T16:59:00Z">
              <w:tcPr>
                <w:tcW w:w="1193" w:type="dxa"/>
                <w:tcBorders>
                  <w:top w:val="nil"/>
                  <w:left w:val="nil"/>
                  <w:bottom w:val="single" w:sz="6" w:space="0" w:color="auto"/>
                  <w:right w:val="single" w:sz="6" w:space="0" w:color="auto"/>
                </w:tcBorders>
                <w:shd w:val="clear" w:color="auto" w:fill="auto"/>
              </w:tcPr>
            </w:tcPrChange>
          </w:tcPr>
          <w:p w14:paraId="33759B3B" w14:textId="25B98F4D" w:rsidR="00E823B7" w:rsidRPr="004D4A21" w:rsidRDefault="00707BB5" w:rsidP="00E823B7">
            <w:pPr>
              <w:textAlignment w:val="baseline"/>
            </w:pPr>
            <w:r>
              <w:t>int</w:t>
            </w:r>
          </w:p>
        </w:tc>
        <w:tc>
          <w:tcPr>
            <w:tcW w:w="93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PrChange w:id="1110" w:author="Veillard Quentin" w:date="2021-07-01T16:59:00Z">
              <w:tcPr>
                <w:tcW w:w="934" w:type="dxa"/>
                <w:tcBorders>
                  <w:top w:val="nil"/>
                  <w:left w:val="nil"/>
                  <w:bottom w:val="single" w:sz="6" w:space="0" w:color="auto"/>
                  <w:right w:val="single" w:sz="6" w:space="0" w:color="auto"/>
                </w:tcBorders>
                <w:shd w:val="clear" w:color="auto" w:fill="auto"/>
              </w:tcPr>
            </w:tcPrChange>
          </w:tcPr>
          <w:p w14:paraId="41D0FBA1" w14:textId="697969E4" w:rsidR="00E823B7" w:rsidRPr="004D4A21" w:rsidRDefault="00E823B7" w:rsidP="00E823B7">
            <w:pPr>
              <w:textAlignment w:val="baseline"/>
            </w:pPr>
          </w:p>
        </w:tc>
        <w:tc>
          <w:tcPr>
            <w:tcW w:w="269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PrChange w:id="1111" w:author="Veillard Quentin" w:date="2021-07-01T16:59:00Z">
              <w:tcPr>
                <w:tcW w:w="2670" w:type="dxa"/>
                <w:tcBorders>
                  <w:top w:val="nil"/>
                  <w:left w:val="nil"/>
                  <w:bottom w:val="single" w:sz="6" w:space="0" w:color="auto"/>
                  <w:right w:val="single" w:sz="6" w:space="0" w:color="auto"/>
                </w:tcBorders>
                <w:shd w:val="clear" w:color="auto" w:fill="auto"/>
              </w:tcPr>
            </w:tcPrChange>
          </w:tcPr>
          <w:p w14:paraId="09521720" w14:textId="2149B9AB" w:rsidR="00E823B7" w:rsidRPr="00B44C78" w:rsidRDefault="005969FF" w:rsidP="00E823B7">
            <w:pPr>
              <w:textAlignment w:val="baseline"/>
              <w:rPr>
                <w:rFonts w:ascii="Yu Gothic Light" w:hAnsi="Yu Gothic Light"/>
                <w:color w:val="0451A5"/>
                <w:sz w:val="18"/>
                <w:szCs w:val="18"/>
              </w:rPr>
            </w:pPr>
            <w:r>
              <w:rPr>
                <w:rFonts w:ascii="Yu Gothic Light" w:hAnsi="Yu Gothic Light"/>
                <w:color w:val="0451A5"/>
                <w:sz w:val="18"/>
                <w:szCs w:val="18"/>
              </w:rPr>
              <w:t>0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PrChange w:id="1112" w:author="Veillard Quentin" w:date="2021-07-01T16:59:00Z">
              <w:tcPr>
                <w:tcW w:w="2566" w:type="dxa"/>
                <w:tcBorders>
                  <w:top w:val="nil"/>
                  <w:left w:val="nil"/>
                  <w:bottom w:val="single" w:sz="6" w:space="0" w:color="auto"/>
                  <w:right w:val="single" w:sz="6" w:space="0" w:color="auto"/>
                </w:tcBorders>
                <w:shd w:val="clear" w:color="auto" w:fill="auto"/>
              </w:tcPr>
            </w:tcPrChange>
          </w:tcPr>
          <w:p w14:paraId="14A01997" w14:textId="7C4A7712" w:rsidR="00E823B7" w:rsidRPr="004D4A21" w:rsidRDefault="050BC68A" w:rsidP="6EC1CE5C">
            <w:pPr>
              <w:textAlignment w:val="baseline"/>
              <w:rPr>
                <w:color w:val="000000" w:themeColor="text1"/>
                <w:lang w:val="en-GB"/>
              </w:rPr>
            </w:pPr>
            <w:r w:rsidRPr="6EC1CE5C">
              <w:rPr>
                <w:color w:val="000000" w:themeColor="text1"/>
                <w:lang w:val="en-GB"/>
              </w:rPr>
              <w:t>To precise the cancellation reason code:</w:t>
            </w:r>
          </w:p>
          <w:p w14:paraId="2D4DCC9D" w14:textId="5B545A65" w:rsidR="00E823B7" w:rsidRPr="004D4A21" w:rsidRDefault="050BC68A" w:rsidP="6EC1CE5C">
            <w:pPr>
              <w:textAlignment w:val="baseline"/>
              <w:rPr>
                <w:lang w:val="en-US"/>
              </w:rPr>
            </w:pPr>
            <w:r w:rsidRPr="6EC1CE5C">
              <w:rPr>
                <w:color w:val="000000" w:themeColor="text1"/>
                <w:lang w:val="en-GB"/>
              </w:rPr>
              <w:t>1 : the customer no longer wants his card</w:t>
            </w:r>
            <w:r w:rsidR="00E823B7" w:rsidRPr="001657F3">
              <w:rPr>
                <w:lang w:val="en-US"/>
              </w:rPr>
              <w:br/>
            </w:r>
            <w:r w:rsidRPr="6EC1CE5C">
              <w:rPr>
                <w:color w:val="000000" w:themeColor="text1"/>
                <w:lang w:val="en-GB"/>
              </w:rPr>
              <w:t>2 : the customer left the bank</w:t>
            </w:r>
            <w:r w:rsidR="00E823B7" w:rsidRPr="001657F3">
              <w:rPr>
                <w:lang w:val="en-US"/>
              </w:rPr>
              <w:br/>
            </w:r>
            <w:r w:rsidRPr="6EC1CE5C">
              <w:rPr>
                <w:color w:val="000000" w:themeColor="text1"/>
                <w:lang w:val="en-GB"/>
              </w:rPr>
              <w:t>3 : deceased customer</w:t>
            </w:r>
            <w:r w:rsidR="00E823B7" w:rsidRPr="001657F3">
              <w:rPr>
                <w:lang w:val="en-US"/>
              </w:rPr>
              <w:br/>
            </w:r>
            <w:r w:rsidRPr="6EC1CE5C">
              <w:rPr>
                <w:color w:val="000000" w:themeColor="text1"/>
                <w:lang w:val="en-GB"/>
              </w:rPr>
              <w:t>4 : Partner request</w:t>
            </w:r>
            <w:r w:rsidR="00E823B7" w:rsidRPr="001657F3">
              <w:rPr>
                <w:lang w:val="en-US"/>
              </w:rPr>
              <w:br/>
            </w:r>
            <w:r w:rsidRPr="6EC1CE5C">
              <w:rPr>
                <w:color w:val="000000" w:themeColor="text1"/>
                <w:lang w:val="en-GB"/>
              </w:rPr>
              <w:t>6 : other reason (default value if not provided in the input paramete</w:t>
            </w:r>
          </w:p>
        </w:tc>
      </w:tr>
    </w:tbl>
    <w:p w14:paraId="3D46AD02" w14:textId="77777777" w:rsidR="00E322BA" w:rsidRPr="004C0BA9" w:rsidRDefault="00E322BA" w:rsidP="00B126C2">
      <w:pPr>
        <w:pStyle w:val="Heading2"/>
      </w:pPr>
      <w:bookmarkStart w:id="1113" w:name="_Toc79761309"/>
      <w:r w:rsidRPr="004C0BA9">
        <w:t>SubAccountRef</w:t>
      </w:r>
      <w:bookmarkEnd w:id="1113"/>
    </w:p>
    <w:p w14:paraId="5B680928" w14:textId="77777777" w:rsidR="00E322BA" w:rsidRPr="004C0BA9" w:rsidRDefault="008F3993" w:rsidP="0044456F">
      <w:pPr>
        <w:rPr>
          <w:color w:val="000000" w:themeColor="text1"/>
        </w:rPr>
      </w:pPr>
      <w:r w:rsidRPr="004C0BA9">
        <w:rPr>
          <w:color w:val="000000" w:themeColor="text1"/>
        </w:rPr>
        <w:t>Describes an account</w:t>
      </w:r>
    </w:p>
    <w:p w14:paraId="41341ECB" w14:textId="77777777" w:rsidR="00185D1B" w:rsidRPr="004C0BA9" w:rsidRDefault="00185D1B" w:rsidP="0044456F">
      <w:pPr>
        <w:rPr>
          <w:color w:val="000000" w:themeColor="text1"/>
        </w:rPr>
      </w:pPr>
    </w:p>
    <w:tbl>
      <w:tblPr>
        <w:tblW w:w="11484" w:type="dxa"/>
        <w:tblInd w:w="-10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27"/>
        <w:gridCol w:w="1499"/>
        <w:gridCol w:w="1459"/>
        <w:gridCol w:w="3765"/>
        <w:gridCol w:w="2834"/>
      </w:tblGrid>
      <w:tr w:rsidR="00A441F4" w:rsidRPr="004C0BA9" w14:paraId="68F2C359" w14:textId="77777777" w:rsidTr="6D4A5DFE">
        <w:trPr>
          <w:trHeight w:val="363"/>
        </w:trPr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14:paraId="078E34BB" w14:textId="77777777" w:rsidR="00A441F4" w:rsidRPr="004C0BA9" w:rsidRDefault="00A441F4" w:rsidP="0044456F">
            <w:pPr>
              <w:rPr>
                <w:b/>
                <w:color w:val="FFFFFF" w:themeColor="background1"/>
              </w:rPr>
            </w:pPr>
            <w:r w:rsidRPr="004C0BA9">
              <w:rPr>
                <w:b/>
                <w:color w:val="FFFFFF" w:themeColor="background1"/>
              </w:rPr>
              <w:t>Property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14:paraId="75899B62" w14:textId="77777777" w:rsidR="00A441F4" w:rsidRPr="004C0BA9" w:rsidRDefault="00A441F4" w:rsidP="0044456F">
            <w:pPr>
              <w:rPr>
                <w:b/>
                <w:color w:val="FFFFFF" w:themeColor="background1"/>
              </w:rPr>
            </w:pPr>
            <w:r w:rsidRPr="004C0BA9">
              <w:rPr>
                <w:b/>
                <w:color w:val="FFFFFF" w:themeColor="background1"/>
              </w:rPr>
              <w:t>Type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</w:tcPr>
          <w:p w14:paraId="3B1AFA4F" w14:textId="77777777" w:rsidR="00A441F4" w:rsidRPr="004C0BA9" w:rsidRDefault="00A441F4" w:rsidP="0044456F">
            <w:pPr>
              <w:rPr>
                <w:b/>
                <w:color w:val="FFFFFF" w:themeColor="background1"/>
              </w:rPr>
            </w:pPr>
            <w:r w:rsidRPr="004C0BA9">
              <w:rPr>
                <w:b/>
                <w:color w:val="FFFFFF" w:themeColor="background1"/>
              </w:rPr>
              <w:t>Format</w:t>
            </w:r>
          </w:p>
        </w:tc>
        <w:tc>
          <w:tcPr>
            <w:tcW w:w="3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14:paraId="15017E58" w14:textId="00066B2B" w:rsidR="00A441F4" w:rsidRPr="004C0BA9" w:rsidRDefault="00A441F4" w:rsidP="0044456F">
            <w:pPr>
              <w:rPr>
                <w:b/>
                <w:color w:val="FFFFFF" w:themeColor="background1"/>
              </w:rPr>
            </w:pPr>
            <w:r w:rsidRPr="004C0BA9">
              <w:rPr>
                <w:b/>
                <w:color w:val="FFFFFF" w:themeColor="background1"/>
              </w:rPr>
              <w:t>Ex</w:t>
            </w:r>
            <w:r w:rsidR="00563CAF">
              <w:rPr>
                <w:b/>
                <w:color w:val="FFFFFF" w:themeColor="background1"/>
              </w:rPr>
              <w:t>a</w:t>
            </w:r>
            <w:r w:rsidRPr="004C0BA9">
              <w:rPr>
                <w:b/>
                <w:color w:val="FFFFFF" w:themeColor="background1"/>
              </w:rPr>
              <w:t>mple</w:t>
            </w: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14:paraId="7558C10B" w14:textId="77777777" w:rsidR="00A441F4" w:rsidRPr="004C0BA9" w:rsidRDefault="00A441F4" w:rsidP="0044456F">
            <w:pPr>
              <w:rPr>
                <w:b/>
                <w:color w:val="FFFFFF" w:themeColor="background1"/>
              </w:rPr>
            </w:pPr>
            <w:r w:rsidRPr="004C0BA9">
              <w:rPr>
                <w:b/>
                <w:color w:val="FFFFFF" w:themeColor="background1"/>
              </w:rPr>
              <w:t>Description</w:t>
            </w:r>
          </w:p>
        </w:tc>
      </w:tr>
      <w:tr w:rsidR="00A441F4" w:rsidRPr="00651F55" w14:paraId="6476B555" w14:textId="77777777" w:rsidTr="6D4A5DFE">
        <w:trPr>
          <w:trHeight w:val="363"/>
        </w:trPr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595573" w14:textId="77777777" w:rsidR="001A3DF3" w:rsidRDefault="001A3DF3" w:rsidP="001A3DF3">
            <w:pPr>
              <w:shd w:val="clear" w:color="auto" w:fill="FFFFFE"/>
              <w:spacing w:line="270" w:lineRule="atLeast"/>
              <w:rPr>
                <w:rFonts w:ascii="Yu Gothic Light" w:hAnsi="Yu Gothic Light"/>
                <w:color w:val="000000"/>
                <w:sz w:val="18"/>
                <w:szCs w:val="18"/>
              </w:rPr>
            </w:pPr>
            <w:r>
              <w:rPr>
                <w:rFonts w:ascii="Yu Gothic Light" w:hAnsi="Yu Gothic Light"/>
                <w:color w:val="A31515"/>
                <w:sz w:val="18"/>
                <w:szCs w:val="18"/>
              </w:rPr>
              <w:t>Id</w:t>
            </w:r>
          </w:p>
          <w:p w14:paraId="443D0D04" w14:textId="6498509C" w:rsidR="00A441F4" w:rsidRPr="004C0BA9" w:rsidRDefault="00A441F4" w:rsidP="0044456F">
            <w:pPr>
              <w:rPr>
                <w:color w:val="000000" w:themeColor="text1"/>
              </w:rPr>
            </w:pP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292A91" w14:textId="77777777" w:rsidR="00A441F4" w:rsidRPr="004C0BA9" w:rsidRDefault="00A441F4" w:rsidP="0044456F">
            <w:pPr>
              <w:rPr>
                <w:color w:val="000000" w:themeColor="text1"/>
              </w:rPr>
            </w:pPr>
            <w:r w:rsidRPr="004C0BA9">
              <w:rPr>
                <w:color w:val="000000" w:themeColor="text1"/>
              </w:rPr>
              <w:t>Long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2EDE4" w14:textId="77777777" w:rsidR="00A441F4" w:rsidRPr="004C0BA9" w:rsidRDefault="00A441F4" w:rsidP="0044456F">
            <w:pPr>
              <w:rPr>
                <w:color w:val="000000" w:themeColor="text1"/>
              </w:rPr>
            </w:pPr>
            <w:r w:rsidRPr="004C0BA9">
              <w:rPr>
                <w:color w:val="000000" w:themeColor="text1"/>
              </w:rPr>
              <w:t>N</w:t>
            </w:r>
            <w:r w:rsidR="00806E18" w:rsidRPr="004C0BA9">
              <w:t>(19)</w:t>
            </w:r>
          </w:p>
        </w:tc>
        <w:tc>
          <w:tcPr>
            <w:tcW w:w="3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7D2F59" w14:textId="6CA03475" w:rsidR="00A441F4" w:rsidRPr="005969FF" w:rsidRDefault="00470349" w:rsidP="0044456F">
            <w:pPr>
              <w:rPr>
                <w:rFonts w:ascii="Yu Gothic Light" w:hAnsi="Yu Gothic Light"/>
                <w:color w:val="0451A5"/>
                <w:sz w:val="18"/>
                <w:szCs w:val="18"/>
              </w:rPr>
            </w:pPr>
            <w:r w:rsidRPr="005969FF">
              <w:rPr>
                <w:rFonts w:ascii="Yu Gothic Light" w:hAnsi="Yu Gothic Light"/>
                <w:color w:val="0451A5"/>
                <w:sz w:val="18"/>
                <w:szCs w:val="18"/>
              </w:rPr>
              <w:t>Always "</w:t>
            </w:r>
            <w:r w:rsidR="00A213E1" w:rsidRPr="005969FF">
              <w:rPr>
                <w:rFonts w:ascii="Yu Gothic Light" w:hAnsi="Yu Gothic Light"/>
                <w:color w:val="0451A5"/>
                <w:sz w:val="18"/>
                <w:szCs w:val="18"/>
              </w:rPr>
              <w:t>0</w:t>
            </w:r>
            <w:r w:rsidRPr="005969FF">
              <w:rPr>
                <w:rFonts w:ascii="Yu Gothic Light" w:hAnsi="Yu Gothic Light"/>
                <w:color w:val="0451A5"/>
                <w:sz w:val="18"/>
                <w:szCs w:val="18"/>
              </w:rPr>
              <w:t>"</w:t>
            </w: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8E5C47" w14:textId="739D8F69" w:rsidR="00A441F4" w:rsidRPr="004C0BA9" w:rsidRDefault="00A441F4" w:rsidP="0044456F">
            <w:pPr>
              <w:rPr>
                <w:lang w:val="en-US"/>
              </w:rPr>
            </w:pPr>
            <w:r w:rsidRPr="004C0BA9">
              <w:rPr>
                <w:lang w:val="en-US"/>
              </w:rPr>
              <w:t>Account ID</w:t>
            </w:r>
            <w:r w:rsidR="00A213E1" w:rsidRPr="004C0BA9">
              <w:rPr>
                <w:lang w:val="en-US"/>
              </w:rPr>
              <w:t>/ Internal ID not provide</w:t>
            </w:r>
            <w:r w:rsidR="005969FF">
              <w:rPr>
                <w:lang w:val="en-US"/>
              </w:rPr>
              <w:t>d</w:t>
            </w:r>
          </w:p>
        </w:tc>
      </w:tr>
      <w:tr w:rsidR="00A441F4" w:rsidRPr="004C0BA9" w14:paraId="7BD98D40" w14:textId="77777777" w:rsidTr="6D4A5DFE">
        <w:trPr>
          <w:trHeight w:val="363"/>
        </w:trPr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FD9799" w14:textId="77777777" w:rsidR="001A3DF3" w:rsidRDefault="001A3DF3" w:rsidP="001A3DF3">
            <w:pPr>
              <w:shd w:val="clear" w:color="auto" w:fill="FFFFFE"/>
              <w:spacing w:line="270" w:lineRule="atLeast"/>
              <w:rPr>
                <w:rFonts w:ascii="Yu Gothic Light" w:hAnsi="Yu Gothic Light"/>
                <w:color w:val="000000"/>
                <w:sz w:val="18"/>
                <w:szCs w:val="18"/>
              </w:rPr>
            </w:pPr>
            <w:r>
              <w:rPr>
                <w:rFonts w:ascii="Yu Gothic Light" w:hAnsi="Yu Gothic Light"/>
                <w:color w:val="A31515"/>
                <w:sz w:val="18"/>
                <w:szCs w:val="18"/>
              </w:rPr>
              <w:t>AppAccountId</w:t>
            </w:r>
          </w:p>
          <w:p w14:paraId="391757CB" w14:textId="59FE25D1" w:rsidR="00A441F4" w:rsidRPr="004C0BA9" w:rsidRDefault="00A441F4" w:rsidP="0044456F">
            <w:pPr>
              <w:rPr>
                <w:color w:val="000000" w:themeColor="text1"/>
              </w:rPr>
            </w:pP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8FDF63" w14:textId="77777777" w:rsidR="00A441F4" w:rsidRPr="004C0BA9" w:rsidRDefault="00A441F4" w:rsidP="0044456F">
            <w:pPr>
              <w:rPr>
                <w:color w:val="000000" w:themeColor="text1"/>
              </w:rPr>
            </w:pPr>
            <w:r w:rsidRPr="004C0BA9">
              <w:rPr>
                <w:color w:val="000000" w:themeColor="text1"/>
              </w:rPr>
              <w:t>String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9AE3B" w14:textId="77777777" w:rsidR="00A441F4" w:rsidRPr="004C0BA9" w:rsidRDefault="00A441F4" w:rsidP="0044456F">
            <w:pPr>
              <w:rPr>
                <w:color w:val="000000" w:themeColor="text1"/>
              </w:rPr>
            </w:pPr>
            <w:r w:rsidRPr="004C0BA9">
              <w:rPr>
                <w:color w:val="000000" w:themeColor="text1"/>
              </w:rPr>
              <w:t>X(255)</w:t>
            </w:r>
          </w:p>
        </w:tc>
        <w:tc>
          <w:tcPr>
            <w:tcW w:w="3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1E0266" w14:textId="1CD006B2" w:rsidR="00A441F4" w:rsidRPr="005969FF" w:rsidRDefault="00A441F4" w:rsidP="005969FF">
            <w:pPr>
              <w:shd w:val="clear" w:color="auto" w:fill="FFFFFE"/>
              <w:spacing w:line="270" w:lineRule="atLeast"/>
              <w:rPr>
                <w:rFonts w:ascii="Yu Gothic Light" w:hAnsi="Yu Gothic Light"/>
                <w:color w:val="000000"/>
                <w:sz w:val="18"/>
                <w:szCs w:val="18"/>
              </w:rPr>
            </w:pPr>
            <w:r w:rsidRPr="005969FF">
              <w:rPr>
                <w:rFonts w:ascii="Yu Gothic Light" w:hAnsi="Yu Gothic Light"/>
                <w:color w:val="0451A5"/>
                <w:sz w:val="18"/>
                <w:szCs w:val="18"/>
              </w:rPr>
              <w:t>"</w:t>
            </w:r>
            <w:r w:rsidR="005969FF">
              <w:rPr>
                <w:rFonts w:ascii="Yu Gothic Light" w:hAnsi="Yu Gothic Light"/>
                <w:color w:val="0451A5"/>
                <w:sz w:val="18"/>
                <w:szCs w:val="18"/>
              </w:rPr>
              <w:t>xpollens1</w:t>
            </w:r>
            <w:r w:rsidRPr="005969FF">
              <w:rPr>
                <w:rFonts w:ascii="Yu Gothic Light" w:hAnsi="Yu Gothic Light"/>
                <w:color w:val="0451A5"/>
                <w:sz w:val="18"/>
                <w:szCs w:val="18"/>
              </w:rPr>
              <w:t>"</w:t>
            </w: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4ECB49" w14:textId="77777777" w:rsidR="00A441F4" w:rsidRPr="004C0BA9" w:rsidRDefault="00A441F4" w:rsidP="0044456F">
            <w:pPr>
              <w:rPr>
                <w:color w:val="000000" w:themeColor="text1"/>
              </w:rPr>
            </w:pPr>
            <w:r w:rsidRPr="004C0BA9">
              <w:rPr>
                <w:color w:val="000000" w:themeColor="text1"/>
              </w:rPr>
              <w:t>Thirdparty account ID</w:t>
            </w:r>
          </w:p>
        </w:tc>
      </w:tr>
      <w:tr w:rsidR="00A441F4" w:rsidRPr="00651F55" w14:paraId="3DF0E900" w14:textId="77777777" w:rsidTr="6D4A5DFE">
        <w:trPr>
          <w:trHeight w:val="363"/>
        </w:trPr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2A5984" w14:textId="77777777" w:rsidR="001A3DF3" w:rsidRDefault="001A3DF3" w:rsidP="001A3DF3">
            <w:pPr>
              <w:shd w:val="clear" w:color="auto" w:fill="FFFFFE"/>
              <w:spacing w:line="270" w:lineRule="atLeast"/>
              <w:rPr>
                <w:rFonts w:ascii="Yu Gothic Light" w:hAnsi="Yu Gothic Light"/>
                <w:color w:val="000000"/>
                <w:sz w:val="18"/>
                <w:szCs w:val="18"/>
              </w:rPr>
            </w:pPr>
            <w:r>
              <w:rPr>
                <w:rFonts w:ascii="Yu Gothic Light" w:hAnsi="Yu Gothic Light"/>
                <w:color w:val="A31515"/>
                <w:sz w:val="18"/>
                <w:szCs w:val="18"/>
              </w:rPr>
              <w:t>DisplayName</w:t>
            </w:r>
          </w:p>
          <w:p w14:paraId="640CD95E" w14:textId="21F3B9C4" w:rsidR="00A441F4" w:rsidRPr="004C0BA9" w:rsidRDefault="00A441F4" w:rsidP="0044456F">
            <w:pPr>
              <w:rPr>
                <w:color w:val="000000" w:themeColor="text1"/>
              </w:rPr>
            </w:pP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FBD492" w14:textId="77777777" w:rsidR="00A441F4" w:rsidRPr="004C0BA9" w:rsidRDefault="00A441F4" w:rsidP="0044456F">
            <w:pPr>
              <w:rPr>
                <w:color w:val="000000" w:themeColor="text1"/>
              </w:rPr>
            </w:pPr>
            <w:r w:rsidRPr="004C0BA9">
              <w:rPr>
                <w:color w:val="000000" w:themeColor="text1"/>
              </w:rPr>
              <w:t>String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6D4AE" w14:textId="77777777" w:rsidR="00A441F4" w:rsidRPr="004C0BA9" w:rsidRDefault="00A441F4" w:rsidP="0044456F">
            <w:pPr>
              <w:rPr>
                <w:color w:val="000000" w:themeColor="text1"/>
              </w:rPr>
            </w:pPr>
            <w:r w:rsidRPr="004C0BA9">
              <w:rPr>
                <w:color w:val="000000" w:themeColor="text1"/>
              </w:rPr>
              <w:t>X(140)</w:t>
            </w:r>
          </w:p>
        </w:tc>
        <w:tc>
          <w:tcPr>
            <w:tcW w:w="3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EA09C6" w14:textId="77777777" w:rsidR="00A441F4" w:rsidRPr="005969FF" w:rsidRDefault="00A441F4" w:rsidP="0044456F">
            <w:pPr>
              <w:rPr>
                <w:rFonts w:ascii="Yu Gothic Light" w:hAnsi="Yu Gothic Light"/>
                <w:color w:val="0451A5"/>
                <w:sz w:val="18"/>
                <w:szCs w:val="18"/>
              </w:rPr>
            </w:pPr>
            <w:r w:rsidRPr="005969FF">
              <w:rPr>
                <w:rFonts w:ascii="Yu Gothic Light" w:hAnsi="Yu Gothic Light"/>
                <w:color w:val="0451A5"/>
                <w:sz w:val="18"/>
                <w:szCs w:val="18"/>
              </w:rPr>
              <w:t>"Jean Dupont"</w:t>
            </w: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85E6B8" w14:textId="6B9A70DA" w:rsidR="00A441F4" w:rsidRPr="001F0AEF" w:rsidRDefault="00A441F4" w:rsidP="0044456F">
            <w:pPr>
              <w:rPr>
                <w:color w:val="000000" w:themeColor="text1"/>
                <w:lang w:val="en-US"/>
              </w:rPr>
            </w:pPr>
            <w:r w:rsidRPr="001F0AEF">
              <w:rPr>
                <w:color w:val="000000" w:themeColor="text1"/>
                <w:lang w:val="en-US"/>
              </w:rPr>
              <w:t>Account display name</w:t>
            </w:r>
            <w:r w:rsidR="005969FF" w:rsidRPr="001F0AEF">
              <w:rPr>
                <w:color w:val="000000" w:themeColor="text1"/>
                <w:lang w:val="en-US"/>
              </w:rPr>
              <w:t xml:space="preserve"> (First name + Last name)</w:t>
            </w:r>
          </w:p>
        </w:tc>
      </w:tr>
      <w:tr w:rsidR="00A213E1" w:rsidRPr="00651F55" w14:paraId="7FD4A161" w14:textId="77777777" w:rsidTr="6D4A5DFE">
        <w:trPr>
          <w:trHeight w:val="438"/>
        </w:trPr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F59B52" w14:textId="77777777" w:rsidR="001A3DF3" w:rsidRDefault="001A3DF3" w:rsidP="001A3DF3">
            <w:pPr>
              <w:shd w:val="clear" w:color="auto" w:fill="FFFFFE"/>
              <w:spacing w:line="270" w:lineRule="atLeast"/>
              <w:rPr>
                <w:rFonts w:ascii="Yu Gothic Light" w:hAnsi="Yu Gothic Light"/>
                <w:color w:val="000000"/>
                <w:sz w:val="18"/>
                <w:szCs w:val="18"/>
              </w:rPr>
            </w:pPr>
            <w:r>
              <w:rPr>
                <w:rFonts w:ascii="Yu Gothic Light" w:hAnsi="Yu Gothic Light"/>
                <w:color w:val="A31515"/>
                <w:sz w:val="18"/>
                <w:szCs w:val="18"/>
              </w:rPr>
              <w:t>Iban</w:t>
            </w:r>
          </w:p>
          <w:p w14:paraId="00C44043" w14:textId="25EB38FA" w:rsidR="00A213E1" w:rsidRPr="004C0BA9" w:rsidRDefault="00A213E1" w:rsidP="0044456F"/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1F38E" w14:textId="601C1824" w:rsidR="00A213E1" w:rsidRPr="004C0BA9" w:rsidRDefault="00A213E1" w:rsidP="0044456F">
            <w:r w:rsidRPr="004C0BA9">
              <w:t>String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93E52" w14:textId="7FF572C9" w:rsidR="00A213E1" w:rsidRPr="004C0BA9" w:rsidRDefault="00A213E1" w:rsidP="0044456F">
            <w:r w:rsidRPr="004C0BA9">
              <w:t>X(30)</w:t>
            </w:r>
          </w:p>
        </w:tc>
        <w:tc>
          <w:tcPr>
            <w:tcW w:w="3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E88373" w14:textId="1AB454EC" w:rsidR="00A213E1" w:rsidRPr="005969FF" w:rsidRDefault="00470349" w:rsidP="00157C6C">
            <w:pPr>
              <w:rPr>
                <w:rFonts w:ascii="Yu Gothic Light" w:hAnsi="Yu Gothic Light"/>
                <w:color w:val="0451A5"/>
                <w:sz w:val="18"/>
                <w:szCs w:val="18"/>
              </w:rPr>
            </w:pPr>
            <w:r w:rsidRPr="005969FF">
              <w:rPr>
                <w:rFonts w:ascii="Yu Gothic Light" w:hAnsi="Yu Gothic Light"/>
                <w:color w:val="0451A5"/>
                <w:sz w:val="18"/>
                <w:szCs w:val="18"/>
              </w:rPr>
              <w:t>Always "0"</w:t>
            </w: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79B11" w14:textId="75BD3021" w:rsidR="00A213E1" w:rsidRPr="004C0BA9" w:rsidRDefault="00470349" w:rsidP="0044456F">
            <w:pPr>
              <w:rPr>
                <w:lang w:val="en-US"/>
              </w:rPr>
            </w:pPr>
            <w:r w:rsidRPr="004C0BA9">
              <w:rPr>
                <w:lang w:val="en-US"/>
              </w:rPr>
              <w:t>Iban of the payment account</w:t>
            </w:r>
          </w:p>
        </w:tc>
      </w:tr>
      <w:tr w:rsidR="00A213E1" w:rsidRPr="004C0BA9" w14:paraId="63A3A669" w14:textId="77777777" w:rsidTr="6D4A5DFE">
        <w:trPr>
          <w:trHeight w:val="438"/>
        </w:trPr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A9D7E7" w14:textId="77777777" w:rsidR="001A3DF3" w:rsidRDefault="001A3DF3" w:rsidP="001A3DF3">
            <w:pPr>
              <w:shd w:val="clear" w:color="auto" w:fill="FFFFFE"/>
              <w:spacing w:line="270" w:lineRule="atLeast"/>
              <w:rPr>
                <w:rFonts w:ascii="Yu Gothic Light" w:hAnsi="Yu Gothic Light"/>
                <w:color w:val="000000"/>
                <w:sz w:val="18"/>
                <w:szCs w:val="18"/>
              </w:rPr>
            </w:pPr>
            <w:r>
              <w:rPr>
                <w:rFonts w:ascii="Yu Gothic Light" w:hAnsi="Yu Gothic Light"/>
                <w:color w:val="A31515"/>
                <w:sz w:val="18"/>
                <w:szCs w:val="18"/>
              </w:rPr>
              <w:t>Alias</w:t>
            </w:r>
          </w:p>
          <w:p w14:paraId="45A2C1D1" w14:textId="30A28A8C" w:rsidR="00A213E1" w:rsidRPr="004C0BA9" w:rsidRDefault="00A213E1" w:rsidP="0044456F"/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23CEE" w14:textId="205A545D" w:rsidR="00A213E1" w:rsidRPr="004C0BA9" w:rsidRDefault="00470349" w:rsidP="0044456F">
            <w:r w:rsidRPr="004C0BA9">
              <w:t>String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182D4F" w14:textId="2E7420CA" w:rsidR="00A213E1" w:rsidRPr="004C0BA9" w:rsidRDefault="00470349" w:rsidP="0044456F">
            <w:r w:rsidRPr="004C0BA9">
              <w:t>X(32)</w:t>
            </w:r>
          </w:p>
        </w:tc>
        <w:tc>
          <w:tcPr>
            <w:tcW w:w="3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F080A" w14:textId="08099D96" w:rsidR="00A213E1" w:rsidRPr="005969FF" w:rsidRDefault="00470349" w:rsidP="00157C6C">
            <w:pPr>
              <w:rPr>
                <w:rFonts w:ascii="Yu Gothic Light" w:hAnsi="Yu Gothic Light"/>
                <w:color w:val="0451A5"/>
                <w:sz w:val="18"/>
                <w:szCs w:val="18"/>
              </w:rPr>
            </w:pPr>
            <w:r w:rsidRPr="005969FF">
              <w:rPr>
                <w:rFonts w:ascii="Yu Gothic Light" w:hAnsi="Yu Gothic Light"/>
                <w:color w:val="0451A5"/>
                <w:sz w:val="18"/>
                <w:szCs w:val="18"/>
              </w:rPr>
              <w:t>Always "null"</w:t>
            </w: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344765" w14:textId="5E345D1C" w:rsidR="00A213E1" w:rsidRPr="004C0BA9" w:rsidRDefault="00470349" w:rsidP="0044456F">
            <w:r w:rsidRPr="004C0BA9">
              <w:t>User alias</w:t>
            </w:r>
            <w:r w:rsidR="005969FF">
              <w:t xml:space="preserve"> (</w:t>
            </w:r>
            <w:r w:rsidR="005969FF" w:rsidRPr="004C0BA9">
              <w:t>User Nickmane</w:t>
            </w:r>
            <w:r w:rsidR="005969FF">
              <w:t>)</w:t>
            </w:r>
          </w:p>
        </w:tc>
      </w:tr>
      <w:tr w:rsidR="00A213E1" w:rsidRPr="004C0BA9" w14:paraId="4E52FA91" w14:textId="77777777" w:rsidTr="6D4A5DFE">
        <w:trPr>
          <w:trHeight w:val="438"/>
        </w:trPr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ED95C" w14:textId="77777777" w:rsidR="001A3DF3" w:rsidRDefault="001A3DF3" w:rsidP="001A3DF3">
            <w:pPr>
              <w:shd w:val="clear" w:color="auto" w:fill="FFFFFE"/>
              <w:spacing w:line="270" w:lineRule="atLeast"/>
              <w:rPr>
                <w:rFonts w:ascii="Yu Gothic Light" w:hAnsi="Yu Gothic Light"/>
                <w:color w:val="000000"/>
                <w:sz w:val="18"/>
                <w:szCs w:val="18"/>
              </w:rPr>
            </w:pPr>
            <w:r>
              <w:rPr>
                <w:rFonts w:ascii="Yu Gothic Light" w:hAnsi="Yu Gothic Light"/>
                <w:color w:val="A31515"/>
                <w:sz w:val="18"/>
                <w:szCs w:val="18"/>
              </w:rPr>
              <w:t>PhoneNumber</w:t>
            </w:r>
          </w:p>
          <w:p w14:paraId="5165187C" w14:textId="36245D5F" w:rsidR="00A213E1" w:rsidRPr="004C0BA9" w:rsidRDefault="00A213E1" w:rsidP="0044456F"/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93DBE" w14:textId="3F8255E8" w:rsidR="00A213E1" w:rsidRPr="004C0BA9" w:rsidRDefault="00A213E1" w:rsidP="0044456F">
            <w:r w:rsidRPr="004C0BA9">
              <w:t>String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25CB2" w14:textId="700F28E0" w:rsidR="00A213E1" w:rsidRPr="004C0BA9" w:rsidRDefault="00A213E1" w:rsidP="0044456F">
            <w:r w:rsidRPr="004C0BA9">
              <w:t>X(100)</w:t>
            </w:r>
          </w:p>
        </w:tc>
        <w:tc>
          <w:tcPr>
            <w:tcW w:w="3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5AD4C2" w14:textId="5133412A" w:rsidR="00A213E1" w:rsidRPr="005969FF" w:rsidRDefault="51D2B641" w:rsidP="00157C6C">
            <w:pPr>
              <w:rPr>
                <w:rFonts w:ascii="Yu Gothic Light" w:hAnsi="Yu Gothic Light"/>
                <w:color w:val="0451A5"/>
                <w:sz w:val="18"/>
                <w:szCs w:val="18"/>
              </w:rPr>
            </w:pPr>
            <w:r w:rsidRPr="005969FF">
              <w:rPr>
                <w:rFonts w:ascii="Yu Gothic Light" w:hAnsi="Yu Gothic Light"/>
                <w:color w:val="0451A5"/>
                <w:sz w:val="18"/>
                <w:szCs w:val="18"/>
              </w:rPr>
              <w:t>+33</w:t>
            </w:r>
            <w:r w:rsidR="4FABF943" w:rsidRPr="005969FF">
              <w:rPr>
                <w:rFonts w:ascii="Yu Gothic Light" w:hAnsi="Yu Gothic Light"/>
                <w:color w:val="0451A5"/>
                <w:sz w:val="18"/>
                <w:szCs w:val="18"/>
              </w:rPr>
              <w:t>123456789</w:t>
            </w: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0E3E2" w14:textId="41655A21" w:rsidR="00A213E1" w:rsidRPr="004C0BA9" w:rsidRDefault="00A213E1" w:rsidP="0044456F">
            <w:r w:rsidRPr="004C0BA9">
              <w:t>Mobile phone number</w:t>
            </w:r>
          </w:p>
        </w:tc>
      </w:tr>
      <w:tr w:rsidR="00A213E1" w:rsidRPr="004C0BA9" w14:paraId="085019D3" w14:textId="77777777" w:rsidTr="6D4A5DFE">
        <w:trPr>
          <w:trHeight w:val="438"/>
        </w:trPr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4181D" w14:textId="77777777" w:rsidR="001A3DF3" w:rsidRDefault="001A3DF3" w:rsidP="001A3DF3">
            <w:pPr>
              <w:shd w:val="clear" w:color="auto" w:fill="FFFFFE"/>
              <w:spacing w:line="270" w:lineRule="atLeast"/>
              <w:rPr>
                <w:rFonts w:ascii="Yu Gothic Light" w:hAnsi="Yu Gothic Light"/>
                <w:color w:val="000000"/>
                <w:sz w:val="18"/>
                <w:szCs w:val="18"/>
              </w:rPr>
            </w:pPr>
            <w:r>
              <w:rPr>
                <w:rFonts w:ascii="Yu Gothic Light" w:hAnsi="Yu Gothic Light"/>
                <w:color w:val="A31515"/>
                <w:sz w:val="18"/>
                <w:szCs w:val="18"/>
              </w:rPr>
              <w:t>Email</w:t>
            </w:r>
          </w:p>
          <w:p w14:paraId="776FFF0F" w14:textId="546EBAE0" w:rsidR="00A213E1" w:rsidRPr="004C0BA9" w:rsidRDefault="00A213E1" w:rsidP="0044456F"/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98DA30" w14:textId="2373F773" w:rsidR="00A213E1" w:rsidRPr="004C0BA9" w:rsidRDefault="00470349" w:rsidP="0044456F">
            <w:r w:rsidRPr="004C0BA9">
              <w:t>String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F7211A" w14:textId="273B9A2B" w:rsidR="00A213E1" w:rsidRPr="004C0BA9" w:rsidRDefault="00470349" w:rsidP="0044456F">
            <w:r w:rsidRPr="004C0BA9">
              <w:t>X(255)</w:t>
            </w:r>
          </w:p>
        </w:tc>
        <w:tc>
          <w:tcPr>
            <w:tcW w:w="3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DCF17" w14:textId="0226EFA0" w:rsidR="00A213E1" w:rsidRPr="005969FF" w:rsidRDefault="00470349" w:rsidP="00157C6C">
            <w:pPr>
              <w:rPr>
                <w:rFonts w:ascii="Yu Gothic Light" w:hAnsi="Yu Gothic Light"/>
                <w:color w:val="0451A5"/>
                <w:sz w:val="18"/>
                <w:szCs w:val="18"/>
              </w:rPr>
            </w:pPr>
            <w:r w:rsidRPr="005969FF">
              <w:rPr>
                <w:rFonts w:ascii="Yu Gothic Light" w:hAnsi="Yu Gothic Light"/>
                <w:color w:val="0451A5"/>
                <w:sz w:val="18"/>
                <w:szCs w:val="18"/>
              </w:rPr>
              <w:t>jeandupont@s-money.fr</w:t>
            </w: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E8DBA" w14:textId="257341F0" w:rsidR="00A213E1" w:rsidRPr="004C0BA9" w:rsidRDefault="00A213E1" w:rsidP="0044456F">
            <w:r w:rsidRPr="004C0BA9">
              <w:t>E-mail address</w:t>
            </w:r>
          </w:p>
        </w:tc>
      </w:tr>
      <w:tr w:rsidR="00A441F4" w:rsidRPr="004C0BA9" w14:paraId="3DD38EE2" w14:textId="77777777" w:rsidTr="6D4A5DFE">
        <w:trPr>
          <w:trHeight w:val="438"/>
        </w:trPr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EA4307" w14:textId="77777777" w:rsidR="001A3DF3" w:rsidRDefault="001A3DF3" w:rsidP="001A3DF3">
            <w:pPr>
              <w:shd w:val="clear" w:color="auto" w:fill="FFFFFE"/>
              <w:spacing w:line="270" w:lineRule="atLeast"/>
              <w:rPr>
                <w:rFonts w:ascii="Yu Gothic Light" w:hAnsi="Yu Gothic Light"/>
                <w:color w:val="000000"/>
                <w:sz w:val="18"/>
                <w:szCs w:val="18"/>
              </w:rPr>
            </w:pPr>
            <w:r>
              <w:rPr>
                <w:rFonts w:ascii="Yu Gothic Light" w:hAnsi="Yu Gothic Light"/>
                <w:color w:val="A31515"/>
                <w:sz w:val="18"/>
                <w:szCs w:val="18"/>
              </w:rPr>
              <w:t>Href</w:t>
            </w:r>
          </w:p>
          <w:p w14:paraId="5E277BC4" w14:textId="4FB10A70" w:rsidR="00A441F4" w:rsidRPr="004C0BA9" w:rsidRDefault="00A441F4" w:rsidP="0044456F"/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C3F515" w14:textId="77777777" w:rsidR="00A441F4" w:rsidRPr="004C0BA9" w:rsidRDefault="00A441F4" w:rsidP="0044456F">
            <w:r w:rsidRPr="004C0BA9">
              <w:t>url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9DE92B" w14:textId="77777777" w:rsidR="00A441F4" w:rsidRPr="004C0BA9" w:rsidRDefault="00A441F4" w:rsidP="0044456F">
            <w:r w:rsidRPr="004C0BA9">
              <w:t>X(255)</w:t>
            </w:r>
          </w:p>
        </w:tc>
        <w:tc>
          <w:tcPr>
            <w:tcW w:w="3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06D57D" w14:textId="3D42C338" w:rsidR="00A441F4" w:rsidRPr="005969FF" w:rsidRDefault="00470349" w:rsidP="00157C6C">
            <w:pPr>
              <w:rPr>
                <w:rFonts w:ascii="Yu Gothic Light" w:hAnsi="Yu Gothic Light"/>
                <w:color w:val="0451A5"/>
                <w:sz w:val="18"/>
                <w:szCs w:val="18"/>
              </w:rPr>
            </w:pPr>
            <w:r w:rsidRPr="005969FF">
              <w:rPr>
                <w:rFonts w:ascii="Yu Gothic Light" w:hAnsi="Yu Gothic Light"/>
                <w:color w:val="0451A5"/>
                <w:sz w:val="18"/>
                <w:szCs w:val="18"/>
              </w:rPr>
              <w:t>Always "null"</w:t>
            </w: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38DF19" w14:textId="77777777" w:rsidR="00A441F4" w:rsidRPr="004C0BA9" w:rsidRDefault="001D111E" w:rsidP="0044456F">
            <w:r w:rsidRPr="004C0BA9">
              <w:t>Details URL</w:t>
            </w:r>
          </w:p>
        </w:tc>
      </w:tr>
    </w:tbl>
    <w:p w14:paraId="781D54E8" w14:textId="77777777" w:rsidR="00307676" w:rsidRPr="004C0BA9" w:rsidRDefault="00307676" w:rsidP="0044456F">
      <w:pPr>
        <w:rPr>
          <w:color w:val="000000" w:themeColor="text1"/>
        </w:rPr>
      </w:pPr>
    </w:p>
    <w:p w14:paraId="184F3C33" w14:textId="77777777" w:rsidR="0082342E" w:rsidRPr="004C0BA9" w:rsidRDefault="009C2033" w:rsidP="00B126C2">
      <w:pPr>
        <w:pStyle w:val="Heading2"/>
      </w:pPr>
      <w:bookmarkStart w:id="1114" w:name="_Toc79761310"/>
      <w:r w:rsidRPr="004C0BA9">
        <w:t>Creationtype</w:t>
      </w:r>
      <w:bookmarkEnd w:id="1114"/>
    </w:p>
    <w:p w14:paraId="32C52401" w14:textId="77777777" w:rsidR="0082342E" w:rsidRPr="004C0BA9" w:rsidRDefault="008F3993" w:rsidP="0044456F">
      <w:pPr>
        <w:rPr>
          <w:color w:val="000000" w:themeColor="text1"/>
          <w:lang w:val="en-GB"/>
        </w:rPr>
      </w:pPr>
      <w:r w:rsidRPr="004C0BA9">
        <w:rPr>
          <w:color w:val="000000" w:themeColor="text1"/>
          <w:lang w:val="en-GB"/>
        </w:rPr>
        <w:t>Defines the creation mode/action for a card</w:t>
      </w:r>
    </w:p>
    <w:p w14:paraId="50030C09" w14:textId="77777777" w:rsidR="00806E18" w:rsidRPr="004C0BA9" w:rsidRDefault="00806E18" w:rsidP="0044456F">
      <w:pPr>
        <w:rPr>
          <w:color w:val="000000" w:themeColor="text1"/>
          <w:lang w:val="en-GB"/>
        </w:rPr>
      </w:pPr>
    </w:p>
    <w:tbl>
      <w:tblPr>
        <w:tblpPr w:leftFromText="141" w:rightFromText="141" w:vertAnchor="text" w:horzAnchor="margin" w:tblpXSpec="center" w:tblpY="47"/>
        <w:tblW w:w="117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1560"/>
        <w:gridCol w:w="1599"/>
        <w:gridCol w:w="1980"/>
        <w:gridCol w:w="4783"/>
      </w:tblGrid>
      <w:tr w:rsidR="00806E18" w:rsidRPr="004C0BA9" w14:paraId="03BE303C" w14:textId="77777777" w:rsidTr="6D4A5DFE">
        <w:tc>
          <w:tcPr>
            <w:tcW w:w="1809" w:type="dxa"/>
            <w:shd w:val="clear" w:color="auto" w:fill="365F91" w:themeFill="accent1" w:themeFillShade="BF"/>
          </w:tcPr>
          <w:p w14:paraId="1FF18EA9" w14:textId="77777777" w:rsidR="00806E18" w:rsidRPr="004C0BA9" w:rsidRDefault="00806E18" w:rsidP="00806E18">
            <w:pPr>
              <w:rPr>
                <w:b/>
                <w:color w:val="FFFFFF" w:themeColor="background1"/>
              </w:rPr>
            </w:pPr>
            <w:r w:rsidRPr="004C0BA9">
              <w:rPr>
                <w:b/>
                <w:color w:val="FFFFFF" w:themeColor="background1"/>
              </w:rPr>
              <w:t>Property</w:t>
            </w:r>
          </w:p>
        </w:tc>
        <w:tc>
          <w:tcPr>
            <w:tcW w:w="1560" w:type="dxa"/>
            <w:shd w:val="clear" w:color="auto" w:fill="365F91" w:themeFill="accent1" w:themeFillShade="BF"/>
          </w:tcPr>
          <w:p w14:paraId="10FAB79F" w14:textId="77777777" w:rsidR="00806E18" w:rsidRPr="004C0BA9" w:rsidRDefault="00806E18" w:rsidP="00806E18">
            <w:pPr>
              <w:rPr>
                <w:b/>
                <w:color w:val="FFFFFF" w:themeColor="background1"/>
              </w:rPr>
            </w:pPr>
            <w:r w:rsidRPr="004C0BA9">
              <w:rPr>
                <w:b/>
                <w:color w:val="FFFFFF" w:themeColor="background1"/>
              </w:rPr>
              <w:t>Type</w:t>
            </w:r>
          </w:p>
        </w:tc>
        <w:tc>
          <w:tcPr>
            <w:tcW w:w="1599" w:type="dxa"/>
            <w:shd w:val="clear" w:color="auto" w:fill="365F91" w:themeFill="accent1" w:themeFillShade="BF"/>
          </w:tcPr>
          <w:p w14:paraId="7D631A83" w14:textId="77777777" w:rsidR="00806E18" w:rsidRPr="004C0BA9" w:rsidRDefault="00806E18" w:rsidP="00806E18">
            <w:pPr>
              <w:rPr>
                <w:b/>
                <w:color w:val="FFFFFF" w:themeColor="background1"/>
              </w:rPr>
            </w:pPr>
            <w:r w:rsidRPr="004C0BA9">
              <w:rPr>
                <w:b/>
                <w:color w:val="FFFFFF" w:themeColor="background1"/>
              </w:rPr>
              <w:t>Format</w:t>
            </w:r>
          </w:p>
        </w:tc>
        <w:tc>
          <w:tcPr>
            <w:tcW w:w="1980" w:type="dxa"/>
            <w:shd w:val="clear" w:color="auto" w:fill="365F91" w:themeFill="accent1" w:themeFillShade="BF"/>
          </w:tcPr>
          <w:p w14:paraId="5DFD05EE" w14:textId="22C94887" w:rsidR="00806E18" w:rsidRPr="004C0BA9" w:rsidRDefault="00806E18" w:rsidP="00806E18">
            <w:pPr>
              <w:rPr>
                <w:b/>
                <w:color w:val="FFFFFF" w:themeColor="background1"/>
              </w:rPr>
            </w:pPr>
            <w:r w:rsidRPr="004C0BA9">
              <w:rPr>
                <w:b/>
                <w:color w:val="FFFFFF" w:themeColor="background1"/>
              </w:rPr>
              <w:t>Ex</w:t>
            </w:r>
            <w:r w:rsidR="00563CAF">
              <w:rPr>
                <w:b/>
                <w:color w:val="FFFFFF" w:themeColor="background1"/>
              </w:rPr>
              <w:t>a</w:t>
            </w:r>
            <w:r w:rsidRPr="004C0BA9">
              <w:rPr>
                <w:b/>
                <w:color w:val="FFFFFF" w:themeColor="background1"/>
              </w:rPr>
              <w:t>mple</w:t>
            </w:r>
          </w:p>
        </w:tc>
        <w:tc>
          <w:tcPr>
            <w:tcW w:w="4783" w:type="dxa"/>
            <w:shd w:val="clear" w:color="auto" w:fill="365F91" w:themeFill="accent1" w:themeFillShade="BF"/>
          </w:tcPr>
          <w:p w14:paraId="4ED95C7E" w14:textId="77777777" w:rsidR="00806E18" w:rsidRPr="004C0BA9" w:rsidRDefault="00806E18" w:rsidP="00806E18">
            <w:pPr>
              <w:rPr>
                <w:b/>
                <w:color w:val="FFFFFF" w:themeColor="background1"/>
              </w:rPr>
            </w:pPr>
            <w:r w:rsidRPr="004C0BA9">
              <w:rPr>
                <w:b/>
                <w:color w:val="FFFFFF" w:themeColor="background1"/>
              </w:rPr>
              <w:t>Description</w:t>
            </w:r>
          </w:p>
        </w:tc>
      </w:tr>
      <w:tr w:rsidR="00806E18" w:rsidRPr="00651F55" w14:paraId="047D8816" w14:textId="77777777" w:rsidTr="6D4A5DFE">
        <w:tc>
          <w:tcPr>
            <w:tcW w:w="1809" w:type="dxa"/>
          </w:tcPr>
          <w:p w14:paraId="0FAA5793" w14:textId="77777777" w:rsidR="005969FF" w:rsidRDefault="005969FF" w:rsidP="005969FF">
            <w:pPr>
              <w:shd w:val="clear" w:color="auto" w:fill="FFFFFE"/>
              <w:spacing w:line="270" w:lineRule="atLeast"/>
              <w:rPr>
                <w:rFonts w:ascii="Yu Gothic Light" w:hAnsi="Yu Gothic Light"/>
                <w:color w:val="000000"/>
                <w:sz w:val="18"/>
                <w:szCs w:val="18"/>
              </w:rPr>
            </w:pPr>
            <w:r>
              <w:rPr>
                <w:rFonts w:ascii="Yu Gothic Light" w:hAnsi="Yu Gothic Light"/>
                <w:color w:val="A31515"/>
                <w:sz w:val="18"/>
                <w:szCs w:val="18"/>
              </w:rPr>
              <w:t>RelatedCard</w:t>
            </w:r>
          </w:p>
          <w:p w14:paraId="324D14D6" w14:textId="0D7B3625" w:rsidR="005969FF" w:rsidRPr="005969FF" w:rsidRDefault="005969FF" w:rsidP="005969FF">
            <w:pPr>
              <w:shd w:val="clear" w:color="auto" w:fill="FFFFFE"/>
              <w:spacing w:line="270" w:lineRule="atLeast"/>
            </w:pPr>
          </w:p>
        </w:tc>
        <w:tc>
          <w:tcPr>
            <w:tcW w:w="1560" w:type="dxa"/>
          </w:tcPr>
          <w:p w14:paraId="52252192" w14:textId="7197A17E" w:rsidR="00806E18" w:rsidRPr="004C0BA9" w:rsidRDefault="005969FF" w:rsidP="00806E18">
            <w:pPr>
              <w:rPr>
                <w:color w:val="000000" w:themeColor="text1"/>
              </w:rPr>
            </w:pPr>
            <w:r w:rsidRPr="004C0BA9">
              <w:rPr>
                <w:color w:val="000000" w:themeColor="text1"/>
              </w:rPr>
              <w:t>String</w:t>
            </w:r>
          </w:p>
        </w:tc>
        <w:tc>
          <w:tcPr>
            <w:tcW w:w="1599" w:type="dxa"/>
          </w:tcPr>
          <w:p w14:paraId="7585B0FB" w14:textId="77777777" w:rsidR="00806E18" w:rsidRPr="004C0BA9" w:rsidRDefault="00806E18" w:rsidP="00806E18">
            <w:pPr>
              <w:rPr>
                <w:color w:val="000000" w:themeColor="text1"/>
              </w:rPr>
            </w:pPr>
          </w:p>
        </w:tc>
        <w:tc>
          <w:tcPr>
            <w:tcW w:w="1980" w:type="dxa"/>
          </w:tcPr>
          <w:p w14:paraId="57A16CB3" w14:textId="77777777" w:rsidR="005969FF" w:rsidRPr="005969FF" w:rsidRDefault="005969FF" w:rsidP="005969FF">
            <w:pPr>
              <w:shd w:val="clear" w:color="auto" w:fill="FFFFFE"/>
              <w:spacing w:line="270" w:lineRule="atLeast"/>
              <w:rPr>
                <w:rFonts w:ascii="Yu Gothic Light" w:hAnsi="Yu Gothic Light"/>
                <w:color w:val="0451A5"/>
                <w:sz w:val="18"/>
                <w:szCs w:val="18"/>
              </w:rPr>
            </w:pPr>
            <w:r w:rsidRPr="005969FF">
              <w:rPr>
                <w:rFonts w:ascii="Yu Gothic Light" w:hAnsi="Yu Gothic Light"/>
                <w:color w:val="0451A5"/>
                <w:sz w:val="18"/>
                <w:szCs w:val="18"/>
              </w:rPr>
              <w:t>null</w:t>
            </w:r>
          </w:p>
          <w:p w14:paraId="24E3904F" w14:textId="10599478" w:rsidR="00806E18" w:rsidRPr="005969FF" w:rsidRDefault="00806E18" w:rsidP="00806E18">
            <w:pPr>
              <w:rPr>
                <w:rFonts w:ascii="Yu Gothic Light" w:hAnsi="Yu Gothic Light"/>
                <w:color w:val="0451A5"/>
                <w:sz w:val="18"/>
                <w:szCs w:val="18"/>
              </w:rPr>
            </w:pPr>
          </w:p>
        </w:tc>
        <w:tc>
          <w:tcPr>
            <w:tcW w:w="4783" w:type="dxa"/>
          </w:tcPr>
          <w:p w14:paraId="3ADC0204" w14:textId="6DB0A143" w:rsidR="00806E18" w:rsidRDefault="00806E18" w:rsidP="00806E18">
            <w:pPr>
              <w:rPr>
                <w:lang w:val="en-US"/>
              </w:rPr>
            </w:pPr>
            <w:bookmarkStart w:id="1115" w:name="_Hlk47077487"/>
            <w:r w:rsidRPr="004C0BA9">
              <w:rPr>
                <w:lang w:val="en-US"/>
              </w:rPr>
              <w:t>Related Card (</w:t>
            </w:r>
            <w:r w:rsidR="0062410C" w:rsidRPr="004C0BA9">
              <w:rPr>
                <w:lang w:val="en-US"/>
              </w:rPr>
              <w:t xml:space="preserve">Mandatory </w:t>
            </w:r>
            <w:r w:rsidRPr="004C0BA9">
              <w:rPr>
                <w:lang w:val="en-US"/>
              </w:rPr>
              <w:t>for a refab</w:t>
            </w:r>
            <w:r w:rsidR="00157C6C" w:rsidRPr="004C0BA9">
              <w:rPr>
                <w:lang w:val="en-US"/>
              </w:rPr>
              <w:t>rication</w:t>
            </w:r>
            <w:r w:rsidRPr="004C0BA9">
              <w:rPr>
                <w:lang w:val="en-US"/>
              </w:rPr>
              <w:t>)</w:t>
            </w:r>
            <w:r w:rsidR="005969FF">
              <w:rPr>
                <w:lang w:val="en-US"/>
              </w:rPr>
              <w:t>:</w:t>
            </w:r>
          </w:p>
          <w:p w14:paraId="4923FBBE" w14:textId="40759623" w:rsidR="0062410C" w:rsidRPr="004C0BA9" w:rsidRDefault="0062410C" w:rsidP="00806E18">
            <w:pPr>
              <w:rPr>
                <w:lang w:val="en-US"/>
              </w:rPr>
            </w:pPr>
            <w:r w:rsidRPr="004C0BA9">
              <w:rPr>
                <w:lang w:val="en-US"/>
              </w:rPr>
              <w:t>Not present and not used for creation = Action ‘0’</w:t>
            </w:r>
            <w:bookmarkEnd w:id="1115"/>
          </w:p>
        </w:tc>
      </w:tr>
      <w:tr w:rsidR="00806E18" w:rsidRPr="004C0BA9" w14:paraId="5D1509E8" w14:textId="77777777" w:rsidTr="6D4A5DFE">
        <w:tc>
          <w:tcPr>
            <w:tcW w:w="1809" w:type="dxa"/>
          </w:tcPr>
          <w:p w14:paraId="7DC0ABED" w14:textId="77777777" w:rsidR="005969FF" w:rsidRDefault="005969FF" w:rsidP="005969FF">
            <w:pPr>
              <w:shd w:val="clear" w:color="auto" w:fill="FFFFFE"/>
              <w:spacing w:line="270" w:lineRule="atLeast"/>
              <w:rPr>
                <w:rFonts w:ascii="Yu Gothic Light" w:hAnsi="Yu Gothic Light"/>
                <w:color w:val="000000"/>
                <w:sz w:val="18"/>
                <w:szCs w:val="18"/>
              </w:rPr>
            </w:pPr>
            <w:r>
              <w:rPr>
                <w:rFonts w:ascii="Yu Gothic Light" w:hAnsi="Yu Gothic Light"/>
                <w:color w:val="A31515"/>
                <w:sz w:val="18"/>
                <w:szCs w:val="18"/>
              </w:rPr>
              <w:t>Action</w:t>
            </w:r>
          </w:p>
          <w:p w14:paraId="5EDA6239" w14:textId="375973EA" w:rsidR="00806E18" w:rsidRPr="004C0BA9" w:rsidRDefault="00806E18" w:rsidP="00806E18">
            <w:pPr>
              <w:rPr>
                <w:color w:val="000000" w:themeColor="text1"/>
              </w:rPr>
            </w:pPr>
          </w:p>
        </w:tc>
        <w:tc>
          <w:tcPr>
            <w:tcW w:w="1560" w:type="dxa"/>
          </w:tcPr>
          <w:p w14:paraId="7AF70151" w14:textId="77777777" w:rsidR="00806E18" w:rsidRPr="004C0BA9" w:rsidRDefault="00806E18" w:rsidP="00806E18">
            <w:pPr>
              <w:rPr>
                <w:color w:val="000000" w:themeColor="text1"/>
              </w:rPr>
            </w:pPr>
            <w:r w:rsidRPr="004C0BA9">
              <w:rPr>
                <w:color w:val="000000" w:themeColor="text1"/>
              </w:rPr>
              <w:t>int</w:t>
            </w:r>
          </w:p>
        </w:tc>
        <w:tc>
          <w:tcPr>
            <w:tcW w:w="1599" w:type="dxa"/>
          </w:tcPr>
          <w:p w14:paraId="70FA6DBE" w14:textId="77777777" w:rsidR="00806E18" w:rsidRPr="004C0BA9" w:rsidRDefault="00806E18" w:rsidP="00806E18">
            <w:pPr>
              <w:rPr>
                <w:color w:val="000000" w:themeColor="text1"/>
              </w:rPr>
            </w:pPr>
            <w:r w:rsidRPr="004C0BA9">
              <w:rPr>
                <w:color w:val="000000" w:themeColor="text1"/>
              </w:rPr>
              <w:t>N(10)</w:t>
            </w:r>
          </w:p>
        </w:tc>
        <w:tc>
          <w:tcPr>
            <w:tcW w:w="1980" w:type="dxa"/>
          </w:tcPr>
          <w:p w14:paraId="0B4C0BC9" w14:textId="45B9E9B7" w:rsidR="00806E18" w:rsidRPr="005969FF" w:rsidRDefault="005969FF" w:rsidP="00806E18">
            <w:pPr>
              <w:rPr>
                <w:rFonts w:ascii="Yu Gothic Light" w:hAnsi="Yu Gothic Light"/>
                <w:color w:val="0451A5"/>
                <w:sz w:val="18"/>
                <w:szCs w:val="18"/>
              </w:rPr>
            </w:pPr>
            <w:r w:rsidRPr="005969FF">
              <w:rPr>
                <w:rFonts w:ascii="Yu Gothic Light" w:hAnsi="Yu Gothic Light"/>
                <w:color w:val="0451A5"/>
                <w:sz w:val="18"/>
                <w:szCs w:val="18"/>
              </w:rPr>
              <w:t>0</w:t>
            </w:r>
          </w:p>
          <w:p w14:paraId="7F6CDD68" w14:textId="77777777" w:rsidR="00806E18" w:rsidRPr="005969FF" w:rsidRDefault="00806E18" w:rsidP="00806E18">
            <w:pPr>
              <w:ind w:firstLine="708"/>
              <w:rPr>
                <w:rFonts w:ascii="Yu Gothic Light" w:hAnsi="Yu Gothic Light"/>
                <w:color w:val="0451A5"/>
                <w:sz w:val="18"/>
                <w:szCs w:val="18"/>
              </w:rPr>
            </w:pPr>
          </w:p>
        </w:tc>
        <w:tc>
          <w:tcPr>
            <w:tcW w:w="4783" w:type="dxa"/>
          </w:tcPr>
          <w:p w14:paraId="0E76D240" w14:textId="45A28C63" w:rsidR="00806E18" w:rsidRPr="004C0BA9" w:rsidRDefault="00806E18" w:rsidP="00806E18">
            <w:pPr>
              <w:rPr>
                <w:lang w:val="en-US"/>
              </w:rPr>
            </w:pPr>
            <w:r w:rsidRPr="004C0BA9">
              <w:rPr>
                <w:lang w:val="en-US"/>
              </w:rPr>
              <w:t>Action code</w:t>
            </w:r>
            <w:r w:rsidR="00470349" w:rsidRPr="004C0BA9">
              <w:rPr>
                <w:lang w:val="en-US"/>
              </w:rPr>
              <w:t>, Mandatory in the re</w:t>
            </w:r>
            <w:r w:rsidR="00472C70" w:rsidRPr="004C0BA9">
              <w:rPr>
                <w:lang w:val="en-US"/>
              </w:rPr>
              <w:t>quest</w:t>
            </w:r>
          </w:p>
          <w:p w14:paraId="7F6C9147" w14:textId="77777777" w:rsidR="00806E18" w:rsidRPr="004C0BA9" w:rsidRDefault="00806E18" w:rsidP="00806E18">
            <w:r w:rsidRPr="004C0BA9">
              <w:t>0 = Creation</w:t>
            </w:r>
          </w:p>
          <w:p w14:paraId="54019DF1" w14:textId="77777777" w:rsidR="00806E18" w:rsidRPr="004C0BA9" w:rsidRDefault="00806E18" w:rsidP="00806E18">
            <w:r w:rsidRPr="004C0BA9">
              <w:t>2 = Refabrication</w:t>
            </w:r>
          </w:p>
        </w:tc>
      </w:tr>
    </w:tbl>
    <w:p w14:paraId="0B29F495" w14:textId="77777777" w:rsidR="000C6BE0" w:rsidRPr="004C0BA9" w:rsidRDefault="000C6BE0" w:rsidP="0044456F">
      <w:pPr>
        <w:rPr>
          <w:color w:val="000000" w:themeColor="text1"/>
        </w:rPr>
      </w:pPr>
    </w:p>
    <w:p w14:paraId="739D23BC" w14:textId="77777777" w:rsidR="0082342E" w:rsidRPr="004C0BA9" w:rsidRDefault="0082342E" w:rsidP="0044456F">
      <w:pPr>
        <w:rPr>
          <w:color w:val="000000" w:themeColor="text1"/>
        </w:rPr>
      </w:pPr>
    </w:p>
    <w:p w14:paraId="6E70E273" w14:textId="77777777" w:rsidR="00CA6691" w:rsidRPr="004C0BA9" w:rsidRDefault="00CA6691" w:rsidP="00B126C2">
      <w:pPr>
        <w:pStyle w:val="Heading2"/>
      </w:pPr>
      <w:bookmarkStart w:id="1116" w:name="_Toc79761311"/>
      <w:r w:rsidRPr="004C0BA9">
        <w:t>CardLimits</w:t>
      </w:r>
      <w:bookmarkEnd w:id="1116"/>
    </w:p>
    <w:p w14:paraId="7BAC390E" w14:textId="7A0D8D69" w:rsidR="00CA6691" w:rsidRPr="004C0BA9" w:rsidRDefault="00CA6691" w:rsidP="0044456F">
      <w:pPr>
        <w:rPr>
          <w:color w:val="000000" w:themeColor="text1"/>
          <w:lang w:val="en-GB"/>
        </w:rPr>
      </w:pPr>
    </w:p>
    <w:tbl>
      <w:tblPr>
        <w:tblpPr w:leftFromText="141" w:rightFromText="141" w:vertAnchor="text" w:horzAnchor="margin" w:tblpXSpec="center" w:tblpY="348"/>
        <w:tblW w:w="11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906"/>
        <w:gridCol w:w="2070"/>
        <w:gridCol w:w="2070"/>
        <w:gridCol w:w="3544"/>
      </w:tblGrid>
      <w:tr w:rsidR="00806E18" w:rsidRPr="004C0BA9" w14:paraId="2EAA9C49" w14:textId="77777777" w:rsidTr="6D4A5DFE">
        <w:tc>
          <w:tcPr>
            <w:tcW w:w="2802" w:type="dxa"/>
            <w:shd w:val="clear" w:color="auto" w:fill="365F91" w:themeFill="accent1" w:themeFillShade="BF"/>
          </w:tcPr>
          <w:p w14:paraId="1915C1DA" w14:textId="77777777" w:rsidR="00806E18" w:rsidRPr="004C0BA9" w:rsidRDefault="00806E18" w:rsidP="00806E18">
            <w:pPr>
              <w:rPr>
                <w:b/>
                <w:color w:val="FFFFFF" w:themeColor="background1"/>
              </w:rPr>
            </w:pPr>
            <w:r w:rsidRPr="004C0BA9">
              <w:rPr>
                <w:b/>
                <w:color w:val="FFFFFF" w:themeColor="background1"/>
              </w:rPr>
              <w:t>Property</w:t>
            </w:r>
          </w:p>
        </w:tc>
        <w:tc>
          <w:tcPr>
            <w:tcW w:w="906" w:type="dxa"/>
            <w:shd w:val="clear" w:color="auto" w:fill="365F91" w:themeFill="accent1" w:themeFillShade="BF"/>
          </w:tcPr>
          <w:p w14:paraId="72BA9418" w14:textId="77777777" w:rsidR="00806E18" w:rsidRPr="004C0BA9" w:rsidRDefault="00806E18" w:rsidP="00806E18">
            <w:pPr>
              <w:rPr>
                <w:b/>
                <w:color w:val="FFFFFF" w:themeColor="background1"/>
              </w:rPr>
            </w:pPr>
            <w:r w:rsidRPr="004C0BA9">
              <w:rPr>
                <w:b/>
                <w:color w:val="FFFFFF" w:themeColor="background1"/>
              </w:rPr>
              <w:t>Type</w:t>
            </w:r>
          </w:p>
        </w:tc>
        <w:tc>
          <w:tcPr>
            <w:tcW w:w="2070" w:type="dxa"/>
            <w:shd w:val="clear" w:color="auto" w:fill="365F91" w:themeFill="accent1" w:themeFillShade="BF"/>
          </w:tcPr>
          <w:p w14:paraId="7AD05CFE" w14:textId="77777777" w:rsidR="00806E18" w:rsidRPr="004C0BA9" w:rsidRDefault="00806E18" w:rsidP="00806E18">
            <w:pPr>
              <w:rPr>
                <w:b/>
                <w:color w:val="FFFFFF" w:themeColor="background1"/>
              </w:rPr>
            </w:pPr>
            <w:r w:rsidRPr="004C0BA9">
              <w:rPr>
                <w:b/>
                <w:color w:val="FFFFFF" w:themeColor="background1"/>
              </w:rPr>
              <w:t>Format</w:t>
            </w:r>
          </w:p>
        </w:tc>
        <w:tc>
          <w:tcPr>
            <w:tcW w:w="2070" w:type="dxa"/>
            <w:shd w:val="clear" w:color="auto" w:fill="365F91" w:themeFill="accent1" w:themeFillShade="BF"/>
          </w:tcPr>
          <w:p w14:paraId="268C7B47" w14:textId="4AA08A8F" w:rsidR="00806E18" w:rsidRPr="004C0BA9" w:rsidRDefault="00806E18" w:rsidP="00806E18">
            <w:pPr>
              <w:rPr>
                <w:b/>
                <w:color w:val="FFFFFF" w:themeColor="background1"/>
              </w:rPr>
            </w:pPr>
            <w:r w:rsidRPr="004C0BA9">
              <w:rPr>
                <w:b/>
                <w:color w:val="FFFFFF" w:themeColor="background1"/>
              </w:rPr>
              <w:t>Ex</w:t>
            </w:r>
            <w:r w:rsidR="00563CAF">
              <w:rPr>
                <w:b/>
                <w:color w:val="FFFFFF" w:themeColor="background1"/>
              </w:rPr>
              <w:t>a</w:t>
            </w:r>
            <w:r w:rsidRPr="004C0BA9">
              <w:rPr>
                <w:b/>
                <w:color w:val="FFFFFF" w:themeColor="background1"/>
              </w:rPr>
              <w:t>mple</w:t>
            </w:r>
          </w:p>
        </w:tc>
        <w:tc>
          <w:tcPr>
            <w:tcW w:w="3544" w:type="dxa"/>
            <w:shd w:val="clear" w:color="auto" w:fill="365F91" w:themeFill="accent1" w:themeFillShade="BF"/>
          </w:tcPr>
          <w:p w14:paraId="76622822" w14:textId="77777777" w:rsidR="00806E18" w:rsidRPr="004C0BA9" w:rsidRDefault="00806E18" w:rsidP="00806E18">
            <w:pPr>
              <w:rPr>
                <w:b/>
                <w:color w:val="FFFFFF" w:themeColor="background1"/>
              </w:rPr>
            </w:pPr>
            <w:r w:rsidRPr="004C0BA9">
              <w:rPr>
                <w:b/>
                <w:color w:val="FFFFFF" w:themeColor="background1"/>
              </w:rPr>
              <w:t>Description</w:t>
            </w:r>
          </w:p>
        </w:tc>
      </w:tr>
      <w:tr w:rsidR="00806E18" w:rsidRPr="004C0BA9" w14:paraId="062A3D04" w14:textId="77777777" w:rsidTr="6D4A5DFE">
        <w:trPr>
          <w:trHeight w:val="340"/>
        </w:trPr>
        <w:tc>
          <w:tcPr>
            <w:tcW w:w="2802" w:type="dxa"/>
          </w:tcPr>
          <w:p w14:paraId="623A60C7" w14:textId="67EC8ED4" w:rsidR="00806E18" w:rsidRPr="005969FF" w:rsidRDefault="005969FF" w:rsidP="005969FF">
            <w:pPr>
              <w:shd w:val="clear" w:color="auto" w:fill="FFFFFE"/>
              <w:spacing w:line="270" w:lineRule="atLeast"/>
              <w:rPr>
                <w:rFonts w:ascii="Yu Gothic Light" w:hAnsi="Yu Gothic Light"/>
                <w:color w:val="000000"/>
                <w:sz w:val="18"/>
                <w:szCs w:val="18"/>
              </w:rPr>
            </w:pPr>
            <w:r>
              <w:rPr>
                <w:rFonts w:ascii="Yu Gothic Light" w:hAnsi="Yu Gothic Light"/>
                <w:color w:val="A31515"/>
                <w:sz w:val="18"/>
                <w:szCs w:val="18"/>
              </w:rPr>
              <w:t>Transaction</w:t>
            </w:r>
          </w:p>
        </w:tc>
        <w:tc>
          <w:tcPr>
            <w:tcW w:w="906" w:type="dxa"/>
          </w:tcPr>
          <w:p w14:paraId="749F9E56" w14:textId="77777777" w:rsidR="00806E18" w:rsidRPr="004C0BA9" w:rsidRDefault="00806E18" w:rsidP="00806E18">
            <w:pPr>
              <w:rPr>
                <w:color w:val="000000" w:themeColor="text1"/>
              </w:rPr>
            </w:pPr>
            <w:r w:rsidRPr="004C0BA9">
              <w:rPr>
                <w:color w:val="000000" w:themeColor="text1"/>
              </w:rPr>
              <w:t>int</w:t>
            </w:r>
          </w:p>
        </w:tc>
        <w:tc>
          <w:tcPr>
            <w:tcW w:w="2070" w:type="dxa"/>
          </w:tcPr>
          <w:p w14:paraId="2A8A4699" w14:textId="77777777" w:rsidR="00806E18" w:rsidRPr="004C0BA9" w:rsidRDefault="00806E18" w:rsidP="00806E18">
            <w:pPr>
              <w:rPr>
                <w:color w:val="000000" w:themeColor="text1"/>
              </w:rPr>
            </w:pPr>
            <w:r w:rsidRPr="004C0BA9">
              <w:rPr>
                <w:color w:val="000000" w:themeColor="text1"/>
              </w:rPr>
              <w:t>N(10)</w:t>
            </w:r>
          </w:p>
        </w:tc>
        <w:tc>
          <w:tcPr>
            <w:tcW w:w="2070" w:type="dxa"/>
          </w:tcPr>
          <w:p w14:paraId="15C33114" w14:textId="7250028A" w:rsidR="00806E18" w:rsidRPr="005969FF" w:rsidRDefault="00472C70" w:rsidP="005969FF">
            <w:pPr>
              <w:shd w:val="clear" w:color="auto" w:fill="FFFFFE"/>
              <w:spacing w:line="270" w:lineRule="atLeast"/>
              <w:rPr>
                <w:rFonts w:ascii="Yu Gothic Light" w:hAnsi="Yu Gothic Light"/>
                <w:color w:val="0451A5"/>
                <w:sz w:val="18"/>
                <w:szCs w:val="18"/>
              </w:rPr>
            </w:pPr>
            <w:r w:rsidRPr="005969FF">
              <w:rPr>
                <w:rFonts w:ascii="Yu Gothic Light" w:hAnsi="Yu Gothic Light"/>
                <w:color w:val="0451A5"/>
                <w:sz w:val="18"/>
                <w:szCs w:val="18"/>
              </w:rPr>
              <w:t>Always null</w:t>
            </w:r>
          </w:p>
        </w:tc>
        <w:tc>
          <w:tcPr>
            <w:tcW w:w="3544" w:type="dxa"/>
          </w:tcPr>
          <w:p w14:paraId="7C3E8967" w14:textId="3B591FE6" w:rsidR="00806E18" w:rsidRPr="004C0BA9" w:rsidRDefault="00806E18" w:rsidP="00806E18">
            <w:r w:rsidRPr="004C0BA9">
              <w:t>Transaction</w:t>
            </w:r>
            <w:r w:rsidR="00FF4A76">
              <w:t>’s</w:t>
            </w:r>
            <w:r w:rsidRPr="004C0BA9">
              <w:t xml:space="preserve"> limit</w:t>
            </w:r>
          </w:p>
        </w:tc>
      </w:tr>
      <w:tr w:rsidR="00806E18" w:rsidRPr="00651F55" w14:paraId="2B0F19DF" w14:textId="77777777" w:rsidTr="6D4A5DFE">
        <w:tc>
          <w:tcPr>
            <w:tcW w:w="2802" w:type="dxa"/>
          </w:tcPr>
          <w:p w14:paraId="1D737B07" w14:textId="01A22999" w:rsidR="00806E18" w:rsidRPr="005969FF" w:rsidRDefault="005969FF" w:rsidP="005969FF">
            <w:pPr>
              <w:shd w:val="clear" w:color="auto" w:fill="FFFFFE"/>
              <w:spacing w:line="270" w:lineRule="atLeast"/>
              <w:rPr>
                <w:rFonts w:ascii="Yu Gothic Light" w:hAnsi="Yu Gothic Light"/>
                <w:color w:val="000000"/>
                <w:sz w:val="18"/>
                <w:szCs w:val="18"/>
              </w:rPr>
            </w:pPr>
            <w:r>
              <w:rPr>
                <w:rFonts w:ascii="Yu Gothic Light" w:hAnsi="Yu Gothic Light"/>
                <w:color w:val="A31515"/>
                <w:sz w:val="18"/>
                <w:szCs w:val="18"/>
              </w:rPr>
              <w:t>ATMWeeklyAllowance</w:t>
            </w:r>
          </w:p>
        </w:tc>
        <w:tc>
          <w:tcPr>
            <w:tcW w:w="906" w:type="dxa"/>
          </w:tcPr>
          <w:p w14:paraId="72437456" w14:textId="77777777" w:rsidR="00806E18" w:rsidRPr="004C0BA9" w:rsidRDefault="00806E18" w:rsidP="00806E18">
            <w:pPr>
              <w:rPr>
                <w:color w:val="000000" w:themeColor="text1"/>
              </w:rPr>
            </w:pPr>
            <w:r w:rsidRPr="004C0BA9">
              <w:rPr>
                <w:color w:val="000000" w:themeColor="text1"/>
              </w:rPr>
              <w:t>int</w:t>
            </w:r>
          </w:p>
        </w:tc>
        <w:tc>
          <w:tcPr>
            <w:tcW w:w="2070" w:type="dxa"/>
          </w:tcPr>
          <w:p w14:paraId="20D2FB4F" w14:textId="77777777" w:rsidR="00806E18" w:rsidRPr="004C0BA9" w:rsidRDefault="00806E18" w:rsidP="00806E18">
            <w:pPr>
              <w:rPr>
                <w:color w:val="000000" w:themeColor="text1"/>
              </w:rPr>
            </w:pPr>
            <w:r w:rsidRPr="004C0BA9">
              <w:rPr>
                <w:color w:val="000000" w:themeColor="text1"/>
              </w:rPr>
              <w:t>N(10)</w:t>
            </w:r>
          </w:p>
        </w:tc>
        <w:tc>
          <w:tcPr>
            <w:tcW w:w="2070" w:type="dxa"/>
          </w:tcPr>
          <w:p w14:paraId="58FFC71C" w14:textId="339A7A1B" w:rsidR="00806E18" w:rsidRPr="005969FF" w:rsidRDefault="00806E18" w:rsidP="005969FF">
            <w:pPr>
              <w:shd w:val="clear" w:color="auto" w:fill="FFFFFE"/>
              <w:spacing w:line="270" w:lineRule="atLeast"/>
              <w:rPr>
                <w:rFonts w:ascii="Yu Gothic Light" w:hAnsi="Yu Gothic Light"/>
                <w:color w:val="0451A5"/>
                <w:sz w:val="18"/>
                <w:szCs w:val="18"/>
              </w:rPr>
            </w:pPr>
            <w:r w:rsidRPr="005969FF">
              <w:rPr>
                <w:rFonts w:ascii="Yu Gothic Light" w:hAnsi="Yu Gothic Light"/>
                <w:color w:val="0451A5"/>
                <w:sz w:val="18"/>
                <w:szCs w:val="18"/>
              </w:rPr>
              <w:t>250</w:t>
            </w:r>
          </w:p>
        </w:tc>
        <w:tc>
          <w:tcPr>
            <w:tcW w:w="3544" w:type="dxa"/>
          </w:tcPr>
          <w:p w14:paraId="67866CF6" w14:textId="545B4B39" w:rsidR="004A136C" w:rsidRPr="001F0AEF" w:rsidRDefault="00806E18" w:rsidP="00806E18">
            <w:pPr>
              <w:rPr>
                <w:lang w:val="en-US"/>
              </w:rPr>
            </w:pPr>
            <w:r w:rsidRPr="001F0AEF">
              <w:rPr>
                <w:lang w:val="en-US"/>
              </w:rPr>
              <w:t>ATM weekly Limit</w:t>
            </w:r>
            <w:r w:rsidR="009B443A" w:rsidRPr="001F0AEF">
              <w:rPr>
                <w:lang w:val="en-US"/>
              </w:rPr>
              <w:t xml:space="preserve"> (Value in euro)</w:t>
            </w:r>
          </w:p>
        </w:tc>
      </w:tr>
      <w:tr w:rsidR="00806E18" w:rsidRPr="00651F55" w14:paraId="23D5C216" w14:textId="77777777" w:rsidTr="6D4A5DFE">
        <w:tc>
          <w:tcPr>
            <w:tcW w:w="2802" w:type="dxa"/>
          </w:tcPr>
          <w:p w14:paraId="41380B96" w14:textId="77777777" w:rsidR="005969FF" w:rsidRDefault="005969FF" w:rsidP="005969FF">
            <w:pPr>
              <w:shd w:val="clear" w:color="auto" w:fill="FFFFFE"/>
              <w:spacing w:line="270" w:lineRule="atLeast"/>
              <w:rPr>
                <w:rFonts w:ascii="Yu Gothic Light" w:hAnsi="Yu Gothic Light"/>
                <w:color w:val="000000"/>
                <w:sz w:val="18"/>
                <w:szCs w:val="18"/>
              </w:rPr>
            </w:pPr>
            <w:r>
              <w:rPr>
                <w:rFonts w:ascii="Yu Gothic Light" w:hAnsi="Yu Gothic Light"/>
                <w:color w:val="A31515"/>
                <w:sz w:val="18"/>
                <w:szCs w:val="18"/>
              </w:rPr>
              <w:t>ATMWeeklyUsedAllowance</w:t>
            </w:r>
          </w:p>
          <w:p w14:paraId="7D604731" w14:textId="5F4A51FC" w:rsidR="00806E18" w:rsidRPr="004C0BA9" w:rsidRDefault="00806E18" w:rsidP="00806E18">
            <w:pPr>
              <w:rPr>
                <w:color w:val="000000" w:themeColor="text1"/>
              </w:rPr>
            </w:pPr>
          </w:p>
        </w:tc>
        <w:tc>
          <w:tcPr>
            <w:tcW w:w="906" w:type="dxa"/>
          </w:tcPr>
          <w:p w14:paraId="71981211" w14:textId="77777777" w:rsidR="00806E18" w:rsidRPr="004C0BA9" w:rsidRDefault="00806E18" w:rsidP="00806E18">
            <w:pPr>
              <w:rPr>
                <w:color w:val="000000" w:themeColor="text1"/>
              </w:rPr>
            </w:pPr>
            <w:r w:rsidRPr="004C0BA9">
              <w:rPr>
                <w:color w:val="000000" w:themeColor="text1"/>
              </w:rPr>
              <w:t>int</w:t>
            </w:r>
          </w:p>
        </w:tc>
        <w:tc>
          <w:tcPr>
            <w:tcW w:w="2070" w:type="dxa"/>
          </w:tcPr>
          <w:p w14:paraId="71FA0C56" w14:textId="77777777" w:rsidR="00806E18" w:rsidRPr="004C0BA9" w:rsidRDefault="00806E18" w:rsidP="00806E18">
            <w:pPr>
              <w:rPr>
                <w:color w:val="000000" w:themeColor="text1"/>
              </w:rPr>
            </w:pPr>
            <w:r w:rsidRPr="004C0BA9">
              <w:rPr>
                <w:color w:val="000000" w:themeColor="text1"/>
              </w:rPr>
              <w:t>N(10)</w:t>
            </w:r>
          </w:p>
        </w:tc>
        <w:tc>
          <w:tcPr>
            <w:tcW w:w="2070" w:type="dxa"/>
          </w:tcPr>
          <w:p w14:paraId="20B82A51" w14:textId="7D1B977A" w:rsidR="00806E18" w:rsidRPr="005969FF" w:rsidRDefault="0062410C" w:rsidP="005969FF">
            <w:pPr>
              <w:shd w:val="clear" w:color="auto" w:fill="FFFFFE"/>
              <w:spacing w:line="270" w:lineRule="atLeast"/>
              <w:rPr>
                <w:rFonts w:ascii="Yu Gothic Light" w:hAnsi="Yu Gothic Light"/>
                <w:color w:val="0451A5"/>
                <w:sz w:val="18"/>
                <w:szCs w:val="18"/>
              </w:rPr>
            </w:pPr>
            <w:r w:rsidRPr="005969FF">
              <w:rPr>
                <w:rFonts w:ascii="Yu Gothic Light" w:hAnsi="Yu Gothic Light"/>
                <w:color w:val="0451A5"/>
                <w:sz w:val="18"/>
                <w:szCs w:val="18"/>
              </w:rPr>
              <w:t>0</w:t>
            </w:r>
          </w:p>
        </w:tc>
        <w:tc>
          <w:tcPr>
            <w:tcW w:w="3544" w:type="dxa"/>
          </w:tcPr>
          <w:p w14:paraId="543C2EA1" w14:textId="5F97A7D4" w:rsidR="00806E18" w:rsidRPr="00CB6C14" w:rsidRDefault="0062410C" w:rsidP="00806E18">
            <w:pPr>
              <w:rPr>
                <w:lang w:val="en-US"/>
              </w:rPr>
            </w:pPr>
            <w:r w:rsidRPr="00CB6C14">
              <w:rPr>
                <w:lang w:val="en-US"/>
              </w:rPr>
              <w:t xml:space="preserve"> Initialize to zero</w:t>
            </w:r>
            <w:r w:rsidR="3E611E4C" w:rsidRPr="00CB6C14">
              <w:rPr>
                <w:lang w:val="en-US"/>
              </w:rPr>
              <w:t xml:space="preserve"> « 0 » </w:t>
            </w:r>
            <w:r w:rsidR="009B443A" w:rsidRPr="001F0AEF">
              <w:rPr>
                <w:lang w:val="en-US"/>
              </w:rPr>
              <w:t>(Value in euro)</w:t>
            </w:r>
            <w:r w:rsidR="3E611E4C" w:rsidRPr="00CB6C14">
              <w:rPr>
                <w:lang w:val="en-US"/>
              </w:rPr>
              <w:t xml:space="preserve"> </w:t>
            </w:r>
          </w:p>
        </w:tc>
      </w:tr>
      <w:tr w:rsidR="00806E18" w:rsidRPr="00651F55" w14:paraId="48CF650E" w14:textId="77777777" w:rsidTr="6D4A5DFE">
        <w:tc>
          <w:tcPr>
            <w:tcW w:w="2802" w:type="dxa"/>
          </w:tcPr>
          <w:p w14:paraId="080E8337" w14:textId="77777777" w:rsidR="005969FF" w:rsidRDefault="005969FF" w:rsidP="005969FF">
            <w:pPr>
              <w:shd w:val="clear" w:color="auto" w:fill="FFFFFE"/>
              <w:spacing w:line="270" w:lineRule="atLeast"/>
              <w:rPr>
                <w:rFonts w:ascii="Yu Gothic Light" w:hAnsi="Yu Gothic Light"/>
                <w:color w:val="000000"/>
                <w:sz w:val="18"/>
                <w:szCs w:val="18"/>
              </w:rPr>
            </w:pPr>
            <w:r>
              <w:rPr>
                <w:rFonts w:ascii="Yu Gothic Light" w:hAnsi="Yu Gothic Light"/>
                <w:color w:val="A31515"/>
                <w:sz w:val="18"/>
                <w:szCs w:val="18"/>
              </w:rPr>
              <w:t>MonthlyAllowance</w:t>
            </w:r>
          </w:p>
          <w:p w14:paraId="5A839989" w14:textId="197DBED4" w:rsidR="00806E18" w:rsidRPr="004C0BA9" w:rsidRDefault="00806E18" w:rsidP="00806E18">
            <w:pPr>
              <w:rPr>
                <w:color w:val="000000" w:themeColor="text1"/>
              </w:rPr>
            </w:pPr>
          </w:p>
        </w:tc>
        <w:tc>
          <w:tcPr>
            <w:tcW w:w="906" w:type="dxa"/>
          </w:tcPr>
          <w:p w14:paraId="05A60AEB" w14:textId="77777777" w:rsidR="00806E18" w:rsidRPr="004C0BA9" w:rsidRDefault="00806E18" w:rsidP="00806E18">
            <w:pPr>
              <w:rPr>
                <w:color w:val="000000" w:themeColor="text1"/>
              </w:rPr>
            </w:pPr>
            <w:r w:rsidRPr="004C0BA9">
              <w:rPr>
                <w:color w:val="000000" w:themeColor="text1"/>
              </w:rPr>
              <w:t>int</w:t>
            </w:r>
          </w:p>
        </w:tc>
        <w:tc>
          <w:tcPr>
            <w:tcW w:w="2070" w:type="dxa"/>
          </w:tcPr>
          <w:p w14:paraId="4DFD8D4C" w14:textId="77777777" w:rsidR="00806E18" w:rsidRPr="004C0BA9" w:rsidRDefault="00806E18" w:rsidP="00806E18">
            <w:pPr>
              <w:rPr>
                <w:color w:val="000000" w:themeColor="text1"/>
              </w:rPr>
            </w:pPr>
            <w:r w:rsidRPr="004C0BA9">
              <w:rPr>
                <w:color w:val="000000" w:themeColor="text1"/>
              </w:rPr>
              <w:t>N(10)</w:t>
            </w:r>
          </w:p>
        </w:tc>
        <w:tc>
          <w:tcPr>
            <w:tcW w:w="2070" w:type="dxa"/>
          </w:tcPr>
          <w:p w14:paraId="132271BB" w14:textId="6F8A9C48" w:rsidR="00806E18" w:rsidRPr="005969FF" w:rsidRDefault="0062410C" w:rsidP="005969FF">
            <w:pPr>
              <w:shd w:val="clear" w:color="auto" w:fill="FFFFFE"/>
              <w:spacing w:line="270" w:lineRule="atLeast"/>
              <w:rPr>
                <w:rFonts w:ascii="Yu Gothic Light" w:hAnsi="Yu Gothic Light"/>
                <w:color w:val="0451A5"/>
                <w:sz w:val="18"/>
                <w:szCs w:val="18"/>
              </w:rPr>
            </w:pPr>
            <w:r w:rsidRPr="005969FF">
              <w:rPr>
                <w:rFonts w:ascii="Yu Gothic Light" w:hAnsi="Yu Gothic Light"/>
                <w:color w:val="0451A5"/>
                <w:sz w:val="18"/>
                <w:szCs w:val="18"/>
              </w:rPr>
              <w:t>2000</w:t>
            </w:r>
          </w:p>
        </w:tc>
        <w:tc>
          <w:tcPr>
            <w:tcW w:w="3544" w:type="dxa"/>
          </w:tcPr>
          <w:p w14:paraId="2B71D399" w14:textId="4C226C0A" w:rsidR="00806E18" w:rsidRPr="00CB6C14" w:rsidRDefault="00433E6C" w:rsidP="00806E18">
            <w:pPr>
              <w:rPr>
                <w:lang w:val="en-US"/>
              </w:rPr>
            </w:pPr>
            <w:r w:rsidRPr="00CB6C14">
              <w:rPr>
                <w:lang w:val="en-US"/>
              </w:rPr>
              <w:t xml:space="preserve">Card payment </w:t>
            </w:r>
            <w:r w:rsidR="00806E18" w:rsidRPr="00CB6C14">
              <w:rPr>
                <w:lang w:val="en-US"/>
              </w:rPr>
              <w:t>Monthly limit</w:t>
            </w:r>
            <w:r w:rsidR="004A136C" w:rsidRPr="00CB6C14">
              <w:rPr>
                <w:lang w:val="en-US"/>
              </w:rPr>
              <w:t xml:space="preserve"> </w:t>
            </w:r>
            <w:r w:rsidR="009B443A" w:rsidRPr="001F0AEF">
              <w:rPr>
                <w:lang w:val="en-US"/>
              </w:rPr>
              <w:t>(Value in euro)</w:t>
            </w:r>
          </w:p>
        </w:tc>
      </w:tr>
      <w:tr w:rsidR="00806E18" w:rsidRPr="00651F55" w14:paraId="26C6BD90" w14:textId="77777777" w:rsidTr="6D4A5DFE">
        <w:tc>
          <w:tcPr>
            <w:tcW w:w="2802" w:type="dxa"/>
          </w:tcPr>
          <w:p w14:paraId="0ED18407" w14:textId="77777777" w:rsidR="005969FF" w:rsidRDefault="005969FF" w:rsidP="005969FF">
            <w:pPr>
              <w:shd w:val="clear" w:color="auto" w:fill="FFFFFE"/>
              <w:spacing w:line="270" w:lineRule="atLeast"/>
              <w:rPr>
                <w:rFonts w:ascii="Yu Gothic Light" w:hAnsi="Yu Gothic Light"/>
                <w:color w:val="000000"/>
                <w:sz w:val="18"/>
                <w:szCs w:val="18"/>
              </w:rPr>
            </w:pPr>
            <w:r>
              <w:rPr>
                <w:rFonts w:ascii="Yu Gothic Light" w:hAnsi="Yu Gothic Light"/>
                <w:color w:val="A31515"/>
                <w:sz w:val="18"/>
                <w:szCs w:val="18"/>
              </w:rPr>
              <w:t>MonthlyUsedAllowance</w:t>
            </w:r>
          </w:p>
          <w:p w14:paraId="5764A712" w14:textId="09655098" w:rsidR="00806E18" w:rsidRPr="004C0BA9" w:rsidRDefault="00806E18" w:rsidP="00806E18">
            <w:pPr>
              <w:rPr>
                <w:color w:val="000000" w:themeColor="text1"/>
              </w:rPr>
            </w:pPr>
          </w:p>
        </w:tc>
        <w:tc>
          <w:tcPr>
            <w:tcW w:w="906" w:type="dxa"/>
          </w:tcPr>
          <w:p w14:paraId="4B6A4756" w14:textId="77777777" w:rsidR="00806E18" w:rsidRPr="004C0BA9" w:rsidRDefault="00806E18" w:rsidP="00806E18">
            <w:pPr>
              <w:rPr>
                <w:color w:val="000000" w:themeColor="text1"/>
              </w:rPr>
            </w:pPr>
            <w:r w:rsidRPr="004C0BA9">
              <w:rPr>
                <w:color w:val="000000" w:themeColor="text1"/>
              </w:rPr>
              <w:t>int</w:t>
            </w:r>
          </w:p>
        </w:tc>
        <w:tc>
          <w:tcPr>
            <w:tcW w:w="2070" w:type="dxa"/>
          </w:tcPr>
          <w:p w14:paraId="473F9A5D" w14:textId="77777777" w:rsidR="00806E18" w:rsidRPr="004C0BA9" w:rsidRDefault="00806E18" w:rsidP="00806E18">
            <w:pPr>
              <w:rPr>
                <w:color w:val="000000" w:themeColor="text1"/>
              </w:rPr>
            </w:pPr>
            <w:r w:rsidRPr="004C0BA9">
              <w:rPr>
                <w:color w:val="000000" w:themeColor="text1"/>
              </w:rPr>
              <w:t>N(10)</w:t>
            </w:r>
          </w:p>
        </w:tc>
        <w:tc>
          <w:tcPr>
            <w:tcW w:w="2070" w:type="dxa"/>
          </w:tcPr>
          <w:p w14:paraId="6E11BFBE" w14:textId="6B85C74D" w:rsidR="00806E18" w:rsidRPr="005969FF" w:rsidRDefault="0062410C" w:rsidP="005969FF">
            <w:pPr>
              <w:shd w:val="clear" w:color="auto" w:fill="FFFFFE"/>
              <w:spacing w:line="270" w:lineRule="atLeast"/>
              <w:rPr>
                <w:rFonts w:ascii="Yu Gothic Light" w:hAnsi="Yu Gothic Light"/>
                <w:color w:val="0451A5"/>
                <w:sz w:val="18"/>
                <w:szCs w:val="18"/>
              </w:rPr>
            </w:pPr>
            <w:r w:rsidRPr="005969FF">
              <w:rPr>
                <w:rFonts w:ascii="Yu Gothic Light" w:hAnsi="Yu Gothic Light"/>
                <w:color w:val="0451A5"/>
                <w:sz w:val="18"/>
                <w:szCs w:val="18"/>
              </w:rPr>
              <w:t>0</w:t>
            </w:r>
          </w:p>
        </w:tc>
        <w:tc>
          <w:tcPr>
            <w:tcW w:w="3544" w:type="dxa"/>
          </w:tcPr>
          <w:p w14:paraId="39F5D3AF" w14:textId="089AEDD8" w:rsidR="00806E18" w:rsidRPr="00CB6C14" w:rsidRDefault="0062410C" w:rsidP="00806E18">
            <w:pPr>
              <w:rPr>
                <w:lang w:val="en-US"/>
              </w:rPr>
            </w:pPr>
            <w:r w:rsidRPr="00CB6C14">
              <w:rPr>
                <w:lang w:val="en-US"/>
              </w:rPr>
              <w:t>Initialize to zero</w:t>
            </w:r>
            <w:r w:rsidR="009B443A">
              <w:rPr>
                <w:lang w:val="en-US"/>
              </w:rPr>
              <w:t xml:space="preserve"> </w:t>
            </w:r>
            <w:r w:rsidR="009B443A" w:rsidRPr="001F0AEF">
              <w:rPr>
                <w:lang w:val="en-US"/>
              </w:rPr>
              <w:t>(Value in euro)</w:t>
            </w:r>
          </w:p>
        </w:tc>
      </w:tr>
    </w:tbl>
    <w:p w14:paraId="7921B855" w14:textId="4952B560" w:rsidR="00BA4314" w:rsidRPr="004C0BA9" w:rsidRDefault="00BA4314" w:rsidP="006C1588">
      <w:pPr>
        <w:pStyle w:val="Heading1"/>
        <w:rPr>
          <w:sz w:val="24"/>
        </w:rPr>
      </w:pPr>
      <w:bookmarkStart w:id="1117" w:name="_Toc79761312"/>
      <w:r w:rsidRPr="004C0BA9">
        <w:rPr>
          <w:sz w:val="24"/>
        </w:rPr>
        <w:t>Resources API V2.0</w:t>
      </w:r>
      <w:bookmarkEnd w:id="1117"/>
    </w:p>
    <w:p w14:paraId="49EF371A" w14:textId="2E96D1B9" w:rsidR="00BA4314" w:rsidRPr="004C0BA9" w:rsidRDefault="00BA4314" w:rsidP="00BA4314">
      <w:pPr>
        <w:rPr>
          <w:lang w:val="en-US"/>
        </w:rPr>
      </w:pPr>
    </w:p>
    <w:p w14:paraId="31B91311" w14:textId="77777777" w:rsidR="00BA4314" w:rsidRPr="004C0BA9" w:rsidRDefault="00BA4314" w:rsidP="00B126C2">
      <w:pPr>
        <w:pStyle w:val="Heading2"/>
      </w:pPr>
      <w:bookmarkStart w:id="1118" w:name="_Toc79761313"/>
      <w:r w:rsidRPr="004C0BA9">
        <w:t>Card</w:t>
      </w:r>
      <w:bookmarkEnd w:id="1118"/>
    </w:p>
    <w:p w14:paraId="241D31F8" w14:textId="77777777" w:rsidR="00BA4314" w:rsidRPr="004C0BA9" w:rsidRDefault="00BA4314" w:rsidP="00BA4314"/>
    <w:tbl>
      <w:tblPr>
        <w:tblpPr w:leftFromText="141" w:rightFromText="141" w:vertAnchor="text" w:horzAnchor="margin" w:tblpXSpec="center" w:tblpY="47"/>
        <w:tblW w:w="115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89"/>
        <w:gridCol w:w="992"/>
        <w:gridCol w:w="1417"/>
        <w:gridCol w:w="2390"/>
        <w:gridCol w:w="4102"/>
      </w:tblGrid>
      <w:tr w:rsidR="00BA4314" w:rsidRPr="003155AF" w14:paraId="2419959F" w14:textId="77777777" w:rsidTr="00BA380C">
        <w:tc>
          <w:tcPr>
            <w:tcW w:w="2689" w:type="dxa"/>
            <w:shd w:val="clear" w:color="auto" w:fill="365F91" w:themeFill="accent1" w:themeFillShade="BF"/>
          </w:tcPr>
          <w:p w14:paraId="0F12B2D1" w14:textId="77777777" w:rsidR="00BA4314" w:rsidRPr="003155AF" w:rsidRDefault="00BA4314" w:rsidP="00BA4314">
            <w:pPr>
              <w:rPr>
                <w:bCs/>
                <w:color w:val="FFFFFF" w:themeColor="background1"/>
              </w:rPr>
            </w:pPr>
            <w:r w:rsidRPr="003155AF">
              <w:rPr>
                <w:bCs/>
                <w:color w:val="FFFFFF" w:themeColor="background1"/>
              </w:rPr>
              <w:t>Property</w:t>
            </w:r>
          </w:p>
        </w:tc>
        <w:tc>
          <w:tcPr>
            <w:tcW w:w="992" w:type="dxa"/>
            <w:shd w:val="clear" w:color="auto" w:fill="365F91" w:themeFill="accent1" w:themeFillShade="BF"/>
          </w:tcPr>
          <w:p w14:paraId="5B62A67C" w14:textId="77777777" w:rsidR="00BA4314" w:rsidRPr="003155AF" w:rsidRDefault="00BA4314" w:rsidP="00BA4314">
            <w:pPr>
              <w:rPr>
                <w:bCs/>
                <w:color w:val="FFFFFF" w:themeColor="background1"/>
              </w:rPr>
            </w:pPr>
            <w:r w:rsidRPr="003155AF">
              <w:rPr>
                <w:bCs/>
                <w:color w:val="FFFFFF" w:themeColor="background1"/>
              </w:rPr>
              <w:t>Type</w:t>
            </w:r>
          </w:p>
        </w:tc>
        <w:tc>
          <w:tcPr>
            <w:tcW w:w="1417" w:type="dxa"/>
            <w:shd w:val="clear" w:color="auto" w:fill="365F91" w:themeFill="accent1" w:themeFillShade="BF"/>
          </w:tcPr>
          <w:p w14:paraId="7299C37A" w14:textId="77777777" w:rsidR="00BA4314" w:rsidRPr="003155AF" w:rsidRDefault="00BA4314" w:rsidP="00BA4314">
            <w:pPr>
              <w:rPr>
                <w:bCs/>
                <w:color w:val="FFFFFF" w:themeColor="background1"/>
              </w:rPr>
            </w:pPr>
            <w:r w:rsidRPr="003155AF">
              <w:rPr>
                <w:bCs/>
                <w:color w:val="FFFFFF" w:themeColor="background1"/>
              </w:rPr>
              <w:t>Format</w:t>
            </w:r>
          </w:p>
        </w:tc>
        <w:tc>
          <w:tcPr>
            <w:tcW w:w="2390" w:type="dxa"/>
            <w:shd w:val="clear" w:color="auto" w:fill="365F91" w:themeFill="accent1" w:themeFillShade="BF"/>
          </w:tcPr>
          <w:p w14:paraId="0FED16C2" w14:textId="6FB9712C" w:rsidR="00BA4314" w:rsidRPr="003155AF" w:rsidRDefault="00BA4314" w:rsidP="00BA4314">
            <w:pPr>
              <w:rPr>
                <w:bCs/>
                <w:color w:val="FFFFFF" w:themeColor="background1"/>
              </w:rPr>
            </w:pPr>
            <w:r w:rsidRPr="003155AF">
              <w:rPr>
                <w:bCs/>
                <w:color w:val="FFFFFF" w:themeColor="background1"/>
              </w:rPr>
              <w:t>Ex</w:t>
            </w:r>
            <w:r w:rsidR="00563CAF">
              <w:rPr>
                <w:bCs/>
                <w:color w:val="FFFFFF" w:themeColor="background1"/>
              </w:rPr>
              <w:t>a</w:t>
            </w:r>
            <w:r w:rsidRPr="003155AF">
              <w:rPr>
                <w:bCs/>
                <w:color w:val="FFFFFF" w:themeColor="background1"/>
              </w:rPr>
              <w:t>mple</w:t>
            </w:r>
          </w:p>
        </w:tc>
        <w:tc>
          <w:tcPr>
            <w:tcW w:w="4102" w:type="dxa"/>
            <w:shd w:val="clear" w:color="auto" w:fill="365F91" w:themeFill="accent1" w:themeFillShade="BF"/>
          </w:tcPr>
          <w:p w14:paraId="158ED8A3" w14:textId="77777777" w:rsidR="00BA4314" w:rsidRPr="003155AF" w:rsidRDefault="00BA4314" w:rsidP="00BA4314">
            <w:pPr>
              <w:rPr>
                <w:bCs/>
                <w:color w:val="FFFFFF" w:themeColor="background1"/>
              </w:rPr>
            </w:pPr>
            <w:r w:rsidRPr="003155AF">
              <w:rPr>
                <w:bCs/>
                <w:color w:val="FFFFFF" w:themeColor="background1"/>
              </w:rPr>
              <w:t>Description</w:t>
            </w:r>
          </w:p>
        </w:tc>
      </w:tr>
      <w:tr w:rsidR="005111B3" w:rsidRPr="00651F55" w14:paraId="3FC0D3C4" w14:textId="77777777" w:rsidTr="00BA380C">
        <w:tc>
          <w:tcPr>
            <w:tcW w:w="2689" w:type="dxa"/>
          </w:tcPr>
          <w:p w14:paraId="24617C48" w14:textId="77C084F9" w:rsidR="005111B3" w:rsidRPr="00771250" w:rsidRDefault="005111B3" w:rsidP="00BA4314">
            <w:pPr>
              <w:rPr>
                <w:rFonts w:ascii="Yu Gothic Light" w:hAnsi="Yu Gothic Light"/>
                <w:color w:val="A31515"/>
                <w:sz w:val="18"/>
                <w:szCs w:val="18"/>
              </w:rPr>
            </w:pPr>
            <w:r w:rsidRPr="00771250">
              <w:rPr>
                <w:rFonts w:ascii="Yu Gothic Light" w:hAnsi="Yu Gothic Light"/>
                <w:color w:val="A31515"/>
                <w:sz w:val="18"/>
                <w:szCs w:val="18"/>
              </w:rPr>
              <w:t>offerPartnerCode</w:t>
            </w:r>
          </w:p>
        </w:tc>
        <w:tc>
          <w:tcPr>
            <w:tcW w:w="992" w:type="dxa"/>
          </w:tcPr>
          <w:p w14:paraId="4AE9A02F" w14:textId="5A829440" w:rsidR="005111B3" w:rsidRPr="003155AF" w:rsidRDefault="005111B3" w:rsidP="00BA4314">
            <w:pPr>
              <w:rPr>
                <w:bCs/>
                <w:color w:val="000000" w:themeColor="text1"/>
              </w:rPr>
            </w:pPr>
            <w:r w:rsidRPr="003155AF">
              <w:rPr>
                <w:bCs/>
                <w:color w:val="000000" w:themeColor="text1"/>
              </w:rPr>
              <w:t>String</w:t>
            </w:r>
          </w:p>
        </w:tc>
        <w:tc>
          <w:tcPr>
            <w:tcW w:w="1417" w:type="dxa"/>
          </w:tcPr>
          <w:p w14:paraId="7FB31698" w14:textId="77777777" w:rsidR="005111B3" w:rsidRPr="003155AF" w:rsidRDefault="005111B3" w:rsidP="00BA4314">
            <w:pPr>
              <w:rPr>
                <w:bCs/>
                <w:color w:val="000000" w:themeColor="text1"/>
              </w:rPr>
            </w:pPr>
          </w:p>
        </w:tc>
        <w:tc>
          <w:tcPr>
            <w:tcW w:w="2390" w:type="dxa"/>
          </w:tcPr>
          <w:p w14:paraId="1476B829" w14:textId="433800E2" w:rsidR="005111B3" w:rsidRPr="00BE287D" w:rsidRDefault="000461BE" w:rsidP="00BE287D">
            <w:pPr>
              <w:shd w:val="clear" w:color="auto" w:fill="FFFFFE"/>
              <w:spacing w:line="270" w:lineRule="atLeast"/>
              <w:rPr>
                <w:rFonts w:ascii="Yu Gothic Light" w:hAnsi="Yu Gothic Light"/>
                <w:color w:val="0451A5"/>
                <w:sz w:val="18"/>
                <w:szCs w:val="18"/>
              </w:rPr>
            </w:pPr>
            <w:r w:rsidRPr="00BE287D">
              <w:rPr>
                <w:rFonts w:ascii="Yu Gothic Light" w:hAnsi="Yu Gothic Light"/>
                <w:color w:val="0451A5"/>
                <w:sz w:val="18"/>
                <w:szCs w:val="18"/>
              </w:rPr>
              <w:t>PartnerClassicPhysicalDebitVISA</w:t>
            </w:r>
          </w:p>
        </w:tc>
        <w:tc>
          <w:tcPr>
            <w:tcW w:w="4102" w:type="dxa"/>
          </w:tcPr>
          <w:p w14:paraId="2983C8F3" w14:textId="328CF4CA" w:rsidR="005111B3" w:rsidRPr="003155AF" w:rsidRDefault="00BE287D" w:rsidP="00BA4314">
            <w:pPr>
              <w:rPr>
                <w:bCs/>
                <w:color w:val="000000" w:themeColor="text1"/>
                <w:lang w:val="en-US"/>
              </w:rPr>
            </w:pPr>
            <w:r>
              <w:rPr>
                <w:bCs/>
                <w:color w:val="000000" w:themeColor="text1"/>
                <w:lang w:val="en-US"/>
              </w:rPr>
              <w:t xml:space="preserve">The offer is provided </w:t>
            </w:r>
            <w:r w:rsidRPr="003155AF">
              <w:rPr>
                <w:bCs/>
                <w:color w:val="000000" w:themeColor="text1"/>
                <w:lang w:val="en-US"/>
              </w:rPr>
              <w:t>by S-money</w:t>
            </w:r>
            <w:r>
              <w:rPr>
                <w:bCs/>
                <w:color w:val="000000" w:themeColor="text1"/>
                <w:lang w:val="en-US"/>
              </w:rPr>
              <w:t xml:space="preserve">, it refers to a </w:t>
            </w:r>
            <w:r w:rsidR="000461BE" w:rsidRPr="003155AF">
              <w:rPr>
                <w:bCs/>
                <w:color w:val="000000" w:themeColor="text1"/>
                <w:lang w:val="en-US"/>
              </w:rPr>
              <w:t>card’s product</w:t>
            </w:r>
            <w:r>
              <w:rPr>
                <w:bCs/>
                <w:color w:val="000000" w:themeColor="text1"/>
                <w:lang w:val="en-US"/>
              </w:rPr>
              <w:t xml:space="preserve"> for a specific partner and </w:t>
            </w:r>
          </w:p>
        </w:tc>
      </w:tr>
      <w:tr w:rsidR="00DD7323" w:rsidRPr="00651F55" w14:paraId="4299B384" w14:textId="77777777" w:rsidTr="00BA380C">
        <w:tc>
          <w:tcPr>
            <w:tcW w:w="2689" w:type="dxa"/>
          </w:tcPr>
          <w:p w14:paraId="645AC729" w14:textId="6224B163" w:rsidR="00DD7323" w:rsidRPr="00771250" w:rsidRDefault="004E6A4A" w:rsidP="005111B3">
            <w:pPr>
              <w:rPr>
                <w:rFonts w:ascii="Yu Gothic Light" w:hAnsi="Yu Gothic Light"/>
                <w:color w:val="A31515"/>
                <w:sz w:val="18"/>
                <w:szCs w:val="18"/>
              </w:rPr>
            </w:pPr>
            <w:ins w:id="1119" w:author="Veillard Quentin" w:date="2021-05-04T12:22:00Z">
              <w:r w:rsidRPr="00771250">
                <w:rPr>
                  <w:rFonts w:ascii="Yu Gothic Light" w:hAnsi="Yu Gothic Light"/>
                  <w:color w:val="A31515"/>
                  <w:sz w:val="18"/>
                  <w:szCs w:val="18"/>
                </w:rPr>
                <w:t>partnerCode</w:t>
              </w:r>
            </w:ins>
            <w:del w:id="1120" w:author="Veillard Quentin" w:date="2021-05-04T12:22:00Z">
              <w:r w:rsidR="003D5B20" w:rsidRPr="00771250" w:rsidDel="004E6A4A">
                <w:rPr>
                  <w:rFonts w:ascii="Yu Gothic Light" w:hAnsi="Yu Gothic Light"/>
                  <w:color w:val="A31515"/>
                  <w:sz w:val="18"/>
                  <w:szCs w:val="18"/>
                </w:rPr>
                <w:delText>partnerCode</w:delText>
              </w:r>
            </w:del>
          </w:p>
        </w:tc>
        <w:tc>
          <w:tcPr>
            <w:tcW w:w="992" w:type="dxa"/>
          </w:tcPr>
          <w:p w14:paraId="09974BD6" w14:textId="1E661418" w:rsidR="00DD7323" w:rsidRPr="003155AF" w:rsidRDefault="003D5B20" w:rsidP="005111B3">
            <w:pPr>
              <w:rPr>
                <w:bCs/>
                <w:color w:val="000000" w:themeColor="text1"/>
              </w:rPr>
            </w:pPr>
            <w:r w:rsidRPr="003155AF">
              <w:rPr>
                <w:bCs/>
                <w:color w:val="000000" w:themeColor="text1"/>
              </w:rPr>
              <w:t>String</w:t>
            </w:r>
          </w:p>
        </w:tc>
        <w:tc>
          <w:tcPr>
            <w:tcW w:w="1417" w:type="dxa"/>
          </w:tcPr>
          <w:p w14:paraId="0C44FF5A" w14:textId="237CEC16" w:rsidR="00DD7323" w:rsidRPr="003155AF" w:rsidRDefault="003D5B20" w:rsidP="005111B3">
            <w:pPr>
              <w:rPr>
                <w:bCs/>
                <w:color w:val="000000" w:themeColor="text1"/>
              </w:rPr>
            </w:pPr>
            <w:r w:rsidRPr="003155AF">
              <w:rPr>
                <w:bCs/>
                <w:color w:val="000000" w:themeColor="text1"/>
              </w:rPr>
              <w:t>X(50)</w:t>
            </w:r>
          </w:p>
        </w:tc>
        <w:tc>
          <w:tcPr>
            <w:tcW w:w="2390" w:type="dxa"/>
          </w:tcPr>
          <w:p w14:paraId="096C4FFE" w14:textId="45C28950" w:rsidR="000461BE" w:rsidRPr="00BE287D" w:rsidRDefault="000461BE" w:rsidP="00BE287D">
            <w:pPr>
              <w:shd w:val="clear" w:color="auto" w:fill="FFFFFE"/>
              <w:spacing w:line="270" w:lineRule="atLeast"/>
              <w:rPr>
                <w:rFonts w:ascii="Yu Gothic Light" w:hAnsi="Yu Gothic Light"/>
                <w:color w:val="0451A5"/>
                <w:sz w:val="18"/>
                <w:szCs w:val="18"/>
              </w:rPr>
            </w:pPr>
            <w:r w:rsidRPr="00BE287D">
              <w:rPr>
                <w:rFonts w:ascii="Yu Gothic Light" w:hAnsi="Yu Gothic Light"/>
                <w:color w:val="0451A5"/>
                <w:sz w:val="18"/>
                <w:szCs w:val="18"/>
              </w:rPr>
              <w:t>Partner1</w:t>
            </w:r>
          </w:p>
          <w:p w14:paraId="4E04D26C" w14:textId="4AB284AD" w:rsidR="00DD7323" w:rsidRPr="00BE287D" w:rsidRDefault="00DD7323" w:rsidP="00BE287D">
            <w:pPr>
              <w:shd w:val="clear" w:color="auto" w:fill="FFFFFE"/>
              <w:spacing w:line="270" w:lineRule="atLeast"/>
              <w:rPr>
                <w:rFonts w:ascii="Yu Gothic Light" w:hAnsi="Yu Gothic Light"/>
                <w:color w:val="0451A5"/>
                <w:sz w:val="18"/>
                <w:szCs w:val="18"/>
              </w:rPr>
            </w:pPr>
          </w:p>
        </w:tc>
        <w:tc>
          <w:tcPr>
            <w:tcW w:w="4102" w:type="dxa"/>
          </w:tcPr>
          <w:p w14:paraId="2A0951F3" w14:textId="65E36D86" w:rsidR="00DD7323" w:rsidRPr="003155AF" w:rsidRDefault="000461BE" w:rsidP="005111B3">
            <w:pPr>
              <w:rPr>
                <w:bCs/>
                <w:color w:val="000000" w:themeColor="text1"/>
                <w:lang w:val="en-US"/>
              </w:rPr>
            </w:pPr>
            <w:r w:rsidRPr="003155AF">
              <w:rPr>
                <w:bCs/>
                <w:color w:val="000000" w:themeColor="text1"/>
                <w:lang w:val="en-US"/>
              </w:rPr>
              <w:t>Partner’s code provide</w:t>
            </w:r>
            <w:r w:rsidR="00A5444C">
              <w:rPr>
                <w:bCs/>
                <w:color w:val="000000" w:themeColor="text1"/>
                <w:lang w:val="en-US"/>
              </w:rPr>
              <w:t>d</w:t>
            </w:r>
            <w:r w:rsidRPr="003155AF">
              <w:rPr>
                <w:bCs/>
                <w:color w:val="000000" w:themeColor="text1"/>
                <w:lang w:val="en-US"/>
              </w:rPr>
              <w:t xml:space="preserve"> by S-money.</w:t>
            </w:r>
          </w:p>
        </w:tc>
      </w:tr>
      <w:tr w:rsidR="005111B3" w:rsidRPr="003155AF" w14:paraId="48529B21" w14:textId="77777777" w:rsidTr="00BA380C">
        <w:tc>
          <w:tcPr>
            <w:tcW w:w="2689" w:type="dxa"/>
          </w:tcPr>
          <w:p w14:paraId="65A244AD" w14:textId="1FDF0E29" w:rsidR="005111B3" w:rsidRPr="00771250" w:rsidRDefault="005111B3" w:rsidP="005111B3">
            <w:pPr>
              <w:rPr>
                <w:rFonts w:ascii="Yu Gothic Light" w:hAnsi="Yu Gothic Light"/>
                <w:color w:val="A31515"/>
                <w:sz w:val="18"/>
                <w:szCs w:val="18"/>
              </w:rPr>
            </w:pPr>
            <w:r w:rsidRPr="00771250">
              <w:rPr>
                <w:rFonts w:ascii="Yu Gothic Light" w:hAnsi="Yu Gothic Light"/>
                <w:color w:val="A31515"/>
                <w:sz w:val="18"/>
                <w:szCs w:val="18"/>
              </w:rPr>
              <w:t>holderExternalRef</w:t>
            </w:r>
          </w:p>
        </w:tc>
        <w:tc>
          <w:tcPr>
            <w:tcW w:w="992" w:type="dxa"/>
          </w:tcPr>
          <w:p w14:paraId="1D3196DD" w14:textId="17558704" w:rsidR="005111B3" w:rsidRPr="003155AF" w:rsidRDefault="005111B3" w:rsidP="005111B3">
            <w:pPr>
              <w:rPr>
                <w:bCs/>
                <w:color w:val="000000" w:themeColor="text1"/>
              </w:rPr>
            </w:pPr>
            <w:r w:rsidRPr="003155AF">
              <w:rPr>
                <w:bCs/>
                <w:color w:val="000000" w:themeColor="text1"/>
              </w:rPr>
              <w:t>String</w:t>
            </w:r>
          </w:p>
        </w:tc>
        <w:tc>
          <w:tcPr>
            <w:tcW w:w="1417" w:type="dxa"/>
          </w:tcPr>
          <w:p w14:paraId="127552FC" w14:textId="77777777" w:rsidR="005111B3" w:rsidRPr="003155AF" w:rsidRDefault="005111B3" w:rsidP="005111B3">
            <w:pPr>
              <w:rPr>
                <w:bCs/>
                <w:color w:val="000000" w:themeColor="text1"/>
              </w:rPr>
            </w:pPr>
          </w:p>
        </w:tc>
        <w:tc>
          <w:tcPr>
            <w:tcW w:w="2390" w:type="dxa"/>
          </w:tcPr>
          <w:p w14:paraId="39FD57F4" w14:textId="6493CE8F" w:rsidR="005111B3" w:rsidRPr="00BE287D" w:rsidRDefault="000461BE" w:rsidP="00BE287D">
            <w:pPr>
              <w:shd w:val="clear" w:color="auto" w:fill="FFFFFE"/>
              <w:spacing w:line="270" w:lineRule="atLeast"/>
              <w:rPr>
                <w:rFonts w:ascii="Yu Gothic Light" w:hAnsi="Yu Gothic Light"/>
                <w:color w:val="0451A5"/>
                <w:sz w:val="18"/>
                <w:szCs w:val="18"/>
              </w:rPr>
            </w:pPr>
            <w:r w:rsidRPr="00BE287D">
              <w:rPr>
                <w:rFonts w:ascii="Yu Gothic Light" w:hAnsi="Yu Gothic Light"/>
                <w:color w:val="0451A5"/>
                <w:sz w:val="18"/>
                <w:szCs w:val="18"/>
              </w:rPr>
              <w:t>CustomerX</w:t>
            </w:r>
          </w:p>
        </w:tc>
        <w:tc>
          <w:tcPr>
            <w:tcW w:w="4102" w:type="dxa"/>
          </w:tcPr>
          <w:p w14:paraId="4723ED47" w14:textId="56D19682" w:rsidR="005111B3" w:rsidRPr="003155AF" w:rsidRDefault="005111B3" w:rsidP="005111B3">
            <w:pPr>
              <w:rPr>
                <w:bCs/>
                <w:color w:val="000000" w:themeColor="text1"/>
                <w:lang w:val="en-US"/>
              </w:rPr>
            </w:pPr>
            <w:r w:rsidRPr="003155AF">
              <w:rPr>
                <w:bCs/>
                <w:color w:val="000000" w:themeColor="text1"/>
                <w:lang w:val="en-US"/>
              </w:rPr>
              <w:t>Partner’s holder reference</w:t>
            </w:r>
          </w:p>
        </w:tc>
      </w:tr>
      <w:tr w:rsidR="005111B3" w:rsidRPr="003155AF" w14:paraId="476F16E4" w14:textId="77777777" w:rsidTr="00BA380C">
        <w:tc>
          <w:tcPr>
            <w:tcW w:w="2689" w:type="dxa"/>
          </w:tcPr>
          <w:p w14:paraId="29DEBBC6" w14:textId="2ABC6C54" w:rsidR="005111B3" w:rsidRPr="00771250" w:rsidRDefault="005111B3" w:rsidP="005111B3">
            <w:pPr>
              <w:rPr>
                <w:rFonts w:ascii="Yu Gothic Light" w:hAnsi="Yu Gothic Light"/>
                <w:color w:val="A31515"/>
                <w:sz w:val="18"/>
                <w:szCs w:val="18"/>
              </w:rPr>
            </w:pPr>
            <w:r w:rsidRPr="00771250">
              <w:rPr>
                <w:rFonts w:ascii="Yu Gothic Light" w:hAnsi="Yu Gothic Light"/>
                <w:color w:val="A31515"/>
                <w:sz w:val="18"/>
                <w:szCs w:val="18"/>
              </w:rPr>
              <w:t>cardExternalRef</w:t>
            </w:r>
          </w:p>
        </w:tc>
        <w:tc>
          <w:tcPr>
            <w:tcW w:w="992" w:type="dxa"/>
          </w:tcPr>
          <w:p w14:paraId="60D66D20" w14:textId="47296C16" w:rsidR="005111B3" w:rsidRPr="003155AF" w:rsidRDefault="005111B3" w:rsidP="005111B3">
            <w:pPr>
              <w:rPr>
                <w:bCs/>
                <w:color w:val="000000" w:themeColor="text1"/>
              </w:rPr>
            </w:pPr>
            <w:r w:rsidRPr="003155AF">
              <w:rPr>
                <w:bCs/>
                <w:color w:val="000000" w:themeColor="text1"/>
              </w:rPr>
              <w:t>String</w:t>
            </w:r>
          </w:p>
        </w:tc>
        <w:tc>
          <w:tcPr>
            <w:tcW w:w="1417" w:type="dxa"/>
          </w:tcPr>
          <w:p w14:paraId="1D25486F" w14:textId="764C975C" w:rsidR="005111B3" w:rsidRPr="003155AF" w:rsidRDefault="003D5B20" w:rsidP="005111B3">
            <w:pPr>
              <w:rPr>
                <w:bCs/>
                <w:color w:val="000000" w:themeColor="text1"/>
              </w:rPr>
            </w:pPr>
            <w:r w:rsidRPr="003155AF">
              <w:rPr>
                <w:bCs/>
                <w:color w:val="000000" w:themeColor="text1"/>
              </w:rPr>
              <w:t>X(50)</w:t>
            </w:r>
          </w:p>
        </w:tc>
        <w:tc>
          <w:tcPr>
            <w:tcW w:w="2390" w:type="dxa"/>
          </w:tcPr>
          <w:p w14:paraId="3A587BB4" w14:textId="76C5EA1C" w:rsidR="000461BE" w:rsidRPr="00BE287D" w:rsidRDefault="000461BE" w:rsidP="00BE287D">
            <w:pPr>
              <w:shd w:val="clear" w:color="auto" w:fill="FFFFFE"/>
              <w:spacing w:line="270" w:lineRule="atLeast"/>
              <w:rPr>
                <w:rFonts w:ascii="Yu Gothic Light" w:hAnsi="Yu Gothic Light"/>
                <w:color w:val="0451A5"/>
                <w:sz w:val="18"/>
                <w:szCs w:val="18"/>
              </w:rPr>
            </w:pPr>
            <w:r w:rsidRPr="00BE287D">
              <w:rPr>
                <w:rFonts w:ascii="Yu Gothic Light" w:hAnsi="Yu Gothic Light"/>
                <w:color w:val="0451A5"/>
                <w:sz w:val="18"/>
                <w:szCs w:val="18"/>
              </w:rPr>
              <w:t>CustomerXCard</w:t>
            </w:r>
          </w:p>
        </w:tc>
        <w:tc>
          <w:tcPr>
            <w:tcW w:w="4102" w:type="dxa"/>
          </w:tcPr>
          <w:p w14:paraId="6F8E76C3" w14:textId="6F70FD49" w:rsidR="005111B3" w:rsidRPr="003155AF" w:rsidRDefault="00DD7323" w:rsidP="005111B3">
            <w:pPr>
              <w:rPr>
                <w:bCs/>
                <w:color w:val="000000" w:themeColor="text1"/>
                <w:lang w:val="en-US"/>
              </w:rPr>
            </w:pPr>
            <w:r w:rsidRPr="003155AF">
              <w:rPr>
                <w:bCs/>
                <w:color w:val="000000" w:themeColor="text1"/>
                <w:lang w:val="en-US"/>
              </w:rPr>
              <w:t>Parner’s Card reference</w:t>
            </w:r>
          </w:p>
        </w:tc>
      </w:tr>
      <w:tr w:rsidR="003155AF" w:rsidRPr="003155AF" w14:paraId="56619DE4" w14:textId="77777777" w:rsidTr="00BA380C">
        <w:tc>
          <w:tcPr>
            <w:tcW w:w="2689" w:type="dxa"/>
          </w:tcPr>
          <w:p w14:paraId="4A6223E1" w14:textId="18ECAC02" w:rsidR="003155AF" w:rsidRPr="00771250" w:rsidRDefault="00A5444C" w:rsidP="005111B3">
            <w:pPr>
              <w:rPr>
                <w:rFonts w:ascii="Yu Gothic Light" w:hAnsi="Yu Gothic Light"/>
                <w:color w:val="A31515"/>
                <w:sz w:val="18"/>
                <w:szCs w:val="18"/>
              </w:rPr>
            </w:pPr>
            <w:r w:rsidRPr="00771250">
              <w:rPr>
                <w:rFonts w:ascii="Yu Gothic Light" w:hAnsi="Yu Gothic Light"/>
                <w:color w:val="A31515"/>
                <w:sz w:val="18"/>
                <w:szCs w:val="18"/>
              </w:rPr>
              <w:t>e</w:t>
            </w:r>
            <w:r w:rsidR="003155AF" w:rsidRPr="00771250">
              <w:rPr>
                <w:rFonts w:ascii="Yu Gothic Light" w:hAnsi="Yu Gothic Light"/>
                <w:color w:val="A31515"/>
                <w:sz w:val="18"/>
                <w:szCs w:val="18"/>
              </w:rPr>
              <w:t>xpiryDate</w:t>
            </w:r>
          </w:p>
        </w:tc>
        <w:tc>
          <w:tcPr>
            <w:tcW w:w="992" w:type="dxa"/>
          </w:tcPr>
          <w:p w14:paraId="32074EF3" w14:textId="5C7362E1" w:rsidR="003155AF" w:rsidRPr="003155AF" w:rsidRDefault="003155AF" w:rsidP="005111B3">
            <w:pPr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String</w:t>
            </w:r>
          </w:p>
        </w:tc>
        <w:tc>
          <w:tcPr>
            <w:tcW w:w="1417" w:type="dxa"/>
          </w:tcPr>
          <w:p w14:paraId="5D6C7C71" w14:textId="49E47299" w:rsidR="003155AF" w:rsidRPr="003155AF" w:rsidRDefault="00EE46AF" w:rsidP="005111B3">
            <w:pPr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X(7)</w:t>
            </w:r>
          </w:p>
        </w:tc>
        <w:tc>
          <w:tcPr>
            <w:tcW w:w="2390" w:type="dxa"/>
          </w:tcPr>
          <w:p w14:paraId="25EEF5C9" w14:textId="13B60C7B" w:rsidR="003155AF" w:rsidRPr="00BE287D" w:rsidRDefault="003155AF" w:rsidP="00BE287D">
            <w:pPr>
              <w:shd w:val="clear" w:color="auto" w:fill="FFFFFE"/>
              <w:spacing w:line="270" w:lineRule="atLeast"/>
              <w:rPr>
                <w:rFonts w:ascii="Yu Gothic Light" w:hAnsi="Yu Gothic Light"/>
                <w:color w:val="0451A5"/>
                <w:sz w:val="18"/>
                <w:szCs w:val="18"/>
              </w:rPr>
            </w:pPr>
            <w:r w:rsidRPr="00BE287D">
              <w:rPr>
                <w:rFonts w:ascii="Yu Gothic Light" w:hAnsi="Yu Gothic Light"/>
                <w:color w:val="0451A5"/>
                <w:sz w:val="18"/>
                <w:szCs w:val="18"/>
              </w:rPr>
              <w:t>01/2023</w:t>
            </w:r>
          </w:p>
        </w:tc>
        <w:tc>
          <w:tcPr>
            <w:tcW w:w="4102" w:type="dxa"/>
          </w:tcPr>
          <w:p w14:paraId="5B57E7B9" w14:textId="28D6B9D3" w:rsidR="003155AF" w:rsidRPr="003155AF" w:rsidRDefault="00EE46AF" w:rsidP="005111B3">
            <w:pPr>
              <w:rPr>
                <w:bCs/>
                <w:color w:val="000000" w:themeColor="text1"/>
                <w:lang w:val="en-US"/>
              </w:rPr>
            </w:pPr>
            <w:r>
              <w:rPr>
                <w:bCs/>
                <w:color w:val="000000" w:themeColor="text1"/>
                <w:lang w:val="en-US"/>
              </w:rPr>
              <w:t xml:space="preserve">Card expiry date </w:t>
            </w:r>
          </w:p>
        </w:tc>
      </w:tr>
      <w:tr w:rsidR="005111B3" w:rsidRPr="00651F55" w14:paraId="37427C7A" w14:textId="77777777" w:rsidTr="00BA380C">
        <w:tc>
          <w:tcPr>
            <w:tcW w:w="2689" w:type="dxa"/>
          </w:tcPr>
          <w:p w14:paraId="0F3DD751" w14:textId="52F6A138" w:rsidR="005111B3" w:rsidRPr="00771250" w:rsidRDefault="005111B3" w:rsidP="005111B3">
            <w:pPr>
              <w:rPr>
                <w:rFonts w:ascii="Yu Gothic Light" w:hAnsi="Yu Gothic Light"/>
                <w:color w:val="A31515"/>
                <w:sz w:val="18"/>
                <w:szCs w:val="18"/>
              </w:rPr>
            </w:pPr>
            <w:r w:rsidRPr="00771250">
              <w:rPr>
                <w:rFonts w:ascii="Yu Gothic Light" w:hAnsi="Yu Gothic Light"/>
                <w:color w:val="A31515"/>
                <w:sz w:val="18"/>
                <w:szCs w:val="18"/>
              </w:rPr>
              <w:t>visualCodeSelected</w:t>
            </w:r>
          </w:p>
        </w:tc>
        <w:tc>
          <w:tcPr>
            <w:tcW w:w="992" w:type="dxa"/>
          </w:tcPr>
          <w:p w14:paraId="5279F5CC" w14:textId="1B245459" w:rsidR="005111B3" w:rsidRPr="003155AF" w:rsidRDefault="005111B3" w:rsidP="005111B3">
            <w:pPr>
              <w:rPr>
                <w:bCs/>
                <w:color w:val="000000" w:themeColor="text1"/>
              </w:rPr>
            </w:pPr>
            <w:r w:rsidRPr="003155AF">
              <w:rPr>
                <w:bCs/>
                <w:color w:val="000000" w:themeColor="text1"/>
              </w:rPr>
              <w:t>String</w:t>
            </w:r>
          </w:p>
        </w:tc>
        <w:tc>
          <w:tcPr>
            <w:tcW w:w="1417" w:type="dxa"/>
          </w:tcPr>
          <w:p w14:paraId="2BD775DE" w14:textId="2FA00AD7" w:rsidR="005111B3" w:rsidRPr="003155AF" w:rsidRDefault="003D5B20" w:rsidP="005111B3">
            <w:pPr>
              <w:rPr>
                <w:bCs/>
                <w:color w:val="000000" w:themeColor="text1"/>
              </w:rPr>
            </w:pPr>
            <w:r w:rsidRPr="003155AF">
              <w:rPr>
                <w:bCs/>
                <w:color w:val="000000" w:themeColor="text1"/>
              </w:rPr>
              <w:t>X(</w:t>
            </w:r>
            <w:r w:rsidR="00EE46AF">
              <w:rPr>
                <w:bCs/>
                <w:color w:val="000000" w:themeColor="text1"/>
              </w:rPr>
              <w:t>4</w:t>
            </w:r>
            <w:r w:rsidRPr="003155AF">
              <w:rPr>
                <w:bCs/>
                <w:color w:val="000000" w:themeColor="text1"/>
              </w:rPr>
              <w:t>)</w:t>
            </w:r>
          </w:p>
        </w:tc>
        <w:tc>
          <w:tcPr>
            <w:tcW w:w="2390" w:type="dxa"/>
          </w:tcPr>
          <w:p w14:paraId="03D18890" w14:textId="4DEEE746" w:rsidR="005111B3" w:rsidRPr="00BE287D" w:rsidRDefault="000461BE" w:rsidP="005111B3">
            <w:pPr>
              <w:rPr>
                <w:rFonts w:ascii="Yu Gothic Light" w:hAnsi="Yu Gothic Light"/>
                <w:color w:val="0451A5"/>
                <w:sz w:val="18"/>
                <w:szCs w:val="18"/>
              </w:rPr>
            </w:pPr>
            <w:r w:rsidRPr="00BE287D">
              <w:rPr>
                <w:rFonts w:ascii="Yu Gothic Light" w:hAnsi="Yu Gothic Light"/>
                <w:color w:val="0451A5"/>
                <w:sz w:val="18"/>
                <w:szCs w:val="18"/>
              </w:rPr>
              <w:t>VSPV</w:t>
            </w:r>
          </w:p>
        </w:tc>
        <w:tc>
          <w:tcPr>
            <w:tcW w:w="4102" w:type="dxa"/>
          </w:tcPr>
          <w:p w14:paraId="1870B7A9" w14:textId="6497AA32" w:rsidR="005111B3" w:rsidRPr="003155AF" w:rsidRDefault="00DD7323" w:rsidP="005111B3">
            <w:pPr>
              <w:rPr>
                <w:bCs/>
                <w:color w:val="000000" w:themeColor="text1"/>
                <w:lang w:val="en-US"/>
              </w:rPr>
            </w:pPr>
            <w:r w:rsidRPr="003155AF">
              <w:rPr>
                <w:bCs/>
                <w:color w:val="000000" w:themeColor="text1"/>
                <w:lang w:val="en-US"/>
              </w:rPr>
              <w:t>Visual code selected between various value</w:t>
            </w:r>
            <w:r w:rsidR="00BE287D">
              <w:rPr>
                <w:bCs/>
                <w:color w:val="000000" w:themeColor="text1"/>
                <w:lang w:val="en-US"/>
              </w:rPr>
              <w:t>s</w:t>
            </w:r>
            <w:r w:rsidRPr="003155AF">
              <w:rPr>
                <w:bCs/>
                <w:color w:val="000000" w:themeColor="text1"/>
                <w:lang w:val="en-US"/>
              </w:rPr>
              <w:t xml:space="preserve"> provided by S-money. </w:t>
            </w:r>
          </w:p>
        </w:tc>
      </w:tr>
      <w:tr w:rsidR="005111B3" w:rsidRPr="00651F55" w14:paraId="25271D65" w14:textId="77777777" w:rsidTr="00BA380C">
        <w:tc>
          <w:tcPr>
            <w:tcW w:w="2689" w:type="dxa"/>
          </w:tcPr>
          <w:p w14:paraId="1AD0A4F7" w14:textId="56EE410D" w:rsidR="005111B3" w:rsidRPr="00771250" w:rsidRDefault="005111B3" w:rsidP="005111B3">
            <w:pPr>
              <w:rPr>
                <w:rFonts w:ascii="Yu Gothic Light" w:hAnsi="Yu Gothic Light"/>
                <w:color w:val="A31515"/>
                <w:sz w:val="18"/>
                <w:szCs w:val="18"/>
              </w:rPr>
            </w:pPr>
            <w:r w:rsidRPr="00771250">
              <w:rPr>
                <w:rFonts w:ascii="Yu Gothic Light" w:hAnsi="Yu Gothic Light"/>
                <w:color w:val="A31515"/>
                <w:sz w:val="18"/>
                <w:szCs w:val="18"/>
              </w:rPr>
              <w:t>label</w:t>
            </w:r>
          </w:p>
        </w:tc>
        <w:tc>
          <w:tcPr>
            <w:tcW w:w="992" w:type="dxa"/>
          </w:tcPr>
          <w:p w14:paraId="51556069" w14:textId="5BC49154" w:rsidR="005111B3" w:rsidRPr="003155AF" w:rsidRDefault="005111B3" w:rsidP="005111B3">
            <w:pPr>
              <w:rPr>
                <w:bCs/>
                <w:color w:val="000000" w:themeColor="text1"/>
              </w:rPr>
            </w:pPr>
            <w:r w:rsidRPr="003155AF">
              <w:rPr>
                <w:bCs/>
                <w:color w:val="000000" w:themeColor="text1"/>
              </w:rPr>
              <w:t>String</w:t>
            </w:r>
          </w:p>
        </w:tc>
        <w:tc>
          <w:tcPr>
            <w:tcW w:w="1417" w:type="dxa"/>
          </w:tcPr>
          <w:p w14:paraId="53607D53" w14:textId="375C39F4" w:rsidR="005111B3" w:rsidRPr="003155AF" w:rsidRDefault="003155AF" w:rsidP="005111B3">
            <w:pPr>
              <w:rPr>
                <w:bCs/>
                <w:color w:val="000000" w:themeColor="text1"/>
              </w:rPr>
            </w:pPr>
            <w:r w:rsidRPr="003155AF">
              <w:rPr>
                <w:bCs/>
                <w:color w:val="000000" w:themeColor="text1"/>
              </w:rPr>
              <w:t>X(50)</w:t>
            </w:r>
          </w:p>
        </w:tc>
        <w:tc>
          <w:tcPr>
            <w:tcW w:w="2390" w:type="dxa"/>
          </w:tcPr>
          <w:p w14:paraId="37B4C98C" w14:textId="250C0DB3" w:rsidR="005111B3" w:rsidRPr="00BE287D" w:rsidRDefault="000461BE" w:rsidP="005111B3">
            <w:pPr>
              <w:rPr>
                <w:rFonts w:ascii="Yu Gothic Light" w:hAnsi="Yu Gothic Light"/>
                <w:color w:val="0451A5"/>
                <w:sz w:val="18"/>
                <w:szCs w:val="18"/>
              </w:rPr>
            </w:pPr>
            <w:r w:rsidRPr="00BE287D">
              <w:rPr>
                <w:rFonts w:ascii="Yu Gothic Light" w:hAnsi="Yu Gothic Light"/>
                <w:color w:val="0451A5"/>
                <w:sz w:val="18"/>
                <w:szCs w:val="18"/>
              </w:rPr>
              <w:t>MyCard1</w:t>
            </w:r>
          </w:p>
        </w:tc>
        <w:tc>
          <w:tcPr>
            <w:tcW w:w="4102" w:type="dxa"/>
          </w:tcPr>
          <w:p w14:paraId="2DA4C505" w14:textId="41B9157F" w:rsidR="005111B3" w:rsidRPr="003155AF" w:rsidRDefault="00DD7323" w:rsidP="005111B3">
            <w:pPr>
              <w:rPr>
                <w:bCs/>
                <w:color w:val="000000" w:themeColor="text1"/>
                <w:lang w:val="en-US"/>
              </w:rPr>
            </w:pPr>
            <w:r w:rsidRPr="003155AF">
              <w:rPr>
                <w:bCs/>
                <w:color w:val="000000" w:themeColor="text1"/>
                <w:lang w:val="en-US"/>
              </w:rPr>
              <w:t>Label</w:t>
            </w:r>
            <w:r w:rsidR="00BE287D">
              <w:rPr>
                <w:bCs/>
                <w:color w:val="000000" w:themeColor="text1"/>
                <w:lang w:val="en-US"/>
              </w:rPr>
              <w:t xml:space="preserve"> of the card (</w:t>
            </w:r>
            <w:r w:rsidRPr="003155AF">
              <w:rPr>
                <w:bCs/>
                <w:color w:val="000000" w:themeColor="text1"/>
                <w:lang w:val="en-US"/>
              </w:rPr>
              <w:t>provided by the partner</w:t>
            </w:r>
            <w:r w:rsidR="00BE287D">
              <w:rPr>
                <w:bCs/>
                <w:color w:val="000000" w:themeColor="text1"/>
                <w:lang w:val="en-US"/>
              </w:rPr>
              <w:t>)</w:t>
            </w:r>
          </w:p>
        </w:tc>
      </w:tr>
      <w:tr w:rsidR="005111B3" w:rsidRPr="003155AF" w14:paraId="3BAF4B73" w14:textId="77777777" w:rsidTr="00BA380C">
        <w:tc>
          <w:tcPr>
            <w:tcW w:w="2689" w:type="dxa"/>
          </w:tcPr>
          <w:p w14:paraId="69B35BA9" w14:textId="4C44EA48" w:rsidR="005111B3" w:rsidRPr="00771250" w:rsidRDefault="005111B3" w:rsidP="005111B3">
            <w:pPr>
              <w:rPr>
                <w:rFonts w:ascii="Yu Gothic Light" w:hAnsi="Yu Gothic Light"/>
                <w:color w:val="A31515"/>
                <w:sz w:val="18"/>
                <w:szCs w:val="18"/>
              </w:rPr>
            </w:pPr>
            <w:r w:rsidRPr="00771250">
              <w:rPr>
                <w:rFonts w:ascii="Yu Gothic Light" w:hAnsi="Yu Gothic Light"/>
                <w:color w:val="A31515"/>
                <w:sz w:val="18"/>
                <w:szCs w:val="18"/>
              </w:rPr>
              <w:t>wishPin</w:t>
            </w:r>
          </w:p>
        </w:tc>
        <w:tc>
          <w:tcPr>
            <w:tcW w:w="992" w:type="dxa"/>
          </w:tcPr>
          <w:p w14:paraId="20D04A06" w14:textId="00408462" w:rsidR="005111B3" w:rsidRPr="003155AF" w:rsidRDefault="005111B3" w:rsidP="00BA4314">
            <w:pPr>
              <w:rPr>
                <w:bCs/>
                <w:color w:val="000000" w:themeColor="text1"/>
              </w:rPr>
            </w:pPr>
            <w:r w:rsidRPr="003155AF">
              <w:rPr>
                <w:bCs/>
              </w:rPr>
              <w:t>bool</w:t>
            </w:r>
          </w:p>
        </w:tc>
        <w:tc>
          <w:tcPr>
            <w:tcW w:w="1417" w:type="dxa"/>
          </w:tcPr>
          <w:p w14:paraId="64B83940" w14:textId="40DE1A48" w:rsidR="005111B3" w:rsidRPr="003155AF" w:rsidRDefault="00771250" w:rsidP="00BA4314">
            <w:pPr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t</w:t>
            </w:r>
            <w:r w:rsidR="00311F27" w:rsidRPr="003155AF">
              <w:rPr>
                <w:bCs/>
                <w:color w:val="000000" w:themeColor="text1"/>
              </w:rPr>
              <w:t>rue/ false</w:t>
            </w:r>
          </w:p>
          <w:p w14:paraId="71B483AC" w14:textId="0CC408CD" w:rsidR="00311F27" w:rsidRPr="003155AF" w:rsidRDefault="00311F27" w:rsidP="00BA4314">
            <w:pPr>
              <w:rPr>
                <w:bCs/>
                <w:color w:val="000000" w:themeColor="text1"/>
              </w:rPr>
            </w:pPr>
          </w:p>
        </w:tc>
        <w:tc>
          <w:tcPr>
            <w:tcW w:w="2390" w:type="dxa"/>
          </w:tcPr>
          <w:p w14:paraId="352C3FDE" w14:textId="03B37F72" w:rsidR="005111B3" w:rsidRPr="00BE287D" w:rsidRDefault="00EE46AF" w:rsidP="00BA4314">
            <w:pPr>
              <w:rPr>
                <w:rFonts w:ascii="Yu Gothic Light" w:hAnsi="Yu Gothic Light"/>
                <w:color w:val="0451A5"/>
                <w:sz w:val="18"/>
                <w:szCs w:val="18"/>
              </w:rPr>
            </w:pPr>
            <w:r w:rsidRPr="00BE287D">
              <w:rPr>
                <w:rFonts w:ascii="Yu Gothic Light" w:hAnsi="Yu Gothic Light"/>
                <w:color w:val="0451A5"/>
                <w:sz w:val="18"/>
                <w:szCs w:val="18"/>
              </w:rPr>
              <w:t>false</w:t>
            </w:r>
          </w:p>
        </w:tc>
        <w:tc>
          <w:tcPr>
            <w:tcW w:w="4102" w:type="dxa"/>
          </w:tcPr>
          <w:p w14:paraId="52FD1F98" w14:textId="7CDA4FEC" w:rsidR="00DD7323" w:rsidRPr="003155AF" w:rsidRDefault="00DD7323" w:rsidP="00DD7323">
            <w:pPr>
              <w:rPr>
                <w:bCs/>
                <w:lang w:val="en-US"/>
              </w:rPr>
            </w:pPr>
            <w:r w:rsidRPr="003155AF">
              <w:rPr>
                <w:bCs/>
                <w:lang w:val="en-US"/>
              </w:rPr>
              <w:t>Flag to specify if we use wishPIN or random PIN</w:t>
            </w:r>
            <w:r w:rsidR="00E83FB5">
              <w:rPr>
                <w:bCs/>
                <w:lang w:val="en-US"/>
              </w:rPr>
              <w:t>:</w:t>
            </w:r>
          </w:p>
          <w:p w14:paraId="53B1E6AE" w14:textId="62A36B76" w:rsidR="00DD7323" w:rsidRPr="003155AF" w:rsidRDefault="00E83FB5" w:rsidP="00DD7323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true</w:t>
            </w:r>
            <w:r w:rsidR="00DD7323" w:rsidRPr="003155AF">
              <w:rPr>
                <w:bCs/>
                <w:lang w:val="en-US"/>
              </w:rPr>
              <w:t>=WishPin</w:t>
            </w:r>
          </w:p>
          <w:p w14:paraId="7D9AEE27" w14:textId="284C00F1" w:rsidR="005111B3" w:rsidRPr="003155AF" w:rsidRDefault="00E83FB5" w:rsidP="00DD7323">
            <w:pPr>
              <w:rPr>
                <w:bCs/>
                <w:color w:val="000000" w:themeColor="text1"/>
                <w:lang w:val="en-US"/>
              </w:rPr>
            </w:pPr>
            <w:r>
              <w:rPr>
                <w:bCs/>
                <w:lang w:val="en-US"/>
              </w:rPr>
              <w:t>false</w:t>
            </w:r>
            <w:r w:rsidR="00DD7323" w:rsidRPr="003155AF">
              <w:rPr>
                <w:bCs/>
                <w:lang w:val="en-US"/>
              </w:rPr>
              <w:t>=RandomPin</w:t>
            </w:r>
          </w:p>
        </w:tc>
      </w:tr>
      <w:tr w:rsidR="00D14439" w:rsidRPr="00651F55" w14:paraId="17C29A4E" w14:textId="77777777" w:rsidTr="00BA380C">
        <w:tc>
          <w:tcPr>
            <w:tcW w:w="2689" w:type="dxa"/>
          </w:tcPr>
          <w:p w14:paraId="61DF2DFB" w14:textId="5FC38AE1" w:rsidR="00D14439" w:rsidRPr="00771250" w:rsidRDefault="00D14439" w:rsidP="00D14439">
            <w:pPr>
              <w:rPr>
                <w:rFonts w:ascii="Yu Gothic Light" w:hAnsi="Yu Gothic Light"/>
                <w:color w:val="A31515"/>
                <w:sz w:val="18"/>
                <w:szCs w:val="18"/>
              </w:rPr>
            </w:pPr>
            <w:r w:rsidRPr="00771250">
              <w:rPr>
                <w:rFonts w:ascii="Yu Gothic Light" w:hAnsi="Yu Gothic Light"/>
                <w:color w:val="A31515"/>
                <w:sz w:val="18"/>
                <w:szCs w:val="18"/>
              </w:rPr>
              <w:t>isAlphaTest</w:t>
            </w:r>
          </w:p>
        </w:tc>
        <w:tc>
          <w:tcPr>
            <w:tcW w:w="992" w:type="dxa"/>
          </w:tcPr>
          <w:p w14:paraId="49F3D9EA" w14:textId="5509E95A" w:rsidR="00D14439" w:rsidRPr="003155AF" w:rsidRDefault="00D14439" w:rsidP="00D14439">
            <w:pPr>
              <w:rPr>
                <w:bCs/>
              </w:rPr>
            </w:pPr>
            <w:r w:rsidRPr="003155AF">
              <w:rPr>
                <w:bCs/>
              </w:rPr>
              <w:t>bool</w:t>
            </w:r>
          </w:p>
        </w:tc>
        <w:tc>
          <w:tcPr>
            <w:tcW w:w="1417" w:type="dxa"/>
          </w:tcPr>
          <w:p w14:paraId="58009C4F" w14:textId="77C6D5A2" w:rsidR="00D14439" w:rsidRPr="003155AF" w:rsidRDefault="00771250" w:rsidP="00D14439">
            <w:pPr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t</w:t>
            </w:r>
            <w:r w:rsidR="00D14439" w:rsidRPr="003155AF">
              <w:rPr>
                <w:bCs/>
                <w:color w:val="000000" w:themeColor="text1"/>
              </w:rPr>
              <w:t>rue/ false</w:t>
            </w:r>
          </w:p>
          <w:p w14:paraId="2AFBB6C8" w14:textId="77777777" w:rsidR="00D14439" w:rsidRPr="003155AF" w:rsidRDefault="00D14439" w:rsidP="00D14439">
            <w:pPr>
              <w:rPr>
                <w:bCs/>
                <w:color w:val="000000" w:themeColor="text1"/>
              </w:rPr>
            </w:pPr>
          </w:p>
        </w:tc>
        <w:tc>
          <w:tcPr>
            <w:tcW w:w="2390" w:type="dxa"/>
          </w:tcPr>
          <w:p w14:paraId="159FE928" w14:textId="2C5E1AFA" w:rsidR="00D14439" w:rsidRPr="00BE287D" w:rsidRDefault="00EE46AF" w:rsidP="00D14439">
            <w:pPr>
              <w:rPr>
                <w:rFonts w:ascii="Yu Gothic Light" w:hAnsi="Yu Gothic Light"/>
                <w:color w:val="0451A5"/>
                <w:sz w:val="18"/>
                <w:szCs w:val="18"/>
              </w:rPr>
            </w:pPr>
            <w:r w:rsidRPr="00BE287D">
              <w:rPr>
                <w:rFonts w:ascii="Yu Gothic Light" w:hAnsi="Yu Gothic Light"/>
                <w:color w:val="0451A5"/>
                <w:sz w:val="18"/>
                <w:szCs w:val="18"/>
              </w:rPr>
              <w:t>true</w:t>
            </w:r>
          </w:p>
        </w:tc>
        <w:tc>
          <w:tcPr>
            <w:tcW w:w="4102" w:type="dxa"/>
          </w:tcPr>
          <w:p w14:paraId="32C0567C" w14:textId="67EF4F57" w:rsidR="00D14439" w:rsidRPr="003155AF" w:rsidRDefault="00D14439" w:rsidP="00D14439">
            <w:pPr>
              <w:rPr>
                <w:bCs/>
                <w:lang w:val="en-US"/>
              </w:rPr>
            </w:pPr>
            <w:r w:rsidRPr="003155AF">
              <w:rPr>
                <w:bCs/>
                <w:lang w:val="en-US"/>
              </w:rPr>
              <w:t xml:space="preserve">Indicated if </w:t>
            </w:r>
            <w:r w:rsidR="00E83FB5">
              <w:rPr>
                <w:bCs/>
                <w:lang w:val="en-US"/>
              </w:rPr>
              <w:t xml:space="preserve">the </w:t>
            </w:r>
            <w:r w:rsidRPr="003155AF">
              <w:rPr>
                <w:bCs/>
                <w:lang w:val="en-US"/>
              </w:rPr>
              <w:t xml:space="preserve">card is an Alphatest card or not. </w:t>
            </w:r>
            <w:r w:rsidR="00E83FB5">
              <w:rPr>
                <w:bCs/>
                <w:lang w:val="en-US"/>
              </w:rPr>
              <w:t>This parameter is defined in the offer</w:t>
            </w:r>
            <w:r w:rsidRPr="003155AF">
              <w:rPr>
                <w:bCs/>
                <w:lang w:val="en-US"/>
              </w:rPr>
              <w:t xml:space="preserve"> </w:t>
            </w:r>
            <w:r w:rsidR="00E83FB5">
              <w:rPr>
                <w:bCs/>
                <w:lang w:val="en-US"/>
              </w:rPr>
              <w:t xml:space="preserve">(by </w:t>
            </w:r>
            <w:r w:rsidRPr="003155AF">
              <w:rPr>
                <w:bCs/>
                <w:lang w:val="en-US"/>
              </w:rPr>
              <w:t>S-money</w:t>
            </w:r>
            <w:r w:rsidR="00E83FB5">
              <w:rPr>
                <w:bCs/>
                <w:lang w:val="en-US"/>
              </w:rPr>
              <w:t>)</w:t>
            </w:r>
            <w:r w:rsidRPr="003155AF">
              <w:rPr>
                <w:bCs/>
                <w:lang w:val="en-US"/>
              </w:rPr>
              <w:t xml:space="preserve"> </w:t>
            </w:r>
          </w:p>
        </w:tc>
      </w:tr>
      <w:tr w:rsidR="003746A7" w:rsidRPr="00CB6C14" w14:paraId="72D47765" w14:textId="77777777" w:rsidTr="00BA380C">
        <w:tc>
          <w:tcPr>
            <w:tcW w:w="2689" w:type="dxa"/>
          </w:tcPr>
          <w:p w14:paraId="3730AD41" w14:textId="0ACE800F" w:rsidR="003746A7" w:rsidRPr="00771250" w:rsidRDefault="003746A7" w:rsidP="6D4A5DFE">
            <w:pPr>
              <w:rPr>
                <w:rFonts w:ascii="Yu Gothic Light" w:hAnsi="Yu Gothic Light"/>
                <w:color w:val="A31515"/>
                <w:sz w:val="18"/>
                <w:szCs w:val="18"/>
              </w:rPr>
            </w:pPr>
            <w:r>
              <w:rPr>
                <w:rFonts w:ascii="Yu Gothic Light" w:hAnsi="Yu Gothic Light"/>
                <w:color w:val="A31515"/>
                <w:sz w:val="18"/>
                <w:szCs w:val="18"/>
              </w:rPr>
              <w:t>isNfcActivated</w:t>
            </w:r>
          </w:p>
        </w:tc>
        <w:tc>
          <w:tcPr>
            <w:tcW w:w="992" w:type="dxa"/>
          </w:tcPr>
          <w:p w14:paraId="61736270" w14:textId="007FD715" w:rsidR="003746A7" w:rsidRPr="003155AF" w:rsidRDefault="003746A7" w:rsidP="00BA4314">
            <w:pPr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Bool</w:t>
            </w:r>
          </w:p>
        </w:tc>
        <w:tc>
          <w:tcPr>
            <w:tcW w:w="1417" w:type="dxa"/>
          </w:tcPr>
          <w:p w14:paraId="22945C00" w14:textId="4BD667CB" w:rsidR="003746A7" w:rsidRPr="003155AF" w:rsidRDefault="003746A7" w:rsidP="00BA4314">
            <w:pPr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True/false/ Null</w:t>
            </w:r>
          </w:p>
        </w:tc>
        <w:tc>
          <w:tcPr>
            <w:tcW w:w="2390" w:type="dxa"/>
          </w:tcPr>
          <w:p w14:paraId="309A2266" w14:textId="269FB1F3" w:rsidR="003746A7" w:rsidRPr="003155AF" w:rsidRDefault="003746A7" w:rsidP="00E83FB5">
            <w:pPr>
              <w:rPr>
                <w:bCs/>
                <w:color w:val="000000" w:themeColor="text1"/>
                <w:lang w:val="en-GB"/>
              </w:rPr>
            </w:pPr>
            <w:r w:rsidRPr="00BE287D">
              <w:rPr>
                <w:rFonts w:ascii="Yu Gothic Light" w:hAnsi="Yu Gothic Light"/>
                <w:color w:val="0451A5"/>
                <w:sz w:val="18"/>
                <w:szCs w:val="18"/>
              </w:rPr>
              <w:t>true</w:t>
            </w:r>
          </w:p>
        </w:tc>
        <w:tc>
          <w:tcPr>
            <w:tcW w:w="4102" w:type="dxa"/>
          </w:tcPr>
          <w:p w14:paraId="242677F3" w14:textId="34E65F62" w:rsidR="003746A7" w:rsidRPr="00E83FB5" w:rsidRDefault="003746A7" w:rsidP="00454390">
            <w:pPr>
              <w:rPr>
                <w:b/>
                <w:color w:val="000000" w:themeColor="text1"/>
                <w:lang w:val="en-GB"/>
              </w:rPr>
            </w:pPr>
            <w:r w:rsidRPr="00772893">
              <w:rPr>
                <w:color w:val="000000"/>
                <w:lang w:val="en-US"/>
              </w:rPr>
              <w:t xml:space="preserve">0= </w:t>
            </w:r>
            <w:r>
              <w:rPr>
                <w:color w:val="000000"/>
                <w:lang w:val="en-US"/>
              </w:rPr>
              <w:t>isNfcActivated</w:t>
            </w:r>
            <w:r w:rsidRPr="00772893">
              <w:rPr>
                <w:color w:val="000000"/>
                <w:lang w:val="en-US"/>
              </w:rPr>
              <w:t xml:space="preserve"> is false </w:t>
            </w:r>
            <w:r>
              <w:rPr>
                <w:color w:val="000000"/>
                <w:lang w:val="en-US"/>
              </w:rPr>
              <w:t>available on a client offer that allow it.</w:t>
            </w:r>
            <w:r w:rsidRPr="00772893">
              <w:rPr>
                <w:color w:val="000000"/>
                <w:lang w:val="en-US"/>
              </w:rPr>
              <w:br/>
              <w:t xml:space="preserve">1 = </w:t>
            </w:r>
            <w:r>
              <w:rPr>
                <w:color w:val="000000"/>
                <w:lang w:val="en-US"/>
              </w:rPr>
              <w:t>isNfcActivated</w:t>
            </w:r>
            <w:r w:rsidRPr="00772893">
              <w:rPr>
                <w:color w:val="000000"/>
                <w:lang w:val="en-US"/>
              </w:rPr>
              <w:t xml:space="preserve"> is true</w:t>
            </w:r>
            <w:r>
              <w:rPr>
                <w:color w:val="000000"/>
                <w:lang w:val="en-US"/>
              </w:rPr>
              <w:t xml:space="preserve"> available on a client offer that allow it.</w:t>
            </w:r>
            <w:r w:rsidRPr="00772893">
              <w:rPr>
                <w:color w:val="000000"/>
                <w:lang w:val="en-US"/>
              </w:rPr>
              <w:br/>
              <w:t>Null= Always Null for virtual card</w:t>
            </w:r>
          </w:p>
        </w:tc>
      </w:tr>
      <w:tr w:rsidR="00D14439" w:rsidRPr="00CB6C14" w14:paraId="561C1C5E" w14:textId="77777777" w:rsidTr="00BA380C">
        <w:tc>
          <w:tcPr>
            <w:tcW w:w="2689" w:type="dxa"/>
          </w:tcPr>
          <w:p w14:paraId="2423341C" w14:textId="0CDB3EDC" w:rsidR="00D14439" w:rsidRPr="00771250" w:rsidRDefault="742C034F" w:rsidP="6D4A5DFE">
            <w:pPr>
              <w:rPr>
                <w:rFonts w:ascii="Yu Gothic Light" w:hAnsi="Yu Gothic Light"/>
                <w:color w:val="A31515"/>
                <w:sz w:val="18"/>
                <w:szCs w:val="18"/>
              </w:rPr>
            </w:pPr>
            <w:r w:rsidRPr="00771250">
              <w:rPr>
                <w:rFonts w:ascii="Yu Gothic Light" w:hAnsi="Yu Gothic Light"/>
                <w:color w:val="A31515"/>
                <w:sz w:val="18"/>
                <w:szCs w:val="18"/>
              </w:rPr>
              <w:t>s</w:t>
            </w:r>
            <w:r w:rsidR="00D14439" w:rsidRPr="00771250">
              <w:rPr>
                <w:rFonts w:ascii="Yu Gothic Light" w:hAnsi="Yu Gothic Light"/>
                <w:color w:val="A31515"/>
                <w:sz w:val="18"/>
                <w:szCs w:val="18"/>
              </w:rPr>
              <w:t>tatus</w:t>
            </w:r>
            <w:r w:rsidR="00F5265C" w:rsidRPr="00771250">
              <w:rPr>
                <w:rFonts w:ascii="Yu Gothic Light" w:hAnsi="Yu Gothic Light"/>
                <w:color w:val="A31515"/>
                <w:sz w:val="18"/>
                <w:szCs w:val="18"/>
              </w:rPr>
              <w:t xml:space="preserve"> (cf.</w:t>
            </w:r>
            <w:r w:rsidR="004A136C" w:rsidRPr="00771250">
              <w:rPr>
                <w:rFonts w:ascii="Yu Gothic Light" w:hAnsi="Yu Gothic Light"/>
                <w:color w:val="A31515"/>
                <w:sz w:val="18"/>
                <w:szCs w:val="18"/>
              </w:rPr>
              <w:fldChar w:fldCharType="begin"/>
            </w:r>
            <w:r w:rsidR="004A136C" w:rsidRPr="00771250">
              <w:rPr>
                <w:rFonts w:ascii="Yu Gothic Light" w:hAnsi="Yu Gothic Light"/>
                <w:color w:val="A31515"/>
                <w:sz w:val="18"/>
                <w:szCs w:val="18"/>
              </w:rPr>
              <w:instrText xml:space="preserve"> REF _Ref51850498 \r \h </w:instrText>
            </w:r>
            <w:r w:rsidR="004C0BA9" w:rsidRPr="00771250">
              <w:rPr>
                <w:rFonts w:ascii="Yu Gothic Light" w:hAnsi="Yu Gothic Light"/>
                <w:color w:val="A31515"/>
                <w:sz w:val="18"/>
                <w:szCs w:val="18"/>
              </w:rPr>
              <w:instrText xml:space="preserve"> \* MERGEFORMAT </w:instrText>
            </w:r>
            <w:r w:rsidR="004A136C" w:rsidRPr="00771250">
              <w:rPr>
                <w:rFonts w:ascii="Yu Gothic Light" w:hAnsi="Yu Gothic Light"/>
                <w:color w:val="A31515"/>
                <w:sz w:val="18"/>
                <w:szCs w:val="18"/>
              </w:rPr>
            </w:r>
            <w:r w:rsidR="004A136C" w:rsidRPr="00771250">
              <w:rPr>
                <w:rFonts w:ascii="Yu Gothic Light" w:hAnsi="Yu Gothic Light"/>
                <w:color w:val="A31515"/>
                <w:sz w:val="18"/>
                <w:szCs w:val="18"/>
              </w:rPr>
              <w:fldChar w:fldCharType="separate"/>
            </w:r>
            <w:r w:rsidR="00412B77">
              <w:rPr>
                <w:rFonts w:ascii="Yu Gothic Light" w:hAnsi="Yu Gothic Light"/>
                <w:color w:val="A31515"/>
                <w:sz w:val="18"/>
                <w:szCs w:val="18"/>
              </w:rPr>
              <w:t>3.1.2</w:t>
            </w:r>
            <w:r w:rsidR="004A136C" w:rsidRPr="00771250">
              <w:rPr>
                <w:rFonts w:ascii="Yu Gothic Light" w:hAnsi="Yu Gothic Light"/>
                <w:color w:val="A31515"/>
                <w:sz w:val="18"/>
                <w:szCs w:val="18"/>
              </w:rPr>
              <w:fldChar w:fldCharType="end"/>
            </w:r>
            <w:r w:rsidR="00F5265C" w:rsidRPr="00771250">
              <w:rPr>
                <w:rFonts w:ascii="Yu Gothic Light" w:hAnsi="Yu Gothic Light"/>
                <w:color w:val="A31515"/>
                <w:sz w:val="18"/>
                <w:szCs w:val="18"/>
              </w:rPr>
              <w:t xml:space="preserve">) </w:t>
            </w:r>
          </w:p>
        </w:tc>
        <w:tc>
          <w:tcPr>
            <w:tcW w:w="992" w:type="dxa"/>
          </w:tcPr>
          <w:p w14:paraId="7592E418" w14:textId="1163760C" w:rsidR="00D14439" w:rsidRPr="003155AF" w:rsidRDefault="00F5265C" w:rsidP="00BA4314">
            <w:pPr>
              <w:rPr>
                <w:bCs/>
              </w:rPr>
            </w:pPr>
            <w:r w:rsidRPr="003155AF">
              <w:rPr>
                <w:bCs/>
                <w:color w:val="000000" w:themeColor="text1"/>
              </w:rPr>
              <w:t>String</w:t>
            </w:r>
          </w:p>
        </w:tc>
        <w:tc>
          <w:tcPr>
            <w:tcW w:w="1417" w:type="dxa"/>
          </w:tcPr>
          <w:p w14:paraId="1F456954" w14:textId="77777777" w:rsidR="00D14439" w:rsidRPr="003155AF" w:rsidRDefault="00D14439" w:rsidP="00BA4314">
            <w:pPr>
              <w:rPr>
                <w:bCs/>
                <w:color w:val="000000" w:themeColor="text1"/>
              </w:rPr>
            </w:pPr>
          </w:p>
        </w:tc>
        <w:tc>
          <w:tcPr>
            <w:tcW w:w="2390" w:type="dxa"/>
          </w:tcPr>
          <w:p w14:paraId="33989E2C" w14:textId="77777777" w:rsidR="00E83FB5" w:rsidRPr="003155AF" w:rsidRDefault="00E83FB5" w:rsidP="00E83FB5">
            <w:pPr>
              <w:rPr>
                <w:bCs/>
                <w:color w:val="000000" w:themeColor="text1"/>
                <w:lang w:val="en-GB"/>
              </w:rPr>
            </w:pPr>
            <w:r w:rsidRPr="003155AF">
              <w:rPr>
                <w:bCs/>
                <w:color w:val="000000" w:themeColor="text1"/>
                <w:lang w:val="en-GB"/>
              </w:rPr>
              <w:t>SENT</w:t>
            </w:r>
          </w:p>
          <w:p w14:paraId="44E671B0" w14:textId="77777777" w:rsidR="00D14439" w:rsidRPr="00BE287D" w:rsidRDefault="00D14439" w:rsidP="00BA4314">
            <w:pPr>
              <w:rPr>
                <w:rFonts w:ascii="Yu Gothic Light" w:hAnsi="Yu Gothic Light"/>
                <w:color w:val="0451A5"/>
                <w:sz w:val="18"/>
                <w:szCs w:val="18"/>
              </w:rPr>
            </w:pPr>
          </w:p>
        </w:tc>
        <w:tc>
          <w:tcPr>
            <w:tcW w:w="4102" w:type="dxa"/>
          </w:tcPr>
          <w:p w14:paraId="62654B60" w14:textId="0F16290A" w:rsidR="00454390" w:rsidRPr="00E83FB5" w:rsidRDefault="00454390" w:rsidP="00454390">
            <w:pPr>
              <w:rPr>
                <w:b/>
                <w:color w:val="000000" w:themeColor="text1"/>
                <w:lang w:val="en-GB"/>
              </w:rPr>
            </w:pPr>
            <w:r w:rsidRPr="00E83FB5">
              <w:rPr>
                <w:b/>
                <w:color w:val="000000" w:themeColor="text1"/>
                <w:lang w:val="en-GB"/>
              </w:rPr>
              <w:t>Card status:</w:t>
            </w:r>
          </w:p>
          <w:p w14:paraId="630981A2" w14:textId="5498DF21" w:rsidR="00454390" w:rsidRPr="00B16626" w:rsidRDefault="00BA380C">
            <w:pPr>
              <w:ind w:left="360"/>
              <w:rPr>
                <w:bCs/>
                <w:color w:val="000000" w:themeColor="text1"/>
                <w:lang w:val="en-GB"/>
                <w:rPrChange w:id="1121" w:author="Sebastien Bik" w:date="2021-08-06T09:34:00Z">
                  <w:rPr>
                    <w:lang w:val="en-GB"/>
                  </w:rPr>
                </w:rPrChange>
              </w:rPr>
              <w:pPrChange w:id="1122" w:author="Quentin Veillard" w:date="2021-08-06T09:34:00Z">
                <w:pPr>
                  <w:pStyle w:val="ListParagraph"/>
                  <w:framePr w:hSpace="141" w:wrap="around" w:vAnchor="text" w:hAnchor="margin" w:xAlign="center" w:y="47"/>
                  <w:numPr>
                    <w:numId w:val="12"/>
                  </w:numPr>
                  <w:ind w:hanging="360"/>
                </w:pPr>
              </w:pPrChange>
            </w:pPr>
            <w:r w:rsidRPr="00B16626">
              <w:rPr>
                <w:bCs/>
                <w:color w:val="000000" w:themeColor="text1"/>
                <w:lang w:val="en-GB"/>
                <w:rPrChange w:id="1123" w:author="Sebastien Bik" w:date="2021-08-06T09:34:00Z">
                  <w:rPr>
                    <w:lang w:val="en-GB"/>
                  </w:rPr>
                </w:rPrChange>
              </w:rPr>
              <w:t>Ordered</w:t>
            </w:r>
          </w:p>
          <w:p w14:paraId="7EBF02EF" w14:textId="3FB15E34" w:rsidR="00454390" w:rsidRPr="00B16626" w:rsidRDefault="00BA380C">
            <w:pPr>
              <w:ind w:left="360"/>
              <w:rPr>
                <w:bCs/>
                <w:color w:val="000000" w:themeColor="text1"/>
                <w:lang w:val="en-GB"/>
                <w:rPrChange w:id="1124" w:author="Sebastien Bik" w:date="2021-08-06T09:34:00Z">
                  <w:rPr>
                    <w:lang w:val="en-GB"/>
                  </w:rPr>
                </w:rPrChange>
              </w:rPr>
              <w:pPrChange w:id="1125" w:author="Quentin Veillard" w:date="2021-08-06T09:34:00Z">
                <w:pPr>
                  <w:pStyle w:val="ListParagraph"/>
                  <w:framePr w:hSpace="141" w:wrap="around" w:vAnchor="text" w:hAnchor="margin" w:xAlign="center" w:y="47"/>
                  <w:numPr>
                    <w:numId w:val="12"/>
                  </w:numPr>
                  <w:ind w:hanging="360"/>
                </w:pPr>
              </w:pPrChange>
            </w:pPr>
            <w:r w:rsidRPr="00B16626">
              <w:rPr>
                <w:bCs/>
                <w:color w:val="000000" w:themeColor="text1"/>
                <w:lang w:val="en-GB"/>
                <w:rPrChange w:id="1126" w:author="Sebastien Bik" w:date="2021-08-06T09:34:00Z">
                  <w:rPr>
                    <w:lang w:val="en-GB"/>
                  </w:rPr>
                </w:rPrChange>
              </w:rPr>
              <w:t>Sent</w:t>
            </w:r>
          </w:p>
          <w:p w14:paraId="00E077ED" w14:textId="1869FC74" w:rsidR="00454390" w:rsidRPr="00B16626" w:rsidRDefault="00BA380C">
            <w:pPr>
              <w:ind w:left="360"/>
              <w:rPr>
                <w:bCs/>
                <w:color w:val="000000" w:themeColor="text1"/>
                <w:lang w:val="en-GB"/>
                <w:rPrChange w:id="1127" w:author="Sebastien Bik" w:date="2021-08-06T09:34:00Z">
                  <w:rPr>
                    <w:lang w:val="en-GB"/>
                  </w:rPr>
                </w:rPrChange>
              </w:rPr>
              <w:pPrChange w:id="1128" w:author="Quentin Veillard" w:date="2021-08-06T09:34:00Z">
                <w:pPr>
                  <w:pStyle w:val="ListParagraph"/>
                  <w:framePr w:hSpace="141" w:wrap="around" w:vAnchor="text" w:hAnchor="margin" w:xAlign="center" w:y="47"/>
                  <w:numPr>
                    <w:numId w:val="12"/>
                  </w:numPr>
                  <w:ind w:hanging="360"/>
                </w:pPr>
              </w:pPrChange>
            </w:pPr>
            <w:r w:rsidRPr="00B16626">
              <w:rPr>
                <w:bCs/>
                <w:color w:val="000000" w:themeColor="text1"/>
                <w:lang w:val="en-GB"/>
                <w:rPrChange w:id="1129" w:author="Sebastien Bik" w:date="2021-08-06T09:34:00Z">
                  <w:rPr>
                    <w:lang w:val="en-GB"/>
                  </w:rPr>
                </w:rPrChange>
              </w:rPr>
              <w:t>Activated</w:t>
            </w:r>
          </w:p>
          <w:p w14:paraId="3E655E31" w14:textId="5C7864CA" w:rsidR="00454390" w:rsidRPr="00B16626" w:rsidRDefault="00BA380C">
            <w:pPr>
              <w:ind w:left="360"/>
              <w:rPr>
                <w:bCs/>
                <w:color w:val="000000" w:themeColor="text1"/>
                <w:lang w:val="en-GB"/>
                <w:rPrChange w:id="1130" w:author="Sebastien Bik" w:date="2021-08-06T09:34:00Z">
                  <w:rPr>
                    <w:lang w:val="en-GB"/>
                  </w:rPr>
                </w:rPrChange>
              </w:rPr>
              <w:pPrChange w:id="1131" w:author="Quentin Veillard" w:date="2021-08-06T09:34:00Z">
                <w:pPr>
                  <w:pStyle w:val="ListParagraph"/>
                  <w:framePr w:hSpace="141" w:wrap="around" w:vAnchor="text" w:hAnchor="margin" w:xAlign="center" w:y="47"/>
                  <w:numPr>
                    <w:numId w:val="12"/>
                  </w:numPr>
                  <w:ind w:hanging="360"/>
                </w:pPr>
              </w:pPrChange>
            </w:pPr>
            <w:r w:rsidRPr="00B16626">
              <w:rPr>
                <w:bCs/>
                <w:color w:val="000000" w:themeColor="text1"/>
                <w:lang w:val="en-GB"/>
                <w:rPrChange w:id="1132" w:author="Sebastien Bik" w:date="2021-08-06T09:34:00Z">
                  <w:rPr>
                    <w:lang w:val="en-GB"/>
                  </w:rPr>
                </w:rPrChange>
              </w:rPr>
              <w:t>Expired</w:t>
            </w:r>
          </w:p>
          <w:p w14:paraId="51DB6640" w14:textId="11A7316B" w:rsidR="00454390" w:rsidRPr="00B16626" w:rsidRDefault="00BA380C">
            <w:pPr>
              <w:ind w:left="360"/>
              <w:rPr>
                <w:bCs/>
                <w:color w:val="000000" w:themeColor="text1"/>
                <w:lang w:val="en-GB"/>
                <w:rPrChange w:id="1133" w:author="Sebastien Bik" w:date="2021-08-06T09:34:00Z">
                  <w:rPr>
                    <w:lang w:val="en-GB"/>
                  </w:rPr>
                </w:rPrChange>
              </w:rPr>
              <w:pPrChange w:id="1134" w:author="Quentin Veillard" w:date="2021-08-06T09:34:00Z">
                <w:pPr>
                  <w:pStyle w:val="ListParagraph"/>
                  <w:framePr w:hSpace="141" w:wrap="around" w:vAnchor="text" w:hAnchor="margin" w:xAlign="center" w:y="47"/>
                  <w:numPr>
                    <w:numId w:val="12"/>
                  </w:numPr>
                  <w:ind w:hanging="360"/>
                </w:pPr>
              </w:pPrChange>
            </w:pPr>
            <w:r w:rsidRPr="00B16626">
              <w:rPr>
                <w:bCs/>
                <w:color w:val="000000" w:themeColor="text1"/>
                <w:lang w:val="en-GB"/>
                <w:rPrChange w:id="1135" w:author="Sebastien Bik" w:date="2021-08-06T09:34:00Z">
                  <w:rPr>
                    <w:lang w:val="en-GB"/>
                  </w:rPr>
                </w:rPrChange>
              </w:rPr>
              <w:t>Opposed</w:t>
            </w:r>
          </w:p>
          <w:p w14:paraId="68EE927E" w14:textId="15C7ABC5" w:rsidR="00454390" w:rsidRPr="00B16626" w:rsidRDefault="00BA380C">
            <w:pPr>
              <w:ind w:left="360"/>
              <w:rPr>
                <w:bCs/>
                <w:color w:val="000000" w:themeColor="text1"/>
                <w:lang w:val="en-GB"/>
                <w:rPrChange w:id="1136" w:author="Sebastien Bik" w:date="2021-08-06T09:34:00Z">
                  <w:rPr>
                    <w:lang w:val="en-GB"/>
                  </w:rPr>
                </w:rPrChange>
              </w:rPr>
              <w:pPrChange w:id="1137" w:author="Quentin Veillard" w:date="2021-08-06T09:34:00Z">
                <w:pPr>
                  <w:pStyle w:val="ListParagraph"/>
                  <w:framePr w:hSpace="141" w:wrap="around" w:vAnchor="text" w:hAnchor="margin" w:xAlign="center" w:y="47"/>
                  <w:numPr>
                    <w:numId w:val="12"/>
                  </w:numPr>
                  <w:ind w:hanging="360"/>
                </w:pPr>
              </w:pPrChange>
            </w:pPr>
            <w:r w:rsidRPr="00B16626">
              <w:rPr>
                <w:bCs/>
                <w:color w:val="000000" w:themeColor="text1"/>
                <w:lang w:val="en-GB"/>
                <w:rPrChange w:id="1138" w:author="Sebastien Bik" w:date="2021-08-06T09:34:00Z">
                  <w:rPr>
                    <w:lang w:val="en-GB"/>
                  </w:rPr>
                </w:rPrChange>
              </w:rPr>
              <w:t>Failed</w:t>
            </w:r>
          </w:p>
          <w:p w14:paraId="004A671A" w14:textId="580FF673" w:rsidR="00454390" w:rsidRPr="00B16626" w:rsidRDefault="00BA380C">
            <w:pPr>
              <w:ind w:left="360"/>
              <w:rPr>
                <w:bCs/>
                <w:color w:val="000000" w:themeColor="text1"/>
                <w:lang w:val="en-GB"/>
                <w:rPrChange w:id="1139" w:author="Sebastien Bik" w:date="2021-08-06T09:34:00Z">
                  <w:rPr>
                    <w:lang w:val="en-GB"/>
                  </w:rPr>
                </w:rPrChange>
              </w:rPr>
              <w:pPrChange w:id="1140" w:author="Quentin Veillard" w:date="2021-08-06T09:34:00Z">
                <w:pPr>
                  <w:pStyle w:val="ListParagraph"/>
                  <w:framePr w:hSpace="141" w:wrap="around" w:vAnchor="text" w:hAnchor="margin" w:xAlign="center" w:y="47"/>
                  <w:numPr>
                    <w:numId w:val="12"/>
                  </w:numPr>
                  <w:ind w:hanging="360"/>
                </w:pPr>
              </w:pPrChange>
            </w:pPr>
            <w:r w:rsidRPr="00B16626">
              <w:rPr>
                <w:bCs/>
                <w:color w:val="000000" w:themeColor="text1"/>
                <w:lang w:val="en-GB"/>
                <w:rPrChange w:id="1141" w:author="Sebastien Bik" w:date="2021-08-06T09:34:00Z">
                  <w:rPr>
                    <w:lang w:val="en-GB"/>
                  </w:rPr>
                </w:rPrChange>
              </w:rPr>
              <w:t>Deactivated</w:t>
            </w:r>
          </w:p>
          <w:p w14:paraId="57A4534A" w14:textId="6392A35A" w:rsidR="00454390" w:rsidRPr="00B16626" w:rsidRDefault="00BA380C">
            <w:pPr>
              <w:ind w:left="360"/>
              <w:rPr>
                <w:bCs/>
                <w:lang w:val="en-US"/>
              </w:rPr>
              <w:pPrChange w:id="1142" w:author="Quentin Veillard" w:date="2021-08-06T09:34:00Z">
                <w:pPr>
                  <w:pStyle w:val="ListParagraph"/>
                  <w:framePr w:hSpace="141" w:wrap="around" w:vAnchor="text" w:hAnchor="margin" w:xAlign="center" w:y="47"/>
                  <w:numPr>
                    <w:numId w:val="12"/>
                  </w:numPr>
                  <w:ind w:hanging="360"/>
                </w:pPr>
              </w:pPrChange>
            </w:pPr>
            <w:r w:rsidRPr="00B16626">
              <w:rPr>
                <w:bCs/>
                <w:color w:val="000000" w:themeColor="text1"/>
                <w:lang w:val="en-GB"/>
                <w:rPrChange w:id="1143" w:author="Sebastien Bik" w:date="2021-08-06T09:34:00Z">
                  <w:rPr>
                    <w:lang w:val="en-GB"/>
                  </w:rPr>
                </w:rPrChange>
              </w:rPr>
              <w:t>Canceled</w:t>
            </w:r>
          </w:p>
        </w:tc>
      </w:tr>
      <w:tr w:rsidR="00D14439" w:rsidRPr="00651F55" w14:paraId="6952155E" w14:textId="77777777" w:rsidTr="00BA380C">
        <w:tc>
          <w:tcPr>
            <w:tcW w:w="2689" w:type="dxa"/>
          </w:tcPr>
          <w:p w14:paraId="75FE12C2" w14:textId="1CABFCA4" w:rsidR="00D14439" w:rsidRPr="00771250" w:rsidRDefault="38B34CC3" w:rsidP="6D4A5DFE">
            <w:pPr>
              <w:rPr>
                <w:rFonts w:ascii="Yu Gothic Light" w:hAnsi="Yu Gothic Light"/>
                <w:color w:val="A31515"/>
                <w:sz w:val="18"/>
                <w:szCs w:val="18"/>
              </w:rPr>
            </w:pPr>
            <w:r w:rsidRPr="00771250">
              <w:rPr>
                <w:rFonts w:ascii="Yu Gothic Light" w:hAnsi="Yu Gothic Light"/>
                <w:color w:val="A31515"/>
                <w:sz w:val="18"/>
                <w:szCs w:val="18"/>
              </w:rPr>
              <w:t>c</w:t>
            </w:r>
            <w:r w:rsidR="00F5265C" w:rsidRPr="00771250">
              <w:rPr>
                <w:rFonts w:ascii="Yu Gothic Light" w:hAnsi="Yu Gothic Light"/>
                <w:color w:val="A31515"/>
                <w:sz w:val="18"/>
                <w:szCs w:val="18"/>
              </w:rPr>
              <w:t>reationDate</w:t>
            </w:r>
          </w:p>
        </w:tc>
        <w:tc>
          <w:tcPr>
            <w:tcW w:w="992" w:type="dxa"/>
          </w:tcPr>
          <w:p w14:paraId="2F228D2C" w14:textId="2FB45F56" w:rsidR="00D14439" w:rsidRPr="003155AF" w:rsidRDefault="00F5265C" w:rsidP="00BA4314">
            <w:pPr>
              <w:rPr>
                <w:bCs/>
              </w:rPr>
            </w:pPr>
            <w:r w:rsidRPr="003155AF">
              <w:rPr>
                <w:bCs/>
                <w:color w:val="000000" w:themeColor="text1"/>
              </w:rPr>
              <w:t>String</w:t>
            </w:r>
          </w:p>
        </w:tc>
        <w:tc>
          <w:tcPr>
            <w:tcW w:w="1417" w:type="dxa"/>
          </w:tcPr>
          <w:p w14:paraId="5B8E8BA7" w14:textId="77777777" w:rsidR="00D14439" w:rsidRPr="003155AF" w:rsidRDefault="00D14439" w:rsidP="00BA4314">
            <w:pPr>
              <w:rPr>
                <w:bCs/>
                <w:color w:val="000000" w:themeColor="text1"/>
              </w:rPr>
            </w:pPr>
          </w:p>
        </w:tc>
        <w:tc>
          <w:tcPr>
            <w:tcW w:w="2390" w:type="dxa"/>
          </w:tcPr>
          <w:p w14:paraId="06906821" w14:textId="66D67D25" w:rsidR="00D14439" w:rsidRPr="00BE287D" w:rsidRDefault="003155AF" w:rsidP="00BA4314">
            <w:pPr>
              <w:rPr>
                <w:rFonts w:ascii="Yu Gothic Light" w:hAnsi="Yu Gothic Light"/>
                <w:color w:val="0451A5"/>
                <w:sz w:val="18"/>
                <w:szCs w:val="18"/>
              </w:rPr>
            </w:pPr>
            <w:r w:rsidRPr="00BE287D">
              <w:rPr>
                <w:rFonts w:ascii="Yu Gothic Light" w:hAnsi="Yu Gothic Light"/>
                <w:color w:val="0451A5"/>
                <w:sz w:val="18"/>
                <w:szCs w:val="18"/>
              </w:rPr>
              <w:t>2020-07-22T10:50:23.5938259</w:t>
            </w:r>
          </w:p>
        </w:tc>
        <w:tc>
          <w:tcPr>
            <w:tcW w:w="4102" w:type="dxa"/>
          </w:tcPr>
          <w:p w14:paraId="6CF76106" w14:textId="3EB30068" w:rsidR="00D14439" w:rsidRPr="003155AF" w:rsidRDefault="000461BE" w:rsidP="00DD7323">
            <w:pPr>
              <w:rPr>
                <w:bCs/>
                <w:lang w:val="en-US"/>
              </w:rPr>
            </w:pPr>
            <w:r w:rsidRPr="003155AF">
              <w:rPr>
                <w:bCs/>
                <w:lang w:val="en-US"/>
              </w:rPr>
              <w:t>The card creation date in S-money system</w:t>
            </w:r>
          </w:p>
        </w:tc>
      </w:tr>
      <w:tr w:rsidR="00F5265C" w:rsidRPr="00651F55" w14:paraId="5A06087B" w14:textId="77777777" w:rsidTr="00BA380C">
        <w:tc>
          <w:tcPr>
            <w:tcW w:w="2689" w:type="dxa"/>
          </w:tcPr>
          <w:p w14:paraId="06CD9178" w14:textId="7BE755EB" w:rsidR="00F5265C" w:rsidRPr="00771250" w:rsidRDefault="00F5265C" w:rsidP="00F5265C">
            <w:pPr>
              <w:rPr>
                <w:rFonts w:ascii="Yu Gothic Light" w:hAnsi="Yu Gothic Light"/>
                <w:color w:val="A31515"/>
                <w:sz w:val="18"/>
                <w:szCs w:val="18"/>
              </w:rPr>
            </w:pPr>
            <w:r w:rsidRPr="00771250">
              <w:rPr>
                <w:rFonts w:ascii="Yu Gothic Light" w:hAnsi="Yu Gothic Light"/>
                <w:color w:val="A31515"/>
                <w:sz w:val="18"/>
                <w:szCs w:val="18"/>
              </w:rPr>
              <w:t>isBlocked</w:t>
            </w:r>
          </w:p>
        </w:tc>
        <w:tc>
          <w:tcPr>
            <w:tcW w:w="992" w:type="dxa"/>
          </w:tcPr>
          <w:p w14:paraId="17525734" w14:textId="4A7FBA37" w:rsidR="00F5265C" w:rsidRPr="003155AF" w:rsidRDefault="00F5265C" w:rsidP="00F5265C">
            <w:pPr>
              <w:rPr>
                <w:bCs/>
              </w:rPr>
            </w:pPr>
            <w:r w:rsidRPr="003155AF">
              <w:rPr>
                <w:bCs/>
              </w:rPr>
              <w:t>bool</w:t>
            </w:r>
          </w:p>
        </w:tc>
        <w:tc>
          <w:tcPr>
            <w:tcW w:w="1417" w:type="dxa"/>
          </w:tcPr>
          <w:p w14:paraId="05472458" w14:textId="35824F6E" w:rsidR="00F5265C" w:rsidRPr="003155AF" w:rsidRDefault="00771250" w:rsidP="00F5265C">
            <w:pPr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t</w:t>
            </w:r>
            <w:r w:rsidR="00F5265C" w:rsidRPr="003155AF">
              <w:rPr>
                <w:bCs/>
                <w:color w:val="000000" w:themeColor="text1"/>
              </w:rPr>
              <w:t>rue/ false</w:t>
            </w:r>
          </w:p>
          <w:p w14:paraId="4CE8189E" w14:textId="77777777" w:rsidR="00F5265C" w:rsidRPr="003155AF" w:rsidRDefault="00F5265C" w:rsidP="00F5265C">
            <w:pPr>
              <w:rPr>
                <w:bCs/>
                <w:color w:val="000000" w:themeColor="text1"/>
              </w:rPr>
            </w:pPr>
          </w:p>
        </w:tc>
        <w:tc>
          <w:tcPr>
            <w:tcW w:w="2390" w:type="dxa"/>
          </w:tcPr>
          <w:p w14:paraId="7F053E1C" w14:textId="2B1B6138" w:rsidR="00F5265C" w:rsidRPr="00BE287D" w:rsidRDefault="00EE46AF" w:rsidP="00F5265C">
            <w:pPr>
              <w:rPr>
                <w:rFonts w:ascii="Yu Gothic Light" w:hAnsi="Yu Gothic Light"/>
                <w:color w:val="0451A5"/>
                <w:sz w:val="18"/>
                <w:szCs w:val="18"/>
              </w:rPr>
            </w:pPr>
            <w:r w:rsidRPr="00BE287D">
              <w:rPr>
                <w:rFonts w:ascii="Yu Gothic Light" w:hAnsi="Yu Gothic Light"/>
                <w:color w:val="0451A5"/>
                <w:sz w:val="18"/>
                <w:szCs w:val="18"/>
              </w:rPr>
              <w:t>false</w:t>
            </w:r>
          </w:p>
        </w:tc>
        <w:tc>
          <w:tcPr>
            <w:tcW w:w="4102" w:type="dxa"/>
          </w:tcPr>
          <w:p w14:paraId="072CBAC7" w14:textId="1DD79A69" w:rsidR="00F5265C" w:rsidRPr="003155AF" w:rsidRDefault="000461BE" w:rsidP="00F5265C">
            <w:pPr>
              <w:rPr>
                <w:bCs/>
                <w:lang w:val="en-US"/>
              </w:rPr>
            </w:pPr>
            <w:r w:rsidRPr="003155AF">
              <w:rPr>
                <w:bCs/>
                <w:lang w:val="en-US"/>
              </w:rPr>
              <w:t>Indicate</w:t>
            </w:r>
            <w:r w:rsidR="001C5A76" w:rsidRPr="003155AF">
              <w:rPr>
                <w:bCs/>
                <w:lang w:val="en-US"/>
              </w:rPr>
              <w:t>s whether</w:t>
            </w:r>
            <w:r w:rsidRPr="003155AF">
              <w:rPr>
                <w:bCs/>
                <w:lang w:val="en-US"/>
              </w:rPr>
              <w:t xml:space="preserve"> the card is block or </w:t>
            </w:r>
            <w:r w:rsidR="00983360">
              <w:rPr>
                <w:bCs/>
                <w:lang w:val="en-US"/>
              </w:rPr>
              <w:t>not (If the</w:t>
            </w:r>
            <w:r w:rsidRPr="003155AF">
              <w:rPr>
                <w:bCs/>
                <w:lang w:val="en-US"/>
              </w:rPr>
              <w:t xml:space="preserve"> card is block</w:t>
            </w:r>
            <w:r w:rsidR="001C5A76" w:rsidRPr="003155AF">
              <w:rPr>
                <w:bCs/>
                <w:lang w:val="en-US"/>
              </w:rPr>
              <w:t>ed</w:t>
            </w:r>
            <w:r w:rsidR="00983360">
              <w:rPr>
                <w:bCs/>
                <w:lang w:val="en-US"/>
              </w:rPr>
              <w:t>,</w:t>
            </w:r>
            <w:r w:rsidRPr="003155AF">
              <w:rPr>
                <w:bCs/>
                <w:lang w:val="en-US"/>
              </w:rPr>
              <w:t xml:space="preserve"> no transaction </w:t>
            </w:r>
            <w:r w:rsidR="001C5A76" w:rsidRPr="003155AF">
              <w:rPr>
                <w:bCs/>
                <w:lang w:val="en-US"/>
              </w:rPr>
              <w:t>is allowed</w:t>
            </w:r>
            <w:r w:rsidR="00983360">
              <w:rPr>
                <w:bCs/>
                <w:lang w:val="en-US"/>
              </w:rPr>
              <w:t>)</w:t>
            </w:r>
          </w:p>
        </w:tc>
      </w:tr>
      <w:tr w:rsidR="00D14439" w:rsidRPr="00651F55" w14:paraId="190DC51A" w14:textId="77777777" w:rsidTr="00BA380C">
        <w:tc>
          <w:tcPr>
            <w:tcW w:w="2689" w:type="dxa"/>
          </w:tcPr>
          <w:p w14:paraId="2A8B4AFA" w14:textId="3ACF58AE" w:rsidR="00D14439" w:rsidRPr="00771250" w:rsidRDefault="00F5265C" w:rsidP="005111B3">
            <w:pPr>
              <w:rPr>
                <w:rFonts w:ascii="Yu Gothic Light" w:hAnsi="Yu Gothic Light"/>
                <w:color w:val="A31515"/>
                <w:sz w:val="18"/>
                <w:szCs w:val="18"/>
              </w:rPr>
            </w:pPr>
            <w:r w:rsidRPr="00771250">
              <w:rPr>
                <w:rFonts w:ascii="Yu Gothic Light" w:hAnsi="Yu Gothic Light"/>
                <w:color w:val="A31515"/>
                <w:sz w:val="18"/>
                <w:szCs w:val="18"/>
              </w:rPr>
              <w:t>globalLimitAtmSelected</w:t>
            </w:r>
          </w:p>
        </w:tc>
        <w:tc>
          <w:tcPr>
            <w:tcW w:w="992" w:type="dxa"/>
          </w:tcPr>
          <w:p w14:paraId="3CC81F41" w14:textId="1BAFD3CC" w:rsidR="00D14439" w:rsidRPr="003155AF" w:rsidRDefault="00F5265C" w:rsidP="00BA4314">
            <w:pPr>
              <w:rPr>
                <w:bCs/>
              </w:rPr>
            </w:pPr>
            <w:r w:rsidRPr="003155AF">
              <w:rPr>
                <w:bCs/>
              </w:rPr>
              <w:t>Int(32)</w:t>
            </w:r>
          </w:p>
        </w:tc>
        <w:tc>
          <w:tcPr>
            <w:tcW w:w="1417" w:type="dxa"/>
          </w:tcPr>
          <w:p w14:paraId="6463D08F" w14:textId="77777777" w:rsidR="00D14439" w:rsidRPr="003155AF" w:rsidRDefault="00D14439" w:rsidP="00BA4314">
            <w:pPr>
              <w:rPr>
                <w:bCs/>
                <w:color w:val="000000" w:themeColor="text1"/>
              </w:rPr>
            </w:pPr>
          </w:p>
        </w:tc>
        <w:tc>
          <w:tcPr>
            <w:tcW w:w="2390" w:type="dxa"/>
          </w:tcPr>
          <w:p w14:paraId="6444F6E2" w14:textId="79DCF0D9" w:rsidR="00D14439" w:rsidRPr="00BE287D" w:rsidRDefault="00EE46AF" w:rsidP="00BA4314">
            <w:pPr>
              <w:rPr>
                <w:rFonts w:ascii="Yu Gothic Light" w:hAnsi="Yu Gothic Light"/>
                <w:color w:val="0451A5"/>
                <w:sz w:val="18"/>
                <w:szCs w:val="18"/>
              </w:rPr>
            </w:pPr>
            <w:r w:rsidRPr="00BE287D">
              <w:rPr>
                <w:rFonts w:ascii="Yu Gothic Light" w:hAnsi="Yu Gothic Light"/>
                <w:color w:val="0451A5"/>
                <w:sz w:val="18"/>
                <w:szCs w:val="18"/>
              </w:rPr>
              <w:t>100</w:t>
            </w:r>
          </w:p>
        </w:tc>
        <w:tc>
          <w:tcPr>
            <w:tcW w:w="4102" w:type="dxa"/>
          </w:tcPr>
          <w:p w14:paraId="7741260A" w14:textId="6D97105A" w:rsidR="001C5A76" w:rsidRPr="003155AF" w:rsidRDefault="001C5A76" w:rsidP="001C5A76">
            <w:pPr>
              <w:rPr>
                <w:bCs/>
                <w:lang w:val="en-US"/>
              </w:rPr>
            </w:pPr>
            <w:r w:rsidRPr="003155AF">
              <w:rPr>
                <w:bCs/>
                <w:lang w:val="en-US"/>
              </w:rPr>
              <w:t>It’s a card specific limit: the withdrawal limit on seven days slippery</w:t>
            </w:r>
            <w:r w:rsidR="00983360">
              <w:rPr>
                <w:bCs/>
                <w:lang w:val="en-US"/>
              </w:rPr>
              <w:t xml:space="preserve"> (The card is created with default limits defined in the offer, the </w:t>
            </w:r>
            <w:r w:rsidR="00983360">
              <w:rPr>
                <w:bCs/>
                <w:color w:val="333333"/>
                <w:shd w:val="clear" w:color="auto" w:fill="FFFFFF"/>
                <w:lang w:val="en-US"/>
              </w:rPr>
              <w:t>value is in euros)</w:t>
            </w:r>
          </w:p>
          <w:p w14:paraId="44C01C62" w14:textId="195D4E5D" w:rsidR="00D14439" w:rsidRPr="003155AF" w:rsidRDefault="001C5A76" w:rsidP="001C5A76">
            <w:pPr>
              <w:rPr>
                <w:bCs/>
                <w:lang w:val="en-US"/>
              </w:rPr>
            </w:pPr>
            <w:r w:rsidRPr="003155AF">
              <w:rPr>
                <w:bCs/>
                <w:lang w:val="en-US"/>
              </w:rPr>
              <w:t xml:space="preserve"> </w:t>
            </w:r>
          </w:p>
        </w:tc>
      </w:tr>
      <w:tr w:rsidR="00D14439" w:rsidRPr="00651F55" w14:paraId="3D2CBA73" w14:textId="77777777" w:rsidTr="00BA380C">
        <w:tc>
          <w:tcPr>
            <w:tcW w:w="2689" w:type="dxa"/>
          </w:tcPr>
          <w:p w14:paraId="0D3B7091" w14:textId="36A7AB9D" w:rsidR="00D14439" w:rsidRPr="00771250" w:rsidRDefault="00F5265C" w:rsidP="005111B3">
            <w:pPr>
              <w:rPr>
                <w:rFonts w:ascii="Yu Gothic Light" w:hAnsi="Yu Gothic Light"/>
                <w:color w:val="A31515"/>
                <w:sz w:val="18"/>
                <w:szCs w:val="18"/>
              </w:rPr>
            </w:pPr>
            <w:r w:rsidRPr="00771250">
              <w:rPr>
                <w:rFonts w:ascii="Yu Gothic Light" w:hAnsi="Yu Gothic Light"/>
                <w:color w:val="A31515"/>
                <w:sz w:val="18"/>
                <w:szCs w:val="18"/>
              </w:rPr>
              <w:t>globalLimitPaymentSelected</w:t>
            </w:r>
          </w:p>
        </w:tc>
        <w:tc>
          <w:tcPr>
            <w:tcW w:w="992" w:type="dxa"/>
          </w:tcPr>
          <w:p w14:paraId="3C5A2712" w14:textId="28C3F728" w:rsidR="00D14439" w:rsidRPr="003155AF" w:rsidRDefault="00F5265C" w:rsidP="00BA4314">
            <w:pPr>
              <w:rPr>
                <w:bCs/>
              </w:rPr>
            </w:pPr>
            <w:r w:rsidRPr="003155AF">
              <w:rPr>
                <w:bCs/>
              </w:rPr>
              <w:t>Int(32)</w:t>
            </w:r>
          </w:p>
        </w:tc>
        <w:tc>
          <w:tcPr>
            <w:tcW w:w="1417" w:type="dxa"/>
          </w:tcPr>
          <w:p w14:paraId="6999A073" w14:textId="77777777" w:rsidR="00D14439" w:rsidRPr="003155AF" w:rsidRDefault="00D14439" w:rsidP="00BA4314">
            <w:pPr>
              <w:rPr>
                <w:bCs/>
                <w:color w:val="000000" w:themeColor="text1"/>
              </w:rPr>
            </w:pPr>
          </w:p>
        </w:tc>
        <w:tc>
          <w:tcPr>
            <w:tcW w:w="2390" w:type="dxa"/>
          </w:tcPr>
          <w:p w14:paraId="45AD3D7C" w14:textId="05722E17" w:rsidR="00D14439" w:rsidRPr="00BE287D" w:rsidRDefault="00EE46AF" w:rsidP="00BA4314">
            <w:pPr>
              <w:rPr>
                <w:rFonts w:ascii="Yu Gothic Light" w:hAnsi="Yu Gothic Light"/>
                <w:color w:val="0451A5"/>
                <w:sz w:val="18"/>
                <w:szCs w:val="18"/>
              </w:rPr>
            </w:pPr>
            <w:r w:rsidRPr="00BE287D">
              <w:rPr>
                <w:rFonts w:ascii="Yu Gothic Light" w:hAnsi="Yu Gothic Light"/>
                <w:color w:val="0451A5"/>
                <w:sz w:val="18"/>
                <w:szCs w:val="18"/>
              </w:rPr>
              <w:t>500</w:t>
            </w:r>
          </w:p>
        </w:tc>
        <w:tc>
          <w:tcPr>
            <w:tcW w:w="4102" w:type="dxa"/>
          </w:tcPr>
          <w:p w14:paraId="221C927E" w14:textId="716573B0" w:rsidR="00D14439" w:rsidRPr="003155AF" w:rsidRDefault="001C5A76" w:rsidP="00DD7323">
            <w:pPr>
              <w:rPr>
                <w:bCs/>
                <w:lang w:val="en-US"/>
              </w:rPr>
            </w:pPr>
            <w:r w:rsidRPr="00CB6C14">
              <w:rPr>
                <w:bCs/>
                <w:color w:val="333333"/>
                <w:shd w:val="clear" w:color="auto" w:fill="FFFFFF"/>
                <w:lang w:val="en-US"/>
              </w:rPr>
              <w:t>It’s a card specific limits : the payment limit on Thirty slippery days</w:t>
            </w:r>
            <w:r w:rsidR="00983360">
              <w:rPr>
                <w:bCs/>
                <w:color w:val="333333"/>
                <w:shd w:val="clear" w:color="auto" w:fill="FFFFFF"/>
                <w:lang w:val="en-US"/>
              </w:rPr>
              <w:t xml:space="preserve"> (Value in euros)</w:t>
            </w:r>
          </w:p>
        </w:tc>
      </w:tr>
      <w:tr w:rsidR="001C5A76" w:rsidRPr="00651F55" w14:paraId="147FC00C" w14:textId="77777777" w:rsidTr="00BA380C">
        <w:tc>
          <w:tcPr>
            <w:tcW w:w="2689" w:type="dxa"/>
          </w:tcPr>
          <w:p w14:paraId="293F0DA4" w14:textId="43DF300B" w:rsidR="001C5A76" w:rsidRPr="00771250" w:rsidRDefault="001C5A76" w:rsidP="001C5A76">
            <w:pPr>
              <w:rPr>
                <w:rFonts w:ascii="Yu Gothic Light" w:hAnsi="Yu Gothic Light"/>
                <w:color w:val="A31515"/>
                <w:sz w:val="18"/>
                <w:szCs w:val="18"/>
              </w:rPr>
            </w:pPr>
            <w:r w:rsidRPr="00771250">
              <w:rPr>
                <w:rFonts w:ascii="Yu Gothic Light" w:hAnsi="Yu Gothic Light"/>
                <w:color w:val="A31515"/>
                <w:sz w:val="18"/>
                <w:szCs w:val="18"/>
              </w:rPr>
              <w:t>uniqueId</w:t>
            </w:r>
          </w:p>
        </w:tc>
        <w:tc>
          <w:tcPr>
            <w:tcW w:w="992" w:type="dxa"/>
          </w:tcPr>
          <w:p w14:paraId="72FB10AF" w14:textId="20C0EC1A" w:rsidR="001C5A76" w:rsidRPr="003155AF" w:rsidRDefault="001C5A76" w:rsidP="001C5A76">
            <w:pPr>
              <w:rPr>
                <w:bCs/>
              </w:rPr>
            </w:pPr>
            <w:r w:rsidRPr="003155AF">
              <w:rPr>
                <w:bCs/>
              </w:rPr>
              <w:t>String</w:t>
            </w:r>
          </w:p>
        </w:tc>
        <w:tc>
          <w:tcPr>
            <w:tcW w:w="1417" w:type="dxa"/>
          </w:tcPr>
          <w:p w14:paraId="24BC0E0D" w14:textId="77777777" w:rsidR="001C5A76" w:rsidRPr="003155AF" w:rsidRDefault="001C5A76" w:rsidP="001C5A76">
            <w:pPr>
              <w:rPr>
                <w:bCs/>
                <w:color w:val="000000" w:themeColor="text1"/>
              </w:rPr>
            </w:pPr>
          </w:p>
        </w:tc>
        <w:tc>
          <w:tcPr>
            <w:tcW w:w="2390" w:type="dxa"/>
          </w:tcPr>
          <w:p w14:paraId="5D73C197" w14:textId="5D3B73C7" w:rsidR="001C5A76" w:rsidRPr="00BE287D" w:rsidRDefault="00EE46AF" w:rsidP="001C5A76">
            <w:pPr>
              <w:rPr>
                <w:rFonts w:ascii="Yu Gothic Light" w:hAnsi="Yu Gothic Light"/>
                <w:color w:val="0451A5"/>
                <w:sz w:val="18"/>
                <w:szCs w:val="18"/>
              </w:rPr>
            </w:pPr>
            <w:r w:rsidRPr="00BE287D">
              <w:rPr>
                <w:rFonts w:ascii="Yu Gothic Light" w:hAnsi="Yu Gothic Light"/>
                <w:color w:val="0451A5"/>
                <w:sz w:val="18"/>
                <w:szCs w:val="18"/>
              </w:rPr>
              <w:t>1652800001XJd7Mgyx-0a77qY86qpTOw</w:t>
            </w:r>
          </w:p>
        </w:tc>
        <w:tc>
          <w:tcPr>
            <w:tcW w:w="4102" w:type="dxa"/>
          </w:tcPr>
          <w:p w14:paraId="3CD6B8E3" w14:textId="0972D943" w:rsidR="001C5A76" w:rsidRPr="003155AF" w:rsidRDefault="001C5A76" w:rsidP="001C5A76">
            <w:pPr>
              <w:rPr>
                <w:bCs/>
                <w:lang w:val="en-US"/>
              </w:rPr>
            </w:pPr>
            <w:r w:rsidRPr="00CB6C14">
              <w:rPr>
                <w:bCs/>
                <w:lang w:val="en-US"/>
              </w:rPr>
              <w:t xml:space="preserve">It’s </w:t>
            </w:r>
            <w:r w:rsidR="00983360">
              <w:rPr>
                <w:bCs/>
                <w:lang w:val="en-US"/>
              </w:rPr>
              <w:t>the concatenation between</w:t>
            </w:r>
            <w:r w:rsidRPr="00CB6C14">
              <w:rPr>
                <w:bCs/>
                <w:lang w:val="en-US"/>
              </w:rPr>
              <w:t xml:space="preserve"> </w:t>
            </w:r>
            <w:r w:rsidR="00983360">
              <w:rPr>
                <w:bCs/>
                <w:lang w:val="en-US"/>
              </w:rPr>
              <w:t>(Bank code</w:t>
            </w:r>
            <w:r w:rsidRPr="00CB6C14">
              <w:rPr>
                <w:bCs/>
                <w:lang w:val="en-US"/>
              </w:rPr>
              <w:t xml:space="preserve"> + </w:t>
            </w:r>
            <w:r w:rsidR="00983360">
              <w:rPr>
                <w:bCs/>
                <w:lang w:val="en-US"/>
              </w:rPr>
              <w:t>Branch code +</w:t>
            </w:r>
            <w:r w:rsidRPr="00CB6C14">
              <w:rPr>
                <w:bCs/>
                <w:lang w:val="en-US"/>
              </w:rPr>
              <w:t>InternalUniqueID)</w:t>
            </w:r>
            <w:r w:rsidR="00983360">
              <w:rPr>
                <w:bCs/>
                <w:lang w:val="en-US"/>
              </w:rPr>
              <w:t xml:space="preserve">. And used to match the </w:t>
            </w:r>
            <w:r w:rsidR="00480357" w:rsidRPr="00CB6C14">
              <w:rPr>
                <w:bCs/>
                <w:lang w:val="en-US"/>
              </w:rPr>
              <w:t>cardExternalRef and the wish pin</w:t>
            </w:r>
            <w:r w:rsidR="00983360">
              <w:rPr>
                <w:bCs/>
                <w:lang w:val="en-US"/>
              </w:rPr>
              <w:t xml:space="preserve"> chosen</w:t>
            </w:r>
            <w:r w:rsidR="00480357" w:rsidRPr="00CB6C14">
              <w:rPr>
                <w:bCs/>
                <w:lang w:val="en-US"/>
              </w:rPr>
              <w:t xml:space="preserve"> </w:t>
            </w:r>
            <w:r w:rsidR="00983360">
              <w:rPr>
                <w:bCs/>
                <w:lang w:val="en-US"/>
              </w:rPr>
              <w:t xml:space="preserve">by the holder </w:t>
            </w:r>
            <w:r w:rsidR="00480357" w:rsidRPr="00CB6C14">
              <w:rPr>
                <w:bCs/>
                <w:lang w:val="en-US"/>
              </w:rPr>
              <w:t>in the attribution wish pin process.</w:t>
            </w:r>
            <w:r w:rsidRPr="00CB6C14">
              <w:rPr>
                <w:bCs/>
                <w:lang w:val="en-US"/>
              </w:rPr>
              <w:t xml:space="preserve"> </w:t>
            </w:r>
          </w:p>
        </w:tc>
      </w:tr>
      <w:tr w:rsidR="001C5A76" w:rsidRPr="00CB6C14" w14:paraId="73D2E1DE" w14:textId="77777777" w:rsidTr="00BA380C">
        <w:tc>
          <w:tcPr>
            <w:tcW w:w="2689" w:type="dxa"/>
          </w:tcPr>
          <w:p w14:paraId="4F7AC9F1" w14:textId="2024E018" w:rsidR="001C5A76" w:rsidRPr="00771250" w:rsidRDefault="001C5A76" w:rsidP="001C5A76">
            <w:pPr>
              <w:rPr>
                <w:rFonts w:ascii="Yu Gothic Light" w:hAnsi="Yu Gothic Light"/>
                <w:color w:val="A31515"/>
                <w:sz w:val="18"/>
                <w:szCs w:val="18"/>
              </w:rPr>
            </w:pPr>
            <w:r w:rsidRPr="00771250">
              <w:rPr>
                <w:rFonts w:ascii="Yu Gothic Light" w:hAnsi="Yu Gothic Light"/>
                <w:color w:val="A31515"/>
                <w:sz w:val="18"/>
                <w:szCs w:val="18"/>
              </w:rPr>
              <w:t>bankId</w:t>
            </w:r>
          </w:p>
        </w:tc>
        <w:tc>
          <w:tcPr>
            <w:tcW w:w="992" w:type="dxa"/>
          </w:tcPr>
          <w:p w14:paraId="34A203CF" w14:textId="4CF0F504" w:rsidR="001C5A76" w:rsidRPr="003155AF" w:rsidRDefault="001C5A76" w:rsidP="001C5A76">
            <w:pPr>
              <w:rPr>
                <w:bCs/>
              </w:rPr>
            </w:pPr>
            <w:r w:rsidRPr="003155AF">
              <w:rPr>
                <w:bCs/>
              </w:rPr>
              <w:t>Int(32)</w:t>
            </w:r>
          </w:p>
        </w:tc>
        <w:tc>
          <w:tcPr>
            <w:tcW w:w="1417" w:type="dxa"/>
          </w:tcPr>
          <w:p w14:paraId="4678ED32" w14:textId="77777777" w:rsidR="001C5A76" w:rsidRPr="003155AF" w:rsidRDefault="001C5A76" w:rsidP="001C5A76">
            <w:pPr>
              <w:rPr>
                <w:bCs/>
                <w:color w:val="000000" w:themeColor="text1"/>
              </w:rPr>
            </w:pPr>
          </w:p>
        </w:tc>
        <w:tc>
          <w:tcPr>
            <w:tcW w:w="2390" w:type="dxa"/>
          </w:tcPr>
          <w:p w14:paraId="28307E91" w14:textId="465EDE70" w:rsidR="001C5A76" w:rsidRPr="00BE287D" w:rsidRDefault="00480357" w:rsidP="001C5A76">
            <w:pPr>
              <w:rPr>
                <w:rFonts w:ascii="Yu Gothic Light" w:hAnsi="Yu Gothic Light"/>
                <w:color w:val="0451A5"/>
                <w:sz w:val="18"/>
                <w:szCs w:val="18"/>
              </w:rPr>
            </w:pPr>
            <w:r w:rsidRPr="00BE287D">
              <w:rPr>
                <w:rFonts w:ascii="Yu Gothic Light" w:hAnsi="Yu Gothic Light"/>
                <w:color w:val="0451A5"/>
                <w:sz w:val="18"/>
                <w:szCs w:val="18"/>
              </w:rPr>
              <w:t>30007</w:t>
            </w:r>
          </w:p>
        </w:tc>
        <w:tc>
          <w:tcPr>
            <w:tcW w:w="4102" w:type="dxa"/>
          </w:tcPr>
          <w:p w14:paraId="67744DA0" w14:textId="6D3F61C1" w:rsidR="001C5A76" w:rsidRPr="003155AF" w:rsidRDefault="00983360" w:rsidP="001C5A76">
            <w:pPr>
              <w:rPr>
                <w:bCs/>
                <w:lang w:val="en-US"/>
              </w:rPr>
            </w:pPr>
            <w:r w:rsidRPr="004D4A21">
              <w:rPr>
                <w:color w:val="000000"/>
                <w:lang w:val="en-US"/>
              </w:rPr>
              <w:t>Natixis bank Id</w:t>
            </w:r>
            <w:r w:rsidRPr="004D4A21">
              <w:rPr>
                <w:color w:val="000000"/>
              </w:rPr>
              <w:t> </w:t>
            </w:r>
          </w:p>
        </w:tc>
      </w:tr>
      <w:tr w:rsidR="001C5A76" w:rsidRPr="003155AF" w14:paraId="14C969D8" w14:textId="77777777" w:rsidTr="00BA380C">
        <w:tc>
          <w:tcPr>
            <w:tcW w:w="2689" w:type="dxa"/>
          </w:tcPr>
          <w:p w14:paraId="3FCF4F08" w14:textId="4FC92CC4" w:rsidR="001C5A76" w:rsidRPr="00771250" w:rsidRDefault="001C5A76" w:rsidP="001C5A76">
            <w:pPr>
              <w:rPr>
                <w:rFonts w:ascii="Yu Gothic Light" w:hAnsi="Yu Gothic Light"/>
                <w:color w:val="A31515"/>
                <w:sz w:val="18"/>
                <w:szCs w:val="18"/>
              </w:rPr>
            </w:pPr>
            <w:r w:rsidRPr="00771250">
              <w:rPr>
                <w:rFonts w:ascii="Yu Gothic Light" w:hAnsi="Yu Gothic Light"/>
                <w:color w:val="A31515"/>
                <w:sz w:val="18"/>
                <w:szCs w:val="18"/>
              </w:rPr>
              <w:t>hint</w:t>
            </w:r>
          </w:p>
        </w:tc>
        <w:tc>
          <w:tcPr>
            <w:tcW w:w="992" w:type="dxa"/>
          </w:tcPr>
          <w:p w14:paraId="0F17C67E" w14:textId="10BF25A9" w:rsidR="001C5A76" w:rsidRPr="003155AF" w:rsidRDefault="001C5A76" w:rsidP="001C5A76">
            <w:pPr>
              <w:rPr>
                <w:bCs/>
              </w:rPr>
            </w:pPr>
            <w:r w:rsidRPr="003155AF">
              <w:rPr>
                <w:bCs/>
              </w:rPr>
              <w:t>string</w:t>
            </w:r>
          </w:p>
        </w:tc>
        <w:tc>
          <w:tcPr>
            <w:tcW w:w="1417" w:type="dxa"/>
          </w:tcPr>
          <w:p w14:paraId="1E26886C" w14:textId="77777777" w:rsidR="001C5A76" w:rsidRPr="003155AF" w:rsidRDefault="001C5A76" w:rsidP="001C5A76">
            <w:pPr>
              <w:rPr>
                <w:bCs/>
                <w:color w:val="000000" w:themeColor="text1"/>
              </w:rPr>
            </w:pPr>
          </w:p>
        </w:tc>
        <w:tc>
          <w:tcPr>
            <w:tcW w:w="2390" w:type="dxa"/>
          </w:tcPr>
          <w:p w14:paraId="474C5700" w14:textId="52C4BE8F" w:rsidR="001C5A76" w:rsidRPr="00BE287D" w:rsidRDefault="00A5444C" w:rsidP="001C5A76">
            <w:pPr>
              <w:rPr>
                <w:rFonts w:ascii="Yu Gothic Light" w:hAnsi="Yu Gothic Light"/>
                <w:color w:val="0451A5"/>
                <w:sz w:val="18"/>
                <w:szCs w:val="18"/>
              </w:rPr>
            </w:pPr>
            <w:r w:rsidRPr="00BE287D">
              <w:rPr>
                <w:rFonts w:ascii="Yu Gothic Light" w:hAnsi="Yu Gothic Light"/>
                <w:color w:val="0451A5"/>
                <w:sz w:val="18"/>
                <w:szCs w:val="18"/>
              </w:rPr>
              <w:t>1234XX</w:t>
            </w:r>
            <w:r w:rsidR="00480357" w:rsidRPr="00BE287D">
              <w:rPr>
                <w:rFonts w:ascii="Yu Gothic Light" w:hAnsi="Yu Gothic Light"/>
                <w:color w:val="0451A5"/>
                <w:sz w:val="18"/>
                <w:szCs w:val="18"/>
              </w:rPr>
              <w:t>XXXXXX</w:t>
            </w:r>
            <w:r w:rsidRPr="00BE287D">
              <w:rPr>
                <w:rFonts w:ascii="Yu Gothic Light" w:hAnsi="Yu Gothic Light"/>
                <w:color w:val="0451A5"/>
                <w:sz w:val="18"/>
                <w:szCs w:val="18"/>
              </w:rPr>
              <w:t>5678</w:t>
            </w:r>
          </w:p>
        </w:tc>
        <w:tc>
          <w:tcPr>
            <w:tcW w:w="4102" w:type="dxa"/>
          </w:tcPr>
          <w:p w14:paraId="56B26494" w14:textId="2562FBB5" w:rsidR="001C5A76" w:rsidRPr="003155AF" w:rsidRDefault="00480357" w:rsidP="001C5A76">
            <w:pPr>
              <w:rPr>
                <w:bCs/>
                <w:lang w:val="en-US"/>
              </w:rPr>
            </w:pPr>
            <w:r w:rsidRPr="003155AF">
              <w:rPr>
                <w:bCs/>
                <w:lang w:val="en-US"/>
              </w:rPr>
              <w:t xml:space="preserve">Hint of the Pan. </w:t>
            </w:r>
          </w:p>
        </w:tc>
      </w:tr>
      <w:tr w:rsidR="001C5A76" w:rsidRPr="00651F55" w14:paraId="3CDFBC09" w14:textId="77777777" w:rsidTr="00BA380C">
        <w:tc>
          <w:tcPr>
            <w:tcW w:w="2689" w:type="dxa"/>
          </w:tcPr>
          <w:p w14:paraId="42D887BB" w14:textId="2D5B6966" w:rsidR="001C5A76" w:rsidRPr="00771250" w:rsidRDefault="001C5A76" w:rsidP="001C5A76">
            <w:pPr>
              <w:rPr>
                <w:rFonts w:ascii="Yu Gothic Light" w:hAnsi="Yu Gothic Light"/>
                <w:color w:val="A31515"/>
                <w:sz w:val="18"/>
                <w:szCs w:val="18"/>
              </w:rPr>
            </w:pPr>
            <w:r w:rsidRPr="00771250">
              <w:rPr>
                <w:rFonts w:ascii="Yu Gothic Light" w:hAnsi="Yu Gothic Light"/>
                <w:color w:val="A31515"/>
                <w:sz w:val="18"/>
                <w:szCs w:val="18"/>
              </w:rPr>
              <w:t>oldExternalRef</w:t>
            </w:r>
          </w:p>
        </w:tc>
        <w:tc>
          <w:tcPr>
            <w:tcW w:w="992" w:type="dxa"/>
          </w:tcPr>
          <w:p w14:paraId="07DBDD84" w14:textId="7BF09FAD" w:rsidR="001C5A76" w:rsidRPr="003155AF" w:rsidRDefault="001C5A76" w:rsidP="001C5A76">
            <w:pPr>
              <w:rPr>
                <w:bCs/>
              </w:rPr>
            </w:pPr>
            <w:r w:rsidRPr="003155AF">
              <w:rPr>
                <w:bCs/>
              </w:rPr>
              <w:t>string</w:t>
            </w:r>
          </w:p>
        </w:tc>
        <w:tc>
          <w:tcPr>
            <w:tcW w:w="1417" w:type="dxa"/>
          </w:tcPr>
          <w:p w14:paraId="18CDB67F" w14:textId="77777777" w:rsidR="001C5A76" w:rsidRPr="003155AF" w:rsidRDefault="001C5A76" w:rsidP="001C5A76">
            <w:pPr>
              <w:rPr>
                <w:bCs/>
                <w:color w:val="000000" w:themeColor="text1"/>
              </w:rPr>
            </w:pPr>
          </w:p>
        </w:tc>
        <w:tc>
          <w:tcPr>
            <w:tcW w:w="2390" w:type="dxa"/>
          </w:tcPr>
          <w:p w14:paraId="26DED9B0" w14:textId="77777777" w:rsidR="001C5A76" w:rsidRPr="00BE287D" w:rsidRDefault="001C5A76" w:rsidP="001C5A76">
            <w:pPr>
              <w:rPr>
                <w:rFonts w:ascii="Yu Gothic Light" w:hAnsi="Yu Gothic Light"/>
                <w:color w:val="0451A5"/>
                <w:sz w:val="18"/>
                <w:szCs w:val="18"/>
              </w:rPr>
            </w:pPr>
          </w:p>
        </w:tc>
        <w:tc>
          <w:tcPr>
            <w:tcW w:w="4102" w:type="dxa"/>
          </w:tcPr>
          <w:p w14:paraId="4E520D94" w14:textId="2C3C6948" w:rsidR="001C5A76" w:rsidRPr="003155AF" w:rsidRDefault="00E205F9" w:rsidP="001C5A76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It’s the reference of the previous card in the refabricat</w:t>
            </w:r>
            <w:r w:rsidR="00983360">
              <w:rPr>
                <w:bCs/>
                <w:lang w:val="en-US"/>
              </w:rPr>
              <w:t>i</w:t>
            </w:r>
            <w:r>
              <w:rPr>
                <w:bCs/>
                <w:lang w:val="en-US"/>
              </w:rPr>
              <w:t>on process</w:t>
            </w:r>
            <w:r w:rsidR="00771250">
              <w:rPr>
                <w:bCs/>
                <w:lang w:val="en-US"/>
              </w:rPr>
              <w:t xml:space="preserve"> (Card mother)</w:t>
            </w:r>
            <w:r>
              <w:rPr>
                <w:bCs/>
                <w:lang w:val="en-US"/>
              </w:rPr>
              <w:t xml:space="preserve">. </w:t>
            </w:r>
          </w:p>
        </w:tc>
      </w:tr>
      <w:tr w:rsidR="004A136C" w:rsidRPr="00651F55" w14:paraId="7810BA58" w14:textId="77777777" w:rsidTr="00BA380C">
        <w:tc>
          <w:tcPr>
            <w:tcW w:w="2689" w:type="dxa"/>
          </w:tcPr>
          <w:p w14:paraId="2ABFFDF6" w14:textId="330F2241" w:rsidR="004A136C" w:rsidRPr="00771250" w:rsidRDefault="004A136C" w:rsidP="004A136C">
            <w:pPr>
              <w:rPr>
                <w:rFonts w:ascii="Yu Gothic Light" w:hAnsi="Yu Gothic Light"/>
                <w:color w:val="A31515"/>
                <w:sz w:val="18"/>
                <w:szCs w:val="18"/>
              </w:rPr>
            </w:pPr>
            <w:r w:rsidRPr="00771250">
              <w:rPr>
                <w:rFonts w:ascii="Yu Gothic Light" w:hAnsi="Yu Gothic Light"/>
                <w:color w:val="A31515"/>
                <w:sz w:val="18"/>
                <w:szCs w:val="18"/>
              </w:rPr>
              <w:t>isVadBlocked</w:t>
            </w:r>
          </w:p>
        </w:tc>
        <w:tc>
          <w:tcPr>
            <w:tcW w:w="992" w:type="dxa"/>
          </w:tcPr>
          <w:p w14:paraId="227E9AD0" w14:textId="24D7A395" w:rsidR="004A136C" w:rsidRPr="003155AF" w:rsidRDefault="004A136C" w:rsidP="004A136C">
            <w:pPr>
              <w:rPr>
                <w:bCs/>
              </w:rPr>
            </w:pPr>
            <w:r w:rsidRPr="003155AF">
              <w:rPr>
                <w:bCs/>
              </w:rPr>
              <w:t>bool</w:t>
            </w:r>
          </w:p>
        </w:tc>
        <w:tc>
          <w:tcPr>
            <w:tcW w:w="1417" w:type="dxa"/>
          </w:tcPr>
          <w:p w14:paraId="301DCFAF" w14:textId="508A54D9" w:rsidR="004A136C" w:rsidRPr="003155AF" w:rsidRDefault="00771250" w:rsidP="004A136C">
            <w:pPr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t</w:t>
            </w:r>
            <w:r w:rsidR="004A136C" w:rsidRPr="003155AF">
              <w:rPr>
                <w:bCs/>
                <w:color w:val="000000" w:themeColor="text1"/>
              </w:rPr>
              <w:t>rue/ false</w:t>
            </w:r>
          </w:p>
          <w:p w14:paraId="6E05EC3C" w14:textId="77777777" w:rsidR="004A136C" w:rsidRPr="003155AF" w:rsidRDefault="004A136C" w:rsidP="004A136C">
            <w:pPr>
              <w:rPr>
                <w:bCs/>
                <w:color w:val="000000" w:themeColor="text1"/>
              </w:rPr>
            </w:pPr>
          </w:p>
        </w:tc>
        <w:tc>
          <w:tcPr>
            <w:tcW w:w="2390" w:type="dxa"/>
          </w:tcPr>
          <w:p w14:paraId="7444AF5B" w14:textId="3487C144" w:rsidR="004A136C" w:rsidRPr="00BE287D" w:rsidRDefault="00EE46AF" w:rsidP="004A136C">
            <w:pPr>
              <w:rPr>
                <w:rFonts w:ascii="Yu Gothic Light" w:hAnsi="Yu Gothic Light"/>
                <w:color w:val="0451A5"/>
                <w:sz w:val="18"/>
                <w:szCs w:val="18"/>
              </w:rPr>
            </w:pPr>
            <w:r w:rsidRPr="00BE287D">
              <w:rPr>
                <w:rFonts w:ascii="Yu Gothic Light" w:hAnsi="Yu Gothic Light"/>
                <w:color w:val="0451A5"/>
                <w:sz w:val="18"/>
                <w:szCs w:val="18"/>
              </w:rPr>
              <w:t>true</w:t>
            </w:r>
          </w:p>
        </w:tc>
        <w:tc>
          <w:tcPr>
            <w:tcW w:w="4102" w:type="dxa"/>
          </w:tcPr>
          <w:p w14:paraId="24A81952" w14:textId="080BB9FE" w:rsidR="004A136C" w:rsidRDefault="00771250" w:rsidP="004A136C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t</w:t>
            </w:r>
            <w:r w:rsidR="004A136C" w:rsidRPr="003155AF">
              <w:rPr>
                <w:bCs/>
                <w:lang w:val="en-US"/>
              </w:rPr>
              <w:t>rue</w:t>
            </w:r>
            <w:r w:rsidR="00B32EB1" w:rsidRPr="003155AF">
              <w:rPr>
                <w:bCs/>
                <w:lang w:val="en-US"/>
              </w:rPr>
              <w:t xml:space="preserve">: </w:t>
            </w:r>
            <w:r w:rsidR="004A136C" w:rsidRPr="003155AF">
              <w:rPr>
                <w:bCs/>
                <w:lang w:val="en-US"/>
              </w:rPr>
              <w:t xml:space="preserve">the internet </w:t>
            </w:r>
            <w:r>
              <w:rPr>
                <w:bCs/>
                <w:lang w:val="en-US"/>
              </w:rPr>
              <w:t>payment is temporary blocked</w:t>
            </w:r>
          </w:p>
          <w:p w14:paraId="0A08361D" w14:textId="4DE22A64" w:rsidR="00771250" w:rsidRPr="001F0AEF" w:rsidRDefault="00771250" w:rsidP="004A136C">
            <w:pPr>
              <w:rPr>
                <w:lang w:val="en-US"/>
              </w:rPr>
            </w:pPr>
            <w:r>
              <w:rPr>
                <w:bCs/>
                <w:lang w:val="en-US"/>
              </w:rPr>
              <w:t>false:</w:t>
            </w:r>
            <w:r w:rsidRPr="003155AF">
              <w:rPr>
                <w:bCs/>
                <w:lang w:val="en-US"/>
              </w:rPr>
              <w:t xml:space="preserve"> the internet </w:t>
            </w:r>
            <w:r>
              <w:rPr>
                <w:bCs/>
                <w:lang w:val="en-US"/>
              </w:rPr>
              <w:t>payment is not temporary blocked</w:t>
            </w:r>
          </w:p>
        </w:tc>
      </w:tr>
      <w:tr w:rsidR="004A136C" w:rsidRPr="00651F55" w14:paraId="0F3DCE5C" w14:textId="77777777" w:rsidTr="00BA380C">
        <w:tc>
          <w:tcPr>
            <w:tcW w:w="2689" w:type="dxa"/>
          </w:tcPr>
          <w:p w14:paraId="76D0B435" w14:textId="235EFD3F" w:rsidR="004A136C" w:rsidRPr="00771250" w:rsidRDefault="004A136C" w:rsidP="004A136C">
            <w:pPr>
              <w:rPr>
                <w:rFonts w:ascii="Yu Gothic Light" w:hAnsi="Yu Gothic Light"/>
                <w:color w:val="A31515"/>
                <w:sz w:val="18"/>
                <w:szCs w:val="18"/>
              </w:rPr>
            </w:pPr>
            <w:r w:rsidRPr="00771250">
              <w:rPr>
                <w:rFonts w:ascii="Yu Gothic Light" w:hAnsi="Yu Gothic Light"/>
                <w:color w:val="A31515"/>
                <w:sz w:val="18"/>
                <w:szCs w:val="18"/>
              </w:rPr>
              <w:t>isGeoBlocked</w:t>
            </w:r>
          </w:p>
        </w:tc>
        <w:tc>
          <w:tcPr>
            <w:tcW w:w="992" w:type="dxa"/>
          </w:tcPr>
          <w:p w14:paraId="3F9E4DE4" w14:textId="6AA12E8B" w:rsidR="004A136C" w:rsidRPr="003155AF" w:rsidRDefault="004A136C" w:rsidP="004A136C">
            <w:pPr>
              <w:rPr>
                <w:bCs/>
              </w:rPr>
            </w:pPr>
            <w:r w:rsidRPr="003155AF">
              <w:rPr>
                <w:bCs/>
              </w:rPr>
              <w:t>bool</w:t>
            </w:r>
          </w:p>
        </w:tc>
        <w:tc>
          <w:tcPr>
            <w:tcW w:w="1417" w:type="dxa"/>
          </w:tcPr>
          <w:p w14:paraId="2299FF81" w14:textId="3EAE983C" w:rsidR="004A136C" w:rsidRPr="003155AF" w:rsidRDefault="00771250" w:rsidP="004A136C">
            <w:pPr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t</w:t>
            </w:r>
            <w:r w:rsidR="004A136C" w:rsidRPr="003155AF">
              <w:rPr>
                <w:bCs/>
                <w:color w:val="000000" w:themeColor="text1"/>
              </w:rPr>
              <w:t>rue/ false</w:t>
            </w:r>
          </w:p>
          <w:p w14:paraId="371EE863" w14:textId="77777777" w:rsidR="004A136C" w:rsidRPr="003155AF" w:rsidRDefault="004A136C" w:rsidP="004A136C">
            <w:pPr>
              <w:rPr>
                <w:bCs/>
                <w:color w:val="000000" w:themeColor="text1"/>
              </w:rPr>
            </w:pPr>
          </w:p>
        </w:tc>
        <w:tc>
          <w:tcPr>
            <w:tcW w:w="2390" w:type="dxa"/>
          </w:tcPr>
          <w:p w14:paraId="37C5FF86" w14:textId="308B3C4C" w:rsidR="004A136C" w:rsidRPr="00BE287D" w:rsidRDefault="00EE46AF" w:rsidP="004A136C">
            <w:pPr>
              <w:rPr>
                <w:rFonts w:ascii="Yu Gothic Light" w:hAnsi="Yu Gothic Light"/>
                <w:color w:val="0451A5"/>
                <w:sz w:val="18"/>
                <w:szCs w:val="18"/>
              </w:rPr>
            </w:pPr>
            <w:r w:rsidRPr="00BE287D">
              <w:rPr>
                <w:rFonts w:ascii="Yu Gothic Light" w:hAnsi="Yu Gothic Light"/>
                <w:color w:val="0451A5"/>
                <w:sz w:val="18"/>
                <w:szCs w:val="18"/>
              </w:rPr>
              <w:t>false</w:t>
            </w:r>
          </w:p>
        </w:tc>
        <w:tc>
          <w:tcPr>
            <w:tcW w:w="4102" w:type="dxa"/>
          </w:tcPr>
          <w:p w14:paraId="41E87E30" w14:textId="60AD0B80" w:rsidR="00B32EB1" w:rsidRPr="003155AF" w:rsidRDefault="00771250" w:rsidP="004A136C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t</w:t>
            </w:r>
            <w:r w:rsidR="00B32EB1" w:rsidRPr="003155AF">
              <w:rPr>
                <w:bCs/>
                <w:lang w:val="en-US"/>
              </w:rPr>
              <w:t>rue: the authorization will be refused if the country code of the transaction is different from the Agency country code.</w:t>
            </w:r>
          </w:p>
        </w:tc>
      </w:tr>
      <w:tr w:rsidR="001C5A76" w:rsidRPr="004943D1" w14:paraId="17C71472" w14:textId="77777777" w:rsidTr="00BA380C">
        <w:tc>
          <w:tcPr>
            <w:tcW w:w="2689" w:type="dxa"/>
          </w:tcPr>
          <w:p w14:paraId="709FE227" w14:textId="10D2A084" w:rsidR="001C5A76" w:rsidRPr="00771250" w:rsidRDefault="001C5A76" w:rsidP="001C5A76">
            <w:pPr>
              <w:rPr>
                <w:rFonts w:ascii="Yu Gothic Light" w:hAnsi="Yu Gothic Light"/>
                <w:color w:val="A31515"/>
                <w:sz w:val="18"/>
                <w:szCs w:val="18"/>
              </w:rPr>
            </w:pPr>
            <w:r w:rsidRPr="00771250">
              <w:rPr>
                <w:rFonts w:ascii="Yu Gothic Light" w:hAnsi="Yu Gothic Light"/>
                <w:color w:val="A31515"/>
                <w:sz w:val="18"/>
                <w:szCs w:val="18"/>
              </w:rPr>
              <w:t>OppositionReasoncode</w:t>
            </w:r>
          </w:p>
        </w:tc>
        <w:tc>
          <w:tcPr>
            <w:tcW w:w="992" w:type="dxa"/>
          </w:tcPr>
          <w:p w14:paraId="40B3E93B" w14:textId="03903441" w:rsidR="001C5A76" w:rsidRPr="003155AF" w:rsidRDefault="001C5A76" w:rsidP="001C5A76">
            <w:pPr>
              <w:rPr>
                <w:bCs/>
              </w:rPr>
            </w:pPr>
            <w:r w:rsidRPr="003155AF">
              <w:rPr>
                <w:bCs/>
              </w:rPr>
              <w:t>string</w:t>
            </w:r>
          </w:p>
        </w:tc>
        <w:tc>
          <w:tcPr>
            <w:tcW w:w="1417" w:type="dxa"/>
          </w:tcPr>
          <w:p w14:paraId="2367C4F2" w14:textId="77777777" w:rsidR="001C5A76" w:rsidRDefault="00EE46AF" w:rsidP="001C5A76">
            <w:pPr>
              <w:rPr>
                <w:bCs/>
                <w:color w:val="000000" w:themeColor="text1"/>
              </w:rPr>
            </w:pPr>
            <w:r w:rsidRPr="00247951">
              <w:rPr>
                <w:bCs/>
                <w:color w:val="000000" w:themeColor="text1"/>
              </w:rPr>
              <w:t>Varchar(5)</w:t>
            </w:r>
          </w:p>
          <w:p w14:paraId="51074809" w14:textId="4172EFDE" w:rsidR="00771250" w:rsidRPr="003155AF" w:rsidRDefault="00771250" w:rsidP="001C5A76">
            <w:pPr>
              <w:rPr>
                <w:bCs/>
                <w:color w:val="000000" w:themeColor="text1"/>
              </w:rPr>
            </w:pPr>
          </w:p>
        </w:tc>
        <w:tc>
          <w:tcPr>
            <w:tcW w:w="2390" w:type="dxa"/>
          </w:tcPr>
          <w:p w14:paraId="1F6365AD" w14:textId="21C1692F" w:rsidR="001C5A76" w:rsidRPr="00BE287D" w:rsidRDefault="00BE287D" w:rsidP="001C5A76">
            <w:pPr>
              <w:rPr>
                <w:rFonts w:ascii="Yu Gothic Light" w:hAnsi="Yu Gothic Light"/>
                <w:color w:val="0451A5"/>
                <w:sz w:val="18"/>
                <w:szCs w:val="18"/>
              </w:rPr>
            </w:pPr>
            <w:r w:rsidRPr="00BE287D">
              <w:rPr>
                <w:rFonts w:ascii="Yu Gothic Light" w:hAnsi="Yu Gothic Light"/>
                <w:color w:val="0451A5"/>
                <w:sz w:val="18"/>
                <w:szCs w:val="18"/>
              </w:rPr>
              <w:t>lost</w:t>
            </w:r>
          </w:p>
        </w:tc>
        <w:tc>
          <w:tcPr>
            <w:tcW w:w="4102" w:type="dxa"/>
          </w:tcPr>
          <w:p w14:paraId="44B1E3B2" w14:textId="1DB66B02" w:rsidR="00B32EB1" w:rsidRPr="003155AF" w:rsidRDefault="00B32EB1" w:rsidP="00454390">
            <w:pPr>
              <w:rPr>
                <w:bCs/>
                <w:color w:val="000000" w:themeColor="text1"/>
                <w:lang w:val="en-GB"/>
              </w:rPr>
            </w:pPr>
            <w:r w:rsidRPr="003155AF">
              <w:rPr>
                <w:bCs/>
                <w:color w:val="000000" w:themeColor="text1"/>
                <w:lang w:val="en-GB"/>
              </w:rPr>
              <w:t>To precise the opposition reason code:</w:t>
            </w:r>
          </w:p>
          <w:p w14:paraId="63D8CE18" w14:textId="0D9E3E54" w:rsidR="004215CB" w:rsidRPr="00BB6C9B" w:rsidRDefault="004215CB" w:rsidP="004215CB">
            <w:pPr>
              <w:rPr>
                <w:bCs/>
                <w:color w:val="000000" w:themeColor="text1"/>
                <w:lang w:val="en-GB"/>
              </w:rPr>
            </w:pPr>
            <w:r w:rsidRPr="00BB6C9B">
              <w:rPr>
                <w:bCs/>
                <w:color w:val="000000" w:themeColor="text1"/>
                <w:lang w:val="en-GB"/>
              </w:rPr>
              <w:t>-</w:t>
            </w:r>
            <w:ins w:id="1144" w:author="Sebastien Bik" w:date="2021-04-15T15:27:00Z">
              <w:r w:rsidR="00336525">
                <w:rPr>
                  <w:bCs/>
                  <w:color w:val="000000" w:themeColor="text1"/>
                  <w:lang w:val="en-GB"/>
                </w:rPr>
                <w:t xml:space="preserve">41 = </w:t>
              </w:r>
            </w:ins>
            <w:r>
              <w:rPr>
                <w:bCs/>
                <w:color w:val="000000" w:themeColor="text1"/>
                <w:lang w:val="en-GB"/>
              </w:rPr>
              <w:t>Lost</w:t>
            </w:r>
            <w:del w:id="1145" w:author="Sebastien Bik" w:date="2021-04-15T15:27:00Z">
              <w:r w:rsidDel="00FE32BA">
                <w:rPr>
                  <w:bCs/>
                  <w:color w:val="000000" w:themeColor="text1"/>
                  <w:lang w:val="en-GB"/>
                </w:rPr>
                <w:delText>;</w:delText>
              </w:r>
            </w:del>
          </w:p>
          <w:p w14:paraId="0F675D52" w14:textId="330798EB" w:rsidR="004215CB" w:rsidRPr="00BB6C9B" w:rsidRDefault="004215CB" w:rsidP="004215CB">
            <w:pPr>
              <w:rPr>
                <w:bCs/>
                <w:color w:val="000000" w:themeColor="text1"/>
                <w:lang w:val="en-GB"/>
              </w:rPr>
            </w:pPr>
            <w:r w:rsidRPr="00BB6C9B">
              <w:rPr>
                <w:bCs/>
                <w:color w:val="000000" w:themeColor="text1"/>
                <w:lang w:val="en-GB"/>
              </w:rPr>
              <w:t>-</w:t>
            </w:r>
            <w:ins w:id="1146" w:author="Sebastien Bik" w:date="2021-04-15T15:30:00Z">
              <w:r w:rsidR="00C93A6B">
                <w:rPr>
                  <w:bCs/>
                  <w:color w:val="000000" w:themeColor="text1"/>
                  <w:lang w:val="en-GB"/>
                </w:rPr>
                <w:t xml:space="preserve">34 = </w:t>
              </w:r>
            </w:ins>
            <w:r>
              <w:rPr>
                <w:bCs/>
                <w:color w:val="000000" w:themeColor="text1"/>
                <w:lang w:val="en-GB"/>
              </w:rPr>
              <w:t>FraudSuspicon</w:t>
            </w:r>
            <w:r w:rsidRPr="00BB6C9B">
              <w:rPr>
                <w:bCs/>
                <w:color w:val="000000" w:themeColor="text1"/>
                <w:lang w:val="en-GB"/>
              </w:rPr>
              <w:t>;</w:t>
            </w:r>
          </w:p>
          <w:p w14:paraId="0B73BACE" w14:textId="2AC3464E" w:rsidR="004215CB" w:rsidRDefault="004215CB" w:rsidP="004215CB">
            <w:pPr>
              <w:rPr>
                <w:ins w:id="1147" w:author="Sebastien Bik" w:date="2021-04-15T15:27:00Z"/>
                <w:bCs/>
                <w:color w:val="000000" w:themeColor="text1"/>
                <w:lang w:val="en-GB"/>
              </w:rPr>
            </w:pPr>
            <w:r w:rsidRPr="00BB6C9B">
              <w:rPr>
                <w:bCs/>
                <w:color w:val="000000" w:themeColor="text1"/>
                <w:lang w:val="en-GB"/>
              </w:rPr>
              <w:t>-</w:t>
            </w:r>
            <w:ins w:id="1148" w:author="Sebastien Bik" w:date="2021-04-15T15:30:00Z">
              <w:r w:rsidR="00C74D88">
                <w:rPr>
                  <w:bCs/>
                  <w:color w:val="000000" w:themeColor="text1"/>
                  <w:lang w:val="en-GB"/>
                </w:rPr>
                <w:t xml:space="preserve">43 = </w:t>
              </w:r>
            </w:ins>
            <w:r>
              <w:rPr>
                <w:bCs/>
                <w:color w:val="000000" w:themeColor="text1"/>
                <w:lang w:val="en-GB"/>
              </w:rPr>
              <w:t>Stole</w:t>
            </w:r>
            <w:ins w:id="1149" w:author="Sebastien Bik" w:date="2021-04-15T15:27:00Z">
              <w:r w:rsidR="00FE32BA">
                <w:rPr>
                  <w:bCs/>
                  <w:color w:val="000000" w:themeColor="text1"/>
                  <w:lang w:val="en-GB"/>
                </w:rPr>
                <w:t xml:space="preserve">n </w:t>
              </w:r>
            </w:ins>
            <w:del w:id="1150" w:author="Sebastien Bik" w:date="2021-04-15T15:27:00Z">
              <w:r w:rsidDel="00FE32BA">
                <w:rPr>
                  <w:bCs/>
                  <w:color w:val="000000" w:themeColor="text1"/>
                  <w:lang w:val="en-GB"/>
                </w:rPr>
                <w:delText>n</w:delText>
              </w:r>
              <w:r w:rsidRPr="00BB6C9B" w:rsidDel="00FE32BA">
                <w:rPr>
                  <w:bCs/>
                  <w:color w:val="000000" w:themeColor="text1"/>
                  <w:lang w:val="en-GB"/>
                </w:rPr>
                <w:delText>.</w:delText>
              </w:r>
            </w:del>
          </w:p>
          <w:p w14:paraId="7E173418" w14:textId="45823667" w:rsidR="00336525" w:rsidRDefault="00C93A6B" w:rsidP="004215CB">
            <w:pPr>
              <w:rPr>
                <w:ins w:id="1151" w:author="Sebastien Bik" w:date="2021-04-15T15:31:00Z"/>
                <w:bCs/>
                <w:color w:val="000000" w:themeColor="text1"/>
                <w:lang w:val="en-GB"/>
              </w:rPr>
            </w:pPr>
            <w:ins w:id="1152" w:author="Sebastien Bik" w:date="2021-04-15T15:30:00Z">
              <w:r>
                <w:rPr>
                  <w:bCs/>
                  <w:color w:val="000000" w:themeColor="text1"/>
                  <w:lang w:val="en-GB"/>
                </w:rPr>
                <w:t>-</w:t>
              </w:r>
            </w:ins>
            <w:ins w:id="1153" w:author="Sebastien Bik" w:date="2021-04-15T15:28:00Z">
              <w:r w:rsidR="00EC01D4">
                <w:rPr>
                  <w:bCs/>
                  <w:color w:val="000000" w:themeColor="text1"/>
                  <w:lang w:val="en-GB"/>
                </w:rPr>
                <w:t xml:space="preserve">51 = </w:t>
              </w:r>
              <w:r w:rsidR="00336525">
                <w:rPr>
                  <w:bCs/>
                  <w:color w:val="000000" w:themeColor="text1"/>
                  <w:lang w:val="en-GB"/>
                </w:rPr>
                <w:t>(do not use)</w:t>
              </w:r>
            </w:ins>
          </w:p>
          <w:p w14:paraId="276D13B8" w14:textId="38A7FB65" w:rsidR="00C93A6B" w:rsidRDefault="00C93A6B" w:rsidP="004215CB">
            <w:pPr>
              <w:rPr>
                <w:bCs/>
                <w:color w:val="000000" w:themeColor="text1"/>
                <w:lang w:val="en-GB"/>
              </w:rPr>
            </w:pPr>
            <w:ins w:id="1154" w:author="Sebastien Bik" w:date="2021-04-15T15:31:00Z">
              <w:r>
                <w:rPr>
                  <w:bCs/>
                  <w:color w:val="000000" w:themeColor="text1"/>
                  <w:lang w:val="en-GB"/>
                </w:rPr>
                <w:t>-7 = Not receive</w:t>
              </w:r>
            </w:ins>
            <w:ins w:id="1155" w:author="Veillard Quentin" w:date="2021-09-14T17:28:00Z">
              <w:r w:rsidR="00651F55">
                <w:rPr>
                  <w:bCs/>
                  <w:color w:val="000000" w:themeColor="text1"/>
                  <w:lang w:val="en-GB"/>
                </w:rPr>
                <w:t>d</w:t>
              </w:r>
            </w:ins>
          </w:p>
          <w:p w14:paraId="4340609C" w14:textId="60B37605" w:rsidR="001C5A76" w:rsidRPr="003155AF" w:rsidRDefault="001C5A76" w:rsidP="6D4A5DFE">
            <w:pPr>
              <w:rPr>
                <w:lang w:val="en-US"/>
              </w:rPr>
            </w:pPr>
          </w:p>
        </w:tc>
      </w:tr>
      <w:tr w:rsidR="00C47FBA" w:rsidRPr="003155AF" w14:paraId="2644550C" w14:textId="77777777" w:rsidTr="00BA380C">
        <w:tc>
          <w:tcPr>
            <w:tcW w:w="2689" w:type="dxa"/>
          </w:tcPr>
          <w:p w14:paraId="7311FBF7" w14:textId="71ECA9A9" w:rsidR="00C47FBA" w:rsidRPr="00771250" w:rsidRDefault="00C47FBA" w:rsidP="001C5A76">
            <w:pPr>
              <w:rPr>
                <w:rFonts w:ascii="Yu Gothic Light" w:hAnsi="Yu Gothic Light"/>
                <w:color w:val="A31515"/>
                <w:sz w:val="18"/>
                <w:szCs w:val="18"/>
              </w:rPr>
            </w:pPr>
            <w:r w:rsidRPr="00771250">
              <w:rPr>
                <w:rFonts w:ascii="Yu Gothic Light" w:hAnsi="Yu Gothic Light"/>
                <w:color w:val="A31515"/>
                <w:sz w:val="18"/>
                <w:szCs w:val="18"/>
              </w:rPr>
              <w:t>channelCode</w:t>
            </w:r>
          </w:p>
        </w:tc>
        <w:tc>
          <w:tcPr>
            <w:tcW w:w="992" w:type="dxa"/>
          </w:tcPr>
          <w:p w14:paraId="13FC35C8" w14:textId="15C9F934" w:rsidR="00C47FBA" w:rsidRPr="003155AF" w:rsidRDefault="00C47FBA" w:rsidP="001C5A76">
            <w:pPr>
              <w:rPr>
                <w:bCs/>
              </w:rPr>
            </w:pPr>
            <w:r>
              <w:rPr>
                <w:bCs/>
              </w:rPr>
              <w:t>String</w:t>
            </w:r>
          </w:p>
        </w:tc>
        <w:tc>
          <w:tcPr>
            <w:tcW w:w="1417" w:type="dxa"/>
          </w:tcPr>
          <w:p w14:paraId="4DA807A8" w14:textId="77777777" w:rsidR="00C47FBA" w:rsidRDefault="00C47FBA" w:rsidP="001C5A76">
            <w:pPr>
              <w:rPr>
                <w:bCs/>
                <w:color w:val="000000" w:themeColor="text1"/>
              </w:rPr>
            </w:pPr>
          </w:p>
        </w:tc>
        <w:tc>
          <w:tcPr>
            <w:tcW w:w="2390" w:type="dxa"/>
          </w:tcPr>
          <w:p w14:paraId="423A953E" w14:textId="5B82BDE5" w:rsidR="00C47FBA" w:rsidRPr="00BE287D" w:rsidRDefault="00A92125" w:rsidP="001C5A76">
            <w:pPr>
              <w:rPr>
                <w:rFonts w:ascii="Yu Gothic Light" w:hAnsi="Yu Gothic Light"/>
                <w:color w:val="0451A5"/>
                <w:sz w:val="18"/>
                <w:szCs w:val="18"/>
              </w:rPr>
            </w:pPr>
            <w:r w:rsidRPr="00A92125">
              <w:rPr>
                <w:rFonts w:ascii="Yu Gothic Light" w:hAnsi="Yu Gothic Light"/>
                <w:color w:val="0451A5"/>
                <w:sz w:val="18"/>
                <w:szCs w:val="18"/>
              </w:rPr>
              <w:t>66</w:t>
            </w:r>
          </w:p>
        </w:tc>
        <w:tc>
          <w:tcPr>
            <w:tcW w:w="4102" w:type="dxa"/>
          </w:tcPr>
          <w:p w14:paraId="687B43EC" w14:textId="5BE9B28A" w:rsidR="00C47FBA" w:rsidRDefault="00AB1BA4" w:rsidP="00B32EB1">
            <w:pPr>
              <w:rPr>
                <w:bCs/>
                <w:color w:val="000000" w:themeColor="text1"/>
                <w:lang w:val="en-GB"/>
              </w:rPr>
            </w:pPr>
            <w:r>
              <w:rPr>
                <w:bCs/>
                <w:color w:val="000000" w:themeColor="text1"/>
                <w:lang w:val="en-GB"/>
              </w:rPr>
              <w:t>To precise the opposition channel:</w:t>
            </w:r>
          </w:p>
          <w:p w14:paraId="2F733100" w14:textId="57C48BED" w:rsidR="00AB1BA4" w:rsidRDefault="349BD6BB" w:rsidP="6D4A5DFE">
            <w:pPr>
              <w:rPr>
                <w:color w:val="000000" w:themeColor="text1"/>
                <w:lang w:val="en-GB"/>
              </w:rPr>
            </w:pPr>
            <w:r w:rsidRPr="6D4A5DFE">
              <w:rPr>
                <w:color w:val="000000" w:themeColor="text1"/>
                <w:lang w:val="en-GB"/>
              </w:rPr>
              <w:t xml:space="preserve">04: </w:t>
            </w:r>
            <w:r w:rsidR="5CA787FC" w:rsidRPr="6D4A5DFE">
              <w:rPr>
                <w:color w:val="000000" w:themeColor="text1"/>
                <w:lang w:val="en-GB"/>
              </w:rPr>
              <w:t>d</w:t>
            </w:r>
            <w:r w:rsidRPr="6D4A5DFE">
              <w:rPr>
                <w:color w:val="000000" w:themeColor="text1"/>
                <w:lang w:val="en-GB"/>
              </w:rPr>
              <w:t>esktop</w:t>
            </w:r>
          </w:p>
          <w:p w14:paraId="09023760" w14:textId="03BEB636" w:rsidR="00AB1BA4" w:rsidRDefault="00AB1BA4" w:rsidP="00B32EB1">
            <w:pPr>
              <w:rPr>
                <w:bCs/>
                <w:color w:val="000000" w:themeColor="text1"/>
                <w:lang w:val="en-GB"/>
              </w:rPr>
            </w:pPr>
            <w:r>
              <w:rPr>
                <w:bCs/>
                <w:color w:val="000000" w:themeColor="text1"/>
                <w:lang w:val="en-GB"/>
              </w:rPr>
              <w:t>66: mobile device</w:t>
            </w:r>
          </w:p>
          <w:p w14:paraId="3128596E" w14:textId="173FC03E" w:rsidR="00AB1BA4" w:rsidRDefault="00AB1BA4" w:rsidP="00B32EB1">
            <w:pPr>
              <w:rPr>
                <w:bCs/>
                <w:color w:val="000000" w:themeColor="text1"/>
                <w:lang w:val="en-GB"/>
              </w:rPr>
            </w:pPr>
            <w:r>
              <w:rPr>
                <w:bCs/>
                <w:color w:val="000000" w:themeColor="text1"/>
                <w:lang w:val="en-GB"/>
              </w:rPr>
              <w:t>72: tablet</w:t>
            </w:r>
          </w:p>
          <w:p w14:paraId="5C7C43DD" w14:textId="5F33FCEF" w:rsidR="00AB1BA4" w:rsidRPr="003155AF" w:rsidRDefault="00AB1BA4" w:rsidP="00B32EB1">
            <w:pPr>
              <w:rPr>
                <w:bCs/>
                <w:color w:val="000000" w:themeColor="text1"/>
                <w:lang w:val="en-GB"/>
              </w:rPr>
            </w:pPr>
          </w:p>
        </w:tc>
      </w:tr>
      <w:tr w:rsidR="001C5A76" w:rsidRPr="00651F55" w14:paraId="553CBAE0" w14:textId="77777777" w:rsidTr="00BA380C">
        <w:tc>
          <w:tcPr>
            <w:tcW w:w="2689" w:type="dxa"/>
          </w:tcPr>
          <w:p w14:paraId="6A93AC6A" w14:textId="789599AE" w:rsidR="001C5A76" w:rsidRPr="00771250" w:rsidRDefault="001C5A76" w:rsidP="001C5A76">
            <w:pPr>
              <w:rPr>
                <w:rFonts w:ascii="Yu Gothic Light" w:hAnsi="Yu Gothic Light"/>
                <w:color w:val="A31515"/>
                <w:sz w:val="18"/>
                <w:szCs w:val="18"/>
              </w:rPr>
            </w:pPr>
            <w:r w:rsidRPr="00771250">
              <w:rPr>
                <w:rFonts w:ascii="Yu Gothic Light" w:hAnsi="Yu Gothic Light"/>
                <w:color w:val="A31515"/>
                <w:sz w:val="18"/>
                <w:szCs w:val="18"/>
              </w:rPr>
              <w:t>cancellationReasonCode</w:t>
            </w:r>
          </w:p>
        </w:tc>
        <w:tc>
          <w:tcPr>
            <w:tcW w:w="992" w:type="dxa"/>
          </w:tcPr>
          <w:p w14:paraId="3E4A60A9" w14:textId="76F70C6A" w:rsidR="001C5A76" w:rsidRPr="003155AF" w:rsidRDefault="001C5A76" w:rsidP="001C5A76">
            <w:pPr>
              <w:rPr>
                <w:bCs/>
              </w:rPr>
            </w:pPr>
            <w:r w:rsidRPr="003155AF">
              <w:rPr>
                <w:bCs/>
              </w:rPr>
              <w:t>string</w:t>
            </w:r>
          </w:p>
        </w:tc>
        <w:tc>
          <w:tcPr>
            <w:tcW w:w="1417" w:type="dxa"/>
          </w:tcPr>
          <w:p w14:paraId="466AFA6D" w14:textId="76FB0946" w:rsidR="001C5A76" w:rsidRPr="003155AF" w:rsidRDefault="00EE46AF" w:rsidP="001C5A76">
            <w:pPr>
              <w:rPr>
                <w:bCs/>
                <w:color w:val="000000" w:themeColor="text1"/>
              </w:rPr>
            </w:pPr>
            <w:r w:rsidRPr="00247951">
              <w:rPr>
                <w:bCs/>
                <w:color w:val="000000" w:themeColor="text1"/>
              </w:rPr>
              <w:t>Varchar(25)</w:t>
            </w:r>
          </w:p>
        </w:tc>
        <w:tc>
          <w:tcPr>
            <w:tcW w:w="2390" w:type="dxa"/>
          </w:tcPr>
          <w:p w14:paraId="111608EF" w14:textId="75BAAABE" w:rsidR="001C5A76" w:rsidRPr="001F0AEF" w:rsidRDefault="00771250" w:rsidP="001C5A76">
            <w:pPr>
              <w:rPr>
                <w:rFonts w:ascii="Yu Gothic Light" w:hAnsi="Yu Gothic Light"/>
                <w:color w:val="0451A5"/>
                <w:sz w:val="18"/>
                <w:szCs w:val="18"/>
                <w:lang w:val="en-US"/>
              </w:rPr>
            </w:pPr>
            <w:r w:rsidRPr="001F0AEF">
              <w:rPr>
                <w:rFonts w:ascii="Yu Gothic Light" w:hAnsi="Yu Gothic Light"/>
                <w:color w:val="0451A5"/>
                <w:sz w:val="18"/>
                <w:szCs w:val="18"/>
                <w:lang w:val="en-US"/>
              </w:rPr>
              <w:t>the customer left the bank</w:t>
            </w:r>
          </w:p>
        </w:tc>
        <w:tc>
          <w:tcPr>
            <w:tcW w:w="4102" w:type="dxa"/>
          </w:tcPr>
          <w:p w14:paraId="7F7DCFC3" w14:textId="7C4A7712" w:rsidR="00B32EB1" w:rsidRPr="003155AF" w:rsidRDefault="00B32EB1" w:rsidP="00B32EB1">
            <w:pPr>
              <w:rPr>
                <w:bCs/>
                <w:color w:val="000000" w:themeColor="text1"/>
                <w:lang w:val="en-GB"/>
              </w:rPr>
            </w:pPr>
            <w:r w:rsidRPr="003155AF">
              <w:rPr>
                <w:bCs/>
                <w:color w:val="000000" w:themeColor="text1"/>
                <w:lang w:val="en-GB"/>
              </w:rPr>
              <w:t>To precise the cancellation reason code:</w:t>
            </w:r>
          </w:p>
          <w:p w14:paraId="1DB1EED4" w14:textId="77777777" w:rsidR="00D63599" w:rsidRPr="00D63599" w:rsidRDefault="00D63599" w:rsidP="00D63599">
            <w:pPr>
              <w:rPr>
                <w:ins w:id="1156" w:author="Sebastien Bik" w:date="2021-04-15T16:00:00Z"/>
                <w:bCs/>
                <w:color w:val="000000" w:themeColor="text1"/>
                <w:lang w:val="en-GB"/>
              </w:rPr>
            </w:pPr>
            <w:ins w:id="1157" w:author="Sebastien Bik" w:date="2021-04-15T16:00:00Z">
              <w:r w:rsidRPr="00D63599">
                <w:rPr>
                  <w:bCs/>
                  <w:color w:val="000000" w:themeColor="text1"/>
                  <w:lang w:val="en-GB"/>
                </w:rPr>
                <w:t>CustomerNoLongerWantsCard = 1,</w:t>
              </w:r>
            </w:ins>
          </w:p>
          <w:p w14:paraId="4E23E9D8" w14:textId="77777777" w:rsidR="00D63599" w:rsidRPr="00D63599" w:rsidRDefault="00D63599" w:rsidP="00D63599">
            <w:pPr>
              <w:rPr>
                <w:ins w:id="1158" w:author="Sebastien Bik" w:date="2021-04-15T16:00:00Z"/>
                <w:bCs/>
                <w:color w:val="000000" w:themeColor="text1"/>
                <w:lang w:val="en-GB"/>
              </w:rPr>
            </w:pPr>
            <w:ins w:id="1159" w:author="Sebastien Bik" w:date="2021-04-15T16:00:00Z">
              <w:r w:rsidRPr="00D63599">
                <w:rPr>
                  <w:bCs/>
                  <w:color w:val="000000" w:themeColor="text1"/>
                  <w:lang w:val="en-GB"/>
                </w:rPr>
                <w:t>CustomerLeftBank = 2,</w:t>
              </w:r>
            </w:ins>
          </w:p>
          <w:p w14:paraId="52CEF176" w14:textId="77777777" w:rsidR="00D63599" w:rsidRPr="00D63599" w:rsidRDefault="00D63599" w:rsidP="00D63599">
            <w:pPr>
              <w:rPr>
                <w:ins w:id="1160" w:author="Sebastien Bik" w:date="2021-04-15T16:00:00Z"/>
                <w:bCs/>
                <w:color w:val="000000" w:themeColor="text1"/>
                <w:lang w:val="en-GB"/>
              </w:rPr>
            </w:pPr>
            <w:ins w:id="1161" w:author="Sebastien Bik" w:date="2021-04-15T16:00:00Z">
              <w:r w:rsidRPr="00D63599">
                <w:rPr>
                  <w:bCs/>
                  <w:color w:val="000000" w:themeColor="text1"/>
                  <w:lang w:val="en-GB"/>
                </w:rPr>
                <w:t>DeceasedCustomer = 3,</w:t>
              </w:r>
            </w:ins>
          </w:p>
          <w:p w14:paraId="68122E95" w14:textId="77777777" w:rsidR="00D63599" w:rsidRPr="00D63599" w:rsidRDefault="00D63599" w:rsidP="00D63599">
            <w:pPr>
              <w:rPr>
                <w:ins w:id="1162" w:author="Sebastien Bik" w:date="2021-04-15T16:00:00Z"/>
                <w:bCs/>
                <w:color w:val="000000" w:themeColor="text1"/>
                <w:lang w:val="en-GB"/>
              </w:rPr>
            </w:pPr>
            <w:ins w:id="1163" w:author="Sebastien Bik" w:date="2021-04-15T16:00:00Z">
              <w:r w:rsidRPr="00D63599">
                <w:rPr>
                  <w:bCs/>
                  <w:color w:val="000000" w:themeColor="text1"/>
                  <w:lang w:val="en-GB"/>
                </w:rPr>
                <w:t>PartnerRequest = 4,</w:t>
              </w:r>
            </w:ins>
          </w:p>
          <w:p w14:paraId="20533C90" w14:textId="1C91E77E" w:rsidR="004215CB" w:rsidRPr="00CD5397" w:rsidDel="00D63599" w:rsidRDefault="00D63599" w:rsidP="00D63599">
            <w:pPr>
              <w:rPr>
                <w:del w:id="1164" w:author="Sebastien Bik" w:date="2021-04-15T16:00:00Z"/>
                <w:bCs/>
                <w:color w:val="000000" w:themeColor="text1"/>
                <w:lang w:val="en-GB"/>
              </w:rPr>
            </w:pPr>
            <w:ins w:id="1165" w:author="Sebastien Bik" w:date="2021-04-15T16:00:00Z">
              <w:r w:rsidRPr="00D63599">
                <w:rPr>
                  <w:bCs/>
                  <w:color w:val="000000" w:themeColor="text1"/>
                  <w:lang w:val="en-GB"/>
                </w:rPr>
                <w:t>OtherReason = 6</w:t>
              </w:r>
            </w:ins>
            <w:del w:id="1166" w:author="Sebastien Bik" w:date="2021-04-15T16:00:00Z">
              <w:r w:rsidR="004215CB" w:rsidRPr="00CD5397" w:rsidDel="00D63599">
                <w:rPr>
                  <w:bCs/>
                  <w:color w:val="000000" w:themeColor="text1"/>
                  <w:lang w:val="en-GB"/>
                </w:rPr>
                <w:delText>-CustomerNoLongerWantsCard ;</w:delText>
              </w:r>
            </w:del>
          </w:p>
          <w:p w14:paraId="3447149D" w14:textId="3F74A749" w:rsidR="004215CB" w:rsidRPr="00CD5397" w:rsidDel="00D63599" w:rsidRDefault="004215CB" w:rsidP="004215CB">
            <w:pPr>
              <w:rPr>
                <w:del w:id="1167" w:author="Sebastien Bik" w:date="2021-04-15T16:00:00Z"/>
                <w:bCs/>
                <w:color w:val="000000" w:themeColor="text1"/>
                <w:lang w:val="en-GB"/>
              </w:rPr>
            </w:pPr>
            <w:del w:id="1168" w:author="Sebastien Bik" w:date="2021-04-15T16:00:00Z">
              <w:r w:rsidRPr="00CD5397" w:rsidDel="00D63599">
                <w:rPr>
                  <w:bCs/>
                  <w:color w:val="000000" w:themeColor="text1"/>
                  <w:lang w:val="en-GB"/>
                </w:rPr>
                <w:delText>-CustomerLeftBank ;</w:delText>
              </w:r>
            </w:del>
          </w:p>
          <w:p w14:paraId="25EE9CA2" w14:textId="05BF9A8C" w:rsidR="004215CB" w:rsidRPr="00CD5397" w:rsidDel="00D63599" w:rsidRDefault="004215CB" w:rsidP="004215CB">
            <w:pPr>
              <w:rPr>
                <w:del w:id="1169" w:author="Sebastien Bik" w:date="2021-04-15T16:00:00Z"/>
                <w:bCs/>
                <w:color w:val="000000" w:themeColor="text1"/>
                <w:lang w:val="en-GB"/>
              </w:rPr>
            </w:pPr>
            <w:del w:id="1170" w:author="Sebastien Bik" w:date="2021-04-15T16:00:00Z">
              <w:r w:rsidRPr="00CD5397" w:rsidDel="00D63599">
                <w:rPr>
                  <w:bCs/>
                  <w:color w:val="000000" w:themeColor="text1"/>
                  <w:lang w:val="en-GB"/>
                </w:rPr>
                <w:delText>-DeceasedCustomer ;</w:delText>
              </w:r>
            </w:del>
          </w:p>
          <w:p w14:paraId="4DFBC546" w14:textId="5296E892" w:rsidR="004215CB" w:rsidRPr="00CD5397" w:rsidDel="00D63599" w:rsidRDefault="004215CB" w:rsidP="004215CB">
            <w:pPr>
              <w:rPr>
                <w:del w:id="1171" w:author="Sebastien Bik" w:date="2021-04-15T16:00:00Z"/>
                <w:bCs/>
                <w:color w:val="000000" w:themeColor="text1"/>
                <w:lang w:val="en-GB"/>
              </w:rPr>
            </w:pPr>
            <w:del w:id="1172" w:author="Sebastien Bik" w:date="2021-04-15T16:00:00Z">
              <w:r w:rsidRPr="00CD5397" w:rsidDel="00D63599">
                <w:rPr>
                  <w:bCs/>
                  <w:color w:val="000000" w:themeColor="text1"/>
                  <w:lang w:val="en-GB"/>
                </w:rPr>
                <w:delText>-PartnerRequest ;</w:delText>
              </w:r>
            </w:del>
          </w:p>
          <w:p w14:paraId="36F6421E" w14:textId="79FDEE75" w:rsidR="004215CB" w:rsidRPr="00BB6C9B" w:rsidDel="00D63599" w:rsidRDefault="004215CB" w:rsidP="004215CB">
            <w:pPr>
              <w:rPr>
                <w:del w:id="1173" w:author="Sebastien Bik" w:date="2021-04-15T16:00:00Z"/>
                <w:bCs/>
                <w:color w:val="000000" w:themeColor="text1"/>
                <w:lang w:val="en-GB"/>
              </w:rPr>
            </w:pPr>
            <w:del w:id="1174" w:author="Sebastien Bik" w:date="2021-04-15T16:00:00Z">
              <w:r w:rsidRPr="00CD5397" w:rsidDel="00D63599">
                <w:rPr>
                  <w:bCs/>
                  <w:color w:val="000000" w:themeColor="text1"/>
                  <w:lang w:val="en-GB"/>
                </w:rPr>
                <w:delText>-OtherReason.</w:delText>
              </w:r>
            </w:del>
          </w:p>
          <w:p w14:paraId="15616A6E" w14:textId="03A15785" w:rsidR="001C5A76" w:rsidRPr="00BB6C9B" w:rsidRDefault="001C5A76" w:rsidP="001C5A76">
            <w:pPr>
              <w:rPr>
                <w:bCs/>
                <w:color w:val="000000" w:themeColor="text1"/>
                <w:lang w:val="en-GB"/>
              </w:rPr>
            </w:pPr>
          </w:p>
        </w:tc>
      </w:tr>
      <w:tr w:rsidR="00CA7D7D" w:rsidRPr="00651F55" w14:paraId="02504070" w14:textId="77777777" w:rsidTr="00BA380C">
        <w:tc>
          <w:tcPr>
            <w:tcW w:w="2689" w:type="dxa"/>
          </w:tcPr>
          <w:p w14:paraId="21A48A0C" w14:textId="5BC4BAE3" w:rsidR="00CA7D7D" w:rsidRPr="00771250" w:rsidRDefault="00CA7D7D" w:rsidP="001C5A76">
            <w:pPr>
              <w:rPr>
                <w:rFonts w:ascii="Yu Gothic Light" w:hAnsi="Yu Gothic Light"/>
                <w:color w:val="A31515"/>
                <w:sz w:val="18"/>
                <w:szCs w:val="18"/>
              </w:rPr>
            </w:pPr>
            <w:r w:rsidRPr="00771250">
              <w:rPr>
                <w:rFonts w:ascii="Yu Gothic Light" w:hAnsi="Yu Gothic Light"/>
                <w:color w:val="A31515"/>
                <w:sz w:val="18"/>
                <w:szCs w:val="18"/>
              </w:rPr>
              <w:t>oppositionDeclarationDate</w:t>
            </w:r>
          </w:p>
        </w:tc>
        <w:tc>
          <w:tcPr>
            <w:tcW w:w="992" w:type="dxa"/>
          </w:tcPr>
          <w:p w14:paraId="4050B6BE" w14:textId="2E04DD46" w:rsidR="00CA7D7D" w:rsidRPr="003155AF" w:rsidRDefault="00CA7D7D" w:rsidP="001C5A76">
            <w:pPr>
              <w:rPr>
                <w:bCs/>
              </w:rPr>
            </w:pPr>
            <w:r w:rsidRPr="003155AF">
              <w:rPr>
                <w:bCs/>
              </w:rPr>
              <w:t>string</w:t>
            </w:r>
          </w:p>
        </w:tc>
        <w:tc>
          <w:tcPr>
            <w:tcW w:w="1417" w:type="dxa"/>
          </w:tcPr>
          <w:p w14:paraId="737F5C54" w14:textId="0ED00905" w:rsidR="00CA7D7D" w:rsidRPr="003155AF" w:rsidRDefault="00CA7D7D" w:rsidP="001C5A76">
            <w:pPr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YYYY-MM-DD</w:t>
            </w:r>
          </w:p>
        </w:tc>
        <w:tc>
          <w:tcPr>
            <w:tcW w:w="2390" w:type="dxa"/>
          </w:tcPr>
          <w:p w14:paraId="78060364" w14:textId="005A61A6" w:rsidR="00CA7D7D" w:rsidRPr="00BE287D" w:rsidRDefault="00771250" w:rsidP="001C5A76">
            <w:pPr>
              <w:rPr>
                <w:rFonts w:ascii="Yu Gothic Light" w:hAnsi="Yu Gothic Light"/>
                <w:color w:val="0451A5"/>
                <w:sz w:val="18"/>
                <w:szCs w:val="18"/>
              </w:rPr>
            </w:pPr>
            <w:r w:rsidRPr="00771250">
              <w:rPr>
                <w:rFonts w:ascii="Yu Gothic Light" w:hAnsi="Yu Gothic Light"/>
                <w:color w:val="0451A5"/>
                <w:sz w:val="18"/>
                <w:szCs w:val="18"/>
              </w:rPr>
              <w:t>2020-11-24T22:11:10.973Z</w:t>
            </w:r>
          </w:p>
        </w:tc>
        <w:tc>
          <w:tcPr>
            <w:tcW w:w="4102" w:type="dxa"/>
          </w:tcPr>
          <w:p w14:paraId="19BCFD5B" w14:textId="14E17DB2" w:rsidR="00CA7D7D" w:rsidRDefault="00CA7D7D" w:rsidP="001C5A76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Declaration date of the opposition by the holder</w:t>
            </w:r>
          </w:p>
        </w:tc>
      </w:tr>
      <w:tr w:rsidR="001C5A76" w:rsidRPr="003155AF" w14:paraId="3C424E84" w14:textId="77777777" w:rsidTr="00BA380C">
        <w:tc>
          <w:tcPr>
            <w:tcW w:w="2689" w:type="dxa"/>
          </w:tcPr>
          <w:p w14:paraId="5251EFA5" w14:textId="7A7AFEBE" w:rsidR="001C5A76" w:rsidRPr="00771250" w:rsidRDefault="7181E094" w:rsidP="6D4A5DFE">
            <w:pPr>
              <w:rPr>
                <w:rFonts w:ascii="Yu Gothic Light" w:hAnsi="Yu Gothic Light"/>
                <w:color w:val="A31515"/>
                <w:sz w:val="18"/>
                <w:szCs w:val="18"/>
              </w:rPr>
            </w:pPr>
            <w:r w:rsidRPr="00771250">
              <w:rPr>
                <w:rFonts w:ascii="Yu Gothic Light" w:hAnsi="Yu Gothic Light"/>
                <w:color w:val="A31515"/>
                <w:sz w:val="18"/>
                <w:szCs w:val="18"/>
              </w:rPr>
              <w:t>h</w:t>
            </w:r>
            <w:r w:rsidR="25A72628" w:rsidRPr="00771250">
              <w:rPr>
                <w:rFonts w:ascii="Yu Gothic Light" w:hAnsi="Yu Gothic Light"/>
                <w:color w:val="A31515"/>
                <w:sz w:val="18"/>
                <w:szCs w:val="18"/>
              </w:rPr>
              <w:t>older (cf.</w:t>
            </w:r>
            <w:r w:rsidR="00454390" w:rsidRPr="00771250">
              <w:rPr>
                <w:rFonts w:ascii="Yu Gothic Light" w:hAnsi="Yu Gothic Light"/>
                <w:color w:val="A31515"/>
                <w:sz w:val="18"/>
                <w:szCs w:val="18"/>
              </w:rPr>
              <w:fldChar w:fldCharType="begin"/>
            </w:r>
            <w:r w:rsidR="00454390" w:rsidRPr="00771250">
              <w:rPr>
                <w:rFonts w:ascii="Yu Gothic Light" w:hAnsi="Yu Gothic Light"/>
                <w:color w:val="A31515"/>
                <w:sz w:val="18"/>
                <w:szCs w:val="18"/>
              </w:rPr>
              <w:instrText xml:space="preserve"> REF _Ref51850467 \r \h </w:instrText>
            </w:r>
            <w:r w:rsidR="004C0BA9" w:rsidRPr="00771250">
              <w:rPr>
                <w:rFonts w:ascii="Yu Gothic Light" w:hAnsi="Yu Gothic Light"/>
                <w:color w:val="A31515"/>
                <w:sz w:val="18"/>
                <w:szCs w:val="18"/>
              </w:rPr>
              <w:instrText xml:space="preserve"> \* MERGEFORMAT </w:instrText>
            </w:r>
            <w:r w:rsidR="00454390" w:rsidRPr="00771250">
              <w:rPr>
                <w:rFonts w:ascii="Yu Gothic Light" w:hAnsi="Yu Gothic Light"/>
                <w:color w:val="A31515"/>
                <w:sz w:val="18"/>
                <w:szCs w:val="18"/>
              </w:rPr>
            </w:r>
            <w:r w:rsidR="00454390" w:rsidRPr="00771250">
              <w:rPr>
                <w:rFonts w:ascii="Yu Gothic Light" w:hAnsi="Yu Gothic Light"/>
                <w:color w:val="A31515"/>
                <w:sz w:val="18"/>
                <w:szCs w:val="18"/>
              </w:rPr>
              <w:fldChar w:fldCharType="separate"/>
            </w:r>
            <w:del w:id="1175" w:author="Corneille David" w:date="2021-09-02T17:02:00Z">
              <w:r w:rsidR="00DF0F1F" w:rsidDel="00412B77">
                <w:rPr>
                  <w:rFonts w:ascii="Yu Gothic Light" w:hAnsi="Yu Gothic Light"/>
                  <w:color w:val="A31515"/>
                  <w:sz w:val="18"/>
                  <w:szCs w:val="18"/>
                </w:rPr>
                <w:delText>3.1.3</w:delText>
              </w:r>
            </w:del>
            <w:r w:rsidR="00454390" w:rsidRPr="00771250">
              <w:rPr>
                <w:rFonts w:ascii="Yu Gothic Light" w:hAnsi="Yu Gothic Light"/>
                <w:color w:val="A31515"/>
                <w:sz w:val="18"/>
                <w:szCs w:val="18"/>
              </w:rPr>
              <w:fldChar w:fldCharType="end"/>
            </w:r>
            <w:r w:rsidR="25A72628" w:rsidRPr="00771250">
              <w:rPr>
                <w:rFonts w:ascii="Yu Gothic Light" w:hAnsi="Yu Gothic Light"/>
                <w:color w:val="A31515"/>
                <w:sz w:val="18"/>
                <w:szCs w:val="18"/>
              </w:rPr>
              <w:t>)</w:t>
            </w:r>
          </w:p>
        </w:tc>
        <w:tc>
          <w:tcPr>
            <w:tcW w:w="992" w:type="dxa"/>
          </w:tcPr>
          <w:p w14:paraId="2C6367E8" w14:textId="2066BDA0" w:rsidR="001C5A76" w:rsidRPr="003155AF" w:rsidRDefault="001C5A76" w:rsidP="001C5A76">
            <w:pPr>
              <w:rPr>
                <w:bCs/>
              </w:rPr>
            </w:pPr>
            <w:r w:rsidRPr="003155AF">
              <w:rPr>
                <w:bCs/>
              </w:rPr>
              <w:t>string</w:t>
            </w:r>
          </w:p>
        </w:tc>
        <w:tc>
          <w:tcPr>
            <w:tcW w:w="1417" w:type="dxa"/>
          </w:tcPr>
          <w:p w14:paraId="7C95F663" w14:textId="77777777" w:rsidR="001C5A76" w:rsidRPr="003155AF" w:rsidRDefault="001C5A76" w:rsidP="001C5A76">
            <w:pPr>
              <w:rPr>
                <w:bCs/>
                <w:color w:val="000000" w:themeColor="text1"/>
              </w:rPr>
            </w:pPr>
          </w:p>
        </w:tc>
        <w:tc>
          <w:tcPr>
            <w:tcW w:w="2390" w:type="dxa"/>
          </w:tcPr>
          <w:p w14:paraId="201A1C44" w14:textId="77777777" w:rsidR="001C5A76" w:rsidRPr="00BE287D" w:rsidRDefault="001C5A76" w:rsidP="001C5A76">
            <w:pPr>
              <w:rPr>
                <w:rFonts w:ascii="Yu Gothic Light" w:hAnsi="Yu Gothic Light"/>
                <w:color w:val="0451A5"/>
                <w:sz w:val="18"/>
                <w:szCs w:val="18"/>
              </w:rPr>
            </w:pPr>
          </w:p>
        </w:tc>
        <w:tc>
          <w:tcPr>
            <w:tcW w:w="4102" w:type="dxa"/>
          </w:tcPr>
          <w:p w14:paraId="24BB308D" w14:textId="79A29837" w:rsidR="001C5A76" w:rsidRPr="003155AF" w:rsidRDefault="00EE46AF" w:rsidP="001C5A76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Holder</w:t>
            </w:r>
            <w:r w:rsidR="00A92125">
              <w:rPr>
                <w:bCs/>
                <w:lang w:val="en-US"/>
              </w:rPr>
              <w:t>’s</w:t>
            </w:r>
            <w:r>
              <w:rPr>
                <w:bCs/>
                <w:lang w:val="en-US"/>
              </w:rPr>
              <w:t xml:space="preserve"> information.</w:t>
            </w:r>
          </w:p>
        </w:tc>
      </w:tr>
      <w:tr w:rsidR="00316FB2" w:rsidRPr="00651F55" w14:paraId="76FA7449" w14:textId="77777777" w:rsidTr="00BA380C">
        <w:tc>
          <w:tcPr>
            <w:tcW w:w="2689" w:type="dxa"/>
          </w:tcPr>
          <w:p w14:paraId="1E6BBBF9" w14:textId="77777777" w:rsidR="00316FB2" w:rsidRDefault="00316FB2" w:rsidP="00316FB2">
            <w:pPr>
              <w:shd w:val="clear" w:color="auto" w:fill="FFFFFE"/>
              <w:spacing w:line="270" w:lineRule="atLeast"/>
              <w:rPr>
                <w:rFonts w:ascii="Cambria Math" w:hAnsi="Cambria Math" w:cs="Cambria Math"/>
                <w:b/>
                <w:bCs/>
                <w:color w:val="3B4151"/>
                <w:sz w:val="18"/>
                <w:szCs w:val="18"/>
              </w:rPr>
            </w:pPr>
            <w:r w:rsidRPr="00772893">
              <w:rPr>
                <w:rFonts w:ascii="Yu Gothic Light" w:hAnsi="Yu Gothic Light"/>
                <w:color w:val="A31515"/>
                <w:sz w:val="18"/>
                <w:szCs w:val="18"/>
              </w:rPr>
              <w:t>isPaymentAllowed</w:t>
            </w:r>
          </w:p>
          <w:p w14:paraId="4E5EE4E7" w14:textId="77777777" w:rsidR="00316FB2" w:rsidRPr="00771250" w:rsidRDefault="00316FB2" w:rsidP="00316FB2">
            <w:pPr>
              <w:rPr>
                <w:rFonts w:ascii="Yu Gothic Light" w:hAnsi="Yu Gothic Light"/>
                <w:color w:val="A31515"/>
                <w:sz w:val="18"/>
                <w:szCs w:val="18"/>
              </w:rPr>
            </w:pPr>
          </w:p>
        </w:tc>
        <w:tc>
          <w:tcPr>
            <w:tcW w:w="992" w:type="dxa"/>
          </w:tcPr>
          <w:p w14:paraId="298060E3" w14:textId="42585200" w:rsidR="00316FB2" w:rsidRPr="003155AF" w:rsidRDefault="00316FB2" w:rsidP="00316FB2">
            <w:pPr>
              <w:rPr>
                <w:bCs/>
              </w:rPr>
            </w:pPr>
            <w:r w:rsidRPr="003155AF">
              <w:rPr>
                <w:bCs/>
              </w:rPr>
              <w:t>bool</w:t>
            </w:r>
          </w:p>
        </w:tc>
        <w:tc>
          <w:tcPr>
            <w:tcW w:w="1417" w:type="dxa"/>
          </w:tcPr>
          <w:p w14:paraId="514E9CB8" w14:textId="77777777" w:rsidR="00316FB2" w:rsidRPr="003155AF" w:rsidRDefault="00316FB2" w:rsidP="00316FB2">
            <w:pPr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t</w:t>
            </w:r>
            <w:r w:rsidRPr="003155AF">
              <w:rPr>
                <w:bCs/>
                <w:color w:val="000000" w:themeColor="text1"/>
              </w:rPr>
              <w:t>rue/ false</w:t>
            </w:r>
          </w:p>
          <w:p w14:paraId="3D11BEAE" w14:textId="77777777" w:rsidR="00316FB2" w:rsidRPr="003155AF" w:rsidRDefault="00316FB2" w:rsidP="00316FB2">
            <w:pPr>
              <w:rPr>
                <w:bCs/>
                <w:color w:val="000000" w:themeColor="text1"/>
              </w:rPr>
            </w:pPr>
          </w:p>
        </w:tc>
        <w:tc>
          <w:tcPr>
            <w:tcW w:w="2390" w:type="dxa"/>
          </w:tcPr>
          <w:p w14:paraId="6CCCE75C" w14:textId="20137E94" w:rsidR="00316FB2" w:rsidRPr="00BE287D" w:rsidRDefault="00316FB2" w:rsidP="00316FB2">
            <w:pPr>
              <w:rPr>
                <w:rFonts w:ascii="Yu Gothic Light" w:hAnsi="Yu Gothic Light"/>
                <w:color w:val="0451A5"/>
                <w:sz w:val="18"/>
                <w:szCs w:val="18"/>
              </w:rPr>
            </w:pPr>
            <w:r>
              <w:rPr>
                <w:rFonts w:ascii="Yu Gothic Light" w:hAnsi="Yu Gothic Light"/>
                <w:color w:val="0451A5"/>
                <w:sz w:val="18"/>
                <w:szCs w:val="18"/>
              </w:rPr>
              <w:t>true</w:t>
            </w:r>
          </w:p>
        </w:tc>
        <w:tc>
          <w:tcPr>
            <w:tcW w:w="4102" w:type="dxa"/>
          </w:tcPr>
          <w:p w14:paraId="0BD49F93" w14:textId="2F594505" w:rsidR="00316FB2" w:rsidRDefault="00316FB2" w:rsidP="00316FB2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Indicate the type of card activity allow ( by the client offer) for </w:t>
            </w:r>
            <w:r w:rsidR="00F33DA1">
              <w:rPr>
                <w:bCs/>
                <w:lang w:val="en-US"/>
              </w:rPr>
              <w:t xml:space="preserve">physical present </w:t>
            </w:r>
            <w:r>
              <w:rPr>
                <w:bCs/>
                <w:lang w:val="en-US"/>
              </w:rPr>
              <w:t>car</w:t>
            </w:r>
            <w:r w:rsidR="00F33DA1">
              <w:rPr>
                <w:bCs/>
                <w:lang w:val="en-US"/>
              </w:rPr>
              <w:t>d</w:t>
            </w:r>
            <w:r>
              <w:rPr>
                <w:bCs/>
                <w:lang w:val="en-US"/>
              </w:rPr>
              <w:t xml:space="preserve"> transaction </w:t>
            </w:r>
          </w:p>
        </w:tc>
      </w:tr>
      <w:tr w:rsidR="00316FB2" w:rsidRPr="00651F55" w14:paraId="5F77554B" w14:textId="77777777" w:rsidTr="00BA380C">
        <w:tc>
          <w:tcPr>
            <w:tcW w:w="2689" w:type="dxa"/>
          </w:tcPr>
          <w:p w14:paraId="6D6C1E75" w14:textId="2616FE19" w:rsidR="00316FB2" w:rsidRPr="00771250" w:rsidRDefault="00316FB2" w:rsidP="00316FB2">
            <w:pPr>
              <w:rPr>
                <w:rFonts w:ascii="Yu Gothic Light" w:hAnsi="Yu Gothic Light"/>
                <w:color w:val="A31515"/>
                <w:sz w:val="18"/>
                <w:szCs w:val="18"/>
              </w:rPr>
            </w:pPr>
            <w:r w:rsidRPr="00772893">
              <w:rPr>
                <w:rFonts w:ascii="Yu Gothic Light" w:hAnsi="Yu Gothic Light"/>
                <w:color w:val="A31515"/>
                <w:sz w:val="18"/>
                <w:szCs w:val="18"/>
              </w:rPr>
              <w:t>isAtmWithdrawalAllowed</w:t>
            </w:r>
          </w:p>
        </w:tc>
        <w:tc>
          <w:tcPr>
            <w:tcW w:w="992" w:type="dxa"/>
          </w:tcPr>
          <w:p w14:paraId="67D966E9" w14:textId="78AAB2EF" w:rsidR="00316FB2" w:rsidRPr="003155AF" w:rsidRDefault="00316FB2" w:rsidP="00316FB2">
            <w:pPr>
              <w:rPr>
                <w:bCs/>
              </w:rPr>
            </w:pPr>
            <w:r w:rsidRPr="003155AF">
              <w:rPr>
                <w:bCs/>
              </w:rPr>
              <w:t>bool</w:t>
            </w:r>
          </w:p>
        </w:tc>
        <w:tc>
          <w:tcPr>
            <w:tcW w:w="1417" w:type="dxa"/>
          </w:tcPr>
          <w:p w14:paraId="479F6991" w14:textId="77777777" w:rsidR="00316FB2" w:rsidRPr="003155AF" w:rsidRDefault="00316FB2" w:rsidP="00316FB2">
            <w:pPr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t</w:t>
            </w:r>
            <w:r w:rsidRPr="003155AF">
              <w:rPr>
                <w:bCs/>
                <w:color w:val="000000" w:themeColor="text1"/>
              </w:rPr>
              <w:t>rue/ false</w:t>
            </w:r>
          </w:p>
          <w:p w14:paraId="1A4DF4F4" w14:textId="77777777" w:rsidR="00316FB2" w:rsidRPr="003155AF" w:rsidRDefault="00316FB2" w:rsidP="00316FB2">
            <w:pPr>
              <w:rPr>
                <w:bCs/>
                <w:color w:val="000000" w:themeColor="text1"/>
              </w:rPr>
            </w:pPr>
          </w:p>
        </w:tc>
        <w:tc>
          <w:tcPr>
            <w:tcW w:w="2390" w:type="dxa"/>
          </w:tcPr>
          <w:p w14:paraId="3BBAF53B" w14:textId="386F69B3" w:rsidR="00316FB2" w:rsidRPr="00BE287D" w:rsidRDefault="00316FB2" w:rsidP="00316FB2">
            <w:pPr>
              <w:rPr>
                <w:rFonts w:ascii="Yu Gothic Light" w:hAnsi="Yu Gothic Light"/>
                <w:color w:val="0451A5"/>
                <w:sz w:val="18"/>
                <w:szCs w:val="18"/>
              </w:rPr>
            </w:pPr>
            <w:r w:rsidRPr="00BE287D">
              <w:rPr>
                <w:rFonts w:ascii="Yu Gothic Light" w:hAnsi="Yu Gothic Light"/>
                <w:color w:val="0451A5"/>
                <w:sz w:val="18"/>
                <w:szCs w:val="18"/>
              </w:rPr>
              <w:t>false</w:t>
            </w:r>
          </w:p>
        </w:tc>
        <w:tc>
          <w:tcPr>
            <w:tcW w:w="4102" w:type="dxa"/>
          </w:tcPr>
          <w:p w14:paraId="0E5EA1F1" w14:textId="5D82C996" w:rsidR="00316FB2" w:rsidRDefault="00F33DA1" w:rsidP="00316FB2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Indicate the type of card activity allow ( by the client offer) for physical present card transaction. It’ ll be false far an offer that don’t allow the withdrawal activity on the card.</w:t>
            </w:r>
          </w:p>
        </w:tc>
      </w:tr>
      <w:tr w:rsidR="00316FB2" w:rsidRPr="00651F55" w14:paraId="3C73AC50" w14:textId="77777777" w:rsidTr="00BA380C">
        <w:tc>
          <w:tcPr>
            <w:tcW w:w="2689" w:type="dxa"/>
          </w:tcPr>
          <w:p w14:paraId="2FFF5085" w14:textId="5B1ED93A" w:rsidR="00316FB2" w:rsidRPr="00771250" w:rsidRDefault="00316FB2" w:rsidP="00316FB2">
            <w:pPr>
              <w:rPr>
                <w:rFonts w:ascii="Yu Gothic Light" w:hAnsi="Yu Gothic Light"/>
                <w:color w:val="A31515"/>
                <w:sz w:val="18"/>
                <w:szCs w:val="18"/>
              </w:rPr>
            </w:pPr>
            <w:r w:rsidRPr="00772893">
              <w:rPr>
                <w:rFonts w:ascii="Yu Gothic Light" w:hAnsi="Yu Gothic Light"/>
                <w:color w:val="A31515"/>
                <w:sz w:val="18"/>
                <w:szCs w:val="18"/>
              </w:rPr>
              <w:t>isQuasiCashAllowed</w:t>
            </w:r>
          </w:p>
        </w:tc>
        <w:tc>
          <w:tcPr>
            <w:tcW w:w="992" w:type="dxa"/>
          </w:tcPr>
          <w:p w14:paraId="70C0CC80" w14:textId="584AC805" w:rsidR="00316FB2" w:rsidRPr="003155AF" w:rsidRDefault="00316FB2" w:rsidP="00316FB2">
            <w:pPr>
              <w:rPr>
                <w:bCs/>
              </w:rPr>
            </w:pPr>
            <w:r w:rsidRPr="003155AF">
              <w:rPr>
                <w:bCs/>
              </w:rPr>
              <w:t>bool</w:t>
            </w:r>
          </w:p>
        </w:tc>
        <w:tc>
          <w:tcPr>
            <w:tcW w:w="1417" w:type="dxa"/>
          </w:tcPr>
          <w:p w14:paraId="47E85DC1" w14:textId="77777777" w:rsidR="00316FB2" w:rsidRPr="003155AF" w:rsidRDefault="00316FB2" w:rsidP="00316FB2">
            <w:pPr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t</w:t>
            </w:r>
            <w:r w:rsidRPr="003155AF">
              <w:rPr>
                <w:bCs/>
                <w:color w:val="000000" w:themeColor="text1"/>
              </w:rPr>
              <w:t>rue/ false</w:t>
            </w:r>
          </w:p>
          <w:p w14:paraId="2F724C51" w14:textId="77777777" w:rsidR="00316FB2" w:rsidRPr="003155AF" w:rsidRDefault="00316FB2" w:rsidP="00316FB2">
            <w:pPr>
              <w:rPr>
                <w:bCs/>
                <w:color w:val="000000" w:themeColor="text1"/>
              </w:rPr>
            </w:pPr>
          </w:p>
        </w:tc>
        <w:tc>
          <w:tcPr>
            <w:tcW w:w="2390" w:type="dxa"/>
          </w:tcPr>
          <w:p w14:paraId="4EE67A65" w14:textId="059E5DDC" w:rsidR="00316FB2" w:rsidRPr="00BE287D" w:rsidRDefault="00316FB2" w:rsidP="00316FB2">
            <w:pPr>
              <w:rPr>
                <w:rFonts w:ascii="Yu Gothic Light" w:hAnsi="Yu Gothic Light"/>
                <w:color w:val="0451A5"/>
                <w:sz w:val="18"/>
                <w:szCs w:val="18"/>
              </w:rPr>
            </w:pPr>
            <w:r>
              <w:rPr>
                <w:rFonts w:ascii="Yu Gothic Light" w:hAnsi="Yu Gothic Light"/>
                <w:color w:val="0451A5"/>
                <w:sz w:val="18"/>
                <w:szCs w:val="18"/>
              </w:rPr>
              <w:t>true</w:t>
            </w:r>
          </w:p>
        </w:tc>
        <w:tc>
          <w:tcPr>
            <w:tcW w:w="4102" w:type="dxa"/>
          </w:tcPr>
          <w:p w14:paraId="7AF24CA7" w14:textId="15199419" w:rsidR="00316FB2" w:rsidRDefault="00F33DA1" w:rsidP="00316FB2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Indicate the type of card activity allow ( by the client offer) for physical present card transaction</w:t>
            </w:r>
          </w:p>
        </w:tc>
      </w:tr>
      <w:tr w:rsidR="00316FB2" w:rsidRPr="00651F55" w14:paraId="54CF1C8B" w14:textId="77777777" w:rsidTr="00BA380C">
        <w:tc>
          <w:tcPr>
            <w:tcW w:w="2689" w:type="dxa"/>
          </w:tcPr>
          <w:p w14:paraId="49805F3C" w14:textId="77777777" w:rsidR="00316FB2" w:rsidRDefault="00316FB2" w:rsidP="00316FB2">
            <w:pPr>
              <w:shd w:val="clear" w:color="auto" w:fill="FFFFFE"/>
              <w:spacing w:line="270" w:lineRule="atLeast"/>
              <w:rPr>
                <w:rFonts w:ascii="Cambria Math" w:hAnsi="Cambria Math" w:cs="Cambria Math"/>
                <w:b/>
                <w:bCs/>
                <w:color w:val="3B4151"/>
                <w:sz w:val="18"/>
                <w:szCs w:val="18"/>
              </w:rPr>
            </w:pPr>
            <w:r w:rsidRPr="00772893">
              <w:rPr>
                <w:rFonts w:ascii="Yu Gothic Light" w:hAnsi="Yu Gothic Light"/>
                <w:color w:val="A31515"/>
                <w:sz w:val="18"/>
                <w:szCs w:val="18"/>
              </w:rPr>
              <w:t>isWithdrawalAtTheCounterAllowed</w:t>
            </w:r>
          </w:p>
          <w:p w14:paraId="35EAF678" w14:textId="77777777" w:rsidR="00316FB2" w:rsidRPr="00771250" w:rsidRDefault="00316FB2" w:rsidP="00316FB2">
            <w:pPr>
              <w:rPr>
                <w:rFonts w:ascii="Yu Gothic Light" w:hAnsi="Yu Gothic Light"/>
                <w:color w:val="A31515"/>
                <w:sz w:val="18"/>
                <w:szCs w:val="18"/>
              </w:rPr>
            </w:pPr>
          </w:p>
        </w:tc>
        <w:tc>
          <w:tcPr>
            <w:tcW w:w="992" w:type="dxa"/>
          </w:tcPr>
          <w:p w14:paraId="11FE170A" w14:textId="55941F74" w:rsidR="00316FB2" w:rsidRPr="003155AF" w:rsidRDefault="00316FB2" w:rsidP="00316FB2">
            <w:pPr>
              <w:rPr>
                <w:bCs/>
              </w:rPr>
            </w:pPr>
            <w:r w:rsidRPr="003155AF">
              <w:rPr>
                <w:bCs/>
              </w:rPr>
              <w:t>bool</w:t>
            </w:r>
          </w:p>
        </w:tc>
        <w:tc>
          <w:tcPr>
            <w:tcW w:w="1417" w:type="dxa"/>
          </w:tcPr>
          <w:p w14:paraId="2E878294" w14:textId="77777777" w:rsidR="00316FB2" w:rsidRPr="003155AF" w:rsidRDefault="00316FB2" w:rsidP="00316FB2">
            <w:pPr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t</w:t>
            </w:r>
            <w:r w:rsidRPr="003155AF">
              <w:rPr>
                <w:bCs/>
                <w:color w:val="000000" w:themeColor="text1"/>
              </w:rPr>
              <w:t>rue/ false</w:t>
            </w:r>
          </w:p>
          <w:p w14:paraId="5BC68C02" w14:textId="77777777" w:rsidR="00316FB2" w:rsidRPr="003155AF" w:rsidRDefault="00316FB2" w:rsidP="00316FB2">
            <w:pPr>
              <w:rPr>
                <w:bCs/>
                <w:color w:val="000000" w:themeColor="text1"/>
              </w:rPr>
            </w:pPr>
          </w:p>
        </w:tc>
        <w:tc>
          <w:tcPr>
            <w:tcW w:w="2390" w:type="dxa"/>
          </w:tcPr>
          <w:p w14:paraId="6AF61D76" w14:textId="2783827C" w:rsidR="00316FB2" w:rsidRPr="00BE287D" w:rsidRDefault="00316FB2" w:rsidP="00316FB2">
            <w:pPr>
              <w:rPr>
                <w:rFonts w:ascii="Yu Gothic Light" w:hAnsi="Yu Gothic Light"/>
                <w:color w:val="0451A5"/>
                <w:sz w:val="18"/>
                <w:szCs w:val="18"/>
              </w:rPr>
            </w:pPr>
            <w:r>
              <w:rPr>
                <w:rFonts w:ascii="Yu Gothic Light" w:hAnsi="Yu Gothic Light"/>
                <w:color w:val="0451A5"/>
                <w:sz w:val="18"/>
                <w:szCs w:val="18"/>
              </w:rPr>
              <w:t>true</w:t>
            </w:r>
          </w:p>
        </w:tc>
        <w:tc>
          <w:tcPr>
            <w:tcW w:w="4102" w:type="dxa"/>
          </w:tcPr>
          <w:p w14:paraId="7ED537EB" w14:textId="1153343D" w:rsidR="00316FB2" w:rsidRDefault="00F33DA1" w:rsidP="00316FB2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Indicate the type of card activity allow ( by the client offer) for physical present card transaction</w:t>
            </w:r>
          </w:p>
        </w:tc>
      </w:tr>
    </w:tbl>
    <w:p w14:paraId="6B8FA0CD" w14:textId="77777777" w:rsidR="00BA4314" w:rsidRPr="004C0BA9" w:rsidRDefault="00BA4314" w:rsidP="00BA4314">
      <w:pPr>
        <w:rPr>
          <w:color w:val="000000" w:themeColor="text1"/>
          <w:lang w:val="en-US"/>
        </w:rPr>
      </w:pPr>
    </w:p>
    <w:p w14:paraId="211BB466" w14:textId="3DC172BF" w:rsidR="00D14439" w:rsidRPr="004C0BA9" w:rsidRDefault="00D14439" w:rsidP="00B126C2">
      <w:pPr>
        <w:pStyle w:val="Heading2"/>
      </w:pPr>
      <w:bookmarkStart w:id="1176" w:name="_Ref51850498"/>
      <w:bookmarkStart w:id="1177" w:name="_Toc79761314"/>
      <w:r w:rsidRPr="004C0BA9">
        <w:t>status</w:t>
      </w:r>
      <w:bookmarkEnd w:id="1176"/>
      <w:bookmarkEnd w:id="1177"/>
    </w:p>
    <w:p w14:paraId="6AF861FF" w14:textId="55D471E4" w:rsidR="00BA4314" w:rsidRPr="004C0BA9" w:rsidRDefault="00BA4314" w:rsidP="00BA4314">
      <w:pPr>
        <w:rPr>
          <w:lang w:val="en-US"/>
        </w:rPr>
      </w:pPr>
    </w:p>
    <w:tbl>
      <w:tblPr>
        <w:tblpPr w:leftFromText="141" w:rightFromText="141" w:vertAnchor="text" w:horzAnchor="margin" w:tblpXSpec="center" w:tblpY="47"/>
        <w:tblW w:w="115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05"/>
        <w:gridCol w:w="1105"/>
        <w:gridCol w:w="1548"/>
        <w:gridCol w:w="2430"/>
        <w:gridCol w:w="4102"/>
      </w:tblGrid>
      <w:tr w:rsidR="00D14439" w:rsidRPr="00EE46AF" w14:paraId="68723EA7" w14:textId="77777777" w:rsidTr="6D4A5DFE">
        <w:tc>
          <w:tcPr>
            <w:tcW w:w="2405" w:type="dxa"/>
            <w:shd w:val="clear" w:color="auto" w:fill="365F91" w:themeFill="accent1" w:themeFillShade="BF"/>
          </w:tcPr>
          <w:p w14:paraId="6E83752F" w14:textId="77777777" w:rsidR="00D14439" w:rsidRPr="00EE46AF" w:rsidRDefault="00D14439" w:rsidP="000461BE">
            <w:pPr>
              <w:rPr>
                <w:bCs/>
                <w:color w:val="FFFFFF" w:themeColor="background1"/>
              </w:rPr>
            </w:pPr>
            <w:r w:rsidRPr="00EE46AF">
              <w:rPr>
                <w:bCs/>
                <w:color w:val="FFFFFF" w:themeColor="background1"/>
              </w:rPr>
              <w:t>Property</w:t>
            </w:r>
          </w:p>
        </w:tc>
        <w:tc>
          <w:tcPr>
            <w:tcW w:w="1105" w:type="dxa"/>
            <w:shd w:val="clear" w:color="auto" w:fill="365F91" w:themeFill="accent1" w:themeFillShade="BF"/>
          </w:tcPr>
          <w:p w14:paraId="44338682" w14:textId="77777777" w:rsidR="00D14439" w:rsidRPr="00EE46AF" w:rsidRDefault="00D14439" w:rsidP="000461BE">
            <w:pPr>
              <w:rPr>
                <w:bCs/>
                <w:color w:val="FFFFFF" w:themeColor="background1"/>
              </w:rPr>
            </w:pPr>
            <w:r w:rsidRPr="00EE46AF">
              <w:rPr>
                <w:bCs/>
                <w:color w:val="FFFFFF" w:themeColor="background1"/>
              </w:rPr>
              <w:t>Type</w:t>
            </w:r>
          </w:p>
        </w:tc>
        <w:tc>
          <w:tcPr>
            <w:tcW w:w="1548" w:type="dxa"/>
            <w:shd w:val="clear" w:color="auto" w:fill="365F91" w:themeFill="accent1" w:themeFillShade="BF"/>
          </w:tcPr>
          <w:p w14:paraId="07BBFB94" w14:textId="77777777" w:rsidR="00D14439" w:rsidRPr="00EE46AF" w:rsidRDefault="00D14439" w:rsidP="000461BE">
            <w:pPr>
              <w:rPr>
                <w:bCs/>
                <w:color w:val="FFFFFF" w:themeColor="background1"/>
              </w:rPr>
            </w:pPr>
            <w:r w:rsidRPr="00EE46AF">
              <w:rPr>
                <w:bCs/>
                <w:color w:val="FFFFFF" w:themeColor="background1"/>
              </w:rPr>
              <w:t>Format</w:t>
            </w:r>
          </w:p>
        </w:tc>
        <w:tc>
          <w:tcPr>
            <w:tcW w:w="2430" w:type="dxa"/>
            <w:shd w:val="clear" w:color="auto" w:fill="365F91" w:themeFill="accent1" w:themeFillShade="BF"/>
          </w:tcPr>
          <w:p w14:paraId="51AF01C8" w14:textId="33E9FC9F" w:rsidR="00D14439" w:rsidRPr="00EE46AF" w:rsidRDefault="00D14439" w:rsidP="000461BE">
            <w:pPr>
              <w:rPr>
                <w:bCs/>
                <w:color w:val="FFFFFF" w:themeColor="background1"/>
              </w:rPr>
            </w:pPr>
            <w:r w:rsidRPr="00EE46AF">
              <w:rPr>
                <w:bCs/>
                <w:color w:val="FFFFFF" w:themeColor="background1"/>
              </w:rPr>
              <w:t>Ex</w:t>
            </w:r>
            <w:r w:rsidR="00563CAF">
              <w:rPr>
                <w:bCs/>
                <w:color w:val="FFFFFF" w:themeColor="background1"/>
              </w:rPr>
              <w:t>a</w:t>
            </w:r>
            <w:r w:rsidRPr="00EE46AF">
              <w:rPr>
                <w:bCs/>
                <w:color w:val="FFFFFF" w:themeColor="background1"/>
              </w:rPr>
              <w:t>mple</w:t>
            </w:r>
          </w:p>
        </w:tc>
        <w:tc>
          <w:tcPr>
            <w:tcW w:w="4102" w:type="dxa"/>
            <w:shd w:val="clear" w:color="auto" w:fill="365F91" w:themeFill="accent1" w:themeFillShade="BF"/>
          </w:tcPr>
          <w:p w14:paraId="41E42528" w14:textId="77777777" w:rsidR="00D14439" w:rsidRPr="00EE46AF" w:rsidRDefault="00D14439" w:rsidP="000461BE">
            <w:pPr>
              <w:rPr>
                <w:bCs/>
                <w:color w:val="FFFFFF" w:themeColor="background1"/>
              </w:rPr>
            </w:pPr>
            <w:r w:rsidRPr="00EE46AF">
              <w:rPr>
                <w:bCs/>
                <w:color w:val="FFFFFF" w:themeColor="background1"/>
              </w:rPr>
              <w:t>Description</w:t>
            </w:r>
          </w:p>
        </w:tc>
      </w:tr>
      <w:tr w:rsidR="00D14439" w:rsidRPr="00412B77" w14:paraId="0ACE0906" w14:textId="77777777" w:rsidTr="6D4A5DFE">
        <w:tc>
          <w:tcPr>
            <w:tcW w:w="2405" w:type="dxa"/>
          </w:tcPr>
          <w:p w14:paraId="01DA85AE" w14:textId="226893F7" w:rsidR="00D14439" w:rsidRPr="00A92125" w:rsidRDefault="00D14439" w:rsidP="000461BE">
            <w:pPr>
              <w:rPr>
                <w:rFonts w:ascii="Yu Gothic Light" w:hAnsi="Yu Gothic Light"/>
                <w:color w:val="A31515"/>
                <w:sz w:val="18"/>
                <w:szCs w:val="18"/>
              </w:rPr>
            </w:pPr>
            <w:r w:rsidRPr="00A92125">
              <w:rPr>
                <w:rFonts w:ascii="Yu Gothic Light" w:hAnsi="Yu Gothic Light"/>
                <w:color w:val="A31515"/>
                <w:sz w:val="18"/>
                <w:szCs w:val="18"/>
              </w:rPr>
              <w:t>cardS</w:t>
            </w:r>
            <w:r w:rsidR="00F5265C" w:rsidRPr="00A92125">
              <w:rPr>
                <w:rFonts w:ascii="Yu Gothic Light" w:hAnsi="Yu Gothic Light"/>
                <w:color w:val="A31515"/>
                <w:sz w:val="18"/>
                <w:szCs w:val="18"/>
              </w:rPr>
              <w:t>tatusCode</w:t>
            </w:r>
          </w:p>
        </w:tc>
        <w:tc>
          <w:tcPr>
            <w:tcW w:w="1105" w:type="dxa"/>
          </w:tcPr>
          <w:p w14:paraId="3747251A" w14:textId="564F3D75" w:rsidR="00D14439" w:rsidRPr="00EE46AF" w:rsidRDefault="00EE46AF" w:rsidP="000461BE">
            <w:pPr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Varchar(15)</w:t>
            </w:r>
          </w:p>
        </w:tc>
        <w:tc>
          <w:tcPr>
            <w:tcW w:w="1548" w:type="dxa"/>
          </w:tcPr>
          <w:p w14:paraId="3F671576" w14:textId="77777777" w:rsidR="00D14439" w:rsidRPr="00EE46AF" w:rsidRDefault="00D14439" w:rsidP="000461BE">
            <w:pPr>
              <w:rPr>
                <w:bCs/>
                <w:color w:val="000000" w:themeColor="text1"/>
              </w:rPr>
            </w:pPr>
          </w:p>
        </w:tc>
        <w:tc>
          <w:tcPr>
            <w:tcW w:w="2430" w:type="dxa"/>
          </w:tcPr>
          <w:p w14:paraId="70AF377E" w14:textId="70A7C487" w:rsidR="00D14439" w:rsidRPr="00A92125" w:rsidRDefault="00EE46AF" w:rsidP="000461BE">
            <w:pPr>
              <w:rPr>
                <w:rFonts w:ascii="Yu Gothic Light" w:hAnsi="Yu Gothic Light"/>
                <w:color w:val="0451A5"/>
                <w:sz w:val="18"/>
                <w:szCs w:val="18"/>
              </w:rPr>
            </w:pPr>
            <w:r w:rsidRPr="00A92125">
              <w:rPr>
                <w:rFonts w:ascii="Yu Gothic Light" w:hAnsi="Yu Gothic Light"/>
                <w:color w:val="0451A5"/>
                <w:sz w:val="18"/>
                <w:szCs w:val="18"/>
              </w:rPr>
              <w:t>SENT</w:t>
            </w:r>
          </w:p>
        </w:tc>
        <w:tc>
          <w:tcPr>
            <w:tcW w:w="4102" w:type="dxa"/>
          </w:tcPr>
          <w:p w14:paraId="04B4D09E" w14:textId="750A3512" w:rsidR="00D14439" w:rsidRDefault="00A92125" w:rsidP="000461BE">
            <w:pPr>
              <w:rPr>
                <w:bCs/>
                <w:color w:val="000000" w:themeColor="text1"/>
                <w:lang w:val="en-US"/>
              </w:rPr>
            </w:pPr>
            <w:r>
              <w:rPr>
                <w:bCs/>
                <w:color w:val="000000" w:themeColor="text1"/>
                <w:lang w:val="en-US"/>
              </w:rPr>
              <w:t>Status of the card:</w:t>
            </w:r>
          </w:p>
          <w:p w14:paraId="3B9FE4E5" w14:textId="3F2902A4" w:rsidR="00EE46AF" w:rsidRPr="00B16626" w:rsidRDefault="001C6B80">
            <w:pPr>
              <w:ind w:left="360"/>
              <w:rPr>
                <w:color w:val="000000" w:themeColor="text1"/>
                <w:lang w:val="en-US"/>
                <w:rPrChange w:id="1178" w:author="Sebastien Bik" w:date="2021-08-06T09:34:00Z">
                  <w:rPr>
                    <w:lang w:val="en-US"/>
                  </w:rPr>
                </w:rPrChange>
              </w:rPr>
              <w:pPrChange w:id="1179" w:author="Quentin Veillard" w:date="2021-08-06T09:34:00Z">
                <w:pPr>
                  <w:pStyle w:val="ListParagraph"/>
                  <w:framePr w:hSpace="141" w:wrap="around" w:vAnchor="text" w:hAnchor="margin" w:xAlign="center" w:y="47"/>
                  <w:numPr>
                    <w:numId w:val="11"/>
                  </w:numPr>
                  <w:ind w:hanging="360"/>
                </w:pPr>
              </w:pPrChange>
            </w:pPr>
            <w:r w:rsidRPr="00B16626">
              <w:rPr>
                <w:color w:val="000000" w:themeColor="text1"/>
                <w:lang w:val="en-US"/>
                <w:rPrChange w:id="1180" w:author="Sebastien Bik" w:date="2021-08-06T09:34:00Z">
                  <w:rPr>
                    <w:lang w:val="en-US"/>
                  </w:rPr>
                </w:rPrChange>
              </w:rPr>
              <w:t>Ordered</w:t>
            </w:r>
          </w:p>
          <w:p w14:paraId="10D2C76A" w14:textId="6203005E" w:rsidR="00EE46AF" w:rsidRPr="00B16626" w:rsidRDefault="001C6B80">
            <w:pPr>
              <w:ind w:left="360"/>
              <w:rPr>
                <w:color w:val="000000" w:themeColor="text1"/>
                <w:lang w:val="en-US"/>
                <w:rPrChange w:id="1181" w:author="Sebastien Bik" w:date="2021-08-06T09:34:00Z">
                  <w:rPr>
                    <w:lang w:val="en-US"/>
                  </w:rPr>
                </w:rPrChange>
              </w:rPr>
              <w:pPrChange w:id="1182" w:author="Quentin Veillard" w:date="2021-08-06T09:34:00Z">
                <w:pPr>
                  <w:pStyle w:val="ListParagraph"/>
                  <w:framePr w:hSpace="141" w:wrap="around" w:vAnchor="text" w:hAnchor="margin" w:xAlign="center" w:y="47"/>
                  <w:numPr>
                    <w:numId w:val="11"/>
                  </w:numPr>
                  <w:ind w:hanging="360"/>
                </w:pPr>
              </w:pPrChange>
            </w:pPr>
            <w:r w:rsidRPr="00B16626">
              <w:rPr>
                <w:color w:val="000000" w:themeColor="text1"/>
                <w:lang w:val="en-US"/>
                <w:rPrChange w:id="1183" w:author="Sebastien Bik" w:date="2021-08-06T09:34:00Z">
                  <w:rPr>
                    <w:lang w:val="en-US"/>
                  </w:rPr>
                </w:rPrChange>
              </w:rPr>
              <w:t>Sent</w:t>
            </w:r>
          </w:p>
          <w:p w14:paraId="1DD5D8CB" w14:textId="22CA20CE" w:rsidR="00EE46AF" w:rsidRPr="00B16626" w:rsidRDefault="001C6B80">
            <w:pPr>
              <w:ind w:left="360"/>
              <w:rPr>
                <w:bCs/>
                <w:color w:val="000000" w:themeColor="text1"/>
                <w:lang w:val="en-US"/>
                <w:rPrChange w:id="1184" w:author="Sebastien Bik" w:date="2021-08-06T09:34:00Z">
                  <w:rPr>
                    <w:lang w:val="en-US"/>
                  </w:rPr>
                </w:rPrChange>
              </w:rPr>
              <w:pPrChange w:id="1185" w:author="Quentin Veillard" w:date="2021-08-06T09:34:00Z">
                <w:pPr>
                  <w:pStyle w:val="ListParagraph"/>
                  <w:framePr w:hSpace="141" w:wrap="around" w:vAnchor="text" w:hAnchor="margin" w:xAlign="center" w:y="47"/>
                  <w:numPr>
                    <w:numId w:val="11"/>
                  </w:numPr>
                  <w:ind w:hanging="360"/>
                </w:pPr>
              </w:pPrChange>
            </w:pPr>
            <w:r w:rsidRPr="00B16626">
              <w:rPr>
                <w:bCs/>
                <w:color w:val="000000" w:themeColor="text1"/>
                <w:lang w:val="en-US"/>
                <w:rPrChange w:id="1186" w:author="Sebastien Bik" w:date="2021-08-06T09:34:00Z">
                  <w:rPr>
                    <w:lang w:val="en-US"/>
                  </w:rPr>
                </w:rPrChange>
              </w:rPr>
              <w:t>Activated</w:t>
            </w:r>
          </w:p>
          <w:p w14:paraId="3E05D042" w14:textId="5BB27B52" w:rsidR="00EE46AF" w:rsidRPr="00B16626" w:rsidRDefault="001C6B80">
            <w:pPr>
              <w:ind w:left="360"/>
              <w:rPr>
                <w:bCs/>
                <w:color w:val="000000" w:themeColor="text1"/>
                <w:lang w:val="en-US"/>
                <w:rPrChange w:id="1187" w:author="Sebastien Bik" w:date="2021-08-06T09:34:00Z">
                  <w:rPr>
                    <w:lang w:val="en-US"/>
                  </w:rPr>
                </w:rPrChange>
              </w:rPr>
              <w:pPrChange w:id="1188" w:author="Quentin Veillard" w:date="2021-08-06T09:34:00Z">
                <w:pPr>
                  <w:pStyle w:val="ListParagraph"/>
                  <w:framePr w:hSpace="141" w:wrap="around" w:vAnchor="text" w:hAnchor="margin" w:xAlign="center" w:y="47"/>
                  <w:numPr>
                    <w:numId w:val="11"/>
                  </w:numPr>
                  <w:ind w:hanging="360"/>
                </w:pPr>
              </w:pPrChange>
            </w:pPr>
            <w:r w:rsidRPr="00B16626">
              <w:rPr>
                <w:bCs/>
                <w:color w:val="000000" w:themeColor="text1"/>
                <w:lang w:val="en-US"/>
                <w:rPrChange w:id="1189" w:author="Sebastien Bik" w:date="2021-08-06T09:34:00Z">
                  <w:rPr>
                    <w:lang w:val="en-US"/>
                  </w:rPr>
                </w:rPrChange>
              </w:rPr>
              <w:t>Expired</w:t>
            </w:r>
          </w:p>
          <w:p w14:paraId="41DEC41F" w14:textId="3833731C" w:rsidR="00EE46AF" w:rsidRPr="00B16626" w:rsidRDefault="001C6B80">
            <w:pPr>
              <w:ind w:left="360"/>
              <w:rPr>
                <w:bCs/>
                <w:color w:val="000000" w:themeColor="text1"/>
                <w:lang w:val="en-US"/>
                <w:rPrChange w:id="1190" w:author="Sebastien Bik" w:date="2021-08-06T09:34:00Z">
                  <w:rPr>
                    <w:lang w:val="en-US"/>
                  </w:rPr>
                </w:rPrChange>
              </w:rPr>
              <w:pPrChange w:id="1191" w:author="Quentin Veillard" w:date="2021-08-06T09:34:00Z">
                <w:pPr>
                  <w:pStyle w:val="ListParagraph"/>
                  <w:framePr w:hSpace="141" w:wrap="around" w:vAnchor="text" w:hAnchor="margin" w:xAlign="center" w:y="47"/>
                  <w:numPr>
                    <w:numId w:val="11"/>
                  </w:numPr>
                  <w:ind w:hanging="360"/>
                </w:pPr>
              </w:pPrChange>
            </w:pPr>
            <w:r w:rsidRPr="00B16626">
              <w:rPr>
                <w:bCs/>
                <w:color w:val="000000" w:themeColor="text1"/>
                <w:lang w:val="en-US"/>
                <w:rPrChange w:id="1192" w:author="Sebastien Bik" w:date="2021-08-06T09:34:00Z">
                  <w:rPr>
                    <w:lang w:val="en-US"/>
                  </w:rPr>
                </w:rPrChange>
              </w:rPr>
              <w:t>Opposed</w:t>
            </w:r>
          </w:p>
          <w:p w14:paraId="0439D684" w14:textId="5E450EF0" w:rsidR="00EE46AF" w:rsidRPr="00B16626" w:rsidRDefault="001C6B80">
            <w:pPr>
              <w:ind w:left="360"/>
              <w:rPr>
                <w:color w:val="000000" w:themeColor="text1"/>
                <w:lang w:val="en-US"/>
                <w:rPrChange w:id="1193" w:author="Sebastien Bik" w:date="2021-08-06T09:34:00Z">
                  <w:rPr>
                    <w:lang w:val="en-US"/>
                  </w:rPr>
                </w:rPrChange>
              </w:rPr>
              <w:pPrChange w:id="1194" w:author="Quentin Veillard" w:date="2021-08-06T09:34:00Z">
                <w:pPr>
                  <w:pStyle w:val="ListParagraph"/>
                  <w:framePr w:hSpace="141" w:wrap="around" w:vAnchor="text" w:hAnchor="margin" w:xAlign="center" w:y="47"/>
                  <w:numPr>
                    <w:numId w:val="11"/>
                  </w:numPr>
                  <w:ind w:hanging="360"/>
                </w:pPr>
              </w:pPrChange>
            </w:pPr>
            <w:r w:rsidRPr="00B16626">
              <w:rPr>
                <w:color w:val="000000" w:themeColor="text1"/>
                <w:lang w:val="en-US"/>
                <w:rPrChange w:id="1195" w:author="Sebastien Bik" w:date="2021-08-06T09:34:00Z">
                  <w:rPr>
                    <w:lang w:val="en-US"/>
                  </w:rPr>
                </w:rPrChange>
              </w:rPr>
              <w:t>Failed</w:t>
            </w:r>
          </w:p>
          <w:p w14:paraId="4094D77D" w14:textId="2D8E7B82" w:rsidR="00EE46AF" w:rsidRPr="00B16626" w:rsidRDefault="001C6B80">
            <w:pPr>
              <w:ind w:left="360"/>
              <w:rPr>
                <w:color w:val="000000" w:themeColor="text1"/>
                <w:lang w:val="en-US"/>
                <w:rPrChange w:id="1196" w:author="Sebastien Bik" w:date="2021-08-06T09:34:00Z">
                  <w:rPr>
                    <w:lang w:val="en-US"/>
                  </w:rPr>
                </w:rPrChange>
              </w:rPr>
              <w:pPrChange w:id="1197" w:author="Quentin Veillard" w:date="2021-08-06T09:34:00Z">
                <w:pPr>
                  <w:pStyle w:val="ListParagraph"/>
                  <w:framePr w:hSpace="141" w:wrap="around" w:vAnchor="text" w:hAnchor="margin" w:xAlign="center" w:y="47"/>
                  <w:numPr>
                    <w:numId w:val="11"/>
                  </w:numPr>
                  <w:ind w:hanging="360"/>
                </w:pPr>
              </w:pPrChange>
            </w:pPr>
            <w:r w:rsidRPr="00B16626">
              <w:rPr>
                <w:color w:val="000000" w:themeColor="text1"/>
                <w:lang w:val="en-US"/>
                <w:rPrChange w:id="1198" w:author="Sebastien Bik" w:date="2021-08-06T09:34:00Z">
                  <w:rPr>
                    <w:lang w:val="en-US"/>
                  </w:rPr>
                </w:rPrChange>
              </w:rPr>
              <w:t>Deactivated</w:t>
            </w:r>
          </w:p>
          <w:p w14:paraId="0CF0BEA2" w14:textId="7ACF6C3A" w:rsidR="00EE46AF" w:rsidRPr="00B16626" w:rsidRDefault="001C6B80">
            <w:pPr>
              <w:ind w:left="360"/>
              <w:rPr>
                <w:bCs/>
                <w:color w:val="000000" w:themeColor="text1"/>
                <w:lang w:val="en-US"/>
                <w:rPrChange w:id="1199" w:author="Sebastien Bik" w:date="2021-08-06T09:34:00Z">
                  <w:rPr>
                    <w:bCs/>
                    <w:lang w:val="en-US"/>
                  </w:rPr>
                </w:rPrChange>
              </w:rPr>
              <w:pPrChange w:id="1200" w:author="Quentin Veillard" w:date="2021-08-06T09:34:00Z">
                <w:pPr>
                  <w:pStyle w:val="ListParagraph"/>
                  <w:framePr w:hSpace="141" w:wrap="around" w:vAnchor="text" w:hAnchor="margin" w:xAlign="center" w:y="47"/>
                  <w:numPr>
                    <w:numId w:val="11"/>
                  </w:numPr>
                  <w:ind w:hanging="360"/>
                </w:pPr>
              </w:pPrChange>
            </w:pPr>
            <w:r w:rsidRPr="00B16626">
              <w:rPr>
                <w:color w:val="000000" w:themeColor="text1"/>
                <w:lang w:val="en-US"/>
                <w:rPrChange w:id="1201" w:author="Sebastien Bik" w:date="2021-08-06T09:34:00Z">
                  <w:rPr>
                    <w:lang w:val="en-US"/>
                  </w:rPr>
                </w:rPrChange>
              </w:rPr>
              <w:t>Canceled</w:t>
            </w:r>
          </w:p>
        </w:tc>
      </w:tr>
      <w:tr w:rsidR="00D14439" w:rsidRPr="00EE46AF" w14:paraId="7B40625D" w14:textId="77777777" w:rsidTr="6D4A5DFE">
        <w:tc>
          <w:tcPr>
            <w:tcW w:w="2405" w:type="dxa"/>
          </w:tcPr>
          <w:p w14:paraId="1D3CD930" w14:textId="5DA8CB62" w:rsidR="00D14439" w:rsidRPr="00A92125" w:rsidRDefault="00F5265C" w:rsidP="000461BE">
            <w:pPr>
              <w:rPr>
                <w:rFonts w:ascii="Yu Gothic Light" w:hAnsi="Yu Gothic Light"/>
                <w:color w:val="A31515"/>
                <w:sz w:val="18"/>
                <w:szCs w:val="18"/>
              </w:rPr>
            </w:pPr>
            <w:r w:rsidRPr="00A92125">
              <w:rPr>
                <w:rFonts w:ascii="Yu Gothic Light" w:hAnsi="Yu Gothic Light"/>
                <w:color w:val="A31515"/>
                <w:sz w:val="18"/>
                <w:szCs w:val="18"/>
              </w:rPr>
              <w:t>description</w:t>
            </w:r>
          </w:p>
        </w:tc>
        <w:tc>
          <w:tcPr>
            <w:tcW w:w="1105" w:type="dxa"/>
          </w:tcPr>
          <w:p w14:paraId="4264CE25" w14:textId="30846A0B" w:rsidR="00D14439" w:rsidRPr="00EE46AF" w:rsidRDefault="00EE46AF" w:rsidP="000461BE">
            <w:pPr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Nvarchar(100)</w:t>
            </w:r>
          </w:p>
        </w:tc>
        <w:tc>
          <w:tcPr>
            <w:tcW w:w="1548" w:type="dxa"/>
          </w:tcPr>
          <w:p w14:paraId="304534C3" w14:textId="053C8F29" w:rsidR="00D14439" w:rsidRPr="00EE46AF" w:rsidRDefault="00D14439" w:rsidP="000461BE">
            <w:pPr>
              <w:rPr>
                <w:bCs/>
                <w:color w:val="000000" w:themeColor="text1"/>
              </w:rPr>
            </w:pPr>
          </w:p>
        </w:tc>
        <w:tc>
          <w:tcPr>
            <w:tcW w:w="2430" w:type="dxa"/>
          </w:tcPr>
          <w:p w14:paraId="6A05F614" w14:textId="12EE0BA0" w:rsidR="00D14439" w:rsidRPr="00A92125" w:rsidRDefault="00EE46AF" w:rsidP="000461BE">
            <w:pPr>
              <w:rPr>
                <w:rFonts w:ascii="Yu Gothic Light" w:hAnsi="Yu Gothic Light"/>
                <w:color w:val="0451A5"/>
                <w:sz w:val="18"/>
                <w:szCs w:val="18"/>
              </w:rPr>
            </w:pPr>
            <w:r w:rsidRPr="00A92125">
              <w:rPr>
                <w:rFonts w:ascii="Yu Gothic Light" w:hAnsi="Yu Gothic Light"/>
                <w:color w:val="0451A5"/>
                <w:sz w:val="18"/>
                <w:szCs w:val="18"/>
              </w:rPr>
              <w:t>sent</w:t>
            </w:r>
          </w:p>
        </w:tc>
        <w:tc>
          <w:tcPr>
            <w:tcW w:w="4102" w:type="dxa"/>
          </w:tcPr>
          <w:p w14:paraId="3EEBA507" w14:textId="77777777" w:rsidR="00D14439" w:rsidRDefault="004A136C" w:rsidP="000461BE">
            <w:pPr>
              <w:rPr>
                <w:bCs/>
                <w:color w:val="000000" w:themeColor="text1"/>
                <w:lang w:val="en-US"/>
              </w:rPr>
            </w:pPr>
            <w:r w:rsidRPr="00EE46AF">
              <w:rPr>
                <w:bCs/>
                <w:color w:val="000000" w:themeColor="text1"/>
                <w:lang w:val="en-US"/>
              </w:rPr>
              <w:t>Status Description</w:t>
            </w:r>
            <w:r w:rsidR="00EE46AF">
              <w:rPr>
                <w:bCs/>
                <w:color w:val="000000" w:themeColor="text1"/>
                <w:lang w:val="en-US"/>
              </w:rPr>
              <w:t xml:space="preserve">: </w:t>
            </w:r>
          </w:p>
          <w:p w14:paraId="12A04B03" w14:textId="35F464B9" w:rsidR="009A1779" w:rsidRPr="00B16626" w:rsidRDefault="001C6B80">
            <w:pPr>
              <w:ind w:left="360"/>
              <w:rPr>
                <w:color w:val="000000" w:themeColor="text1"/>
                <w:lang w:val="en-US"/>
                <w:rPrChange w:id="1202" w:author="Sebastien Bik" w:date="2021-08-06T09:34:00Z">
                  <w:rPr>
                    <w:lang w:val="en-US"/>
                  </w:rPr>
                </w:rPrChange>
              </w:rPr>
              <w:pPrChange w:id="1203" w:author="Quentin Veillard" w:date="2021-08-06T09:34:00Z">
                <w:pPr>
                  <w:pStyle w:val="ListParagraph"/>
                  <w:framePr w:hSpace="141" w:wrap="around" w:vAnchor="text" w:hAnchor="margin" w:xAlign="center" w:y="47"/>
                  <w:numPr>
                    <w:numId w:val="10"/>
                  </w:numPr>
                  <w:ind w:hanging="360"/>
                </w:pPr>
              </w:pPrChange>
            </w:pPr>
            <w:r w:rsidRPr="00B16626">
              <w:rPr>
                <w:color w:val="000000" w:themeColor="text1"/>
                <w:lang w:val="en-US"/>
                <w:rPrChange w:id="1204" w:author="Sebastien Bik" w:date="2021-08-06T09:34:00Z">
                  <w:rPr>
                    <w:lang w:val="en-US"/>
                  </w:rPr>
                </w:rPrChange>
              </w:rPr>
              <w:t>Ordered</w:t>
            </w:r>
          </w:p>
          <w:p w14:paraId="2574B7F4" w14:textId="2DE67E6E" w:rsidR="009A1779" w:rsidRPr="00B16626" w:rsidRDefault="001C6B80">
            <w:pPr>
              <w:ind w:left="360"/>
              <w:rPr>
                <w:color w:val="000000" w:themeColor="text1"/>
                <w:lang w:val="en-US"/>
                <w:rPrChange w:id="1205" w:author="Sebastien Bik" w:date="2021-08-06T09:34:00Z">
                  <w:rPr>
                    <w:lang w:val="en-US"/>
                  </w:rPr>
                </w:rPrChange>
              </w:rPr>
              <w:pPrChange w:id="1206" w:author="Quentin Veillard" w:date="2021-08-06T09:34:00Z">
                <w:pPr>
                  <w:pStyle w:val="ListParagraph"/>
                  <w:framePr w:hSpace="141" w:wrap="around" w:vAnchor="text" w:hAnchor="margin" w:xAlign="center" w:y="47"/>
                  <w:numPr>
                    <w:numId w:val="10"/>
                  </w:numPr>
                  <w:ind w:hanging="360"/>
                </w:pPr>
              </w:pPrChange>
            </w:pPr>
            <w:r w:rsidRPr="00B16626">
              <w:rPr>
                <w:color w:val="000000" w:themeColor="text1"/>
                <w:lang w:val="en-US"/>
                <w:rPrChange w:id="1207" w:author="Sebastien Bik" w:date="2021-08-06T09:34:00Z">
                  <w:rPr>
                    <w:lang w:val="en-US"/>
                  </w:rPr>
                </w:rPrChange>
              </w:rPr>
              <w:t>Sent</w:t>
            </w:r>
          </w:p>
          <w:p w14:paraId="509DA825" w14:textId="5C987B8B" w:rsidR="005D4A9D" w:rsidRPr="00B16626" w:rsidRDefault="001C6B80">
            <w:pPr>
              <w:ind w:left="360"/>
              <w:rPr>
                <w:color w:val="000000" w:themeColor="text1"/>
                <w:lang w:val="en-US"/>
                <w:rPrChange w:id="1208" w:author="Sebastien Bik" w:date="2021-08-06T09:34:00Z">
                  <w:rPr>
                    <w:lang w:val="en-US"/>
                  </w:rPr>
                </w:rPrChange>
              </w:rPr>
              <w:pPrChange w:id="1209" w:author="Quentin Veillard" w:date="2021-08-06T09:34:00Z">
                <w:pPr>
                  <w:pStyle w:val="ListParagraph"/>
                  <w:framePr w:hSpace="141" w:wrap="around" w:vAnchor="text" w:hAnchor="margin" w:xAlign="center" w:y="47"/>
                  <w:numPr>
                    <w:numId w:val="10"/>
                  </w:numPr>
                  <w:ind w:hanging="360"/>
                </w:pPr>
              </w:pPrChange>
            </w:pPr>
            <w:r w:rsidRPr="00B16626">
              <w:rPr>
                <w:color w:val="000000" w:themeColor="text1"/>
                <w:lang w:val="en-US"/>
                <w:rPrChange w:id="1210" w:author="Sebastien Bik" w:date="2021-08-06T09:34:00Z">
                  <w:rPr>
                    <w:lang w:val="en-US"/>
                  </w:rPr>
                </w:rPrChange>
              </w:rPr>
              <w:t>Activated</w:t>
            </w:r>
          </w:p>
          <w:p w14:paraId="27EB7EB6" w14:textId="72D63973" w:rsidR="005D4A9D" w:rsidRPr="00B16626" w:rsidRDefault="001C6B80">
            <w:pPr>
              <w:ind w:left="360"/>
              <w:rPr>
                <w:color w:val="000000" w:themeColor="text1"/>
                <w:lang w:val="en-US"/>
                <w:rPrChange w:id="1211" w:author="Sebastien Bik" w:date="2021-08-06T09:34:00Z">
                  <w:rPr>
                    <w:lang w:val="en-US"/>
                  </w:rPr>
                </w:rPrChange>
              </w:rPr>
              <w:pPrChange w:id="1212" w:author="Quentin Veillard" w:date="2021-08-06T09:34:00Z">
                <w:pPr>
                  <w:pStyle w:val="ListParagraph"/>
                  <w:framePr w:hSpace="141" w:wrap="around" w:vAnchor="text" w:hAnchor="margin" w:xAlign="center" w:y="47"/>
                  <w:numPr>
                    <w:numId w:val="10"/>
                  </w:numPr>
                  <w:ind w:hanging="360"/>
                </w:pPr>
              </w:pPrChange>
            </w:pPr>
            <w:r w:rsidRPr="00B16626">
              <w:rPr>
                <w:color w:val="000000" w:themeColor="text1"/>
                <w:lang w:val="en-US"/>
                <w:rPrChange w:id="1213" w:author="Sebastien Bik" w:date="2021-08-06T09:34:00Z">
                  <w:rPr>
                    <w:lang w:val="en-US"/>
                  </w:rPr>
                </w:rPrChange>
              </w:rPr>
              <w:t>Expired</w:t>
            </w:r>
          </w:p>
          <w:p w14:paraId="6BD9DCA0" w14:textId="4EE61168" w:rsidR="005D4A9D" w:rsidRPr="00B16626" w:rsidRDefault="001C6B80">
            <w:pPr>
              <w:ind w:left="360"/>
              <w:rPr>
                <w:color w:val="000000" w:themeColor="text1"/>
                <w:lang w:val="en-US"/>
                <w:rPrChange w:id="1214" w:author="Sebastien Bik" w:date="2021-08-06T09:34:00Z">
                  <w:rPr>
                    <w:lang w:val="en-US"/>
                  </w:rPr>
                </w:rPrChange>
              </w:rPr>
              <w:pPrChange w:id="1215" w:author="Quentin Veillard" w:date="2021-08-06T09:34:00Z">
                <w:pPr>
                  <w:pStyle w:val="ListParagraph"/>
                  <w:framePr w:hSpace="141" w:wrap="around" w:vAnchor="text" w:hAnchor="margin" w:xAlign="center" w:y="47"/>
                  <w:numPr>
                    <w:numId w:val="10"/>
                  </w:numPr>
                  <w:ind w:hanging="360"/>
                </w:pPr>
              </w:pPrChange>
            </w:pPr>
            <w:r w:rsidRPr="00B16626">
              <w:rPr>
                <w:color w:val="000000" w:themeColor="text1"/>
                <w:lang w:val="en-US"/>
                <w:rPrChange w:id="1216" w:author="Sebastien Bik" w:date="2021-08-06T09:34:00Z">
                  <w:rPr>
                    <w:lang w:val="en-US"/>
                  </w:rPr>
                </w:rPrChange>
              </w:rPr>
              <w:t>Opposed</w:t>
            </w:r>
          </w:p>
          <w:p w14:paraId="7C5B087C" w14:textId="38BF62CC" w:rsidR="005D4A9D" w:rsidRPr="00B16626" w:rsidRDefault="001C6B80">
            <w:pPr>
              <w:ind w:left="360"/>
              <w:rPr>
                <w:color w:val="000000" w:themeColor="text1"/>
                <w:lang w:val="en-US"/>
                <w:rPrChange w:id="1217" w:author="Sebastien Bik" w:date="2021-08-06T09:34:00Z">
                  <w:rPr>
                    <w:lang w:val="en-US"/>
                  </w:rPr>
                </w:rPrChange>
              </w:rPr>
              <w:pPrChange w:id="1218" w:author="Quentin Veillard" w:date="2021-08-06T09:34:00Z">
                <w:pPr>
                  <w:pStyle w:val="ListParagraph"/>
                  <w:framePr w:hSpace="141" w:wrap="around" w:vAnchor="text" w:hAnchor="margin" w:xAlign="center" w:y="47"/>
                  <w:numPr>
                    <w:numId w:val="10"/>
                  </w:numPr>
                  <w:ind w:hanging="360"/>
                </w:pPr>
              </w:pPrChange>
            </w:pPr>
            <w:r w:rsidRPr="00B16626">
              <w:rPr>
                <w:color w:val="000000" w:themeColor="text1"/>
                <w:lang w:val="en-US"/>
                <w:rPrChange w:id="1219" w:author="Sebastien Bik" w:date="2021-08-06T09:34:00Z">
                  <w:rPr>
                    <w:lang w:val="en-US"/>
                  </w:rPr>
                </w:rPrChange>
              </w:rPr>
              <w:t>Failed</w:t>
            </w:r>
          </w:p>
          <w:p w14:paraId="551691D2" w14:textId="4817C9AE" w:rsidR="005D4A9D" w:rsidRPr="00B16626" w:rsidRDefault="001C6B80">
            <w:pPr>
              <w:ind w:left="360"/>
              <w:rPr>
                <w:color w:val="000000" w:themeColor="text1"/>
                <w:lang w:val="en-US"/>
                <w:rPrChange w:id="1220" w:author="Sebastien Bik" w:date="2021-08-06T09:34:00Z">
                  <w:rPr>
                    <w:lang w:val="en-US"/>
                  </w:rPr>
                </w:rPrChange>
              </w:rPr>
              <w:pPrChange w:id="1221" w:author="Quentin Veillard" w:date="2021-08-06T09:34:00Z">
                <w:pPr>
                  <w:pStyle w:val="ListParagraph"/>
                  <w:framePr w:hSpace="141" w:wrap="around" w:vAnchor="text" w:hAnchor="margin" w:xAlign="center" w:y="47"/>
                  <w:numPr>
                    <w:numId w:val="10"/>
                  </w:numPr>
                  <w:ind w:hanging="360"/>
                </w:pPr>
              </w:pPrChange>
            </w:pPr>
            <w:r w:rsidRPr="00B16626">
              <w:rPr>
                <w:color w:val="000000" w:themeColor="text1"/>
                <w:lang w:val="en-US"/>
                <w:rPrChange w:id="1222" w:author="Sebastien Bik" w:date="2021-08-06T09:34:00Z">
                  <w:rPr>
                    <w:lang w:val="en-US"/>
                  </w:rPr>
                </w:rPrChange>
              </w:rPr>
              <w:t>Deactivated</w:t>
            </w:r>
          </w:p>
          <w:p w14:paraId="01BE43EC" w14:textId="5E3F47BE" w:rsidR="005D4A9D" w:rsidRPr="00B16626" w:rsidRDefault="001C6B80">
            <w:pPr>
              <w:ind w:left="360"/>
              <w:rPr>
                <w:color w:val="000000" w:themeColor="text1"/>
                <w:lang w:val="en-US"/>
                <w:rPrChange w:id="1223" w:author="Sebastien Bik" w:date="2021-08-06T09:34:00Z">
                  <w:rPr>
                    <w:lang w:val="en-US"/>
                  </w:rPr>
                </w:rPrChange>
              </w:rPr>
              <w:pPrChange w:id="1224" w:author="Quentin Veillard" w:date="2021-08-06T09:34:00Z">
                <w:pPr>
                  <w:pStyle w:val="ListParagraph"/>
                  <w:framePr w:hSpace="141" w:wrap="around" w:vAnchor="text" w:hAnchor="margin" w:xAlign="center" w:y="47"/>
                  <w:numPr>
                    <w:numId w:val="10"/>
                  </w:numPr>
                  <w:ind w:hanging="360"/>
                </w:pPr>
              </w:pPrChange>
            </w:pPr>
            <w:r w:rsidRPr="00B16626">
              <w:rPr>
                <w:color w:val="000000" w:themeColor="text1"/>
                <w:lang w:val="en-US"/>
                <w:rPrChange w:id="1225" w:author="Sebastien Bik" w:date="2021-08-06T09:34:00Z">
                  <w:rPr>
                    <w:lang w:val="en-US"/>
                  </w:rPr>
                </w:rPrChange>
              </w:rPr>
              <w:t>Canceled</w:t>
            </w:r>
          </w:p>
        </w:tc>
      </w:tr>
      <w:tr w:rsidR="00990112" w:rsidRPr="00651F55" w14:paraId="389546C8" w14:textId="77777777" w:rsidTr="6D4A5DFE">
        <w:tc>
          <w:tcPr>
            <w:tcW w:w="2405" w:type="dxa"/>
          </w:tcPr>
          <w:p w14:paraId="2F698083" w14:textId="1FF0016F" w:rsidR="00990112" w:rsidRPr="00A92125" w:rsidRDefault="00990112" w:rsidP="000461BE">
            <w:pPr>
              <w:rPr>
                <w:rFonts w:ascii="Yu Gothic Light" w:hAnsi="Yu Gothic Light"/>
                <w:color w:val="A31515"/>
                <w:sz w:val="18"/>
                <w:szCs w:val="18"/>
              </w:rPr>
            </w:pPr>
            <w:r>
              <w:rPr>
                <w:rFonts w:ascii="Yu Gothic Light" w:hAnsi="Yu Gothic Light"/>
                <w:color w:val="A31515"/>
                <w:sz w:val="18"/>
                <w:szCs w:val="18"/>
              </w:rPr>
              <w:t>eventStatus</w:t>
            </w:r>
            <w:r w:rsidR="005D6820">
              <w:rPr>
                <w:rFonts w:ascii="Yu Gothic Light" w:hAnsi="Yu Gothic Light"/>
                <w:color w:val="A31515"/>
                <w:sz w:val="18"/>
                <w:szCs w:val="18"/>
              </w:rPr>
              <w:t xml:space="preserve"> (cf.</w:t>
            </w:r>
            <w:r w:rsidR="005D6820">
              <w:rPr>
                <w:rFonts w:ascii="Yu Gothic Light" w:hAnsi="Yu Gothic Light"/>
                <w:color w:val="A31515"/>
                <w:sz w:val="18"/>
                <w:szCs w:val="18"/>
              </w:rPr>
              <w:fldChar w:fldCharType="begin"/>
            </w:r>
            <w:r w:rsidR="005D6820">
              <w:rPr>
                <w:rFonts w:ascii="Yu Gothic Light" w:hAnsi="Yu Gothic Light"/>
                <w:color w:val="A31515"/>
                <w:sz w:val="18"/>
                <w:szCs w:val="18"/>
              </w:rPr>
              <w:instrText xml:space="preserve"> REF _Ref68084531 \r \h </w:instrText>
            </w:r>
            <w:r w:rsidR="005D6820">
              <w:rPr>
                <w:rFonts w:ascii="Yu Gothic Light" w:hAnsi="Yu Gothic Light"/>
                <w:color w:val="A31515"/>
                <w:sz w:val="18"/>
                <w:szCs w:val="18"/>
              </w:rPr>
            </w:r>
            <w:r w:rsidR="005D6820">
              <w:rPr>
                <w:rFonts w:ascii="Yu Gothic Light" w:hAnsi="Yu Gothic Light"/>
                <w:color w:val="A31515"/>
                <w:sz w:val="18"/>
                <w:szCs w:val="18"/>
              </w:rPr>
              <w:fldChar w:fldCharType="separate"/>
            </w:r>
            <w:r w:rsidR="00412B77">
              <w:rPr>
                <w:rFonts w:ascii="Yu Gothic Light" w:hAnsi="Yu Gothic Light"/>
                <w:color w:val="A31515"/>
                <w:sz w:val="18"/>
                <w:szCs w:val="18"/>
              </w:rPr>
              <w:t>3.1.3</w:t>
            </w:r>
            <w:r w:rsidR="005D6820">
              <w:rPr>
                <w:rFonts w:ascii="Yu Gothic Light" w:hAnsi="Yu Gothic Light"/>
                <w:color w:val="A31515"/>
                <w:sz w:val="18"/>
                <w:szCs w:val="18"/>
              </w:rPr>
              <w:fldChar w:fldCharType="end"/>
            </w:r>
            <w:r w:rsidR="005D6820">
              <w:rPr>
                <w:rFonts w:ascii="Yu Gothic Light" w:hAnsi="Yu Gothic Light"/>
                <w:color w:val="A31515"/>
                <w:sz w:val="18"/>
                <w:szCs w:val="18"/>
              </w:rPr>
              <w:t>)</w:t>
            </w:r>
          </w:p>
        </w:tc>
        <w:tc>
          <w:tcPr>
            <w:tcW w:w="1105" w:type="dxa"/>
          </w:tcPr>
          <w:p w14:paraId="7D73EA6B" w14:textId="77777777" w:rsidR="00990112" w:rsidRDefault="00990112" w:rsidP="000461BE">
            <w:pPr>
              <w:rPr>
                <w:bCs/>
                <w:color w:val="000000" w:themeColor="text1"/>
              </w:rPr>
            </w:pPr>
          </w:p>
        </w:tc>
        <w:tc>
          <w:tcPr>
            <w:tcW w:w="1548" w:type="dxa"/>
          </w:tcPr>
          <w:p w14:paraId="62F4F9FD" w14:textId="77777777" w:rsidR="00990112" w:rsidRPr="00EE46AF" w:rsidRDefault="00990112" w:rsidP="000461BE">
            <w:pPr>
              <w:rPr>
                <w:bCs/>
                <w:color w:val="000000" w:themeColor="text1"/>
              </w:rPr>
            </w:pPr>
          </w:p>
        </w:tc>
        <w:tc>
          <w:tcPr>
            <w:tcW w:w="2430" w:type="dxa"/>
          </w:tcPr>
          <w:p w14:paraId="6B274722" w14:textId="77777777" w:rsidR="00990112" w:rsidRPr="00A92125" w:rsidRDefault="00990112" w:rsidP="000461BE">
            <w:pPr>
              <w:rPr>
                <w:rFonts w:ascii="Yu Gothic Light" w:hAnsi="Yu Gothic Light"/>
                <w:color w:val="0451A5"/>
                <w:sz w:val="18"/>
                <w:szCs w:val="18"/>
              </w:rPr>
            </w:pPr>
          </w:p>
        </w:tc>
        <w:tc>
          <w:tcPr>
            <w:tcW w:w="4102" w:type="dxa"/>
          </w:tcPr>
          <w:p w14:paraId="3C05C3BB" w14:textId="77777777" w:rsidR="00990112" w:rsidRDefault="005D6820" w:rsidP="000461BE">
            <w:pPr>
              <w:rPr>
                <w:bCs/>
                <w:color w:val="000000" w:themeColor="text1"/>
                <w:lang w:val="en-US"/>
              </w:rPr>
            </w:pPr>
            <w:r>
              <w:rPr>
                <w:bCs/>
                <w:color w:val="000000" w:themeColor="text1"/>
                <w:lang w:val="en-US"/>
              </w:rPr>
              <w:t>Complement of the card Status.</w:t>
            </w:r>
          </w:p>
          <w:p w14:paraId="4E9F8283" w14:textId="2AD1F36B" w:rsidR="005D6820" w:rsidRDefault="005D6820" w:rsidP="000461BE">
            <w:pPr>
              <w:rPr>
                <w:bCs/>
                <w:color w:val="000000" w:themeColor="text1"/>
                <w:lang w:val="en-US"/>
              </w:rPr>
            </w:pPr>
            <w:r>
              <w:rPr>
                <w:bCs/>
                <w:color w:val="000000" w:themeColor="text1"/>
                <w:lang w:val="en-US"/>
              </w:rPr>
              <w:t>Precision of the state of the status in asynchronous flow.</w:t>
            </w:r>
          </w:p>
          <w:p w14:paraId="5CE0D697" w14:textId="3AAE5FD7" w:rsidR="005D6820" w:rsidRPr="00EE46AF" w:rsidRDefault="005D6820" w:rsidP="000461BE">
            <w:pPr>
              <w:rPr>
                <w:bCs/>
                <w:color w:val="000000" w:themeColor="text1"/>
                <w:lang w:val="en-US"/>
              </w:rPr>
            </w:pPr>
          </w:p>
        </w:tc>
      </w:tr>
    </w:tbl>
    <w:p w14:paraId="52221437" w14:textId="2BB29783" w:rsidR="00BA4314" w:rsidRDefault="00BA4314" w:rsidP="00BA4314">
      <w:pPr>
        <w:rPr>
          <w:lang w:val="en-US"/>
        </w:rPr>
      </w:pPr>
    </w:p>
    <w:p w14:paraId="5B87D024" w14:textId="010C860A" w:rsidR="00990112" w:rsidRPr="004C0BA9" w:rsidRDefault="00990112" w:rsidP="00990112">
      <w:pPr>
        <w:pStyle w:val="Heading2"/>
      </w:pPr>
      <w:bookmarkStart w:id="1226" w:name="_Ref68084531"/>
      <w:bookmarkStart w:id="1227" w:name="_Toc79761315"/>
      <w:r>
        <w:t>event Status</w:t>
      </w:r>
      <w:bookmarkEnd w:id="1226"/>
      <w:bookmarkEnd w:id="1227"/>
    </w:p>
    <w:tbl>
      <w:tblPr>
        <w:tblpPr w:leftFromText="141" w:rightFromText="141" w:vertAnchor="text" w:horzAnchor="margin" w:tblpXSpec="center" w:tblpY="47"/>
        <w:tblW w:w="115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05"/>
        <w:gridCol w:w="1105"/>
        <w:gridCol w:w="1548"/>
        <w:gridCol w:w="2430"/>
        <w:gridCol w:w="4102"/>
      </w:tblGrid>
      <w:tr w:rsidR="00990112" w:rsidRPr="00EE46AF" w14:paraId="48F49705" w14:textId="77777777" w:rsidTr="005D6820">
        <w:tc>
          <w:tcPr>
            <w:tcW w:w="2405" w:type="dxa"/>
            <w:shd w:val="clear" w:color="auto" w:fill="365F91" w:themeFill="accent1" w:themeFillShade="BF"/>
          </w:tcPr>
          <w:p w14:paraId="36F47FE2" w14:textId="77777777" w:rsidR="00990112" w:rsidRPr="00EE46AF" w:rsidRDefault="00990112" w:rsidP="005D6820">
            <w:pPr>
              <w:rPr>
                <w:bCs/>
                <w:color w:val="FFFFFF" w:themeColor="background1"/>
              </w:rPr>
            </w:pPr>
            <w:r w:rsidRPr="00EE46AF">
              <w:rPr>
                <w:bCs/>
                <w:color w:val="FFFFFF" w:themeColor="background1"/>
              </w:rPr>
              <w:t>Property</w:t>
            </w:r>
          </w:p>
        </w:tc>
        <w:tc>
          <w:tcPr>
            <w:tcW w:w="1105" w:type="dxa"/>
            <w:shd w:val="clear" w:color="auto" w:fill="365F91" w:themeFill="accent1" w:themeFillShade="BF"/>
          </w:tcPr>
          <w:p w14:paraId="5CDAE056" w14:textId="77777777" w:rsidR="00990112" w:rsidRPr="00EE46AF" w:rsidRDefault="00990112" w:rsidP="005D6820">
            <w:pPr>
              <w:rPr>
                <w:bCs/>
                <w:color w:val="FFFFFF" w:themeColor="background1"/>
              </w:rPr>
            </w:pPr>
            <w:r w:rsidRPr="00EE46AF">
              <w:rPr>
                <w:bCs/>
                <w:color w:val="FFFFFF" w:themeColor="background1"/>
              </w:rPr>
              <w:t>Type</w:t>
            </w:r>
          </w:p>
        </w:tc>
        <w:tc>
          <w:tcPr>
            <w:tcW w:w="1548" w:type="dxa"/>
            <w:shd w:val="clear" w:color="auto" w:fill="365F91" w:themeFill="accent1" w:themeFillShade="BF"/>
          </w:tcPr>
          <w:p w14:paraId="53DD17E9" w14:textId="77777777" w:rsidR="00990112" w:rsidRPr="00EE46AF" w:rsidRDefault="00990112" w:rsidP="005D6820">
            <w:pPr>
              <w:rPr>
                <w:bCs/>
                <w:color w:val="FFFFFF" w:themeColor="background1"/>
              </w:rPr>
            </w:pPr>
            <w:r w:rsidRPr="00EE46AF">
              <w:rPr>
                <w:bCs/>
                <w:color w:val="FFFFFF" w:themeColor="background1"/>
              </w:rPr>
              <w:t>Format</w:t>
            </w:r>
          </w:p>
        </w:tc>
        <w:tc>
          <w:tcPr>
            <w:tcW w:w="2430" w:type="dxa"/>
            <w:shd w:val="clear" w:color="auto" w:fill="365F91" w:themeFill="accent1" w:themeFillShade="BF"/>
          </w:tcPr>
          <w:p w14:paraId="63EB2939" w14:textId="77777777" w:rsidR="00990112" w:rsidRPr="00EE46AF" w:rsidRDefault="00990112" w:rsidP="005D6820">
            <w:pPr>
              <w:rPr>
                <w:bCs/>
                <w:color w:val="FFFFFF" w:themeColor="background1"/>
              </w:rPr>
            </w:pPr>
            <w:r w:rsidRPr="00EE46AF">
              <w:rPr>
                <w:bCs/>
                <w:color w:val="FFFFFF" w:themeColor="background1"/>
              </w:rPr>
              <w:t>Ex</w:t>
            </w:r>
            <w:r>
              <w:rPr>
                <w:bCs/>
                <w:color w:val="FFFFFF" w:themeColor="background1"/>
              </w:rPr>
              <w:t>a</w:t>
            </w:r>
            <w:r w:rsidRPr="00EE46AF">
              <w:rPr>
                <w:bCs/>
                <w:color w:val="FFFFFF" w:themeColor="background1"/>
              </w:rPr>
              <w:t>mple</w:t>
            </w:r>
          </w:p>
        </w:tc>
        <w:tc>
          <w:tcPr>
            <w:tcW w:w="4102" w:type="dxa"/>
            <w:shd w:val="clear" w:color="auto" w:fill="365F91" w:themeFill="accent1" w:themeFillShade="BF"/>
          </w:tcPr>
          <w:p w14:paraId="4F9958E8" w14:textId="77777777" w:rsidR="00990112" w:rsidRPr="00EE46AF" w:rsidRDefault="00990112" w:rsidP="005D6820">
            <w:pPr>
              <w:rPr>
                <w:bCs/>
                <w:color w:val="FFFFFF" w:themeColor="background1"/>
              </w:rPr>
            </w:pPr>
            <w:r w:rsidRPr="00EE46AF">
              <w:rPr>
                <w:bCs/>
                <w:color w:val="FFFFFF" w:themeColor="background1"/>
              </w:rPr>
              <w:t>Description</w:t>
            </w:r>
          </w:p>
        </w:tc>
      </w:tr>
      <w:tr w:rsidR="00990112" w:rsidRPr="00EE46AF" w14:paraId="32235F1F" w14:textId="77777777" w:rsidTr="005D6820">
        <w:tc>
          <w:tcPr>
            <w:tcW w:w="2405" w:type="dxa"/>
          </w:tcPr>
          <w:p w14:paraId="6A527361" w14:textId="063DB5B5" w:rsidR="00990112" w:rsidRPr="00A92125" w:rsidRDefault="00990112" w:rsidP="005D6820">
            <w:pPr>
              <w:rPr>
                <w:rFonts w:ascii="Yu Gothic Light" w:hAnsi="Yu Gothic Light"/>
                <w:color w:val="A31515"/>
                <w:sz w:val="18"/>
                <w:szCs w:val="18"/>
              </w:rPr>
            </w:pPr>
            <w:r>
              <w:rPr>
                <w:rFonts w:ascii="Yu Gothic Light" w:hAnsi="Yu Gothic Light"/>
                <w:color w:val="A31515"/>
                <w:sz w:val="18"/>
                <w:szCs w:val="18"/>
              </w:rPr>
              <w:t>eventStatusCode</w:t>
            </w:r>
          </w:p>
        </w:tc>
        <w:tc>
          <w:tcPr>
            <w:tcW w:w="1105" w:type="dxa"/>
          </w:tcPr>
          <w:p w14:paraId="782144E6" w14:textId="26488453" w:rsidR="00990112" w:rsidRPr="00EE46AF" w:rsidRDefault="00990112" w:rsidP="005D6820">
            <w:pPr>
              <w:rPr>
                <w:bCs/>
                <w:color w:val="000000" w:themeColor="text1"/>
              </w:rPr>
            </w:pPr>
          </w:p>
        </w:tc>
        <w:tc>
          <w:tcPr>
            <w:tcW w:w="1548" w:type="dxa"/>
          </w:tcPr>
          <w:p w14:paraId="2F5D24A4" w14:textId="77777777" w:rsidR="00990112" w:rsidRPr="00EE46AF" w:rsidRDefault="00990112" w:rsidP="005D6820">
            <w:pPr>
              <w:rPr>
                <w:bCs/>
                <w:color w:val="000000" w:themeColor="text1"/>
              </w:rPr>
            </w:pPr>
          </w:p>
        </w:tc>
        <w:tc>
          <w:tcPr>
            <w:tcW w:w="2430" w:type="dxa"/>
          </w:tcPr>
          <w:p w14:paraId="23536F70" w14:textId="2CE69E02" w:rsidR="00990112" w:rsidRPr="00A92125" w:rsidRDefault="00990112" w:rsidP="005D6820">
            <w:pPr>
              <w:rPr>
                <w:rFonts w:ascii="Yu Gothic Light" w:hAnsi="Yu Gothic Light"/>
                <w:color w:val="0451A5"/>
                <w:sz w:val="18"/>
                <w:szCs w:val="18"/>
              </w:rPr>
            </w:pPr>
          </w:p>
        </w:tc>
        <w:tc>
          <w:tcPr>
            <w:tcW w:w="4102" w:type="dxa"/>
          </w:tcPr>
          <w:p w14:paraId="01D62BDD" w14:textId="7499C339" w:rsidR="00471207" w:rsidRPr="004E6A4A" w:rsidRDefault="005D6820" w:rsidP="005D6820">
            <w:pPr>
              <w:rPr>
                <w:bCs/>
                <w:color w:val="000000" w:themeColor="text1"/>
                <w:rPrChange w:id="1228" w:author="Veillard Quentin" w:date="2021-05-04T12:22:00Z">
                  <w:rPr>
                    <w:bCs/>
                    <w:color w:val="000000" w:themeColor="text1"/>
                    <w:lang w:val="en-US"/>
                  </w:rPr>
                </w:rPrChange>
              </w:rPr>
            </w:pPr>
            <w:r w:rsidRPr="004E6A4A">
              <w:rPr>
                <w:bCs/>
                <w:color w:val="000000" w:themeColor="text1"/>
                <w:rPrChange w:id="1229" w:author="Veillard Quentin" w:date="2021-05-04T12:22:00Z">
                  <w:rPr>
                    <w:bCs/>
                    <w:color w:val="000000" w:themeColor="text1"/>
                    <w:lang w:val="en-US"/>
                  </w:rPr>
                </w:rPrChange>
              </w:rPr>
              <w:t>CREA</w:t>
            </w:r>
            <w:r w:rsidR="00471207" w:rsidRPr="004E6A4A">
              <w:rPr>
                <w:bCs/>
                <w:color w:val="000000" w:themeColor="text1"/>
                <w:rPrChange w:id="1230" w:author="Veillard Quentin" w:date="2021-05-04T12:22:00Z">
                  <w:rPr>
                    <w:bCs/>
                    <w:color w:val="000000" w:themeColor="text1"/>
                    <w:lang w:val="en-US"/>
                  </w:rPr>
                </w:rPrChange>
              </w:rPr>
              <w:t> (</w:t>
            </w:r>
            <w:r w:rsidRPr="004E6A4A">
              <w:rPr>
                <w:bCs/>
                <w:color w:val="000000" w:themeColor="text1"/>
                <w:rPrChange w:id="1231" w:author="Veillard Quentin" w:date="2021-05-04T12:22:00Z">
                  <w:rPr>
                    <w:bCs/>
                    <w:color w:val="000000" w:themeColor="text1"/>
                    <w:lang w:val="en-US"/>
                  </w:rPr>
                </w:rPrChange>
              </w:rPr>
              <w:t>Demande de création</w:t>
            </w:r>
            <w:r w:rsidR="00471207" w:rsidRPr="004E6A4A">
              <w:rPr>
                <w:bCs/>
                <w:color w:val="000000" w:themeColor="text1"/>
                <w:rPrChange w:id="1232" w:author="Veillard Quentin" w:date="2021-05-04T12:22:00Z">
                  <w:rPr>
                    <w:bCs/>
                    <w:color w:val="000000" w:themeColor="text1"/>
                    <w:lang w:val="en-US"/>
                  </w:rPr>
                </w:rPrChange>
              </w:rPr>
              <w:t>)</w:t>
            </w:r>
            <w:r w:rsidRPr="004E6A4A">
              <w:rPr>
                <w:bCs/>
                <w:color w:val="000000" w:themeColor="text1"/>
                <w:rPrChange w:id="1233" w:author="Veillard Quentin" w:date="2021-05-04T12:22:00Z">
                  <w:rPr>
                    <w:bCs/>
                    <w:color w:val="000000" w:themeColor="text1"/>
                    <w:lang w:val="en-US"/>
                  </w:rPr>
                </w:rPrChange>
              </w:rPr>
              <w:br/>
            </w:r>
            <w:r w:rsidR="00471207" w:rsidRPr="004E6A4A">
              <w:rPr>
                <w:bCs/>
                <w:color w:val="000000" w:themeColor="text1"/>
                <w:rPrChange w:id="1234" w:author="Veillard Quentin" w:date="2021-05-04T12:22:00Z">
                  <w:rPr>
                    <w:bCs/>
                    <w:color w:val="000000" w:themeColor="text1"/>
                    <w:lang w:val="en-US"/>
                  </w:rPr>
                </w:rPrChange>
              </w:rPr>
              <w:t>R</w:t>
            </w:r>
            <w:r w:rsidRPr="004E6A4A">
              <w:rPr>
                <w:bCs/>
                <w:color w:val="000000" w:themeColor="text1"/>
                <w:rPrChange w:id="1235" w:author="Veillard Quentin" w:date="2021-05-04T12:22:00Z">
                  <w:rPr>
                    <w:bCs/>
                    <w:color w:val="000000" w:themeColor="text1"/>
                    <w:lang w:val="en-US"/>
                  </w:rPr>
                </w:rPrChange>
              </w:rPr>
              <w:t>EFX</w:t>
            </w:r>
            <w:r w:rsidR="00471207" w:rsidRPr="004E6A4A">
              <w:rPr>
                <w:bCs/>
                <w:color w:val="000000" w:themeColor="text1"/>
                <w:rPrChange w:id="1236" w:author="Veillard Quentin" w:date="2021-05-04T12:22:00Z">
                  <w:rPr>
                    <w:bCs/>
                    <w:color w:val="000000" w:themeColor="text1"/>
                    <w:lang w:val="en-US"/>
                  </w:rPr>
                </w:rPrChange>
              </w:rPr>
              <w:t> (</w:t>
            </w:r>
            <w:r w:rsidRPr="004E6A4A">
              <w:rPr>
                <w:bCs/>
                <w:color w:val="000000" w:themeColor="text1"/>
                <w:rPrChange w:id="1237" w:author="Veillard Quentin" w:date="2021-05-04T12:22:00Z">
                  <w:rPr>
                    <w:bCs/>
                    <w:color w:val="000000" w:themeColor="text1"/>
                    <w:lang w:val="en-US"/>
                  </w:rPr>
                </w:rPrChange>
              </w:rPr>
              <w:t>Demande de réfection sans changement de PAN</w:t>
            </w:r>
            <w:r w:rsidR="00471207" w:rsidRPr="004E6A4A">
              <w:rPr>
                <w:bCs/>
                <w:color w:val="000000" w:themeColor="text1"/>
                <w:rPrChange w:id="1238" w:author="Veillard Quentin" w:date="2021-05-04T12:22:00Z">
                  <w:rPr>
                    <w:bCs/>
                    <w:color w:val="000000" w:themeColor="text1"/>
                    <w:lang w:val="en-US"/>
                  </w:rPr>
                </w:rPrChange>
              </w:rPr>
              <w:t>)</w:t>
            </w:r>
            <w:r w:rsidRPr="004E6A4A">
              <w:rPr>
                <w:bCs/>
                <w:color w:val="000000" w:themeColor="text1"/>
                <w:rPrChange w:id="1239" w:author="Veillard Quentin" w:date="2021-05-04T12:22:00Z">
                  <w:rPr>
                    <w:bCs/>
                    <w:color w:val="000000" w:themeColor="text1"/>
                    <w:lang w:val="en-US"/>
                  </w:rPr>
                </w:rPrChange>
              </w:rPr>
              <w:br/>
              <w:t>MAJR</w:t>
            </w:r>
            <w:r w:rsidR="00471207" w:rsidRPr="004E6A4A">
              <w:rPr>
                <w:bCs/>
                <w:color w:val="000000" w:themeColor="text1"/>
                <w:rPrChange w:id="1240" w:author="Veillard Quentin" w:date="2021-05-04T12:22:00Z">
                  <w:rPr>
                    <w:bCs/>
                    <w:color w:val="000000" w:themeColor="text1"/>
                    <w:lang w:val="en-US"/>
                  </w:rPr>
                </w:rPrChange>
              </w:rPr>
              <w:t> (</w:t>
            </w:r>
            <w:r w:rsidRPr="004E6A4A">
              <w:rPr>
                <w:bCs/>
                <w:color w:val="000000" w:themeColor="text1"/>
                <w:rPrChange w:id="1241" w:author="Veillard Quentin" w:date="2021-05-04T12:22:00Z">
                  <w:rPr>
                    <w:bCs/>
                    <w:color w:val="000000" w:themeColor="text1"/>
                    <w:lang w:val="en-US"/>
                  </w:rPr>
                </w:rPrChange>
              </w:rPr>
              <w:t>Mise à jour des référentiel</w:t>
            </w:r>
            <w:r w:rsidR="00471207" w:rsidRPr="004E6A4A">
              <w:rPr>
                <w:bCs/>
                <w:color w:val="000000" w:themeColor="text1"/>
                <w:rPrChange w:id="1242" w:author="Veillard Quentin" w:date="2021-05-04T12:22:00Z">
                  <w:rPr>
                    <w:bCs/>
                    <w:color w:val="000000" w:themeColor="text1"/>
                    <w:lang w:val="en-US"/>
                  </w:rPr>
                </w:rPrChange>
              </w:rPr>
              <w:t>s</w:t>
            </w:r>
            <w:r w:rsidRPr="004E6A4A">
              <w:rPr>
                <w:bCs/>
                <w:color w:val="000000" w:themeColor="text1"/>
                <w:rPrChange w:id="1243" w:author="Veillard Quentin" w:date="2021-05-04T12:22:00Z">
                  <w:rPr>
                    <w:bCs/>
                    <w:color w:val="000000" w:themeColor="text1"/>
                    <w:lang w:val="en-US"/>
                  </w:rPr>
                </w:rPrChange>
              </w:rPr>
              <w:t xml:space="preserve"> sans demande de personnalisation</w:t>
            </w:r>
            <w:r w:rsidR="00471207" w:rsidRPr="004E6A4A">
              <w:rPr>
                <w:bCs/>
                <w:color w:val="000000" w:themeColor="text1"/>
                <w:rPrChange w:id="1244" w:author="Veillard Quentin" w:date="2021-05-04T12:22:00Z">
                  <w:rPr>
                    <w:bCs/>
                    <w:color w:val="000000" w:themeColor="text1"/>
                    <w:lang w:val="en-US"/>
                  </w:rPr>
                </w:rPrChange>
              </w:rPr>
              <w:t>)</w:t>
            </w:r>
            <w:r w:rsidRPr="004E6A4A">
              <w:rPr>
                <w:bCs/>
                <w:color w:val="000000" w:themeColor="text1"/>
                <w:rPrChange w:id="1245" w:author="Veillard Quentin" w:date="2021-05-04T12:22:00Z">
                  <w:rPr>
                    <w:bCs/>
                    <w:color w:val="000000" w:themeColor="text1"/>
                    <w:lang w:val="en-US"/>
                  </w:rPr>
                </w:rPrChange>
              </w:rPr>
              <w:br/>
              <w:t>OPPO</w:t>
            </w:r>
            <w:r w:rsidR="00471207" w:rsidRPr="004E6A4A">
              <w:rPr>
                <w:bCs/>
                <w:color w:val="000000" w:themeColor="text1"/>
                <w:rPrChange w:id="1246" w:author="Veillard Quentin" w:date="2021-05-04T12:22:00Z">
                  <w:rPr>
                    <w:bCs/>
                    <w:color w:val="000000" w:themeColor="text1"/>
                    <w:lang w:val="en-US"/>
                  </w:rPr>
                </w:rPrChange>
              </w:rPr>
              <w:t> (</w:t>
            </w:r>
            <w:r w:rsidRPr="004E6A4A">
              <w:rPr>
                <w:bCs/>
                <w:color w:val="000000" w:themeColor="text1"/>
                <w:rPrChange w:id="1247" w:author="Veillard Quentin" w:date="2021-05-04T12:22:00Z">
                  <w:rPr>
                    <w:bCs/>
                    <w:color w:val="000000" w:themeColor="text1"/>
                    <w:lang w:val="en-US"/>
                  </w:rPr>
                </w:rPrChange>
              </w:rPr>
              <w:t>Demande de mise en opposition</w:t>
            </w:r>
            <w:r w:rsidR="00471207" w:rsidRPr="004E6A4A">
              <w:rPr>
                <w:bCs/>
                <w:color w:val="000000" w:themeColor="text1"/>
                <w:rPrChange w:id="1248" w:author="Veillard Quentin" w:date="2021-05-04T12:22:00Z">
                  <w:rPr>
                    <w:bCs/>
                    <w:color w:val="000000" w:themeColor="text1"/>
                    <w:lang w:val="en-US"/>
                  </w:rPr>
                </w:rPrChange>
              </w:rPr>
              <w:t>)</w:t>
            </w:r>
          </w:p>
          <w:p w14:paraId="57855BE6" w14:textId="72C737E1" w:rsidR="00990112" w:rsidRPr="00C25486" w:rsidRDefault="005D6820" w:rsidP="00C25486">
            <w:pPr>
              <w:rPr>
                <w:bCs/>
                <w:color w:val="000000" w:themeColor="text1"/>
                <w:lang w:val="en-US"/>
              </w:rPr>
            </w:pPr>
            <w:r w:rsidRPr="00C25486">
              <w:rPr>
                <w:bCs/>
                <w:color w:val="000000" w:themeColor="text1"/>
                <w:lang w:val="en-US"/>
              </w:rPr>
              <w:t>ANNL</w:t>
            </w:r>
            <w:r w:rsidR="00471207" w:rsidRPr="00C25486">
              <w:rPr>
                <w:bCs/>
                <w:color w:val="000000" w:themeColor="text1"/>
                <w:lang w:val="en-US"/>
              </w:rPr>
              <w:t> (</w:t>
            </w:r>
            <w:r w:rsidRPr="00C25486">
              <w:rPr>
                <w:bCs/>
                <w:color w:val="000000" w:themeColor="text1"/>
                <w:lang w:val="en-US"/>
              </w:rPr>
              <w:t>Demande d’annulation</w:t>
            </w:r>
            <w:r w:rsidR="00471207" w:rsidRPr="00C25486">
              <w:rPr>
                <w:bCs/>
                <w:color w:val="000000" w:themeColor="text1"/>
                <w:lang w:val="en-US"/>
              </w:rPr>
              <w:t>)</w:t>
            </w:r>
            <w:r w:rsidRPr="00C25486">
              <w:rPr>
                <w:bCs/>
                <w:color w:val="000000" w:themeColor="text1"/>
                <w:lang w:val="en-US"/>
              </w:rPr>
              <w:br/>
            </w:r>
          </w:p>
        </w:tc>
      </w:tr>
      <w:tr w:rsidR="00990112" w:rsidRPr="00EE46AF" w14:paraId="55FDB392" w14:textId="77777777" w:rsidTr="005D6820">
        <w:tc>
          <w:tcPr>
            <w:tcW w:w="2405" w:type="dxa"/>
          </w:tcPr>
          <w:p w14:paraId="1204F691" w14:textId="1D33C45F" w:rsidR="00990112" w:rsidRPr="00A92125" w:rsidRDefault="00990112" w:rsidP="005D6820">
            <w:pPr>
              <w:rPr>
                <w:rFonts w:ascii="Yu Gothic Light" w:hAnsi="Yu Gothic Light"/>
                <w:color w:val="A31515"/>
                <w:sz w:val="18"/>
                <w:szCs w:val="18"/>
              </w:rPr>
            </w:pPr>
            <w:r>
              <w:rPr>
                <w:rFonts w:ascii="Yu Gothic Light" w:hAnsi="Yu Gothic Light"/>
                <w:color w:val="A31515"/>
                <w:sz w:val="18"/>
                <w:szCs w:val="18"/>
              </w:rPr>
              <w:t>Description</w:t>
            </w:r>
          </w:p>
        </w:tc>
        <w:tc>
          <w:tcPr>
            <w:tcW w:w="1105" w:type="dxa"/>
          </w:tcPr>
          <w:p w14:paraId="6373C508" w14:textId="538EFB20" w:rsidR="00990112" w:rsidRPr="00EE46AF" w:rsidRDefault="00990112" w:rsidP="005D6820">
            <w:pPr>
              <w:rPr>
                <w:bCs/>
                <w:color w:val="000000" w:themeColor="text1"/>
              </w:rPr>
            </w:pPr>
          </w:p>
        </w:tc>
        <w:tc>
          <w:tcPr>
            <w:tcW w:w="1548" w:type="dxa"/>
          </w:tcPr>
          <w:p w14:paraId="6B5AB220" w14:textId="77777777" w:rsidR="00990112" w:rsidRPr="00EE46AF" w:rsidRDefault="00990112" w:rsidP="005D6820">
            <w:pPr>
              <w:rPr>
                <w:bCs/>
                <w:color w:val="000000" w:themeColor="text1"/>
              </w:rPr>
            </w:pPr>
          </w:p>
        </w:tc>
        <w:tc>
          <w:tcPr>
            <w:tcW w:w="2430" w:type="dxa"/>
          </w:tcPr>
          <w:p w14:paraId="117056E3" w14:textId="05B6DED3" w:rsidR="00990112" w:rsidRPr="00A92125" w:rsidRDefault="00990112" w:rsidP="005D6820">
            <w:pPr>
              <w:rPr>
                <w:rFonts w:ascii="Yu Gothic Light" w:hAnsi="Yu Gothic Light"/>
                <w:color w:val="0451A5"/>
                <w:sz w:val="18"/>
                <w:szCs w:val="18"/>
              </w:rPr>
            </w:pPr>
          </w:p>
        </w:tc>
        <w:tc>
          <w:tcPr>
            <w:tcW w:w="4102" w:type="dxa"/>
          </w:tcPr>
          <w:p w14:paraId="7586F8A4" w14:textId="228FDFAE" w:rsidR="00990112" w:rsidRPr="004E6A4A" w:rsidRDefault="005D6820" w:rsidP="00C25486">
            <w:pPr>
              <w:rPr>
                <w:bCs/>
                <w:color w:val="000000" w:themeColor="text1"/>
                <w:rPrChange w:id="1249" w:author="Veillard Quentin" w:date="2021-05-04T12:22:00Z">
                  <w:rPr>
                    <w:bCs/>
                    <w:color w:val="000000" w:themeColor="text1"/>
                    <w:lang w:val="en-US"/>
                  </w:rPr>
                </w:rPrChange>
              </w:rPr>
            </w:pPr>
            <w:r w:rsidRPr="004E6A4A">
              <w:rPr>
                <w:bCs/>
                <w:color w:val="000000" w:themeColor="text1"/>
                <w:rPrChange w:id="1250" w:author="Veillard Quentin" w:date="2021-05-04T12:22:00Z">
                  <w:rPr>
                    <w:bCs/>
                    <w:color w:val="000000" w:themeColor="text1"/>
                    <w:lang w:val="en-US"/>
                  </w:rPr>
                </w:rPrChange>
              </w:rPr>
              <w:t>Demande de création</w:t>
            </w:r>
            <w:r w:rsidR="00471207" w:rsidRPr="004E6A4A">
              <w:rPr>
                <w:bCs/>
                <w:color w:val="000000" w:themeColor="text1"/>
                <w:rPrChange w:id="1251" w:author="Veillard Quentin" w:date="2021-05-04T12:22:00Z">
                  <w:rPr>
                    <w:bCs/>
                    <w:color w:val="000000" w:themeColor="text1"/>
                    <w:lang w:val="en-US"/>
                  </w:rPr>
                </w:rPrChange>
              </w:rPr>
              <w:t xml:space="preserve"> (CREA)</w:t>
            </w:r>
            <w:r w:rsidRPr="004E6A4A">
              <w:rPr>
                <w:bCs/>
                <w:color w:val="000000" w:themeColor="text1"/>
                <w:rPrChange w:id="1252" w:author="Veillard Quentin" w:date="2021-05-04T12:22:00Z">
                  <w:rPr>
                    <w:bCs/>
                    <w:color w:val="000000" w:themeColor="text1"/>
                    <w:lang w:val="en-US"/>
                  </w:rPr>
                </w:rPrChange>
              </w:rPr>
              <w:br/>
              <w:t>Demande de réfection sans changement de PAN</w:t>
            </w:r>
            <w:r w:rsidR="00471207" w:rsidRPr="004E6A4A">
              <w:rPr>
                <w:bCs/>
                <w:color w:val="000000" w:themeColor="text1"/>
                <w:rPrChange w:id="1253" w:author="Veillard Quentin" w:date="2021-05-04T12:22:00Z">
                  <w:rPr>
                    <w:bCs/>
                    <w:color w:val="000000" w:themeColor="text1"/>
                    <w:lang w:val="en-US"/>
                  </w:rPr>
                </w:rPrChange>
              </w:rPr>
              <w:t xml:space="preserve"> (REFX)</w:t>
            </w:r>
            <w:r w:rsidRPr="004E6A4A">
              <w:rPr>
                <w:bCs/>
                <w:color w:val="000000" w:themeColor="text1"/>
                <w:rPrChange w:id="1254" w:author="Veillard Quentin" w:date="2021-05-04T12:22:00Z">
                  <w:rPr>
                    <w:bCs/>
                    <w:color w:val="000000" w:themeColor="text1"/>
                    <w:lang w:val="en-US"/>
                  </w:rPr>
                </w:rPrChange>
              </w:rPr>
              <w:br/>
              <w:t>Mise à jour des référentiel sans demande de personnalisation</w:t>
            </w:r>
            <w:r w:rsidR="00471207" w:rsidRPr="004E6A4A">
              <w:rPr>
                <w:bCs/>
                <w:color w:val="000000" w:themeColor="text1"/>
                <w:rPrChange w:id="1255" w:author="Veillard Quentin" w:date="2021-05-04T12:22:00Z">
                  <w:rPr>
                    <w:bCs/>
                    <w:color w:val="000000" w:themeColor="text1"/>
                    <w:lang w:val="en-US"/>
                  </w:rPr>
                </w:rPrChange>
              </w:rPr>
              <w:t xml:space="preserve"> (MAJR)</w:t>
            </w:r>
            <w:r w:rsidRPr="004E6A4A">
              <w:rPr>
                <w:bCs/>
                <w:color w:val="000000" w:themeColor="text1"/>
                <w:rPrChange w:id="1256" w:author="Veillard Quentin" w:date="2021-05-04T12:22:00Z">
                  <w:rPr>
                    <w:bCs/>
                    <w:color w:val="000000" w:themeColor="text1"/>
                    <w:lang w:val="en-US"/>
                  </w:rPr>
                </w:rPrChange>
              </w:rPr>
              <w:br/>
              <w:t>Demande de mise en opposition</w:t>
            </w:r>
            <w:r w:rsidR="00471207" w:rsidRPr="004E6A4A">
              <w:rPr>
                <w:bCs/>
                <w:color w:val="000000" w:themeColor="text1"/>
                <w:rPrChange w:id="1257" w:author="Veillard Quentin" w:date="2021-05-04T12:22:00Z">
                  <w:rPr>
                    <w:bCs/>
                    <w:color w:val="000000" w:themeColor="text1"/>
                    <w:lang w:val="en-US"/>
                  </w:rPr>
                </w:rPrChange>
              </w:rPr>
              <w:t xml:space="preserve"> (OPPO)</w:t>
            </w:r>
            <w:r w:rsidRPr="004E6A4A">
              <w:rPr>
                <w:bCs/>
                <w:color w:val="000000" w:themeColor="text1"/>
                <w:rPrChange w:id="1258" w:author="Veillard Quentin" w:date="2021-05-04T12:22:00Z">
                  <w:rPr>
                    <w:bCs/>
                    <w:color w:val="000000" w:themeColor="text1"/>
                    <w:lang w:val="en-US"/>
                  </w:rPr>
                </w:rPrChange>
              </w:rPr>
              <w:br/>
              <w:t>Demande d’annulation</w:t>
            </w:r>
            <w:r w:rsidR="00471207" w:rsidRPr="004E6A4A">
              <w:rPr>
                <w:bCs/>
                <w:color w:val="000000" w:themeColor="text1"/>
                <w:rPrChange w:id="1259" w:author="Veillard Quentin" w:date="2021-05-04T12:22:00Z">
                  <w:rPr>
                    <w:bCs/>
                    <w:color w:val="000000" w:themeColor="text1"/>
                    <w:lang w:val="en-US"/>
                  </w:rPr>
                </w:rPrChange>
              </w:rPr>
              <w:t xml:space="preserve"> (ANNL)</w:t>
            </w:r>
            <w:r w:rsidRPr="004E6A4A">
              <w:rPr>
                <w:bCs/>
                <w:color w:val="000000" w:themeColor="text1"/>
                <w:rPrChange w:id="1260" w:author="Veillard Quentin" w:date="2021-05-04T12:22:00Z">
                  <w:rPr>
                    <w:bCs/>
                    <w:color w:val="000000" w:themeColor="text1"/>
                    <w:lang w:val="en-US"/>
                  </w:rPr>
                </w:rPrChange>
              </w:rPr>
              <w:br/>
            </w:r>
          </w:p>
        </w:tc>
      </w:tr>
      <w:tr w:rsidR="00990112" w:rsidRPr="00651F55" w14:paraId="30B1F779" w14:textId="77777777" w:rsidTr="005D6820">
        <w:tc>
          <w:tcPr>
            <w:tcW w:w="2405" w:type="dxa"/>
          </w:tcPr>
          <w:p w14:paraId="00DEDBF5" w14:textId="66013418" w:rsidR="00990112" w:rsidRPr="00A92125" w:rsidRDefault="00990112" w:rsidP="005D6820">
            <w:pPr>
              <w:rPr>
                <w:rFonts w:ascii="Yu Gothic Light" w:hAnsi="Yu Gothic Light"/>
                <w:color w:val="A31515"/>
                <w:sz w:val="18"/>
                <w:szCs w:val="18"/>
              </w:rPr>
            </w:pPr>
            <w:r>
              <w:rPr>
                <w:rFonts w:ascii="Yu Gothic Light" w:hAnsi="Yu Gothic Light"/>
                <w:color w:val="A31515"/>
                <w:sz w:val="18"/>
                <w:szCs w:val="18"/>
              </w:rPr>
              <w:t>Status</w:t>
            </w:r>
          </w:p>
        </w:tc>
        <w:tc>
          <w:tcPr>
            <w:tcW w:w="1105" w:type="dxa"/>
          </w:tcPr>
          <w:p w14:paraId="00A8F969" w14:textId="77777777" w:rsidR="00990112" w:rsidRDefault="00990112" w:rsidP="005D6820">
            <w:pPr>
              <w:rPr>
                <w:bCs/>
                <w:color w:val="000000" w:themeColor="text1"/>
              </w:rPr>
            </w:pPr>
          </w:p>
        </w:tc>
        <w:tc>
          <w:tcPr>
            <w:tcW w:w="1548" w:type="dxa"/>
          </w:tcPr>
          <w:p w14:paraId="6D74D57C" w14:textId="77777777" w:rsidR="00990112" w:rsidRPr="00EE46AF" w:rsidRDefault="00990112" w:rsidP="005D6820">
            <w:pPr>
              <w:rPr>
                <w:bCs/>
                <w:color w:val="000000" w:themeColor="text1"/>
              </w:rPr>
            </w:pPr>
          </w:p>
        </w:tc>
        <w:tc>
          <w:tcPr>
            <w:tcW w:w="2430" w:type="dxa"/>
          </w:tcPr>
          <w:p w14:paraId="362EDF0F" w14:textId="77777777" w:rsidR="00990112" w:rsidRPr="00A92125" w:rsidRDefault="00990112" w:rsidP="005D6820">
            <w:pPr>
              <w:rPr>
                <w:rFonts w:ascii="Yu Gothic Light" w:hAnsi="Yu Gothic Light"/>
                <w:color w:val="0451A5"/>
                <w:sz w:val="18"/>
                <w:szCs w:val="18"/>
              </w:rPr>
            </w:pPr>
          </w:p>
        </w:tc>
        <w:tc>
          <w:tcPr>
            <w:tcW w:w="4102" w:type="dxa"/>
          </w:tcPr>
          <w:p w14:paraId="3B82C063" w14:textId="77777777" w:rsidR="005D6820" w:rsidRPr="00C25486" w:rsidRDefault="005D6820" w:rsidP="005D6820">
            <w:pPr>
              <w:rPr>
                <w:bCs/>
                <w:color w:val="000000" w:themeColor="text1"/>
                <w:lang w:val="en-US"/>
              </w:rPr>
            </w:pPr>
            <w:r w:rsidRPr="00C25486">
              <w:rPr>
                <w:bCs/>
                <w:color w:val="000000" w:themeColor="text1"/>
                <w:lang w:val="en-US"/>
              </w:rPr>
              <w:t>PENDING</w:t>
            </w:r>
          </w:p>
          <w:p w14:paraId="09359B85" w14:textId="221B5C53" w:rsidR="005D6820" w:rsidRPr="00C25486" w:rsidRDefault="005D6820" w:rsidP="005D6820">
            <w:pPr>
              <w:rPr>
                <w:bCs/>
                <w:color w:val="000000" w:themeColor="text1"/>
                <w:lang w:val="en-US"/>
              </w:rPr>
            </w:pPr>
            <w:r w:rsidRPr="00C25486">
              <w:rPr>
                <w:bCs/>
                <w:color w:val="000000" w:themeColor="text1"/>
                <w:lang w:val="en-US"/>
              </w:rPr>
              <w:t xml:space="preserve">SUCCEEDED </w:t>
            </w:r>
            <w:r w:rsidRPr="00C25486">
              <w:rPr>
                <w:bCs/>
                <w:color w:val="000000" w:themeColor="text1"/>
                <w:lang w:val="en-US"/>
              </w:rPr>
              <w:br/>
              <w:t xml:space="preserve">FAILED </w:t>
            </w:r>
          </w:p>
          <w:p w14:paraId="3F30080F" w14:textId="1DE889F6" w:rsidR="00990112" w:rsidRPr="00EE46AF" w:rsidRDefault="005D6820" w:rsidP="00C25486">
            <w:pPr>
              <w:rPr>
                <w:bCs/>
                <w:color w:val="000000" w:themeColor="text1"/>
                <w:lang w:val="en-US"/>
              </w:rPr>
            </w:pPr>
            <w:r w:rsidRPr="00C25486">
              <w:rPr>
                <w:bCs/>
                <w:color w:val="000000" w:themeColor="text1"/>
                <w:lang w:val="en-US"/>
              </w:rPr>
              <w:t xml:space="preserve">SENT </w:t>
            </w:r>
            <w:r w:rsidRPr="00C25486">
              <w:rPr>
                <w:bCs/>
                <w:color w:val="000000" w:themeColor="text1"/>
                <w:lang w:val="en-US"/>
              </w:rPr>
              <w:br/>
              <w:t xml:space="preserve">REJECTED </w:t>
            </w:r>
            <w:r w:rsidRPr="00C25486">
              <w:rPr>
                <w:bCs/>
                <w:color w:val="000000" w:themeColor="text1"/>
                <w:lang w:val="en-US"/>
              </w:rPr>
              <w:br/>
              <w:t xml:space="preserve">UNPROCESSABLE </w:t>
            </w:r>
            <w:r w:rsidRPr="00C25486">
              <w:rPr>
                <w:bCs/>
                <w:color w:val="000000" w:themeColor="text1"/>
                <w:lang w:val="en-US"/>
              </w:rPr>
              <w:br/>
              <w:t>LOADED</w:t>
            </w:r>
            <w:r w:rsidRPr="004E6A4A">
              <w:rPr>
                <w:rFonts w:ascii="Cambria Math" w:hAnsi="Cambria Math" w:cs="Cambria Math"/>
                <w:sz w:val="21"/>
                <w:szCs w:val="21"/>
                <w:lang w:val="en-US"/>
                <w:rPrChange w:id="1261" w:author="Veillard Quentin" w:date="2021-05-04T12:22:00Z">
                  <w:rPr>
                    <w:rFonts w:ascii="Cambria Math" w:hAnsi="Cambria Math" w:cs="Cambria Math"/>
                    <w:sz w:val="21"/>
                    <w:szCs w:val="21"/>
                  </w:rPr>
                </w:rPrChange>
              </w:rPr>
              <w:t xml:space="preserve"> </w:t>
            </w:r>
          </w:p>
        </w:tc>
      </w:tr>
    </w:tbl>
    <w:p w14:paraId="7D6B4D95" w14:textId="77777777" w:rsidR="00990112" w:rsidRPr="004C0BA9" w:rsidRDefault="00990112" w:rsidP="00BA4314">
      <w:pPr>
        <w:rPr>
          <w:lang w:val="en-US"/>
        </w:rPr>
      </w:pPr>
    </w:p>
    <w:p w14:paraId="0C95C463" w14:textId="4DF5CBC7" w:rsidR="00F5265C" w:rsidRPr="004C0BA9" w:rsidRDefault="00F5265C" w:rsidP="00B126C2">
      <w:pPr>
        <w:pStyle w:val="Heading2"/>
      </w:pPr>
      <w:bookmarkStart w:id="1262" w:name="_Ref51850467"/>
      <w:bookmarkStart w:id="1263" w:name="_Ref51850469"/>
      <w:bookmarkStart w:id="1264" w:name="_Toc79761316"/>
      <w:r w:rsidRPr="004C0BA9">
        <w:t>holder</w:t>
      </w:r>
      <w:bookmarkEnd w:id="1262"/>
      <w:bookmarkEnd w:id="1263"/>
      <w:bookmarkEnd w:id="1264"/>
    </w:p>
    <w:p w14:paraId="689BD305" w14:textId="77777777" w:rsidR="00F5265C" w:rsidRPr="004C0BA9" w:rsidRDefault="00F5265C" w:rsidP="00F5265C">
      <w:pPr>
        <w:rPr>
          <w:lang w:val="en-US"/>
        </w:rPr>
      </w:pPr>
      <w:bookmarkStart w:id="1265" w:name="_Hlk47078336"/>
    </w:p>
    <w:tbl>
      <w:tblPr>
        <w:tblpPr w:leftFromText="141" w:rightFromText="141" w:vertAnchor="text" w:horzAnchor="margin" w:tblpXSpec="center" w:tblpY="47"/>
        <w:tblW w:w="115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72"/>
        <w:gridCol w:w="1418"/>
        <w:gridCol w:w="1134"/>
        <w:gridCol w:w="1964"/>
        <w:gridCol w:w="4102"/>
      </w:tblGrid>
      <w:tr w:rsidR="00F5265C" w:rsidRPr="004C0BA9" w14:paraId="5C0184C3" w14:textId="77777777" w:rsidTr="00205D70">
        <w:tc>
          <w:tcPr>
            <w:tcW w:w="2972" w:type="dxa"/>
            <w:shd w:val="clear" w:color="auto" w:fill="365F91"/>
          </w:tcPr>
          <w:p w14:paraId="3CFB447A" w14:textId="77777777" w:rsidR="00F5265C" w:rsidRPr="004C0BA9" w:rsidRDefault="00F5265C" w:rsidP="000461BE">
            <w:pPr>
              <w:rPr>
                <w:b/>
                <w:color w:val="FFFFFF" w:themeColor="background1"/>
              </w:rPr>
            </w:pPr>
            <w:r w:rsidRPr="004C0BA9">
              <w:rPr>
                <w:b/>
                <w:color w:val="FFFFFF" w:themeColor="background1"/>
              </w:rPr>
              <w:t>Property</w:t>
            </w:r>
          </w:p>
        </w:tc>
        <w:tc>
          <w:tcPr>
            <w:tcW w:w="1418" w:type="dxa"/>
            <w:shd w:val="clear" w:color="auto" w:fill="365F91"/>
          </w:tcPr>
          <w:p w14:paraId="0E7ED81C" w14:textId="77777777" w:rsidR="00F5265C" w:rsidRPr="004C0BA9" w:rsidRDefault="00F5265C" w:rsidP="000461BE">
            <w:pPr>
              <w:rPr>
                <w:b/>
                <w:color w:val="FFFFFF" w:themeColor="background1"/>
              </w:rPr>
            </w:pPr>
            <w:r w:rsidRPr="004C0BA9">
              <w:rPr>
                <w:b/>
                <w:color w:val="FFFFFF" w:themeColor="background1"/>
              </w:rPr>
              <w:t>Type</w:t>
            </w:r>
          </w:p>
        </w:tc>
        <w:tc>
          <w:tcPr>
            <w:tcW w:w="1134" w:type="dxa"/>
            <w:shd w:val="clear" w:color="auto" w:fill="365F91"/>
          </w:tcPr>
          <w:p w14:paraId="33357134" w14:textId="77777777" w:rsidR="00F5265C" w:rsidRPr="004C0BA9" w:rsidRDefault="00F5265C" w:rsidP="000461BE">
            <w:pPr>
              <w:rPr>
                <w:b/>
                <w:color w:val="FFFFFF" w:themeColor="background1"/>
              </w:rPr>
            </w:pPr>
            <w:r w:rsidRPr="004C0BA9">
              <w:rPr>
                <w:b/>
                <w:color w:val="FFFFFF" w:themeColor="background1"/>
              </w:rPr>
              <w:t>Format</w:t>
            </w:r>
          </w:p>
        </w:tc>
        <w:tc>
          <w:tcPr>
            <w:tcW w:w="1964" w:type="dxa"/>
            <w:shd w:val="clear" w:color="auto" w:fill="365F91"/>
          </w:tcPr>
          <w:p w14:paraId="2444B939" w14:textId="4635E295" w:rsidR="00F5265C" w:rsidRPr="004C0BA9" w:rsidRDefault="00F5265C" w:rsidP="000461BE">
            <w:pPr>
              <w:rPr>
                <w:b/>
                <w:color w:val="FFFFFF" w:themeColor="background1"/>
              </w:rPr>
            </w:pPr>
            <w:r w:rsidRPr="004C0BA9">
              <w:rPr>
                <w:b/>
                <w:color w:val="FFFFFF" w:themeColor="background1"/>
              </w:rPr>
              <w:t>Ex</w:t>
            </w:r>
            <w:r w:rsidR="00563CAF">
              <w:rPr>
                <w:b/>
                <w:color w:val="FFFFFF" w:themeColor="background1"/>
              </w:rPr>
              <w:t>a</w:t>
            </w:r>
            <w:r w:rsidRPr="004C0BA9">
              <w:rPr>
                <w:b/>
                <w:color w:val="FFFFFF" w:themeColor="background1"/>
              </w:rPr>
              <w:t>mple</w:t>
            </w:r>
          </w:p>
        </w:tc>
        <w:tc>
          <w:tcPr>
            <w:tcW w:w="4102" w:type="dxa"/>
            <w:shd w:val="clear" w:color="auto" w:fill="365F91"/>
          </w:tcPr>
          <w:p w14:paraId="7B8297AB" w14:textId="77777777" w:rsidR="00F5265C" w:rsidRPr="004C0BA9" w:rsidRDefault="00F5265C" w:rsidP="000461BE">
            <w:pPr>
              <w:rPr>
                <w:b/>
                <w:color w:val="FFFFFF" w:themeColor="background1"/>
              </w:rPr>
            </w:pPr>
            <w:r w:rsidRPr="004C0BA9">
              <w:rPr>
                <w:b/>
                <w:color w:val="FFFFFF" w:themeColor="background1"/>
              </w:rPr>
              <w:t>Description</w:t>
            </w:r>
          </w:p>
        </w:tc>
      </w:tr>
      <w:tr w:rsidR="00F5265C" w:rsidRPr="00CB6C14" w14:paraId="6EE759CB" w14:textId="77777777" w:rsidTr="00205D70">
        <w:tc>
          <w:tcPr>
            <w:tcW w:w="2972" w:type="dxa"/>
          </w:tcPr>
          <w:p w14:paraId="414F209B" w14:textId="15F36A81" w:rsidR="00F5265C" w:rsidRPr="00A92125" w:rsidRDefault="00F5265C" w:rsidP="000461BE">
            <w:pPr>
              <w:rPr>
                <w:rFonts w:ascii="Yu Gothic Light" w:hAnsi="Yu Gothic Light"/>
                <w:color w:val="A31515"/>
                <w:sz w:val="18"/>
                <w:szCs w:val="18"/>
              </w:rPr>
            </w:pPr>
            <w:r w:rsidRPr="00A92125">
              <w:rPr>
                <w:rFonts w:ascii="Yu Gothic Light" w:hAnsi="Yu Gothic Light"/>
                <w:color w:val="A31515"/>
                <w:sz w:val="18"/>
                <w:szCs w:val="18"/>
              </w:rPr>
              <w:t>holderExternalRef</w:t>
            </w:r>
          </w:p>
        </w:tc>
        <w:tc>
          <w:tcPr>
            <w:tcW w:w="1418" w:type="dxa"/>
          </w:tcPr>
          <w:p w14:paraId="13A2A624" w14:textId="671F281C" w:rsidR="00F5265C" w:rsidRPr="004C0BA9" w:rsidRDefault="005D4A9D" w:rsidP="000461B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string</w:t>
            </w:r>
          </w:p>
        </w:tc>
        <w:tc>
          <w:tcPr>
            <w:tcW w:w="1134" w:type="dxa"/>
          </w:tcPr>
          <w:p w14:paraId="61CC5FA9" w14:textId="333A4A0D" w:rsidR="00F5265C" w:rsidRPr="004C0BA9" w:rsidRDefault="005D4A9D" w:rsidP="000461B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Varchar(50)</w:t>
            </w:r>
          </w:p>
        </w:tc>
        <w:tc>
          <w:tcPr>
            <w:tcW w:w="1964" w:type="dxa"/>
          </w:tcPr>
          <w:p w14:paraId="787EB327" w14:textId="45A7798C" w:rsidR="00F5265C" w:rsidRPr="00A92125" w:rsidRDefault="00A92125" w:rsidP="000461BE">
            <w:pPr>
              <w:rPr>
                <w:rFonts w:ascii="Yu Gothic Light" w:hAnsi="Yu Gothic Light"/>
                <w:color w:val="0451A5"/>
                <w:sz w:val="18"/>
                <w:szCs w:val="18"/>
              </w:rPr>
            </w:pPr>
            <w:r w:rsidRPr="00A92125">
              <w:rPr>
                <w:rFonts w:ascii="Yu Gothic Light" w:hAnsi="Yu Gothic Light"/>
                <w:color w:val="0451A5"/>
                <w:sz w:val="18"/>
                <w:szCs w:val="18"/>
              </w:rPr>
              <w:t>DEMO_0002</w:t>
            </w:r>
          </w:p>
        </w:tc>
        <w:tc>
          <w:tcPr>
            <w:tcW w:w="4102" w:type="dxa"/>
          </w:tcPr>
          <w:p w14:paraId="2FABDA6D" w14:textId="5B99183E" w:rsidR="00F5265C" w:rsidRPr="004C0BA9" w:rsidRDefault="00A92125" w:rsidP="000461BE">
            <w:pPr>
              <w:rPr>
                <w:color w:val="000000" w:themeColor="text1"/>
                <w:lang w:val="en-US"/>
              </w:rPr>
            </w:pPr>
            <w:r w:rsidRPr="003155AF">
              <w:rPr>
                <w:bCs/>
                <w:color w:val="000000" w:themeColor="text1"/>
                <w:lang w:val="en-US"/>
              </w:rPr>
              <w:t>Partner’s holder reference</w:t>
            </w:r>
          </w:p>
        </w:tc>
      </w:tr>
      <w:tr w:rsidR="004A136C" w:rsidRPr="00651F55" w14:paraId="5481FC6D" w14:textId="77777777" w:rsidTr="00205D70">
        <w:tc>
          <w:tcPr>
            <w:tcW w:w="2972" w:type="dxa"/>
          </w:tcPr>
          <w:p w14:paraId="3C6CA48D" w14:textId="3BF4CBC3" w:rsidR="004A136C" w:rsidRPr="00A92125" w:rsidRDefault="004A136C" w:rsidP="004A136C">
            <w:pPr>
              <w:rPr>
                <w:rFonts w:ascii="Yu Gothic Light" w:hAnsi="Yu Gothic Light"/>
                <w:color w:val="A31515"/>
                <w:sz w:val="18"/>
                <w:szCs w:val="18"/>
              </w:rPr>
            </w:pPr>
            <w:r w:rsidRPr="00A92125">
              <w:rPr>
                <w:rFonts w:ascii="Yu Gothic Light" w:hAnsi="Yu Gothic Light"/>
                <w:color w:val="A31515"/>
                <w:sz w:val="18"/>
                <w:szCs w:val="18"/>
              </w:rPr>
              <w:t>partnerCode</w:t>
            </w:r>
          </w:p>
        </w:tc>
        <w:tc>
          <w:tcPr>
            <w:tcW w:w="1418" w:type="dxa"/>
          </w:tcPr>
          <w:p w14:paraId="2EF18CF7" w14:textId="77777777" w:rsidR="004A136C" w:rsidRPr="005D4A9D" w:rsidRDefault="004A136C" w:rsidP="004A136C">
            <w:pPr>
              <w:rPr>
                <w:color w:val="000000" w:themeColor="text1"/>
              </w:rPr>
            </w:pPr>
            <w:r w:rsidRPr="005D4A9D">
              <w:rPr>
                <w:color w:val="000000" w:themeColor="text1"/>
              </w:rPr>
              <w:t>String</w:t>
            </w:r>
          </w:p>
        </w:tc>
        <w:tc>
          <w:tcPr>
            <w:tcW w:w="1134" w:type="dxa"/>
          </w:tcPr>
          <w:p w14:paraId="03B9AE1C" w14:textId="591F8F32" w:rsidR="004A136C" w:rsidRPr="005D4A9D" w:rsidRDefault="005D4A9D" w:rsidP="004A136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Varchar</w:t>
            </w:r>
            <w:r w:rsidR="004A136C" w:rsidRPr="005D4A9D">
              <w:rPr>
                <w:color w:val="000000" w:themeColor="text1"/>
              </w:rPr>
              <w:t>(50)</w:t>
            </w:r>
          </w:p>
        </w:tc>
        <w:tc>
          <w:tcPr>
            <w:tcW w:w="1964" w:type="dxa"/>
          </w:tcPr>
          <w:p w14:paraId="37791EC6" w14:textId="77777777" w:rsidR="004A136C" w:rsidRPr="00A92125" w:rsidRDefault="004A136C" w:rsidP="004A13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u Gothic Light" w:hAnsi="Yu Gothic Light"/>
                <w:color w:val="0451A5"/>
                <w:sz w:val="18"/>
                <w:szCs w:val="18"/>
              </w:rPr>
            </w:pPr>
            <w:r w:rsidRPr="00A92125">
              <w:rPr>
                <w:rFonts w:ascii="Yu Gothic Light" w:hAnsi="Yu Gothic Light"/>
                <w:color w:val="0451A5"/>
                <w:sz w:val="18"/>
                <w:szCs w:val="18"/>
              </w:rPr>
              <w:t>Partner1</w:t>
            </w:r>
          </w:p>
          <w:p w14:paraId="05591B80" w14:textId="77777777" w:rsidR="004A136C" w:rsidRPr="00A92125" w:rsidRDefault="004A136C" w:rsidP="004A136C">
            <w:pPr>
              <w:rPr>
                <w:rFonts w:ascii="Yu Gothic Light" w:hAnsi="Yu Gothic Light"/>
                <w:color w:val="0451A5"/>
                <w:sz w:val="18"/>
                <w:szCs w:val="18"/>
              </w:rPr>
            </w:pPr>
          </w:p>
        </w:tc>
        <w:tc>
          <w:tcPr>
            <w:tcW w:w="4102" w:type="dxa"/>
          </w:tcPr>
          <w:p w14:paraId="4680C13C" w14:textId="535F0720" w:rsidR="004A136C" w:rsidRPr="004C0BA9" w:rsidRDefault="004A136C" w:rsidP="004A136C">
            <w:pPr>
              <w:rPr>
                <w:color w:val="000000" w:themeColor="text1"/>
                <w:highlight w:val="yellow"/>
                <w:lang w:val="en-US"/>
              </w:rPr>
            </w:pPr>
            <w:r w:rsidRPr="004C0BA9">
              <w:rPr>
                <w:color w:val="000000" w:themeColor="text1"/>
                <w:lang w:val="en-US"/>
              </w:rPr>
              <w:t xml:space="preserve">Partner’s code </w:t>
            </w:r>
            <w:r w:rsidR="00A92125">
              <w:rPr>
                <w:color w:val="000000" w:themeColor="text1"/>
                <w:lang w:val="en-US"/>
              </w:rPr>
              <w:t>(P</w:t>
            </w:r>
            <w:r w:rsidRPr="004C0BA9">
              <w:rPr>
                <w:color w:val="000000" w:themeColor="text1"/>
                <w:lang w:val="en-US"/>
              </w:rPr>
              <w:t>rovide</w:t>
            </w:r>
            <w:r w:rsidR="00A92125">
              <w:rPr>
                <w:color w:val="000000" w:themeColor="text1"/>
                <w:lang w:val="en-US"/>
              </w:rPr>
              <w:t>d</w:t>
            </w:r>
            <w:r w:rsidRPr="004C0BA9">
              <w:rPr>
                <w:color w:val="000000" w:themeColor="text1"/>
                <w:lang w:val="en-US"/>
              </w:rPr>
              <w:t xml:space="preserve"> by S-money</w:t>
            </w:r>
            <w:r w:rsidR="00A92125">
              <w:rPr>
                <w:color w:val="000000" w:themeColor="text1"/>
                <w:lang w:val="en-US"/>
              </w:rPr>
              <w:t>)</w:t>
            </w:r>
          </w:p>
        </w:tc>
      </w:tr>
      <w:tr w:rsidR="00F5265C" w:rsidRPr="00651F55" w14:paraId="0A25A311" w14:textId="77777777" w:rsidTr="00205D70">
        <w:tc>
          <w:tcPr>
            <w:tcW w:w="2972" w:type="dxa"/>
          </w:tcPr>
          <w:p w14:paraId="2A22B3DA" w14:textId="2652788F" w:rsidR="00F5265C" w:rsidRPr="00A92125" w:rsidRDefault="00F5265C" w:rsidP="000461BE">
            <w:pPr>
              <w:rPr>
                <w:rFonts w:ascii="Yu Gothic Light" w:hAnsi="Yu Gothic Light"/>
                <w:color w:val="A31515"/>
                <w:sz w:val="18"/>
                <w:szCs w:val="18"/>
              </w:rPr>
            </w:pPr>
            <w:r w:rsidRPr="00A92125">
              <w:rPr>
                <w:rFonts w:ascii="Yu Gothic Light" w:hAnsi="Yu Gothic Light"/>
                <w:color w:val="A31515"/>
                <w:sz w:val="18"/>
                <w:szCs w:val="18"/>
              </w:rPr>
              <w:t>holderFirstName</w:t>
            </w:r>
          </w:p>
        </w:tc>
        <w:tc>
          <w:tcPr>
            <w:tcW w:w="1418" w:type="dxa"/>
          </w:tcPr>
          <w:p w14:paraId="105A8704" w14:textId="7A3D78E7" w:rsidR="00F5265C" w:rsidRPr="004C0BA9" w:rsidRDefault="00205D70" w:rsidP="000461BE">
            <w:pPr>
              <w:rPr>
                <w:color w:val="000000" w:themeColor="text1"/>
              </w:rPr>
            </w:pPr>
            <w:r w:rsidRPr="004C0BA9">
              <w:rPr>
                <w:color w:val="000000" w:themeColor="text1"/>
              </w:rPr>
              <w:t>String</w:t>
            </w:r>
          </w:p>
        </w:tc>
        <w:tc>
          <w:tcPr>
            <w:tcW w:w="1134" w:type="dxa"/>
          </w:tcPr>
          <w:p w14:paraId="7BFA6F9A" w14:textId="6168A71F" w:rsidR="00F5265C" w:rsidRPr="004C0BA9" w:rsidRDefault="005D4A9D" w:rsidP="000461B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Varchar(50)</w:t>
            </w:r>
          </w:p>
        </w:tc>
        <w:tc>
          <w:tcPr>
            <w:tcW w:w="1964" w:type="dxa"/>
          </w:tcPr>
          <w:p w14:paraId="1A3DACDD" w14:textId="18EC97F2" w:rsidR="00F5265C" w:rsidRPr="00A92125" w:rsidRDefault="00A92125" w:rsidP="000461BE">
            <w:pPr>
              <w:rPr>
                <w:rFonts w:ascii="Yu Gothic Light" w:hAnsi="Yu Gothic Light"/>
                <w:color w:val="0451A5"/>
                <w:sz w:val="18"/>
                <w:szCs w:val="18"/>
              </w:rPr>
            </w:pPr>
            <w:r w:rsidRPr="00A92125">
              <w:rPr>
                <w:rFonts w:ascii="Yu Gothic Light" w:hAnsi="Yu Gothic Light"/>
                <w:color w:val="0451A5"/>
                <w:sz w:val="18"/>
                <w:szCs w:val="18"/>
              </w:rPr>
              <w:t>JEAN</w:t>
            </w:r>
          </w:p>
          <w:p w14:paraId="51986E44" w14:textId="44EEDA68" w:rsidR="00A92125" w:rsidRPr="00A92125" w:rsidRDefault="00A92125" w:rsidP="00A92125">
            <w:pPr>
              <w:ind w:firstLine="708"/>
              <w:rPr>
                <w:rFonts w:ascii="Yu Gothic Light" w:hAnsi="Yu Gothic Light"/>
                <w:color w:val="0451A5"/>
                <w:sz w:val="18"/>
                <w:szCs w:val="18"/>
              </w:rPr>
            </w:pPr>
          </w:p>
        </w:tc>
        <w:tc>
          <w:tcPr>
            <w:tcW w:w="4102" w:type="dxa"/>
          </w:tcPr>
          <w:p w14:paraId="5FCB0257" w14:textId="397B8B3E" w:rsidR="00F5265C" w:rsidRPr="004C0BA9" w:rsidRDefault="00A92125" w:rsidP="000461BE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The first name of the holder</w:t>
            </w:r>
          </w:p>
        </w:tc>
      </w:tr>
      <w:tr w:rsidR="00F5265C" w:rsidRPr="00651F55" w14:paraId="20A87F30" w14:textId="77777777" w:rsidTr="00205D70">
        <w:tc>
          <w:tcPr>
            <w:tcW w:w="2972" w:type="dxa"/>
          </w:tcPr>
          <w:p w14:paraId="6CBA6254" w14:textId="223CCF38" w:rsidR="00F5265C" w:rsidRPr="00A92125" w:rsidRDefault="00F5265C" w:rsidP="000461BE">
            <w:pPr>
              <w:rPr>
                <w:rFonts w:ascii="Yu Gothic Light" w:hAnsi="Yu Gothic Light"/>
                <w:color w:val="A31515"/>
                <w:sz w:val="18"/>
                <w:szCs w:val="18"/>
              </w:rPr>
            </w:pPr>
            <w:r w:rsidRPr="00A92125">
              <w:rPr>
                <w:rFonts w:ascii="Yu Gothic Light" w:hAnsi="Yu Gothic Light"/>
                <w:color w:val="A31515"/>
                <w:sz w:val="18"/>
                <w:szCs w:val="18"/>
              </w:rPr>
              <w:t>holderLastName</w:t>
            </w:r>
          </w:p>
        </w:tc>
        <w:tc>
          <w:tcPr>
            <w:tcW w:w="1418" w:type="dxa"/>
          </w:tcPr>
          <w:p w14:paraId="455B1E31" w14:textId="235434EC" w:rsidR="00F5265C" w:rsidRPr="004C0BA9" w:rsidRDefault="00205D70" w:rsidP="000461BE">
            <w:pPr>
              <w:rPr>
                <w:color w:val="000000" w:themeColor="text1"/>
              </w:rPr>
            </w:pPr>
            <w:r w:rsidRPr="004C0BA9">
              <w:rPr>
                <w:color w:val="000000" w:themeColor="text1"/>
              </w:rPr>
              <w:t>String</w:t>
            </w:r>
          </w:p>
        </w:tc>
        <w:tc>
          <w:tcPr>
            <w:tcW w:w="1134" w:type="dxa"/>
          </w:tcPr>
          <w:p w14:paraId="53A21C96" w14:textId="7EF0BBD5" w:rsidR="00F5265C" w:rsidRPr="004C0BA9" w:rsidRDefault="005D4A9D" w:rsidP="000461B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Varchar(50)</w:t>
            </w:r>
          </w:p>
        </w:tc>
        <w:tc>
          <w:tcPr>
            <w:tcW w:w="1964" w:type="dxa"/>
          </w:tcPr>
          <w:p w14:paraId="0D2F77B8" w14:textId="3FED0612" w:rsidR="00F5265C" w:rsidRPr="00A92125" w:rsidRDefault="00A92125" w:rsidP="000461BE">
            <w:pPr>
              <w:rPr>
                <w:rFonts w:ascii="Yu Gothic Light" w:hAnsi="Yu Gothic Light"/>
                <w:color w:val="0451A5"/>
                <w:sz w:val="18"/>
                <w:szCs w:val="18"/>
              </w:rPr>
            </w:pPr>
            <w:r w:rsidRPr="00A92125">
              <w:rPr>
                <w:rFonts w:ascii="Yu Gothic Light" w:hAnsi="Yu Gothic Light"/>
                <w:color w:val="0451A5"/>
                <w:sz w:val="18"/>
                <w:szCs w:val="18"/>
              </w:rPr>
              <w:t>DUPONT</w:t>
            </w:r>
          </w:p>
        </w:tc>
        <w:tc>
          <w:tcPr>
            <w:tcW w:w="4102" w:type="dxa"/>
          </w:tcPr>
          <w:p w14:paraId="71107D6C" w14:textId="4D10E641" w:rsidR="00F5265C" w:rsidRPr="004C0BA9" w:rsidRDefault="00A92125" w:rsidP="000461BE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The last name of the holder</w:t>
            </w:r>
          </w:p>
        </w:tc>
      </w:tr>
      <w:tr w:rsidR="00A92125" w:rsidRPr="00651F55" w14:paraId="0EF65D3B" w14:textId="77777777" w:rsidTr="00205D70">
        <w:tc>
          <w:tcPr>
            <w:tcW w:w="2972" w:type="dxa"/>
          </w:tcPr>
          <w:p w14:paraId="5B691D59" w14:textId="3B9F9DDC" w:rsidR="00A92125" w:rsidRPr="00A92125" w:rsidRDefault="00A92125" w:rsidP="00A92125">
            <w:pPr>
              <w:rPr>
                <w:rFonts w:ascii="Yu Gothic Light" w:hAnsi="Yu Gothic Light"/>
                <w:color w:val="A31515"/>
                <w:sz w:val="18"/>
                <w:szCs w:val="18"/>
              </w:rPr>
            </w:pPr>
            <w:r w:rsidRPr="00A92125">
              <w:rPr>
                <w:rFonts w:ascii="Yu Gothic Light" w:hAnsi="Yu Gothic Light"/>
                <w:color w:val="A31515"/>
                <w:sz w:val="18"/>
                <w:szCs w:val="18"/>
              </w:rPr>
              <w:t>holderPhoneNumber</w:t>
            </w:r>
          </w:p>
        </w:tc>
        <w:tc>
          <w:tcPr>
            <w:tcW w:w="1418" w:type="dxa"/>
          </w:tcPr>
          <w:p w14:paraId="6A97CA8D" w14:textId="707F1713" w:rsidR="00A92125" w:rsidRPr="004C0BA9" w:rsidRDefault="00A92125" w:rsidP="00A92125">
            <w:pPr>
              <w:rPr>
                <w:color w:val="000000" w:themeColor="text1"/>
              </w:rPr>
            </w:pPr>
            <w:r w:rsidRPr="004C0BA9">
              <w:rPr>
                <w:color w:val="000000" w:themeColor="text1"/>
              </w:rPr>
              <w:t>String</w:t>
            </w:r>
          </w:p>
        </w:tc>
        <w:tc>
          <w:tcPr>
            <w:tcW w:w="1134" w:type="dxa"/>
          </w:tcPr>
          <w:p w14:paraId="5C4280A7" w14:textId="78F7D2FD" w:rsidR="00A92125" w:rsidRPr="004C0BA9" w:rsidRDefault="00A92125" w:rsidP="00A9212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Varchar(16)</w:t>
            </w:r>
          </w:p>
        </w:tc>
        <w:tc>
          <w:tcPr>
            <w:tcW w:w="1964" w:type="dxa"/>
          </w:tcPr>
          <w:p w14:paraId="7E4E630D" w14:textId="1E52284B" w:rsidR="00A92125" w:rsidRPr="00A92125" w:rsidRDefault="00A92125" w:rsidP="00A92125">
            <w:pPr>
              <w:jc w:val="center"/>
              <w:rPr>
                <w:rFonts w:ascii="Yu Gothic Light" w:hAnsi="Yu Gothic Light"/>
                <w:color w:val="0451A5"/>
                <w:sz w:val="18"/>
                <w:szCs w:val="18"/>
              </w:rPr>
            </w:pPr>
            <w:r w:rsidRPr="00A92125">
              <w:rPr>
                <w:rFonts w:ascii="Yu Gothic Light" w:hAnsi="Yu Gothic Light"/>
                <w:color w:val="0451A5"/>
                <w:sz w:val="18"/>
                <w:szCs w:val="18"/>
              </w:rPr>
              <w:t>0033752267114</w:t>
            </w:r>
          </w:p>
        </w:tc>
        <w:tc>
          <w:tcPr>
            <w:tcW w:w="4102" w:type="dxa"/>
          </w:tcPr>
          <w:p w14:paraId="203AE881" w14:textId="19BE52E5" w:rsidR="00A92125" w:rsidRPr="004C0BA9" w:rsidRDefault="00A92125" w:rsidP="00A92125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The phone number of the holder</w:t>
            </w:r>
          </w:p>
        </w:tc>
      </w:tr>
      <w:tr w:rsidR="00A92125" w:rsidRPr="00651F55" w14:paraId="7E01FD3F" w14:textId="77777777" w:rsidTr="00205D70">
        <w:tc>
          <w:tcPr>
            <w:tcW w:w="2972" w:type="dxa"/>
          </w:tcPr>
          <w:p w14:paraId="064BAB50" w14:textId="07FC8351" w:rsidR="00A92125" w:rsidRPr="00A92125" w:rsidRDefault="00A92125" w:rsidP="00A92125">
            <w:pPr>
              <w:rPr>
                <w:rFonts w:ascii="Yu Gothic Light" w:hAnsi="Yu Gothic Light"/>
                <w:color w:val="A31515"/>
                <w:sz w:val="18"/>
                <w:szCs w:val="18"/>
              </w:rPr>
            </w:pPr>
            <w:r w:rsidRPr="00A92125">
              <w:rPr>
                <w:rFonts w:ascii="Yu Gothic Light" w:hAnsi="Yu Gothic Light"/>
                <w:color w:val="A31515"/>
                <w:sz w:val="18"/>
                <w:szCs w:val="18"/>
              </w:rPr>
              <w:t>holderEmail</w:t>
            </w:r>
          </w:p>
        </w:tc>
        <w:tc>
          <w:tcPr>
            <w:tcW w:w="1418" w:type="dxa"/>
          </w:tcPr>
          <w:p w14:paraId="1FF7CC65" w14:textId="1A28E901" w:rsidR="00A92125" w:rsidRPr="004C0BA9" w:rsidRDefault="00A92125" w:rsidP="00A92125">
            <w:pPr>
              <w:rPr>
                <w:color w:val="000000" w:themeColor="text1"/>
              </w:rPr>
            </w:pPr>
            <w:r w:rsidRPr="004C0BA9">
              <w:rPr>
                <w:color w:val="000000" w:themeColor="text1"/>
              </w:rPr>
              <w:t>String</w:t>
            </w:r>
          </w:p>
        </w:tc>
        <w:tc>
          <w:tcPr>
            <w:tcW w:w="1134" w:type="dxa"/>
          </w:tcPr>
          <w:p w14:paraId="0068F83E" w14:textId="34947A7F" w:rsidR="00A92125" w:rsidRPr="004C0BA9" w:rsidRDefault="00A92125" w:rsidP="00A9212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Varchar(50)</w:t>
            </w:r>
          </w:p>
        </w:tc>
        <w:tc>
          <w:tcPr>
            <w:tcW w:w="1964" w:type="dxa"/>
          </w:tcPr>
          <w:p w14:paraId="560802D1" w14:textId="67C84B73" w:rsidR="00A92125" w:rsidRPr="00A92125" w:rsidRDefault="00A92125" w:rsidP="00A92125">
            <w:pPr>
              <w:rPr>
                <w:rFonts w:ascii="Yu Gothic Light" w:hAnsi="Yu Gothic Light"/>
                <w:color w:val="0451A5"/>
                <w:sz w:val="18"/>
                <w:szCs w:val="18"/>
              </w:rPr>
            </w:pPr>
            <w:r w:rsidRPr="00A92125">
              <w:rPr>
                <w:rFonts w:ascii="Yu Gothic Light" w:hAnsi="Yu Gothic Light"/>
                <w:color w:val="0451A5"/>
                <w:sz w:val="18"/>
                <w:szCs w:val="18"/>
              </w:rPr>
              <w:t>Jean_dupont@</w:t>
            </w:r>
            <w:r w:rsidR="008314C3">
              <w:rPr>
                <w:rFonts w:ascii="Yu Gothic Light" w:hAnsi="Yu Gothic Light"/>
                <w:color w:val="0451A5"/>
                <w:sz w:val="18"/>
                <w:szCs w:val="18"/>
              </w:rPr>
              <w:t>s-money</w:t>
            </w:r>
            <w:r w:rsidRPr="00A92125">
              <w:rPr>
                <w:rFonts w:ascii="Yu Gothic Light" w:hAnsi="Yu Gothic Light"/>
                <w:color w:val="0451A5"/>
                <w:sz w:val="18"/>
                <w:szCs w:val="18"/>
              </w:rPr>
              <w:t>.fr</w:t>
            </w:r>
          </w:p>
        </w:tc>
        <w:tc>
          <w:tcPr>
            <w:tcW w:w="4102" w:type="dxa"/>
          </w:tcPr>
          <w:p w14:paraId="0C60F0C9" w14:textId="2D8481F3" w:rsidR="00A92125" w:rsidRPr="004C0BA9" w:rsidRDefault="00A92125" w:rsidP="00A92125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The email of the holder</w:t>
            </w:r>
          </w:p>
        </w:tc>
      </w:tr>
    </w:tbl>
    <w:p w14:paraId="248EBB6C" w14:textId="12B8D2D7" w:rsidR="00BA4314" w:rsidRPr="004C0BA9" w:rsidRDefault="00BA4314" w:rsidP="00BA4314">
      <w:pPr>
        <w:rPr>
          <w:lang w:val="en-US"/>
        </w:rPr>
      </w:pPr>
    </w:p>
    <w:p w14:paraId="577D2E59" w14:textId="77777777" w:rsidR="00BA4314" w:rsidRPr="004C0BA9" w:rsidRDefault="00BA4314" w:rsidP="00BA4314">
      <w:pPr>
        <w:rPr>
          <w:lang w:val="en-US"/>
        </w:rPr>
      </w:pPr>
    </w:p>
    <w:p w14:paraId="7177422E" w14:textId="60A2359A" w:rsidR="00BA4314" w:rsidRPr="004C0BA9" w:rsidRDefault="0062410C" w:rsidP="006C1588">
      <w:pPr>
        <w:pStyle w:val="Heading1"/>
        <w:rPr>
          <w:sz w:val="24"/>
        </w:rPr>
      </w:pPr>
      <w:bookmarkStart w:id="1266" w:name="_Toc79761317"/>
      <w:r w:rsidRPr="004C0BA9">
        <w:rPr>
          <w:sz w:val="24"/>
        </w:rPr>
        <w:t>Endpoints to request</w:t>
      </w:r>
      <w:bookmarkEnd w:id="1266"/>
    </w:p>
    <w:p w14:paraId="2CBD1715" w14:textId="51B4AC7E" w:rsidR="000F0BE8" w:rsidRPr="004C0BA9" w:rsidRDefault="0062410C" w:rsidP="000F0BE8">
      <w:pPr>
        <w:rPr>
          <w:lang w:val="en-US"/>
        </w:rPr>
      </w:pPr>
      <w:r w:rsidRPr="004C0BA9">
        <w:rPr>
          <w:lang w:val="en-US"/>
        </w:rPr>
        <w:t xml:space="preserve">The various Endpoints </w:t>
      </w:r>
      <w:r w:rsidR="00A92125">
        <w:rPr>
          <w:lang w:val="en-US"/>
        </w:rPr>
        <w:t>used</w:t>
      </w:r>
      <w:r w:rsidRPr="004C0BA9">
        <w:rPr>
          <w:lang w:val="en-US"/>
        </w:rPr>
        <w:t xml:space="preserve"> to sen</w:t>
      </w:r>
      <w:r w:rsidR="00A92125">
        <w:rPr>
          <w:lang w:val="en-US"/>
        </w:rPr>
        <w:t>d</w:t>
      </w:r>
      <w:r w:rsidRPr="004C0BA9">
        <w:rPr>
          <w:lang w:val="en-US"/>
        </w:rPr>
        <w:t xml:space="preserve"> request</w:t>
      </w:r>
      <w:r w:rsidR="00A92125">
        <w:rPr>
          <w:lang w:val="en-US"/>
        </w:rPr>
        <w:t>s</w:t>
      </w:r>
      <w:r w:rsidRPr="004C0BA9">
        <w:rPr>
          <w:lang w:val="en-US"/>
        </w:rPr>
        <w:t xml:space="preserve"> are</w:t>
      </w:r>
      <w:r w:rsidR="00020100">
        <w:rPr>
          <w:lang w:val="en-US"/>
        </w:rPr>
        <w:t>:</w:t>
      </w:r>
    </w:p>
    <w:p w14:paraId="6E892BA8" w14:textId="705320AF" w:rsidR="00373E72" w:rsidRPr="004C0BA9" w:rsidRDefault="00896A08" w:rsidP="00E92CAB">
      <w:pPr>
        <w:pStyle w:val="ListParagraph"/>
        <w:numPr>
          <w:ilvl w:val="0"/>
          <w:numId w:val="7"/>
        </w:numPr>
        <w:rPr>
          <w:lang w:val="en-US"/>
        </w:rPr>
      </w:pPr>
      <w:r w:rsidRPr="004C0BA9">
        <w:rPr>
          <w:lang w:val="en-US"/>
        </w:rPr>
        <w:t xml:space="preserve">The API version V1.0 with a </w:t>
      </w:r>
      <w:r w:rsidR="00373E72" w:rsidRPr="004C0BA9">
        <w:rPr>
          <w:lang w:val="en-US"/>
        </w:rPr>
        <w:t>Bearer token </w:t>
      </w:r>
    </w:p>
    <w:p w14:paraId="15C303DA" w14:textId="1118638C" w:rsidR="00373E72" w:rsidRPr="004C0BA9" w:rsidRDefault="00896A08" w:rsidP="00E92CAB">
      <w:pPr>
        <w:pStyle w:val="ListParagraph"/>
        <w:numPr>
          <w:ilvl w:val="0"/>
          <w:numId w:val="7"/>
        </w:numPr>
        <w:rPr>
          <w:lang w:val="en-US"/>
        </w:rPr>
      </w:pPr>
      <w:r w:rsidRPr="004C0BA9">
        <w:rPr>
          <w:lang w:val="en-US"/>
        </w:rPr>
        <w:t xml:space="preserve">The API version V1.1 with a </w:t>
      </w:r>
      <w:r w:rsidR="00373E72" w:rsidRPr="004C0BA9">
        <w:rPr>
          <w:lang w:val="en-US"/>
        </w:rPr>
        <w:t>STS token </w:t>
      </w:r>
    </w:p>
    <w:p w14:paraId="6FAFB61E" w14:textId="18DA41AF" w:rsidR="00896A08" w:rsidRPr="004C0BA9" w:rsidRDefault="00896A08" w:rsidP="00E92CAB">
      <w:pPr>
        <w:pStyle w:val="ListParagraph"/>
        <w:numPr>
          <w:ilvl w:val="0"/>
          <w:numId w:val="7"/>
        </w:numPr>
        <w:rPr>
          <w:lang w:val="en-US"/>
        </w:rPr>
      </w:pPr>
      <w:r w:rsidRPr="004C0BA9">
        <w:rPr>
          <w:lang w:val="en-US"/>
        </w:rPr>
        <w:t>The API version V2.0 with a STS token</w:t>
      </w:r>
    </w:p>
    <w:bookmarkEnd w:id="1265"/>
    <w:p w14:paraId="056E3C6C" w14:textId="77777777" w:rsidR="00A03E40" w:rsidRPr="004C0BA9" w:rsidRDefault="00A03E40" w:rsidP="000F0BE8">
      <w:pPr>
        <w:rPr>
          <w:lang w:val="en-US"/>
        </w:rPr>
      </w:pPr>
    </w:p>
    <w:p w14:paraId="3E208B82" w14:textId="64909B0C" w:rsidR="00BF0792" w:rsidRPr="004C0BA9" w:rsidRDefault="00B73935" w:rsidP="006C1588">
      <w:pPr>
        <w:pStyle w:val="Heading1"/>
        <w:rPr>
          <w:sz w:val="24"/>
        </w:rPr>
      </w:pPr>
      <w:bookmarkStart w:id="1267" w:name="_Toc79761318"/>
      <w:r w:rsidRPr="004C0BA9">
        <w:rPr>
          <w:sz w:val="24"/>
        </w:rPr>
        <w:t>Card order</w:t>
      </w:r>
      <w:bookmarkEnd w:id="1267"/>
    </w:p>
    <w:p w14:paraId="04AE07B0" w14:textId="77777777" w:rsidR="00D249B8" w:rsidRPr="004C0BA9" w:rsidRDefault="00D249B8" w:rsidP="0044456F">
      <w:pPr>
        <w:rPr>
          <w:color w:val="000000" w:themeColor="text1"/>
          <w:lang w:val="en-US"/>
        </w:rPr>
      </w:pPr>
    </w:p>
    <w:p w14:paraId="6C9F2892" w14:textId="7FE415ED" w:rsidR="00D249B8" w:rsidRPr="004C0BA9" w:rsidRDefault="00CA0946" w:rsidP="00B126C2">
      <w:pPr>
        <w:pStyle w:val="Heading2"/>
      </w:pPr>
      <w:bookmarkStart w:id="1268" w:name="_Toc79761319"/>
      <w:r>
        <w:t>Id</w:t>
      </w:r>
      <w:r w:rsidR="00D249B8" w:rsidRPr="004C0BA9">
        <w:t>Card order v1.0</w:t>
      </w:r>
      <w:r w:rsidR="003D5B20" w:rsidRPr="004C0BA9">
        <w:t>/ V1.1</w:t>
      </w:r>
      <w:bookmarkEnd w:id="1268"/>
    </w:p>
    <w:p w14:paraId="27FA42A5" w14:textId="77777777" w:rsidR="00D249B8" w:rsidRPr="004C0BA9" w:rsidRDefault="00D249B8" w:rsidP="0044456F">
      <w:pPr>
        <w:rPr>
          <w:color w:val="000000" w:themeColor="text1"/>
          <w:lang w:val="en-US"/>
        </w:rPr>
      </w:pPr>
    </w:p>
    <w:p w14:paraId="0194D831" w14:textId="3F9D3ED0" w:rsidR="00BF0792" w:rsidRPr="004C0BA9" w:rsidRDefault="00020100" w:rsidP="0044456F">
      <w:pPr>
        <w:rPr>
          <w:color w:val="000000" w:themeColor="text1"/>
          <w:lang w:val="en-US"/>
        </w:rPr>
      </w:pPr>
      <w:r w:rsidRPr="00020100">
        <w:rPr>
          <w:b/>
          <w:bCs/>
          <w:color w:val="000000" w:themeColor="text1"/>
          <w:lang w:val="en-US"/>
        </w:rPr>
        <w:t>Remark:</w:t>
      </w:r>
      <w:r>
        <w:rPr>
          <w:color w:val="000000" w:themeColor="text1"/>
          <w:lang w:val="en-US"/>
        </w:rPr>
        <w:t xml:space="preserve"> </w:t>
      </w:r>
      <w:r w:rsidRPr="004C0BA9">
        <w:rPr>
          <w:color w:val="000000" w:themeColor="text1"/>
          <w:lang w:val="en-US"/>
        </w:rPr>
        <w:t>There is</w:t>
      </w:r>
      <w:r w:rsidR="00373E72" w:rsidRPr="004C0BA9">
        <w:rPr>
          <w:color w:val="000000" w:themeColor="text1"/>
          <w:lang w:val="en-US"/>
        </w:rPr>
        <w:t xml:space="preserve"> no swagger available for the car</w:t>
      </w:r>
      <w:r>
        <w:rPr>
          <w:color w:val="000000" w:themeColor="text1"/>
          <w:lang w:val="en-US"/>
        </w:rPr>
        <w:t>d</w:t>
      </w:r>
      <w:r w:rsidR="00373E72" w:rsidRPr="004C0BA9">
        <w:rPr>
          <w:color w:val="000000" w:themeColor="text1"/>
          <w:lang w:val="en-US"/>
        </w:rPr>
        <w:t xml:space="preserve"> order </w:t>
      </w:r>
      <w:r w:rsidR="007A5F7F" w:rsidRPr="004C0BA9">
        <w:rPr>
          <w:color w:val="000000" w:themeColor="text1"/>
          <w:lang w:val="en-US"/>
        </w:rPr>
        <w:t>V1.0</w:t>
      </w:r>
      <w:r w:rsidR="003D5B20" w:rsidRPr="004C0BA9">
        <w:rPr>
          <w:color w:val="000000" w:themeColor="text1"/>
          <w:lang w:val="en-US"/>
        </w:rPr>
        <w:t>/ V1.1</w:t>
      </w:r>
      <w:r w:rsidR="008052A5">
        <w:rPr>
          <w:color w:val="000000" w:themeColor="text1"/>
          <w:lang w:val="en-US"/>
        </w:rPr>
        <w:t>.</w:t>
      </w:r>
    </w:p>
    <w:p w14:paraId="442364B5" w14:textId="4983D505" w:rsidR="003D5B20" w:rsidRPr="004C0BA9" w:rsidRDefault="003D5B20" w:rsidP="0044456F">
      <w:pPr>
        <w:rPr>
          <w:color w:val="000000" w:themeColor="text1"/>
          <w:lang w:val="en-US"/>
        </w:rPr>
      </w:pPr>
    </w:p>
    <w:p w14:paraId="618FF542" w14:textId="189CFACC" w:rsidR="003D5B20" w:rsidRPr="00CB6C14" w:rsidRDefault="003D5B20" w:rsidP="006C1588">
      <w:pPr>
        <w:pStyle w:val="Heading3"/>
        <w:rPr>
          <w:rFonts w:ascii="Times New Roman" w:hAnsi="Times New Roman" w:cs="Times New Roman"/>
          <w:sz w:val="24"/>
          <w:szCs w:val="24"/>
          <w:lang w:val="en-US"/>
        </w:rPr>
      </w:pPr>
      <w:bookmarkStart w:id="1269" w:name="_Toc79761320"/>
      <w:r w:rsidRPr="00CB6C14">
        <w:rPr>
          <w:rFonts w:ascii="Times New Roman" w:hAnsi="Times New Roman" w:cs="Times New Roman"/>
          <w:sz w:val="24"/>
          <w:szCs w:val="24"/>
          <w:lang w:val="en-US"/>
        </w:rPr>
        <w:t>Request Card order v1.0</w:t>
      </w:r>
      <w:r w:rsidR="004E162F" w:rsidRPr="00CB6C14">
        <w:rPr>
          <w:rFonts w:ascii="Times New Roman" w:hAnsi="Times New Roman" w:cs="Times New Roman"/>
          <w:sz w:val="24"/>
          <w:szCs w:val="24"/>
          <w:lang w:val="en-US"/>
        </w:rPr>
        <w:t>/ v1.1</w:t>
      </w:r>
      <w:r w:rsidRPr="00CB6C14">
        <w:rPr>
          <w:rFonts w:ascii="Times New Roman" w:hAnsi="Times New Roman" w:cs="Times New Roman"/>
          <w:sz w:val="24"/>
          <w:szCs w:val="24"/>
          <w:lang w:val="en-US"/>
        </w:rPr>
        <w:t xml:space="preserve"> (physical and virtual card)</w:t>
      </w:r>
      <w:bookmarkEnd w:id="1269"/>
    </w:p>
    <w:p w14:paraId="5FABAE52" w14:textId="77777777" w:rsidR="006C1588" w:rsidRPr="004C0BA9" w:rsidRDefault="006C1588" w:rsidP="0044456F">
      <w:pPr>
        <w:rPr>
          <w:bCs/>
          <w:color w:val="000000" w:themeColor="text1"/>
          <w:u w:val="single"/>
          <w:lang w:val="en-US"/>
        </w:rPr>
      </w:pPr>
    </w:p>
    <w:p w14:paraId="06E82E3F" w14:textId="74B75B4D" w:rsidR="00704C5C" w:rsidRPr="004C0BA9" w:rsidRDefault="00331AF0" w:rsidP="0044456F">
      <w:pPr>
        <w:rPr>
          <w:bCs/>
          <w:lang w:val="en-US"/>
        </w:rPr>
      </w:pPr>
      <w:r w:rsidRPr="004C0BA9">
        <w:rPr>
          <w:bCs/>
          <w:color w:val="000000" w:themeColor="text1"/>
          <w:u w:val="single"/>
          <w:lang w:val="en-US"/>
        </w:rPr>
        <w:t>Request</w:t>
      </w:r>
      <w:r w:rsidR="00B32EB1" w:rsidRPr="004C0BA9">
        <w:rPr>
          <w:bCs/>
          <w:color w:val="000000" w:themeColor="text1"/>
          <w:u w:val="single"/>
          <w:lang w:val="en-US"/>
        </w:rPr>
        <w:t xml:space="preserve"> v1.0</w:t>
      </w:r>
      <w:r w:rsidR="00840FBE" w:rsidRPr="004C0BA9">
        <w:rPr>
          <w:bCs/>
          <w:color w:val="000000" w:themeColor="text1"/>
          <w:u w:val="single"/>
          <w:lang w:val="en-US"/>
        </w:rPr>
        <w:t>:</w:t>
      </w:r>
      <w:bookmarkStart w:id="1270" w:name="_Hlk48064923"/>
      <w:r w:rsidR="003D5B20" w:rsidRPr="004C0BA9">
        <w:rPr>
          <w:bCs/>
          <w:color w:val="000000" w:themeColor="text1"/>
          <w:lang w:val="en-US"/>
        </w:rPr>
        <w:t xml:space="preserve"> </w:t>
      </w:r>
      <w:r w:rsidR="00EF64CA">
        <w:rPr>
          <w:bCs/>
          <w:color w:val="000000" w:themeColor="text1"/>
          <w:lang w:val="en-US"/>
        </w:rPr>
        <w:t>(</w:t>
      </w:r>
      <w:r w:rsidR="00704C5C" w:rsidRPr="004C0BA9">
        <w:rPr>
          <w:bCs/>
          <w:lang w:val="en-US"/>
        </w:rPr>
        <w:t>POST</w:t>
      </w:r>
      <w:r w:rsidR="00EF64CA">
        <w:rPr>
          <w:bCs/>
          <w:lang w:val="en-US"/>
        </w:rPr>
        <w:t xml:space="preserve">)      </w:t>
      </w:r>
      <w:r w:rsidR="00704C5C" w:rsidRPr="004C0BA9">
        <w:rPr>
          <w:bCs/>
          <w:shd w:val="clear" w:color="auto" w:fill="FFFFFF"/>
          <w:lang w:val="en-US"/>
        </w:rPr>
        <w:t>/api/v1.0/users/</w:t>
      </w:r>
      <w:r w:rsidR="00020100">
        <w:rPr>
          <w:bCs/>
          <w:shd w:val="clear" w:color="auto" w:fill="FFFFFF"/>
          <w:lang w:val="en-US"/>
        </w:rPr>
        <w:t>{</w:t>
      </w:r>
      <w:r w:rsidR="00704C5C" w:rsidRPr="004C0BA9">
        <w:rPr>
          <w:bCs/>
          <w:shd w:val="clear" w:color="auto" w:fill="FFFFFF"/>
          <w:lang w:val="en-US"/>
        </w:rPr>
        <w:t>{appuserid</w:t>
      </w:r>
      <w:r w:rsidR="00020100">
        <w:rPr>
          <w:bCs/>
          <w:shd w:val="clear" w:color="auto" w:fill="FFFFFF"/>
          <w:lang w:val="en-US"/>
        </w:rPr>
        <w:t>}</w:t>
      </w:r>
      <w:r w:rsidR="00704C5C" w:rsidRPr="004C0BA9">
        <w:rPr>
          <w:bCs/>
          <w:shd w:val="clear" w:color="auto" w:fill="FFFFFF"/>
          <w:lang w:val="en-US"/>
        </w:rPr>
        <w:t>}/cards/</w:t>
      </w:r>
    </w:p>
    <w:bookmarkEnd w:id="1270"/>
    <w:p w14:paraId="0CADE4AC" w14:textId="77777777" w:rsidR="00020100" w:rsidRDefault="00020100" w:rsidP="00020100">
      <w:pPr>
        <w:shd w:val="clear" w:color="auto" w:fill="FFFFFE"/>
        <w:spacing w:line="270" w:lineRule="atLeast"/>
        <w:rPr>
          <w:color w:val="000000" w:themeColor="text1"/>
          <w:lang w:val="en-US"/>
        </w:rPr>
      </w:pPr>
    </w:p>
    <w:p w14:paraId="4607DC87" w14:textId="6D7A6CD4" w:rsidR="00020100" w:rsidRPr="001F0AEF" w:rsidRDefault="00020100" w:rsidP="00020100">
      <w:pPr>
        <w:shd w:val="clear" w:color="auto" w:fill="FFFFFE"/>
        <w:spacing w:line="270" w:lineRule="atLeast"/>
        <w:rPr>
          <w:rFonts w:ascii="Yu Gothic Light" w:hAnsi="Yu Gothic Light"/>
          <w:color w:val="000000"/>
          <w:sz w:val="18"/>
          <w:szCs w:val="18"/>
          <w:lang w:val="en-US"/>
        </w:rPr>
      </w:pP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{</w:t>
      </w:r>
    </w:p>
    <w:p w14:paraId="36A40DC5" w14:textId="6CF896B2" w:rsidR="00020100" w:rsidRPr="001F0AEF" w:rsidRDefault="00020100" w:rsidP="00020100">
      <w:pPr>
        <w:shd w:val="clear" w:color="auto" w:fill="FFFFFE"/>
        <w:spacing w:line="270" w:lineRule="atLeast"/>
        <w:rPr>
          <w:rFonts w:ascii="Yu Gothic Light" w:hAnsi="Yu Gothic Light"/>
          <w:color w:val="000000"/>
          <w:sz w:val="18"/>
          <w:szCs w:val="18"/>
          <w:lang w:val="en-US"/>
        </w:rPr>
      </w:pPr>
      <w:r w:rsidRPr="001F0AEF">
        <w:rPr>
          <w:rFonts w:ascii="Yu Gothic Light" w:hAnsi="Yu Gothic Light"/>
          <w:color w:val="A31515"/>
          <w:sz w:val="18"/>
          <w:szCs w:val="18"/>
          <w:lang w:val="en-US"/>
        </w:rPr>
        <w:t>"AppCardId"</w:t>
      </w: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:</w:t>
      </w:r>
      <w:r w:rsidRPr="001F0AEF">
        <w:rPr>
          <w:rFonts w:ascii="Yu Gothic Light" w:hAnsi="Yu Gothic Light"/>
          <w:color w:val="0451A5"/>
          <w:sz w:val="18"/>
          <w:szCs w:val="18"/>
          <w:lang w:val="en-US"/>
        </w:rPr>
        <w:t>"XPOLLENS-CP1"</w:t>
      </w: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, </w:t>
      </w:r>
      <w:r w:rsidRPr="6D4A5DFE">
        <w:rPr>
          <w:i/>
          <w:iCs/>
          <w:color w:val="31849B" w:themeColor="accent5" w:themeShade="BF"/>
          <w:lang w:val="en-US"/>
        </w:rPr>
        <w:t>(mandatory)</w:t>
      </w:r>
      <w:r w:rsidRPr="004C0BA9">
        <w:rPr>
          <w:i/>
          <w:iCs/>
          <w:color w:val="31849B" w:themeColor="accent5" w:themeShade="BF"/>
          <w:lang w:val="en-US"/>
        </w:rPr>
        <w:tab/>
      </w:r>
    </w:p>
    <w:p w14:paraId="4EB11987" w14:textId="0D2DC3D1" w:rsidR="00020100" w:rsidRPr="001F0AEF" w:rsidRDefault="00020100" w:rsidP="00020100">
      <w:pPr>
        <w:shd w:val="clear" w:color="auto" w:fill="FFFFFE"/>
        <w:spacing w:line="270" w:lineRule="atLeast"/>
        <w:rPr>
          <w:rFonts w:ascii="Yu Gothic Light" w:hAnsi="Yu Gothic Light"/>
          <w:color w:val="000000"/>
          <w:sz w:val="18"/>
          <w:szCs w:val="18"/>
          <w:lang w:val="en-US"/>
        </w:rPr>
      </w:pPr>
      <w:r w:rsidRPr="001F0AEF">
        <w:rPr>
          <w:rFonts w:ascii="Yu Gothic Light" w:hAnsi="Yu Gothic Light"/>
          <w:color w:val="A31515"/>
          <w:sz w:val="18"/>
          <w:szCs w:val="18"/>
          <w:lang w:val="en-US"/>
        </w:rPr>
        <w:t>"Type"</w:t>
      </w: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: </w:t>
      </w:r>
      <w:r w:rsidRPr="001F0AEF">
        <w:rPr>
          <w:rFonts w:ascii="Yu Gothic Light" w:hAnsi="Yu Gothic Light"/>
          <w:color w:val="098658"/>
          <w:sz w:val="18"/>
          <w:szCs w:val="18"/>
          <w:lang w:val="en-US"/>
        </w:rPr>
        <w:t>2</w:t>
      </w: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, </w:t>
      </w:r>
      <w:r w:rsidRPr="001F0AEF">
        <w:rPr>
          <w:i/>
          <w:color w:val="31849B" w:themeColor="accent5" w:themeShade="BF"/>
          <w:lang w:val="en-US"/>
        </w:rPr>
        <w:t>(mandatory)</w:t>
      </w:r>
    </w:p>
    <w:p w14:paraId="7B2D3D83" w14:textId="1E36AC64" w:rsidR="00020100" w:rsidRDefault="00020100" w:rsidP="00020100">
      <w:pPr>
        <w:shd w:val="clear" w:color="auto" w:fill="FFFFFE"/>
        <w:spacing w:line="270" w:lineRule="atLeast"/>
        <w:rPr>
          <w:i/>
          <w:iCs/>
          <w:color w:val="31849B" w:themeColor="accent5" w:themeShade="BF"/>
        </w:rPr>
      </w:pPr>
      <w:r>
        <w:rPr>
          <w:rFonts w:ascii="Yu Gothic Light" w:hAnsi="Yu Gothic Light"/>
          <w:color w:val="A31515"/>
          <w:sz w:val="18"/>
          <w:szCs w:val="18"/>
        </w:rPr>
        <w:t>"name"</w:t>
      </w:r>
      <w:r>
        <w:rPr>
          <w:rFonts w:ascii="Yu Gothic Light" w:hAnsi="Yu Gothic Light"/>
          <w:color w:val="000000"/>
          <w:sz w:val="18"/>
          <w:szCs w:val="18"/>
        </w:rPr>
        <w:t>: </w:t>
      </w:r>
      <w:r>
        <w:rPr>
          <w:rFonts w:ascii="Yu Gothic Light" w:hAnsi="Yu Gothic Light"/>
          <w:color w:val="0451A5"/>
          <w:sz w:val="18"/>
          <w:szCs w:val="18"/>
        </w:rPr>
        <w:t>"CARTE PHYSIQUE CLASSIQUE M.JEAN DUPOND "</w:t>
      </w:r>
      <w:r>
        <w:rPr>
          <w:rFonts w:ascii="Yu Gothic Light" w:hAnsi="Yu Gothic Light"/>
          <w:color w:val="000000"/>
          <w:sz w:val="18"/>
          <w:szCs w:val="18"/>
        </w:rPr>
        <w:t xml:space="preserve">, </w:t>
      </w:r>
      <w:r w:rsidRPr="004C0BA9">
        <w:rPr>
          <w:i/>
          <w:iCs/>
          <w:color w:val="31849B" w:themeColor="accent5" w:themeShade="BF"/>
        </w:rPr>
        <w:t>(optional)</w:t>
      </w:r>
    </w:p>
    <w:p w14:paraId="32803612" w14:textId="1B079CB1" w:rsidR="00020100" w:rsidRDefault="00020100" w:rsidP="00020100">
      <w:pPr>
        <w:shd w:val="clear" w:color="auto" w:fill="FFFFFE"/>
        <w:spacing w:line="270" w:lineRule="atLeast"/>
        <w:rPr>
          <w:i/>
          <w:iCs/>
          <w:color w:val="31849B" w:themeColor="accent5" w:themeShade="BF"/>
          <w:lang w:val="en-US"/>
        </w:rPr>
      </w:pPr>
      <w:r w:rsidRPr="001F0AEF">
        <w:rPr>
          <w:rFonts w:ascii="Yu Gothic Light" w:hAnsi="Yu Gothic Light"/>
          <w:color w:val="A31515"/>
          <w:sz w:val="18"/>
          <w:szCs w:val="18"/>
          <w:lang w:val="en-US"/>
        </w:rPr>
        <w:t>"UseRandomPin"</w:t>
      </w: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: </w:t>
      </w:r>
      <w:r w:rsidRPr="001F0AEF">
        <w:rPr>
          <w:rFonts w:ascii="Yu Gothic Light" w:hAnsi="Yu Gothic Light"/>
          <w:color w:val="098658"/>
          <w:sz w:val="18"/>
          <w:szCs w:val="18"/>
          <w:lang w:val="en-US"/>
        </w:rPr>
        <w:t>1</w:t>
      </w: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 xml:space="preserve">,  </w:t>
      </w:r>
      <w:r w:rsidRPr="6D4A5DFE">
        <w:rPr>
          <w:i/>
          <w:iCs/>
          <w:color w:val="31849B" w:themeColor="accent5" w:themeShade="BF"/>
          <w:lang w:val="en-US"/>
        </w:rPr>
        <w:t>(optional)</w:t>
      </w:r>
    </w:p>
    <w:p w14:paraId="09448F98" w14:textId="0A3514A4" w:rsidR="003746A7" w:rsidRPr="001F0AEF" w:rsidRDefault="003746A7" w:rsidP="003746A7">
      <w:pPr>
        <w:shd w:val="clear" w:color="auto" w:fill="FFFFFE"/>
        <w:spacing w:line="270" w:lineRule="atLeast"/>
        <w:rPr>
          <w:rFonts w:ascii="Yu Gothic Light" w:hAnsi="Yu Gothic Light"/>
          <w:color w:val="000000"/>
          <w:sz w:val="18"/>
          <w:szCs w:val="18"/>
          <w:lang w:val="en-US"/>
        </w:rPr>
      </w:pPr>
      <w:r w:rsidRPr="001F0AEF">
        <w:rPr>
          <w:rFonts w:ascii="Yu Gothic Light" w:hAnsi="Yu Gothic Light"/>
          <w:color w:val="A31515"/>
          <w:sz w:val="18"/>
          <w:szCs w:val="18"/>
          <w:lang w:val="en-US"/>
        </w:rPr>
        <w:t>"</w:t>
      </w:r>
      <w:r>
        <w:rPr>
          <w:rFonts w:ascii="Yu Gothic Light" w:hAnsi="Yu Gothic Light"/>
          <w:color w:val="A31515"/>
          <w:sz w:val="18"/>
          <w:szCs w:val="18"/>
          <w:lang w:val="en-US"/>
        </w:rPr>
        <w:t>isContactlessBlocked</w:t>
      </w:r>
      <w:r w:rsidRPr="001F0AEF">
        <w:rPr>
          <w:rFonts w:ascii="Yu Gothic Light" w:hAnsi="Yu Gothic Light"/>
          <w:color w:val="A31515"/>
          <w:sz w:val="18"/>
          <w:szCs w:val="18"/>
          <w:lang w:val="en-US"/>
        </w:rPr>
        <w:t>"</w:t>
      </w: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: </w:t>
      </w:r>
      <w:r w:rsidRPr="001F0AEF">
        <w:rPr>
          <w:rFonts w:ascii="Yu Gothic Light" w:hAnsi="Yu Gothic Light"/>
          <w:color w:val="098658"/>
          <w:sz w:val="18"/>
          <w:szCs w:val="18"/>
          <w:lang w:val="en-US"/>
        </w:rPr>
        <w:t>1</w:t>
      </w: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 xml:space="preserve">,  </w:t>
      </w:r>
      <w:r w:rsidRPr="6D4A5DFE">
        <w:rPr>
          <w:i/>
          <w:iCs/>
          <w:color w:val="31849B" w:themeColor="accent5" w:themeShade="BF"/>
          <w:lang w:val="en-US"/>
        </w:rPr>
        <w:t>(optional)</w:t>
      </w:r>
    </w:p>
    <w:p w14:paraId="119DB2E5" w14:textId="44FF4FBD" w:rsidR="00020100" w:rsidRPr="001F0AEF" w:rsidRDefault="00020100" w:rsidP="00020100">
      <w:pPr>
        <w:shd w:val="clear" w:color="auto" w:fill="FFFFFE"/>
        <w:spacing w:line="270" w:lineRule="atLeast"/>
        <w:rPr>
          <w:rFonts w:ascii="Yu Gothic Light" w:hAnsi="Yu Gothic Light"/>
          <w:color w:val="000000"/>
          <w:sz w:val="18"/>
          <w:szCs w:val="18"/>
          <w:lang w:val="en-US"/>
        </w:rPr>
      </w:pPr>
      <w:r w:rsidRPr="001F0AEF">
        <w:rPr>
          <w:rFonts w:ascii="Yu Gothic Light" w:hAnsi="Yu Gothic Light"/>
          <w:color w:val="A31515"/>
          <w:sz w:val="18"/>
          <w:szCs w:val="18"/>
          <w:lang w:val="en-US"/>
        </w:rPr>
        <w:t>"FintechCultureName"</w:t>
      </w: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: </w:t>
      </w:r>
      <w:r w:rsidRPr="001F0AEF">
        <w:rPr>
          <w:rFonts w:ascii="Yu Gothic Light" w:hAnsi="Yu Gothic Light"/>
          <w:color w:val="0451A5"/>
          <w:sz w:val="18"/>
          <w:szCs w:val="18"/>
          <w:lang w:val="en-US"/>
        </w:rPr>
        <w:t>"FRENCH"</w:t>
      </w: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 xml:space="preserve">, </w:t>
      </w:r>
      <w:r w:rsidRPr="6D4A5DFE">
        <w:rPr>
          <w:i/>
          <w:iCs/>
          <w:color w:val="31849B" w:themeColor="accent5" w:themeShade="BF"/>
          <w:lang w:val="en-US"/>
        </w:rPr>
        <w:t xml:space="preserve">(optional, </w:t>
      </w:r>
      <w:r w:rsidRPr="6D4A5DFE">
        <w:rPr>
          <w:i/>
          <w:iCs/>
          <w:color w:val="31849B" w:themeColor="accent5" w:themeShade="BF"/>
          <w:u w:val="single"/>
          <w:lang w:val="en-US"/>
        </w:rPr>
        <w:t>not used</w:t>
      </w:r>
      <w:r w:rsidRPr="6D4A5DFE">
        <w:rPr>
          <w:i/>
          <w:iCs/>
          <w:color w:val="31849B" w:themeColor="accent5" w:themeShade="BF"/>
          <w:lang w:val="en-US"/>
        </w:rPr>
        <w:t>)</w:t>
      </w:r>
    </w:p>
    <w:p w14:paraId="69E4A8AC" w14:textId="4C6F0E83" w:rsidR="00020100" w:rsidRPr="001F0AEF" w:rsidRDefault="00020100" w:rsidP="00020100">
      <w:pPr>
        <w:shd w:val="clear" w:color="auto" w:fill="FFFFFE"/>
        <w:spacing w:line="270" w:lineRule="atLeast"/>
        <w:rPr>
          <w:rFonts w:ascii="Yu Gothic Light" w:hAnsi="Yu Gothic Light"/>
          <w:color w:val="000000"/>
          <w:sz w:val="18"/>
          <w:szCs w:val="18"/>
          <w:lang w:val="en-US"/>
        </w:rPr>
      </w:pP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    </w:t>
      </w:r>
      <w:r w:rsidRPr="001F0AEF">
        <w:rPr>
          <w:rFonts w:ascii="Yu Gothic Light" w:hAnsi="Yu Gothic Light"/>
          <w:color w:val="A31515"/>
          <w:sz w:val="18"/>
          <w:szCs w:val="18"/>
          <w:lang w:val="en-US"/>
        </w:rPr>
        <w:t>"AccountId"</w:t>
      </w: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:    </w:t>
      </w:r>
      <w:r w:rsidRPr="6D4A5DFE">
        <w:rPr>
          <w:i/>
          <w:iCs/>
          <w:color w:val="31849B" w:themeColor="accent5" w:themeShade="BF"/>
          <w:lang w:val="en-US"/>
        </w:rPr>
        <w:t xml:space="preserve">(optional, </w:t>
      </w:r>
      <w:r w:rsidRPr="6D4A5DFE">
        <w:rPr>
          <w:i/>
          <w:iCs/>
          <w:color w:val="31849B" w:themeColor="accent5" w:themeShade="BF"/>
          <w:u w:val="single"/>
          <w:lang w:val="en-US"/>
        </w:rPr>
        <w:t>not used</w:t>
      </w:r>
      <w:r w:rsidRPr="6D4A5DFE">
        <w:rPr>
          <w:i/>
          <w:iCs/>
          <w:color w:val="31849B" w:themeColor="accent5" w:themeShade="BF"/>
          <w:lang w:val="en-US"/>
        </w:rPr>
        <w:t>)</w:t>
      </w:r>
    </w:p>
    <w:p w14:paraId="0427B225" w14:textId="77777777" w:rsidR="00020100" w:rsidRPr="001F0AEF" w:rsidRDefault="00020100" w:rsidP="00020100">
      <w:pPr>
        <w:shd w:val="clear" w:color="auto" w:fill="FFFFFE"/>
        <w:spacing w:line="270" w:lineRule="atLeast"/>
        <w:rPr>
          <w:rFonts w:ascii="Yu Gothic Light" w:hAnsi="Yu Gothic Light"/>
          <w:color w:val="000000"/>
          <w:sz w:val="18"/>
          <w:szCs w:val="18"/>
          <w:lang w:val="en-US"/>
        </w:rPr>
      </w:pP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     {</w:t>
      </w:r>
    </w:p>
    <w:p w14:paraId="01E9D8E3" w14:textId="77777777" w:rsidR="00020100" w:rsidRPr="001F0AEF" w:rsidRDefault="00020100" w:rsidP="00020100">
      <w:pPr>
        <w:shd w:val="clear" w:color="auto" w:fill="FFFFFE"/>
        <w:spacing w:line="270" w:lineRule="atLeast"/>
        <w:rPr>
          <w:rFonts w:ascii="Yu Gothic Light" w:hAnsi="Yu Gothic Light"/>
          <w:color w:val="000000"/>
          <w:sz w:val="18"/>
          <w:szCs w:val="18"/>
          <w:lang w:val="en-US"/>
        </w:rPr>
      </w:pP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        </w:t>
      </w:r>
      <w:r w:rsidRPr="001F0AEF">
        <w:rPr>
          <w:rFonts w:ascii="Yu Gothic Light" w:hAnsi="Yu Gothic Light"/>
          <w:color w:val="A31515"/>
          <w:sz w:val="18"/>
          <w:szCs w:val="18"/>
          <w:lang w:val="en-US"/>
        </w:rPr>
        <w:t>"AppAccountId"</w:t>
      </w: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:</w:t>
      </w:r>
      <w:r w:rsidRPr="001F0AEF">
        <w:rPr>
          <w:rFonts w:ascii="Yu Gothic Light" w:hAnsi="Yu Gothic Light"/>
          <w:color w:val="0451A5"/>
          <w:sz w:val="18"/>
          <w:szCs w:val="18"/>
          <w:lang w:val="en-US"/>
        </w:rPr>
        <w:t>"XPOLLENS1"</w:t>
      </w: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  </w:t>
      </w:r>
    </w:p>
    <w:p w14:paraId="03322CB9" w14:textId="77777777" w:rsidR="00020100" w:rsidRPr="001F0AEF" w:rsidRDefault="00020100" w:rsidP="00020100">
      <w:pPr>
        <w:shd w:val="clear" w:color="auto" w:fill="FFFFFE"/>
        <w:spacing w:line="270" w:lineRule="atLeast"/>
        <w:rPr>
          <w:rFonts w:ascii="Yu Gothic Light" w:hAnsi="Yu Gothic Light"/>
          <w:color w:val="000000"/>
          <w:sz w:val="18"/>
          <w:szCs w:val="18"/>
          <w:lang w:val="en-US"/>
        </w:rPr>
      </w:pP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     },</w:t>
      </w:r>
    </w:p>
    <w:p w14:paraId="36EA67C9" w14:textId="77777777" w:rsidR="00020100" w:rsidRPr="001F0AEF" w:rsidRDefault="00020100" w:rsidP="00020100">
      <w:pPr>
        <w:shd w:val="clear" w:color="auto" w:fill="FFFFFE"/>
        <w:spacing w:line="270" w:lineRule="atLeast"/>
        <w:rPr>
          <w:rFonts w:ascii="Yu Gothic Light" w:hAnsi="Yu Gothic Light"/>
          <w:color w:val="000000"/>
          <w:sz w:val="18"/>
          <w:szCs w:val="18"/>
          <w:lang w:val="en-US"/>
        </w:rPr>
      </w:pP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   </w:t>
      </w:r>
      <w:r w:rsidRPr="001F0AEF">
        <w:rPr>
          <w:rFonts w:ascii="Yu Gothic Light" w:hAnsi="Yu Gothic Light"/>
          <w:color w:val="A31515"/>
          <w:sz w:val="18"/>
          <w:szCs w:val="18"/>
          <w:lang w:val="en-US"/>
        </w:rPr>
        <w:t>"CreationType"</w:t>
      </w: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:  {      </w:t>
      </w:r>
    </w:p>
    <w:p w14:paraId="599C6BCC" w14:textId="4B7668BD" w:rsidR="00020100" w:rsidRPr="001F0AEF" w:rsidRDefault="00020100" w:rsidP="00020100">
      <w:pPr>
        <w:shd w:val="clear" w:color="auto" w:fill="FFFFFE"/>
        <w:spacing w:line="270" w:lineRule="atLeast"/>
        <w:rPr>
          <w:rFonts w:ascii="Yu Gothic Light" w:hAnsi="Yu Gothic Light"/>
          <w:color w:val="000000"/>
          <w:sz w:val="18"/>
          <w:szCs w:val="18"/>
          <w:lang w:val="en-US"/>
        </w:rPr>
      </w:pP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        </w:t>
      </w:r>
      <w:r w:rsidRPr="001F0AEF">
        <w:rPr>
          <w:rFonts w:ascii="Yu Gothic Light" w:hAnsi="Yu Gothic Light"/>
          <w:color w:val="A31515"/>
          <w:sz w:val="18"/>
          <w:szCs w:val="18"/>
          <w:lang w:val="en-US"/>
        </w:rPr>
        <w:t>"Action"</w:t>
      </w: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: </w:t>
      </w:r>
      <w:r w:rsidRPr="001F0AEF">
        <w:rPr>
          <w:rFonts w:ascii="Yu Gothic Light" w:hAnsi="Yu Gothic Light"/>
          <w:color w:val="098658"/>
          <w:sz w:val="18"/>
          <w:szCs w:val="18"/>
          <w:lang w:val="en-US"/>
        </w:rPr>
        <w:t>0</w:t>
      </w: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 xml:space="preserve">   </w:t>
      </w:r>
      <w:r w:rsidRPr="6D4A5DFE">
        <w:rPr>
          <w:i/>
          <w:iCs/>
          <w:color w:val="31849B" w:themeColor="accent5" w:themeShade="BF"/>
          <w:lang w:val="en-US"/>
        </w:rPr>
        <w:t xml:space="preserve">(mandatory, </w:t>
      </w:r>
      <w:r>
        <w:rPr>
          <w:i/>
          <w:iCs/>
          <w:color w:val="31849B" w:themeColor="accent5" w:themeShade="BF"/>
          <w:lang w:val="en-US"/>
        </w:rPr>
        <w:t>0</w:t>
      </w:r>
      <w:r w:rsidRPr="6D4A5DFE">
        <w:rPr>
          <w:i/>
          <w:iCs/>
          <w:color w:val="31849B" w:themeColor="accent5" w:themeShade="BF"/>
          <w:lang w:val="en-US"/>
        </w:rPr>
        <w:t xml:space="preserve"> for CREA)</w:t>
      </w:r>
    </w:p>
    <w:p w14:paraId="60E044E1" w14:textId="77777777" w:rsidR="00020100" w:rsidRPr="001F0AEF" w:rsidRDefault="00020100" w:rsidP="00020100">
      <w:pPr>
        <w:shd w:val="clear" w:color="auto" w:fill="FFFFFE"/>
        <w:spacing w:line="270" w:lineRule="atLeast"/>
        <w:rPr>
          <w:rFonts w:ascii="Yu Gothic Light" w:hAnsi="Yu Gothic Light"/>
          <w:color w:val="000000"/>
          <w:sz w:val="18"/>
          <w:szCs w:val="18"/>
          <w:lang w:val="en-US"/>
        </w:rPr>
      </w:pP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        }</w:t>
      </w:r>
    </w:p>
    <w:p w14:paraId="235C013E" w14:textId="5D59498F" w:rsidR="00020100" w:rsidRPr="001F0AEF" w:rsidRDefault="00020100" w:rsidP="00020100">
      <w:pPr>
        <w:shd w:val="clear" w:color="auto" w:fill="FFFFFE"/>
        <w:spacing w:line="270" w:lineRule="atLeast"/>
        <w:rPr>
          <w:rFonts w:ascii="Yu Gothic Light" w:hAnsi="Yu Gothic Light"/>
          <w:color w:val="000000"/>
          <w:sz w:val="18"/>
          <w:szCs w:val="18"/>
          <w:lang w:val="en-US"/>
        </w:rPr>
      </w:pP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}</w:t>
      </w:r>
    </w:p>
    <w:p w14:paraId="6D507615" w14:textId="1F13C68D" w:rsidR="003B5C29" w:rsidRPr="00CB6C14" w:rsidRDefault="003D5B20" w:rsidP="006C1588">
      <w:pPr>
        <w:pStyle w:val="Heading3"/>
        <w:rPr>
          <w:rFonts w:ascii="Times New Roman" w:hAnsi="Times New Roman" w:cs="Times New Roman"/>
          <w:sz w:val="24"/>
          <w:szCs w:val="24"/>
          <w:lang w:val="en-US"/>
        </w:rPr>
      </w:pPr>
      <w:bookmarkStart w:id="1271" w:name="_Toc79761321"/>
      <w:r w:rsidRPr="00CB6C14">
        <w:rPr>
          <w:rFonts w:ascii="Times New Roman" w:hAnsi="Times New Roman" w:cs="Times New Roman"/>
          <w:sz w:val="24"/>
          <w:szCs w:val="24"/>
          <w:lang w:val="en-US"/>
        </w:rPr>
        <w:t>Response Card order v1.0 (physical and virtual card)</w:t>
      </w:r>
      <w:bookmarkEnd w:id="1271"/>
    </w:p>
    <w:p w14:paraId="16453888" w14:textId="1436686C" w:rsidR="003B5C29" w:rsidRPr="004C0BA9" w:rsidRDefault="00331AF0" w:rsidP="0044456F">
      <w:pPr>
        <w:rPr>
          <w:color w:val="000000" w:themeColor="text1"/>
          <w:lang w:val="en-US"/>
        </w:rPr>
      </w:pPr>
      <w:r w:rsidRPr="004C0BA9">
        <w:rPr>
          <w:b/>
          <w:color w:val="000000" w:themeColor="text1"/>
          <w:u w:val="single"/>
          <w:lang w:val="en-US"/>
        </w:rPr>
        <w:t>Response</w:t>
      </w:r>
      <w:r w:rsidR="00B32EB1" w:rsidRPr="004C0BA9">
        <w:rPr>
          <w:b/>
          <w:color w:val="000000" w:themeColor="text1"/>
          <w:u w:val="single"/>
          <w:lang w:val="en-US"/>
        </w:rPr>
        <w:t xml:space="preserve"> v1.0</w:t>
      </w:r>
      <w:r w:rsidR="003B5C29" w:rsidRPr="004C0BA9">
        <w:rPr>
          <w:b/>
          <w:color w:val="000000" w:themeColor="text1"/>
          <w:u w:val="single"/>
          <w:lang w:val="en-US"/>
        </w:rPr>
        <w:t xml:space="preserve"> :</w:t>
      </w:r>
      <w:r w:rsidR="003D5B20" w:rsidRPr="004C0BA9">
        <w:rPr>
          <w:b/>
          <w:color w:val="000000" w:themeColor="text1"/>
          <w:lang w:val="en-US"/>
        </w:rPr>
        <w:t xml:space="preserve"> </w:t>
      </w:r>
      <w:r w:rsidR="003B5C29" w:rsidRPr="004C0BA9">
        <w:rPr>
          <w:color w:val="000000" w:themeColor="text1"/>
          <w:lang w:val="en-US"/>
        </w:rPr>
        <w:t>200 OK</w:t>
      </w:r>
    </w:p>
    <w:p w14:paraId="20B218E7" w14:textId="77777777" w:rsidR="00020100" w:rsidRPr="001F0AEF" w:rsidRDefault="00020100" w:rsidP="00020100">
      <w:pPr>
        <w:shd w:val="clear" w:color="auto" w:fill="FFFFFE"/>
        <w:spacing w:line="270" w:lineRule="atLeast"/>
        <w:rPr>
          <w:rFonts w:ascii="Yu Gothic Light" w:hAnsi="Yu Gothic Light"/>
          <w:color w:val="000000"/>
          <w:sz w:val="18"/>
          <w:szCs w:val="18"/>
          <w:lang w:val="en-US"/>
        </w:rPr>
      </w:pP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{</w:t>
      </w:r>
    </w:p>
    <w:p w14:paraId="6B72153B" w14:textId="4F550F5C" w:rsidR="00020100" w:rsidRPr="001F0AEF" w:rsidRDefault="00020100" w:rsidP="00020100">
      <w:pPr>
        <w:shd w:val="clear" w:color="auto" w:fill="FFFFFE"/>
        <w:spacing w:line="270" w:lineRule="atLeast"/>
        <w:rPr>
          <w:rFonts w:ascii="Yu Gothic Light" w:hAnsi="Yu Gothic Light"/>
          <w:color w:val="000000"/>
          <w:sz w:val="18"/>
          <w:szCs w:val="18"/>
          <w:lang w:val="en-US"/>
        </w:rPr>
      </w:pP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    </w:t>
      </w:r>
      <w:r w:rsidRPr="001F0AEF">
        <w:rPr>
          <w:rFonts w:ascii="Yu Gothic Light" w:hAnsi="Yu Gothic Light"/>
          <w:color w:val="A31515"/>
          <w:sz w:val="18"/>
          <w:szCs w:val="18"/>
          <w:lang w:val="en-US"/>
        </w:rPr>
        <w:t>"Id"</w:t>
      </w: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: </w:t>
      </w:r>
      <w:r w:rsidRPr="001F0AEF">
        <w:rPr>
          <w:rFonts w:ascii="Yu Gothic Light" w:hAnsi="Yu Gothic Light"/>
          <w:color w:val="098658"/>
          <w:sz w:val="18"/>
          <w:szCs w:val="18"/>
          <w:lang w:val="en-US"/>
        </w:rPr>
        <w:t>0</w:t>
      </w: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 xml:space="preserve">, </w:t>
      </w:r>
      <w:r w:rsidRPr="004C0BA9">
        <w:rPr>
          <w:i/>
          <w:iCs/>
          <w:color w:val="31849B" w:themeColor="accent5" w:themeShade="BF"/>
          <w:lang w:val="en-US"/>
        </w:rPr>
        <w:t>(harcoded)</w:t>
      </w:r>
    </w:p>
    <w:p w14:paraId="12A564EF" w14:textId="75458FA3" w:rsidR="00020100" w:rsidRPr="001F0AEF" w:rsidRDefault="00020100" w:rsidP="00020100">
      <w:pPr>
        <w:shd w:val="clear" w:color="auto" w:fill="FFFFFE"/>
        <w:spacing w:line="270" w:lineRule="atLeast"/>
        <w:rPr>
          <w:rFonts w:ascii="Yu Gothic Light" w:hAnsi="Yu Gothic Light"/>
          <w:color w:val="000000"/>
          <w:sz w:val="18"/>
          <w:szCs w:val="18"/>
          <w:lang w:val="en-US"/>
        </w:rPr>
      </w:pP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    </w:t>
      </w:r>
      <w:r w:rsidRPr="001F0AEF">
        <w:rPr>
          <w:rFonts w:ascii="Yu Gothic Light" w:hAnsi="Yu Gothic Light"/>
          <w:color w:val="A31515"/>
          <w:sz w:val="18"/>
          <w:szCs w:val="18"/>
          <w:lang w:val="en-US"/>
        </w:rPr>
        <w:t>"AppCardId"</w:t>
      </w: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: </w:t>
      </w:r>
      <w:r w:rsidRPr="001F0AEF">
        <w:rPr>
          <w:rFonts w:ascii="Yu Gothic Light" w:hAnsi="Yu Gothic Light"/>
          <w:color w:val="0451A5"/>
          <w:sz w:val="18"/>
          <w:szCs w:val="18"/>
          <w:lang w:val="en-US"/>
        </w:rPr>
        <w:t>"XPOLLENS-CP1"</w:t>
      </w: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,</w:t>
      </w:r>
    </w:p>
    <w:p w14:paraId="6E1DD8E6" w14:textId="77777777" w:rsidR="00020100" w:rsidRPr="001F0AEF" w:rsidRDefault="00020100" w:rsidP="00020100">
      <w:pPr>
        <w:shd w:val="clear" w:color="auto" w:fill="FFFFFE"/>
        <w:spacing w:line="270" w:lineRule="atLeast"/>
        <w:rPr>
          <w:rFonts w:ascii="Yu Gothic Light" w:hAnsi="Yu Gothic Light"/>
          <w:color w:val="000000"/>
          <w:sz w:val="18"/>
          <w:szCs w:val="18"/>
          <w:lang w:val="en-US"/>
        </w:rPr>
      </w:pP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    </w:t>
      </w:r>
      <w:r w:rsidRPr="001F0AEF">
        <w:rPr>
          <w:rFonts w:ascii="Yu Gothic Light" w:hAnsi="Yu Gothic Light"/>
          <w:color w:val="A31515"/>
          <w:sz w:val="18"/>
          <w:szCs w:val="18"/>
          <w:lang w:val="en-US"/>
        </w:rPr>
        <w:t>"IsAlphaTest"</w:t>
      </w: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: </w:t>
      </w:r>
      <w:r w:rsidRPr="001F0AEF">
        <w:rPr>
          <w:rFonts w:ascii="Yu Gothic Light" w:hAnsi="Yu Gothic Light"/>
          <w:color w:val="098658"/>
          <w:sz w:val="18"/>
          <w:szCs w:val="18"/>
          <w:lang w:val="en-US"/>
        </w:rPr>
        <w:t>0</w:t>
      </w: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,</w:t>
      </w:r>
    </w:p>
    <w:p w14:paraId="0A16D29D" w14:textId="1A4DF39E" w:rsidR="00020100" w:rsidRPr="001F0AEF" w:rsidRDefault="00020100" w:rsidP="00020100">
      <w:pPr>
        <w:shd w:val="clear" w:color="auto" w:fill="FFFFFE"/>
        <w:spacing w:line="270" w:lineRule="atLeast"/>
        <w:rPr>
          <w:rFonts w:ascii="Yu Gothic Light" w:hAnsi="Yu Gothic Light"/>
          <w:color w:val="000000"/>
          <w:sz w:val="18"/>
          <w:szCs w:val="18"/>
          <w:lang w:val="en-US"/>
        </w:rPr>
      </w:pP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    </w:t>
      </w:r>
      <w:r w:rsidRPr="001F0AEF">
        <w:rPr>
          <w:rFonts w:ascii="Yu Gothic Light" w:hAnsi="Yu Gothic Light"/>
          <w:color w:val="A31515"/>
          <w:sz w:val="18"/>
          <w:szCs w:val="18"/>
          <w:lang w:val="en-US"/>
        </w:rPr>
        <w:t>"IsContactlessBlocked"</w:t>
      </w: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: </w:t>
      </w:r>
      <w:r w:rsidR="003746A7">
        <w:rPr>
          <w:rFonts w:ascii="Yu Gothic Light" w:hAnsi="Yu Gothic Light"/>
          <w:color w:val="098658"/>
          <w:sz w:val="18"/>
          <w:szCs w:val="18"/>
          <w:lang w:val="en-US"/>
        </w:rPr>
        <w:t>1</w:t>
      </w: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 xml:space="preserve">, </w:t>
      </w:r>
    </w:p>
    <w:p w14:paraId="289A899C" w14:textId="504E6410" w:rsidR="00020100" w:rsidRPr="001F0AEF" w:rsidRDefault="00020100" w:rsidP="00020100">
      <w:pPr>
        <w:shd w:val="clear" w:color="auto" w:fill="FFFFFE"/>
        <w:spacing w:line="270" w:lineRule="atLeast"/>
        <w:rPr>
          <w:rFonts w:ascii="Yu Gothic Light" w:hAnsi="Yu Gothic Light"/>
          <w:color w:val="000000"/>
          <w:sz w:val="18"/>
          <w:szCs w:val="18"/>
          <w:lang w:val="en-US"/>
        </w:rPr>
      </w:pP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    </w:t>
      </w:r>
      <w:r w:rsidRPr="001F0AEF">
        <w:rPr>
          <w:rFonts w:ascii="Yu Gothic Light" w:hAnsi="Yu Gothic Light"/>
          <w:color w:val="A31515"/>
          <w:sz w:val="18"/>
          <w:szCs w:val="18"/>
          <w:lang w:val="en-US"/>
        </w:rPr>
        <w:t>"Network"</w:t>
      </w: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: </w:t>
      </w:r>
      <w:r w:rsidRPr="001F0AEF">
        <w:rPr>
          <w:rFonts w:ascii="Yu Gothic Light" w:hAnsi="Yu Gothic Light"/>
          <w:color w:val="098658"/>
          <w:sz w:val="18"/>
          <w:szCs w:val="18"/>
          <w:lang w:val="en-US"/>
        </w:rPr>
        <w:t>3</w:t>
      </w: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 xml:space="preserve">, </w:t>
      </w:r>
      <w:r w:rsidRPr="004C0BA9">
        <w:rPr>
          <w:i/>
          <w:iCs/>
          <w:color w:val="31849B" w:themeColor="accent5" w:themeShade="BF"/>
          <w:lang w:val="en-US"/>
        </w:rPr>
        <w:t>(hardcoded)</w:t>
      </w:r>
    </w:p>
    <w:p w14:paraId="4B9DDE78" w14:textId="54097047" w:rsidR="00020100" w:rsidRPr="001F0AEF" w:rsidRDefault="00020100" w:rsidP="00020100">
      <w:pPr>
        <w:shd w:val="clear" w:color="auto" w:fill="FFFFFE"/>
        <w:spacing w:line="270" w:lineRule="atLeast"/>
        <w:rPr>
          <w:rFonts w:ascii="Yu Gothic Light" w:hAnsi="Yu Gothic Light"/>
          <w:color w:val="000000"/>
          <w:sz w:val="18"/>
          <w:szCs w:val="18"/>
          <w:lang w:val="en-US"/>
        </w:rPr>
      </w:pP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    </w:t>
      </w:r>
      <w:r w:rsidRPr="001F0AEF">
        <w:rPr>
          <w:rFonts w:ascii="Yu Gothic Light" w:hAnsi="Yu Gothic Light"/>
          <w:color w:val="A31515"/>
          <w:sz w:val="18"/>
          <w:szCs w:val="18"/>
          <w:lang w:val="en-US"/>
        </w:rPr>
        <w:t>"Hint"</w:t>
      </w: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: </w:t>
      </w:r>
      <w:r w:rsidRPr="001F0AEF">
        <w:rPr>
          <w:rFonts w:ascii="Yu Gothic Light" w:hAnsi="Yu Gothic Light"/>
          <w:color w:val="0451A5"/>
          <w:sz w:val="18"/>
          <w:szCs w:val="18"/>
          <w:lang w:val="en-US"/>
        </w:rPr>
        <w:t>"1234XXXXXXXX5678"</w:t>
      </w: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,</w:t>
      </w:r>
    </w:p>
    <w:p w14:paraId="026C6F4C" w14:textId="26CEABF3" w:rsidR="00020100" w:rsidRPr="001F0AEF" w:rsidRDefault="00020100" w:rsidP="00020100">
      <w:pPr>
        <w:shd w:val="clear" w:color="auto" w:fill="FFFFFE"/>
        <w:spacing w:line="270" w:lineRule="atLeast"/>
        <w:rPr>
          <w:rFonts w:ascii="Yu Gothic Light" w:hAnsi="Yu Gothic Light"/>
          <w:color w:val="000000"/>
          <w:sz w:val="18"/>
          <w:szCs w:val="18"/>
          <w:lang w:val="en-US"/>
        </w:rPr>
      </w:pP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    </w:t>
      </w:r>
      <w:r w:rsidR="008314C3" w:rsidRPr="001F0AEF">
        <w:rPr>
          <w:rFonts w:ascii="Yu Gothic Light" w:hAnsi="Yu Gothic Light"/>
          <w:color w:val="A31515"/>
          <w:sz w:val="18"/>
          <w:szCs w:val="18"/>
          <w:lang w:val="en-US"/>
        </w:rPr>
        <w:t>"Name"</w:t>
      </w:r>
      <w:r w:rsidR="008314C3" w:rsidRPr="001F0AEF">
        <w:rPr>
          <w:rFonts w:ascii="Yu Gothic Light" w:hAnsi="Yu Gothic Light"/>
          <w:color w:val="000000"/>
          <w:sz w:val="18"/>
          <w:szCs w:val="18"/>
          <w:lang w:val="en-US"/>
        </w:rPr>
        <w:t>: </w:t>
      </w:r>
      <w:r w:rsidR="008314C3" w:rsidRPr="001F0AEF">
        <w:rPr>
          <w:rFonts w:ascii="Yu Gothic Light" w:hAnsi="Yu Gothic Light"/>
          <w:color w:val="0451A5"/>
          <w:sz w:val="18"/>
          <w:szCs w:val="18"/>
          <w:lang w:val="en-US"/>
        </w:rPr>
        <w:t>"PHYSICAL CLASSIC CARD FOR M.JEAN DUPOND"</w:t>
      </w:r>
      <w:r w:rsidR="008314C3" w:rsidRPr="001F0AEF">
        <w:rPr>
          <w:rFonts w:ascii="Yu Gothic Light" w:hAnsi="Yu Gothic Light"/>
          <w:color w:val="000000"/>
          <w:sz w:val="18"/>
          <w:szCs w:val="18"/>
          <w:lang w:val="en-US"/>
        </w:rPr>
        <w:t>,</w:t>
      </w:r>
    </w:p>
    <w:p w14:paraId="14F677F3" w14:textId="77777777" w:rsidR="00020100" w:rsidRPr="001F0AEF" w:rsidRDefault="00020100" w:rsidP="00020100">
      <w:pPr>
        <w:shd w:val="clear" w:color="auto" w:fill="FFFFFE"/>
        <w:spacing w:line="270" w:lineRule="atLeast"/>
        <w:rPr>
          <w:rFonts w:ascii="Yu Gothic Light" w:hAnsi="Yu Gothic Light"/>
          <w:color w:val="000000"/>
          <w:sz w:val="18"/>
          <w:szCs w:val="18"/>
          <w:lang w:val="en-US"/>
        </w:rPr>
      </w:pP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    </w:t>
      </w:r>
      <w:r w:rsidRPr="001F0AEF">
        <w:rPr>
          <w:rFonts w:ascii="Yu Gothic Light" w:hAnsi="Yu Gothic Light"/>
          <w:color w:val="A31515"/>
          <w:sz w:val="18"/>
          <w:szCs w:val="18"/>
          <w:lang w:val="en-US"/>
        </w:rPr>
        <w:t>"Country"</w:t>
      </w: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: </w:t>
      </w:r>
      <w:r w:rsidRPr="001F0AEF">
        <w:rPr>
          <w:rFonts w:ascii="Yu Gothic Light" w:hAnsi="Yu Gothic Light"/>
          <w:color w:val="0451A5"/>
          <w:sz w:val="18"/>
          <w:szCs w:val="18"/>
          <w:lang w:val="en-US"/>
        </w:rPr>
        <w:t>"FR"</w:t>
      </w: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,</w:t>
      </w:r>
    </w:p>
    <w:p w14:paraId="4E6467BE" w14:textId="77777777" w:rsidR="00020100" w:rsidRPr="001F0AEF" w:rsidRDefault="00020100" w:rsidP="00020100">
      <w:pPr>
        <w:shd w:val="clear" w:color="auto" w:fill="FFFFFE"/>
        <w:spacing w:line="270" w:lineRule="atLeast"/>
        <w:rPr>
          <w:rFonts w:ascii="Yu Gothic Light" w:hAnsi="Yu Gothic Light"/>
          <w:color w:val="000000"/>
          <w:sz w:val="18"/>
          <w:szCs w:val="18"/>
          <w:lang w:val="en-US"/>
        </w:rPr>
      </w:pP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    </w:t>
      </w:r>
      <w:r w:rsidRPr="001F0AEF">
        <w:rPr>
          <w:rFonts w:ascii="Yu Gothic Light" w:hAnsi="Yu Gothic Light"/>
          <w:color w:val="A31515"/>
          <w:sz w:val="18"/>
          <w:szCs w:val="18"/>
          <w:lang w:val="en-US"/>
        </w:rPr>
        <w:t>"Type"</w:t>
      </w: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: </w:t>
      </w:r>
      <w:r w:rsidRPr="001F0AEF">
        <w:rPr>
          <w:rFonts w:ascii="Yu Gothic Light" w:hAnsi="Yu Gothic Light"/>
          <w:color w:val="098658"/>
          <w:sz w:val="18"/>
          <w:szCs w:val="18"/>
          <w:lang w:val="en-US"/>
        </w:rPr>
        <w:t>2</w:t>
      </w: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,</w:t>
      </w:r>
    </w:p>
    <w:p w14:paraId="7CECB2EB" w14:textId="77777777" w:rsidR="00020100" w:rsidRPr="001F0AEF" w:rsidRDefault="00020100" w:rsidP="00020100">
      <w:pPr>
        <w:shd w:val="clear" w:color="auto" w:fill="FFFFFE"/>
        <w:spacing w:line="270" w:lineRule="atLeast"/>
        <w:rPr>
          <w:rFonts w:ascii="Yu Gothic Light" w:hAnsi="Yu Gothic Light"/>
          <w:color w:val="000000"/>
          <w:sz w:val="18"/>
          <w:szCs w:val="18"/>
          <w:lang w:val="en-US"/>
        </w:rPr>
      </w:pP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    </w:t>
      </w:r>
      <w:r w:rsidRPr="001F0AEF">
        <w:rPr>
          <w:rFonts w:ascii="Yu Gothic Light" w:hAnsi="Yu Gothic Light"/>
          <w:color w:val="A31515"/>
          <w:sz w:val="18"/>
          <w:szCs w:val="18"/>
          <w:lang w:val="en-US"/>
        </w:rPr>
        <w:t>"ExpiryDate"</w:t>
      </w: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: </w:t>
      </w:r>
      <w:r w:rsidRPr="001F0AEF">
        <w:rPr>
          <w:rFonts w:ascii="Yu Gothic Light" w:hAnsi="Yu Gothic Light"/>
          <w:color w:val="0451A5"/>
          <w:sz w:val="18"/>
          <w:szCs w:val="18"/>
          <w:lang w:val="en-US"/>
        </w:rPr>
        <w:t>"10-2023"</w:t>
      </w: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,</w:t>
      </w:r>
    </w:p>
    <w:p w14:paraId="1F98EBD7" w14:textId="77777777" w:rsidR="00020100" w:rsidRPr="001F0AEF" w:rsidRDefault="00020100" w:rsidP="00020100">
      <w:pPr>
        <w:shd w:val="clear" w:color="auto" w:fill="FFFFFE"/>
        <w:spacing w:line="270" w:lineRule="atLeast"/>
        <w:rPr>
          <w:rFonts w:ascii="Yu Gothic Light" w:hAnsi="Yu Gothic Light"/>
          <w:color w:val="000000"/>
          <w:sz w:val="18"/>
          <w:szCs w:val="18"/>
          <w:lang w:val="en-US"/>
        </w:rPr>
      </w:pP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    </w:t>
      </w:r>
      <w:r w:rsidRPr="001F0AEF">
        <w:rPr>
          <w:rFonts w:ascii="Yu Gothic Light" w:hAnsi="Yu Gothic Light"/>
          <w:color w:val="A31515"/>
          <w:sz w:val="18"/>
          <w:szCs w:val="18"/>
          <w:lang w:val="en-US"/>
        </w:rPr>
        <w:t>"Status"</w:t>
      </w: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: </w:t>
      </w:r>
      <w:r w:rsidRPr="001F0AEF">
        <w:rPr>
          <w:rFonts w:ascii="Yu Gothic Light" w:hAnsi="Yu Gothic Light"/>
          <w:color w:val="098658"/>
          <w:sz w:val="18"/>
          <w:szCs w:val="18"/>
          <w:lang w:val="en-US"/>
        </w:rPr>
        <w:t>1</w:t>
      </w: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,</w:t>
      </w:r>
    </w:p>
    <w:p w14:paraId="489C645B" w14:textId="77777777" w:rsidR="00020100" w:rsidRPr="001F0AEF" w:rsidRDefault="00020100" w:rsidP="00020100">
      <w:pPr>
        <w:shd w:val="clear" w:color="auto" w:fill="FFFFFE"/>
        <w:spacing w:line="270" w:lineRule="atLeast"/>
        <w:rPr>
          <w:rFonts w:ascii="Yu Gothic Light" w:hAnsi="Yu Gothic Light"/>
          <w:color w:val="000000"/>
          <w:sz w:val="18"/>
          <w:szCs w:val="18"/>
          <w:lang w:val="en-US"/>
        </w:rPr>
      </w:pP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    </w:t>
      </w:r>
      <w:r w:rsidRPr="001F0AEF">
        <w:rPr>
          <w:rFonts w:ascii="Yu Gothic Light" w:hAnsi="Yu Gothic Light"/>
          <w:color w:val="A31515"/>
          <w:sz w:val="18"/>
          <w:szCs w:val="18"/>
          <w:lang w:val="en-US"/>
        </w:rPr>
        <w:t>"OpposedReason"</w:t>
      </w: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: </w:t>
      </w:r>
      <w:r w:rsidRPr="001F0AEF">
        <w:rPr>
          <w:rFonts w:ascii="Yu Gothic Light" w:hAnsi="Yu Gothic Light"/>
          <w:b/>
          <w:color w:val="0451A5"/>
          <w:sz w:val="18"/>
          <w:szCs w:val="18"/>
          <w:lang w:val="en-US"/>
        </w:rPr>
        <w:t>null</w:t>
      </w: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,</w:t>
      </w:r>
    </w:p>
    <w:p w14:paraId="32C2DB50" w14:textId="77777777" w:rsidR="00020100" w:rsidRPr="001F0AEF" w:rsidRDefault="00020100" w:rsidP="00020100">
      <w:pPr>
        <w:shd w:val="clear" w:color="auto" w:fill="FFFFFE"/>
        <w:spacing w:line="270" w:lineRule="atLeast"/>
        <w:rPr>
          <w:rFonts w:ascii="Yu Gothic Light" w:hAnsi="Yu Gothic Light"/>
          <w:color w:val="000000"/>
          <w:sz w:val="18"/>
          <w:szCs w:val="18"/>
          <w:lang w:val="en-US"/>
        </w:rPr>
      </w:pP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    </w:t>
      </w:r>
      <w:r w:rsidRPr="001F0AEF">
        <w:rPr>
          <w:rFonts w:ascii="Yu Gothic Light" w:hAnsi="Yu Gothic Light"/>
          <w:color w:val="A31515"/>
          <w:sz w:val="18"/>
          <w:szCs w:val="18"/>
          <w:lang w:val="en-US"/>
        </w:rPr>
        <w:t>"AccountId"</w:t>
      </w: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: {</w:t>
      </w:r>
    </w:p>
    <w:p w14:paraId="7864673F" w14:textId="791A81AB" w:rsidR="00020100" w:rsidRPr="001F0AEF" w:rsidRDefault="00020100" w:rsidP="00020100">
      <w:pPr>
        <w:shd w:val="clear" w:color="auto" w:fill="FFFFFE"/>
        <w:spacing w:line="270" w:lineRule="atLeast"/>
        <w:rPr>
          <w:rFonts w:ascii="Yu Gothic Light" w:hAnsi="Yu Gothic Light"/>
          <w:color w:val="000000"/>
          <w:sz w:val="18"/>
          <w:szCs w:val="18"/>
          <w:lang w:val="en-US"/>
        </w:rPr>
      </w:pP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        </w:t>
      </w:r>
      <w:r w:rsidRPr="001F0AEF">
        <w:rPr>
          <w:rFonts w:ascii="Yu Gothic Light" w:hAnsi="Yu Gothic Light"/>
          <w:color w:val="A31515"/>
          <w:sz w:val="18"/>
          <w:szCs w:val="18"/>
          <w:lang w:val="en-US"/>
        </w:rPr>
        <w:t>"Id"</w:t>
      </w: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: </w:t>
      </w:r>
      <w:r w:rsidRPr="001F0AEF">
        <w:rPr>
          <w:rFonts w:ascii="Yu Gothic Light" w:hAnsi="Yu Gothic Light"/>
          <w:color w:val="098658"/>
          <w:sz w:val="18"/>
          <w:szCs w:val="18"/>
          <w:lang w:val="en-US"/>
        </w:rPr>
        <w:t>0</w:t>
      </w: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,</w:t>
      </w:r>
      <w:r w:rsidR="008314C3" w:rsidRPr="001F0AEF">
        <w:rPr>
          <w:rFonts w:ascii="Yu Gothic Light" w:hAnsi="Yu Gothic Light"/>
          <w:color w:val="000000"/>
          <w:sz w:val="18"/>
          <w:szCs w:val="18"/>
          <w:lang w:val="en-US"/>
        </w:rPr>
        <w:t xml:space="preserve"> </w:t>
      </w:r>
      <w:r w:rsidR="008314C3" w:rsidRPr="004C0BA9">
        <w:rPr>
          <w:color w:val="000000" w:themeColor="text1"/>
          <w:lang w:val="en-US"/>
        </w:rPr>
        <w:t>(</w:t>
      </w:r>
      <w:r w:rsidR="008314C3" w:rsidRPr="004C0BA9">
        <w:rPr>
          <w:i/>
          <w:iCs/>
          <w:color w:val="31849B" w:themeColor="accent5" w:themeShade="BF"/>
          <w:lang w:val="en-US"/>
        </w:rPr>
        <w:t>harcoded)</w:t>
      </w:r>
    </w:p>
    <w:p w14:paraId="3ED9DE43" w14:textId="77777777" w:rsidR="00020100" w:rsidRPr="001F0AEF" w:rsidRDefault="00020100" w:rsidP="00020100">
      <w:pPr>
        <w:shd w:val="clear" w:color="auto" w:fill="FFFFFE"/>
        <w:spacing w:line="270" w:lineRule="atLeast"/>
        <w:rPr>
          <w:rFonts w:ascii="Yu Gothic Light" w:hAnsi="Yu Gothic Light"/>
          <w:color w:val="000000"/>
          <w:sz w:val="18"/>
          <w:szCs w:val="18"/>
          <w:lang w:val="en-US"/>
        </w:rPr>
      </w:pP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        </w:t>
      </w:r>
      <w:r w:rsidRPr="001F0AEF">
        <w:rPr>
          <w:rFonts w:ascii="Yu Gothic Light" w:hAnsi="Yu Gothic Light"/>
          <w:color w:val="A31515"/>
          <w:sz w:val="18"/>
          <w:szCs w:val="18"/>
          <w:lang w:val="en-US"/>
        </w:rPr>
        <w:t>"AppAccountId"</w:t>
      </w: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: </w:t>
      </w:r>
      <w:r w:rsidRPr="001F0AEF">
        <w:rPr>
          <w:rFonts w:ascii="Yu Gothic Light" w:hAnsi="Yu Gothic Light"/>
          <w:color w:val="0451A5"/>
          <w:sz w:val="18"/>
          <w:szCs w:val="18"/>
          <w:lang w:val="en-US"/>
        </w:rPr>
        <w:t>"xpollens1"</w:t>
      </w: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,</w:t>
      </w:r>
    </w:p>
    <w:p w14:paraId="47308C47" w14:textId="77777777" w:rsidR="00020100" w:rsidRPr="001F0AEF" w:rsidRDefault="00020100" w:rsidP="00020100">
      <w:pPr>
        <w:shd w:val="clear" w:color="auto" w:fill="FFFFFE"/>
        <w:spacing w:line="270" w:lineRule="atLeast"/>
        <w:rPr>
          <w:rFonts w:ascii="Yu Gothic Light" w:hAnsi="Yu Gothic Light"/>
          <w:color w:val="000000"/>
          <w:sz w:val="18"/>
          <w:szCs w:val="18"/>
          <w:lang w:val="en-US"/>
        </w:rPr>
      </w:pP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        </w:t>
      </w:r>
      <w:r w:rsidRPr="001F0AEF">
        <w:rPr>
          <w:rFonts w:ascii="Yu Gothic Light" w:hAnsi="Yu Gothic Light"/>
          <w:color w:val="A31515"/>
          <w:sz w:val="18"/>
          <w:szCs w:val="18"/>
          <w:lang w:val="en-US"/>
        </w:rPr>
        <w:t>"DisplayName"</w:t>
      </w: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: </w:t>
      </w:r>
      <w:r w:rsidRPr="001F0AEF">
        <w:rPr>
          <w:rFonts w:ascii="Yu Gothic Light" w:hAnsi="Yu Gothic Light"/>
          <w:color w:val="0451A5"/>
          <w:sz w:val="18"/>
          <w:szCs w:val="18"/>
          <w:lang w:val="en-US"/>
        </w:rPr>
        <w:t>"jordan martin"</w:t>
      </w: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,</w:t>
      </w:r>
    </w:p>
    <w:p w14:paraId="2C8254C3" w14:textId="4E49FFFA" w:rsidR="00020100" w:rsidRPr="001F0AEF" w:rsidRDefault="00020100" w:rsidP="00020100">
      <w:pPr>
        <w:shd w:val="clear" w:color="auto" w:fill="FFFFFE"/>
        <w:spacing w:line="270" w:lineRule="atLeast"/>
        <w:rPr>
          <w:rFonts w:ascii="Yu Gothic Light" w:hAnsi="Yu Gothic Light"/>
          <w:color w:val="000000"/>
          <w:sz w:val="18"/>
          <w:szCs w:val="18"/>
          <w:lang w:val="en-US"/>
        </w:rPr>
      </w:pP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        </w:t>
      </w:r>
      <w:r w:rsidRPr="001F0AEF">
        <w:rPr>
          <w:rFonts w:ascii="Yu Gothic Light" w:hAnsi="Yu Gothic Light"/>
          <w:color w:val="A31515"/>
          <w:sz w:val="18"/>
          <w:szCs w:val="18"/>
          <w:lang w:val="en-US"/>
        </w:rPr>
        <w:t>"Iban"</w:t>
      </w: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: </w:t>
      </w:r>
      <w:r w:rsidRPr="001F0AEF">
        <w:rPr>
          <w:rFonts w:ascii="Yu Gothic Light" w:hAnsi="Yu Gothic Light"/>
          <w:color w:val="0451A5"/>
          <w:sz w:val="18"/>
          <w:szCs w:val="18"/>
          <w:lang w:val="en-US"/>
        </w:rPr>
        <w:t>"0"</w:t>
      </w: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,</w:t>
      </w:r>
      <w:r w:rsidR="008314C3" w:rsidRPr="001F0AEF">
        <w:rPr>
          <w:rFonts w:ascii="Yu Gothic Light" w:hAnsi="Yu Gothic Light"/>
          <w:color w:val="000000"/>
          <w:sz w:val="18"/>
          <w:szCs w:val="18"/>
          <w:lang w:val="en-US"/>
        </w:rPr>
        <w:t xml:space="preserve"> </w:t>
      </w:r>
      <w:r w:rsidR="008314C3" w:rsidRPr="004C0BA9">
        <w:rPr>
          <w:color w:val="000000" w:themeColor="text1"/>
          <w:lang w:val="en-US"/>
        </w:rPr>
        <w:t>(</w:t>
      </w:r>
      <w:r w:rsidR="008314C3" w:rsidRPr="004C0BA9">
        <w:rPr>
          <w:i/>
          <w:iCs/>
          <w:color w:val="31849B" w:themeColor="accent5" w:themeShade="BF"/>
          <w:lang w:val="en-US"/>
        </w:rPr>
        <w:t>harcoded)</w:t>
      </w:r>
    </w:p>
    <w:p w14:paraId="1EFA95EF" w14:textId="4F4A64D3" w:rsidR="00020100" w:rsidRPr="001F0AEF" w:rsidRDefault="00020100" w:rsidP="00020100">
      <w:pPr>
        <w:shd w:val="clear" w:color="auto" w:fill="FFFFFE"/>
        <w:spacing w:line="270" w:lineRule="atLeast"/>
        <w:rPr>
          <w:rFonts w:ascii="Yu Gothic Light" w:hAnsi="Yu Gothic Light"/>
          <w:color w:val="000000"/>
          <w:sz w:val="18"/>
          <w:szCs w:val="18"/>
          <w:lang w:val="en-US"/>
        </w:rPr>
      </w:pP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        </w:t>
      </w:r>
      <w:r w:rsidRPr="001F0AEF">
        <w:rPr>
          <w:rFonts w:ascii="Yu Gothic Light" w:hAnsi="Yu Gothic Light"/>
          <w:color w:val="A31515"/>
          <w:sz w:val="18"/>
          <w:szCs w:val="18"/>
          <w:lang w:val="en-US"/>
        </w:rPr>
        <w:t>"Alias"</w:t>
      </w: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: </w:t>
      </w:r>
      <w:r w:rsidRPr="001F0AEF">
        <w:rPr>
          <w:rFonts w:ascii="Yu Gothic Light" w:hAnsi="Yu Gothic Light"/>
          <w:b/>
          <w:color w:val="0451A5"/>
          <w:sz w:val="18"/>
          <w:szCs w:val="18"/>
          <w:lang w:val="en-US"/>
        </w:rPr>
        <w:t>null</w:t>
      </w: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,</w:t>
      </w:r>
      <w:r w:rsidR="008314C3" w:rsidRPr="001F0AEF">
        <w:rPr>
          <w:rFonts w:ascii="Yu Gothic Light" w:hAnsi="Yu Gothic Light"/>
          <w:color w:val="000000"/>
          <w:sz w:val="18"/>
          <w:szCs w:val="18"/>
          <w:lang w:val="en-US"/>
        </w:rPr>
        <w:t xml:space="preserve"> </w:t>
      </w:r>
      <w:r w:rsidR="008314C3" w:rsidRPr="004C0BA9">
        <w:rPr>
          <w:color w:val="000000" w:themeColor="text1"/>
          <w:lang w:val="en-US"/>
        </w:rPr>
        <w:t>(</w:t>
      </w:r>
      <w:r w:rsidR="008314C3" w:rsidRPr="004C0BA9">
        <w:rPr>
          <w:i/>
          <w:iCs/>
          <w:color w:val="31849B" w:themeColor="accent5" w:themeShade="BF"/>
          <w:lang w:val="en-US"/>
        </w:rPr>
        <w:t>harcoded)</w:t>
      </w:r>
    </w:p>
    <w:p w14:paraId="0E56A42E" w14:textId="3E7BB869" w:rsidR="00020100" w:rsidRPr="001F0AEF" w:rsidRDefault="00020100" w:rsidP="00020100">
      <w:pPr>
        <w:shd w:val="clear" w:color="auto" w:fill="FFFFFE"/>
        <w:spacing w:line="270" w:lineRule="atLeast"/>
        <w:rPr>
          <w:rFonts w:ascii="Yu Gothic Light" w:hAnsi="Yu Gothic Light"/>
          <w:color w:val="000000"/>
          <w:sz w:val="18"/>
          <w:szCs w:val="18"/>
          <w:lang w:val="en-US"/>
        </w:rPr>
      </w:pP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        </w:t>
      </w:r>
      <w:r w:rsidRPr="001F0AEF">
        <w:rPr>
          <w:rFonts w:ascii="Yu Gothic Light" w:hAnsi="Yu Gothic Light"/>
          <w:color w:val="A31515"/>
          <w:sz w:val="18"/>
          <w:szCs w:val="18"/>
          <w:lang w:val="en-US"/>
        </w:rPr>
        <w:t>"PhoneNumber"</w:t>
      </w: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: </w:t>
      </w:r>
      <w:r w:rsidRPr="001F0AEF">
        <w:rPr>
          <w:rFonts w:ascii="Yu Gothic Light" w:hAnsi="Yu Gothic Light"/>
          <w:color w:val="0451A5"/>
          <w:sz w:val="18"/>
          <w:szCs w:val="18"/>
          <w:lang w:val="en-US"/>
        </w:rPr>
        <w:t>"</w:t>
      </w:r>
      <w:r w:rsidR="008314C3" w:rsidRPr="001F0AEF">
        <w:rPr>
          <w:rFonts w:ascii="Yu Gothic Light" w:hAnsi="Yu Gothic Light"/>
          <w:color w:val="0451A5"/>
          <w:sz w:val="18"/>
          <w:szCs w:val="18"/>
          <w:lang w:val="en-US"/>
        </w:rPr>
        <w:t>0033</w:t>
      </w:r>
      <w:r w:rsidRPr="001F0AEF">
        <w:rPr>
          <w:rFonts w:ascii="Yu Gothic Light" w:hAnsi="Yu Gothic Light"/>
          <w:color w:val="0451A5"/>
          <w:sz w:val="18"/>
          <w:szCs w:val="18"/>
          <w:lang w:val="en-US"/>
        </w:rPr>
        <w:t>645799655"</w:t>
      </w: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,</w:t>
      </w:r>
    </w:p>
    <w:p w14:paraId="2CE52E96" w14:textId="368BCB82" w:rsidR="00020100" w:rsidRPr="001F0AEF" w:rsidRDefault="00020100" w:rsidP="00020100">
      <w:pPr>
        <w:shd w:val="clear" w:color="auto" w:fill="FFFFFE"/>
        <w:spacing w:line="270" w:lineRule="atLeast"/>
        <w:rPr>
          <w:rFonts w:ascii="Yu Gothic Light" w:hAnsi="Yu Gothic Light"/>
          <w:color w:val="000000"/>
          <w:sz w:val="18"/>
          <w:szCs w:val="18"/>
          <w:lang w:val="en-US"/>
        </w:rPr>
      </w:pP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        </w:t>
      </w:r>
      <w:r w:rsidRPr="001F0AEF">
        <w:rPr>
          <w:rFonts w:ascii="Yu Gothic Light" w:hAnsi="Yu Gothic Light"/>
          <w:color w:val="A31515"/>
          <w:sz w:val="18"/>
          <w:szCs w:val="18"/>
          <w:lang w:val="en-US"/>
        </w:rPr>
        <w:t>"Email"</w:t>
      </w: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: </w:t>
      </w:r>
      <w:r w:rsidRPr="001F0AEF">
        <w:rPr>
          <w:rFonts w:ascii="Yu Gothic Light" w:hAnsi="Yu Gothic Light"/>
          <w:color w:val="0451A5"/>
          <w:sz w:val="18"/>
          <w:szCs w:val="18"/>
          <w:lang w:val="en-US"/>
        </w:rPr>
        <w:t>"</w:t>
      </w:r>
      <w:r w:rsidR="008314C3" w:rsidRPr="001F0AEF">
        <w:rPr>
          <w:rFonts w:ascii="Yu Gothic Light" w:hAnsi="Yu Gothic Light"/>
          <w:color w:val="0451A5"/>
          <w:sz w:val="18"/>
          <w:szCs w:val="18"/>
          <w:lang w:val="en-US"/>
        </w:rPr>
        <w:t>Jean_dupont@s-money.fr</w:t>
      </w:r>
      <w:r w:rsidRPr="001F0AEF">
        <w:rPr>
          <w:rFonts w:ascii="Yu Gothic Light" w:hAnsi="Yu Gothic Light"/>
          <w:color w:val="0451A5"/>
          <w:sz w:val="18"/>
          <w:szCs w:val="18"/>
          <w:lang w:val="en-US"/>
        </w:rPr>
        <w:t>"</w:t>
      </w: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,</w:t>
      </w:r>
    </w:p>
    <w:p w14:paraId="6F38FAF8" w14:textId="5D2B9141" w:rsidR="00020100" w:rsidRPr="001F0AEF" w:rsidRDefault="00020100" w:rsidP="00020100">
      <w:pPr>
        <w:shd w:val="clear" w:color="auto" w:fill="FFFFFE"/>
        <w:spacing w:line="270" w:lineRule="atLeast"/>
        <w:rPr>
          <w:rFonts w:ascii="Yu Gothic Light" w:hAnsi="Yu Gothic Light"/>
          <w:color w:val="000000"/>
          <w:sz w:val="18"/>
          <w:szCs w:val="18"/>
          <w:lang w:val="en-US"/>
        </w:rPr>
      </w:pP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        </w:t>
      </w:r>
      <w:r w:rsidRPr="001F0AEF">
        <w:rPr>
          <w:rFonts w:ascii="Yu Gothic Light" w:hAnsi="Yu Gothic Light"/>
          <w:color w:val="A31515"/>
          <w:sz w:val="18"/>
          <w:szCs w:val="18"/>
          <w:lang w:val="en-US"/>
        </w:rPr>
        <w:t>"Href"</w:t>
      </w: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: </w:t>
      </w:r>
      <w:r w:rsidRPr="001F0AEF">
        <w:rPr>
          <w:rFonts w:ascii="Yu Gothic Light" w:hAnsi="Yu Gothic Light"/>
          <w:b/>
          <w:color w:val="0451A5"/>
          <w:sz w:val="18"/>
          <w:szCs w:val="18"/>
          <w:lang w:val="en-US"/>
        </w:rPr>
        <w:t>null</w:t>
      </w:r>
      <w:r w:rsidR="008314C3" w:rsidRPr="001F0AEF">
        <w:rPr>
          <w:rFonts w:ascii="Yu Gothic Light" w:hAnsi="Yu Gothic Light"/>
          <w:b/>
          <w:color w:val="0451A5"/>
          <w:sz w:val="18"/>
          <w:szCs w:val="18"/>
          <w:lang w:val="en-US"/>
        </w:rPr>
        <w:t xml:space="preserve"> </w:t>
      </w:r>
      <w:r w:rsidR="008314C3" w:rsidRPr="004C0BA9">
        <w:rPr>
          <w:color w:val="000000" w:themeColor="text1"/>
          <w:lang w:val="en-US"/>
        </w:rPr>
        <w:t>(</w:t>
      </w:r>
      <w:r w:rsidR="008314C3" w:rsidRPr="004C0BA9">
        <w:rPr>
          <w:i/>
          <w:iCs/>
          <w:color w:val="31849B" w:themeColor="accent5" w:themeShade="BF"/>
          <w:lang w:val="en-US"/>
        </w:rPr>
        <w:t>harcoded)</w:t>
      </w:r>
    </w:p>
    <w:p w14:paraId="7800EB0F" w14:textId="77777777" w:rsidR="00020100" w:rsidRPr="001F0AEF" w:rsidRDefault="00020100" w:rsidP="00020100">
      <w:pPr>
        <w:shd w:val="clear" w:color="auto" w:fill="FFFFFE"/>
        <w:spacing w:line="270" w:lineRule="atLeast"/>
        <w:rPr>
          <w:rFonts w:ascii="Yu Gothic Light" w:hAnsi="Yu Gothic Light"/>
          <w:color w:val="000000"/>
          <w:sz w:val="18"/>
          <w:szCs w:val="18"/>
          <w:lang w:val="en-US"/>
        </w:rPr>
      </w:pP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    },</w:t>
      </w:r>
    </w:p>
    <w:p w14:paraId="56469F1A" w14:textId="77777777" w:rsidR="00020100" w:rsidRPr="001F0AEF" w:rsidRDefault="00020100" w:rsidP="00020100">
      <w:pPr>
        <w:shd w:val="clear" w:color="auto" w:fill="FFFFFE"/>
        <w:spacing w:line="270" w:lineRule="atLeast"/>
        <w:rPr>
          <w:rFonts w:ascii="Yu Gothic Light" w:hAnsi="Yu Gothic Light"/>
          <w:color w:val="000000"/>
          <w:sz w:val="18"/>
          <w:szCs w:val="18"/>
          <w:lang w:val="en-US"/>
        </w:rPr>
      </w:pP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    </w:t>
      </w:r>
      <w:r w:rsidRPr="001F0AEF">
        <w:rPr>
          <w:rFonts w:ascii="Yu Gothic Light" w:hAnsi="Yu Gothic Light"/>
          <w:color w:val="A31515"/>
          <w:sz w:val="18"/>
          <w:szCs w:val="18"/>
          <w:lang w:val="en-US"/>
        </w:rPr>
        <w:t>"CreationType"</w:t>
      </w: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: {</w:t>
      </w:r>
    </w:p>
    <w:p w14:paraId="6E527DA3" w14:textId="77777777" w:rsidR="00020100" w:rsidRPr="001F0AEF" w:rsidRDefault="00020100" w:rsidP="00020100">
      <w:pPr>
        <w:shd w:val="clear" w:color="auto" w:fill="FFFFFE"/>
        <w:spacing w:line="270" w:lineRule="atLeast"/>
        <w:rPr>
          <w:rFonts w:ascii="Yu Gothic Light" w:hAnsi="Yu Gothic Light"/>
          <w:color w:val="000000"/>
          <w:sz w:val="18"/>
          <w:szCs w:val="18"/>
          <w:lang w:val="en-US"/>
        </w:rPr>
      </w:pP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        </w:t>
      </w:r>
      <w:r w:rsidRPr="001F0AEF">
        <w:rPr>
          <w:rFonts w:ascii="Yu Gothic Light" w:hAnsi="Yu Gothic Light"/>
          <w:color w:val="A31515"/>
          <w:sz w:val="18"/>
          <w:szCs w:val="18"/>
          <w:lang w:val="en-US"/>
        </w:rPr>
        <w:t>"RelatedCard"</w:t>
      </w: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: </w:t>
      </w:r>
      <w:r w:rsidRPr="001F0AEF">
        <w:rPr>
          <w:rFonts w:ascii="Yu Gothic Light" w:hAnsi="Yu Gothic Light"/>
          <w:b/>
          <w:color w:val="0451A5"/>
          <w:sz w:val="18"/>
          <w:szCs w:val="18"/>
          <w:lang w:val="en-US"/>
        </w:rPr>
        <w:t>null</w:t>
      </w: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,</w:t>
      </w:r>
    </w:p>
    <w:p w14:paraId="6DAAC435" w14:textId="77777777" w:rsidR="00020100" w:rsidRPr="001F0AEF" w:rsidRDefault="00020100" w:rsidP="00020100">
      <w:pPr>
        <w:shd w:val="clear" w:color="auto" w:fill="FFFFFE"/>
        <w:spacing w:line="270" w:lineRule="atLeast"/>
        <w:rPr>
          <w:rFonts w:ascii="Yu Gothic Light" w:hAnsi="Yu Gothic Light"/>
          <w:color w:val="000000"/>
          <w:sz w:val="18"/>
          <w:szCs w:val="18"/>
          <w:lang w:val="en-US"/>
        </w:rPr>
      </w:pP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        </w:t>
      </w:r>
      <w:r w:rsidRPr="001F0AEF">
        <w:rPr>
          <w:rFonts w:ascii="Yu Gothic Light" w:hAnsi="Yu Gothic Light"/>
          <w:color w:val="A31515"/>
          <w:sz w:val="18"/>
          <w:szCs w:val="18"/>
          <w:lang w:val="en-US"/>
        </w:rPr>
        <w:t>"Action"</w:t>
      </w: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: </w:t>
      </w:r>
      <w:r w:rsidRPr="001F0AEF">
        <w:rPr>
          <w:rFonts w:ascii="Yu Gothic Light" w:hAnsi="Yu Gothic Light"/>
          <w:color w:val="098658"/>
          <w:sz w:val="18"/>
          <w:szCs w:val="18"/>
          <w:lang w:val="en-US"/>
        </w:rPr>
        <w:t>0</w:t>
      </w:r>
    </w:p>
    <w:p w14:paraId="4B3617F8" w14:textId="77777777" w:rsidR="00020100" w:rsidRPr="001F0AEF" w:rsidRDefault="00020100" w:rsidP="00020100">
      <w:pPr>
        <w:shd w:val="clear" w:color="auto" w:fill="FFFFFE"/>
        <w:spacing w:line="270" w:lineRule="atLeast"/>
        <w:rPr>
          <w:rFonts w:ascii="Yu Gothic Light" w:hAnsi="Yu Gothic Light"/>
          <w:color w:val="000000"/>
          <w:sz w:val="18"/>
          <w:szCs w:val="18"/>
          <w:lang w:val="en-US"/>
        </w:rPr>
      </w:pP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    },</w:t>
      </w:r>
    </w:p>
    <w:p w14:paraId="75426287" w14:textId="0DE7B253" w:rsidR="00020100" w:rsidRPr="001F0AEF" w:rsidRDefault="00020100" w:rsidP="00020100">
      <w:pPr>
        <w:shd w:val="clear" w:color="auto" w:fill="FFFFFE"/>
        <w:spacing w:line="270" w:lineRule="atLeast"/>
        <w:rPr>
          <w:rFonts w:ascii="Yu Gothic Light" w:hAnsi="Yu Gothic Light"/>
          <w:color w:val="000000"/>
          <w:sz w:val="18"/>
          <w:szCs w:val="18"/>
          <w:lang w:val="en-US"/>
        </w:rPr>
      </w:pP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    </w:t>
      </w:r>
      <w:r w:rsidRPr="001F0AEF">
        <w:rPr>
          <w:rFonts w:ascii="Yu Gothic Light" w:hAnsi="Yu Gothic Light"/>
          <w:color w:val="A31515"/>
          <w:sz w:val="18"/>
          <w:szCs w:val="18"/>
          <w:lang w:val="en-US"/>
        </w:rPr>
        <w:t>"FintechCultureName"</w:t>
      </w: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: </w:t>
      </w:r>
      <w:r w:rsidRPr="001F0AEF">
        <w:rPr>
          <w:rFonts w:ascii="Yu Gothic Light" w:hAnsi="Yu Gothic Light"/>
          <w:color w:val="0451A5"/>
          <w:sz w:val="18"/>
          <w:szCs w:val="18"/>
          <w:lang w:val="en-US"/>
        </w:rPr>
        <w:t>"French"</w:t>
      </w: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,</w:t>
      </w:r>
      <w:r w:rsidR="008314C3" w:rsidRPr="001F0AEF">
        <w:rPr>
          <w:rFonts w:ascii="Yu Gothic Light" w:hAnsi="Yu Gothic Light"/>
          <w:color w:val="000000"/>
          <w:sz w:val="18"/>
          <w:szCs w:val="18"/>
          <w:lang w:val="en-US"/>
        </w:rPr>
        <w:t xml:space="preserve"> </w:t>
      </w:r>
      <w:r w:rsidR="008314C3" w:rsidRPr="004C0BA9">
        <w:rPr>
          <w:color w:val="000000" w:themeColor="text1"/>
          <w:lang w:val="en-US"/>
        </w:rPr>
        <w:t>(</w:t>
      </w:r>
      <w:r w:rsidR="008314C3" w:rsidRPr="004C0BA9">
        <w:rPr>
          <w:i/>
          <w:iCs/>
          <w:color w:val="31849B" w:themeColor="accent5" w:themeShade="BF"/>
          <w:lang w:val="en-US"/>
        </w:rPr>
        <w:t>harcoded)</w:t>
      </w:r>
    </w:p>
    <w:p w14:paraId="0ECAC24B" w14:textId="77777777" w:rsidR="00020100" w:rsidRPr="001F0AEF" w:rsidRDefault="00020100" w:rsidP="00020100">
      <w:pPr>
        <w:shd w:val="clear" w:color="auto" w:fill="FFFFFE"/>
        <w:spacing w:line="270" w:lineRule="atLeast"/>
        <w:rPr>
          <w:rFonts w:ascii="Yu Gothic Light" w:hAnsi="Yu Gothic Light"/>
          <w:color w:val="000000"/>
          <w:sz w:val="18"/>
          <w:szCs w:val="18"/>
          <w:lang w:val="en-US"/>
        </w:rPr>
      </w:pP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    </w:t>
      </w:r>
      <w:r w:rsidRPr="001F0AEF">
        <w:rPr>
          <w:rFonts w:ascii="Yu Gothic Light" w:hAnsi="Yu Gothic Light"/>
          <w:color w:val="A31515"/>
          <w:sz w:val="18"/>
          <w:szCs w:val="18"/>
          <w:lang w:val="en-US"/>
        </w:rPr>
        <w:t>"CardLimits"</w:t>
      </w: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: {</w:t>
      </w:r>
    </w:p>
    <w:p w14:paraId="138C646E" w14:textId="77777777" w:rsidR="00020100" w:rsidRPr="001F0AEF" w:rsidRDefault="00020100" w:rsidP="00020100">
      <w:pPr>
        <w:shd w:val="clear" w:color="auto" w:fill="FFFFFE"/>
        <w:spacing w:line="270" w:lineRule="atLeast"/>
        <w:rPr>
          <w:rFonts w:ascii="Yu Gothic Light" w:hAnsi="Yu Gothic Light"/>
          <w:color w:val="000000"/>
          <w:sz w:val="18"/>
          <w:szCs w:val="18"/>
          <w:lang w:val="en-US"/>
        </w:rPr>
      </w:pP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        </w:t>
      </w:r>
      <w:r w:rsidRPr="001F0AEF">
        <w:rPr>
          <w:rFonts w:ascii="Yu Gothic Light" w:hAnsi="Yu Gothic Light"/>
          <w:color w:val="A31515"/>
          <w:sz w:val="18"/>
          <w:szCs w:val="18"/>
          <w:lang w:val="en-US"/>
        </w:rPr>
        <w:t>"Transaction"</w:t>
      </w: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: </w:t>
      </w:r>
      <w:r w:rsidRPr="001F0AEF">
        <w:rPr>
          <w:rFonts w:ascii="Yu Gothic Light" w:hAnsi="Yu Gothic Light"/>
          <w:b/>
          <w:color w:val="0451A5"/>
          <w:sz w:val="18"/>
          <w:szCs w:val="18"/>
          <w:lang w:val="en-US"/>
        </w:rPr>
        <w:t>null</w:t>
      </w: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,</w:t>
      </w:r>
    </w:p>
    <w:p w14:paraId="0BF597BF" w14:textId="77777777" w:rsidR="00020100" w:rsidRPr="001F0AEF" w:rsidRDefault="00020100" w:rsidP="00020100">
      <w:pPr>
        <w:shd w:val="clear" w:color="auto" w:fill="FFFFFE"/>
        <w:spacing w:line="270" w:lineRule="atLeast"/>
        <w:rPr>
          <w:rFonts w:ascii="Yu Gothic Light" w:hAnsi="Yu Gothic Light"/>
          <w:color w:val="000000"/>
          <w:sz w:val="18"/>
          <w:szCs w:val="18"/>
          <w:lang w:val="en-US"/>
        </w:rPr>
      </w:pP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        </w:t>
      </w:r>
      <w:r w:rsidRPr="001F0AEF">
        <w:rPr>
          <w:rFonts w:ascii="Yu Gothic Light" w:hAnsi="Yu Gothic Light"/>
          <w:color w:val="A31515"/>
          <w:sz w:val="18"/>
          <w:szCs w:val="18"/>
          <w:lang w:val="en-US"/>
        </w:rPr>
        <w:t>"ATMWeeklyAllowance"</w:t>
      </w: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: </w:t>
      </w:r>
      <w:r w:rsidRPr="001F0AEF">
        <w:rPr>
          <w:rFonts w:ascii="Yu Gothic Light" w:hAnsi="Yu Gothic Light"/>
          <w:color w:val="098658"/>
          <w:sz w:val="18"/>
          <w:szCs w:val="18"/>
          <w:lang w:val="en-US"/>
        </w:rPr>
        <w:t>300</w:t>
      </w: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,</w:t>
      </w:r>
    </w:p>
    <w:p w14:paraId="67CB2E4F" w14:textId="5BD9C8C7" w:rsidR="00020100" w:rsidRPr="001F0AEF" w:rsidRDefault="00020100" w:rsidP="00020100">
      <w:pPr>
        <w:shd w:val="clear" w:color="auto" w:fill="FFFFFE"/>
        <w:spacing w:line="270" w:lineRule="atLeast"/>
        <w:rPr>
          <w:rFonts w:ascii="Yu Gothic Light" w:hAnsi="Yu Gothic Light"/>
          <w:color w:val="000000"/>
          <w:sz w:val="18"/>
          <w:szCs w:val="18"/>
          <w:lang w:val="en-US"/>
        </w:rPr>
      </w:pP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        </w:t>
      </w:r>
      <w:r w:rsidRPr="001F0AEF">
        <w:rPr>
          <w:rFonts w:ascii="Yu Gothic Light" w:hAnsi="Yu Gothic Light"/>
          <w:color w:val="A31515"/>
          <w:sz w:val="18"/>
          <w:szCs w:val="18"/>
          <w:lang w:val="en-US"/>
        </w:rPr>
        <w:t>"ATMWeeklyUsedAllowance"</w:t>
      </w: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: </w:t>
      </w:r>
      <w:r w:rsidRPr="001F0AEF">
        <w:rPr>
          <w:rFonts w:ascii="Yu Gothic Light" w:hAnsi="Yu Gothic Light"/>
          <w:color w:val="098658"/>
          <w:sz w:val="18"/>
          <w:szCs w:val="18"/>
          <w:lang w:val="en-US"/>
        </w:rPr>
        <w:t>0</w:t>
      </w: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,</w:t>
      </w:r>
      <w:r w:rsidR="008314C3" w:rsidRPr="001F0AEF">
        <w:rPr>
          <w:rFonts w:ascii="Yu Gothic Light" w:hAnsi="Yu Gothic Light"/>
          <w:color w:val="000000"/>
          <w:sz w:val="18"/>
          <w:szCs w:val="18"/>
          <w:lang w:val="en-US"/>
        </w:rPr>
        <w:t xml:space="preserve"> </w:t>
      </w:r>
      <w:r w:rsidR="008314C3" w:rsidRPr="004C0BA9">
        <w:rPr>
          <w:i/>
          <w:iCs/>
          <w:color w:val="31849B" w:themeColor="accent5" w:themeShade="BF"/>
          <w:lang w:val="en-US"/>
        </w:rPr>
        <w:t>(always 0 at creation)</w:t>
      </w:r>
    </w:p>
    <w:p w14:paraId="78BC882E" w14:textId="77777777" w:rsidR="00020100" w:rsidRPr="001F0AEF" w:rsidRDefault="00020100" w:rsidP="00020100">
      <w:pPr>
        <w:shd w:val="clear" w:color="auto" w:fill="FFFFFE"/>
        <w:spacing w:line="270" w:lineRule="atLeast"/>
        <w:rPr>
          <w:rFonts w:ascii="Yu Gothic Light" w:hAnsi="Yu Gothic Light"/>
          <w:color w:val="000000"/>
          <w:sz w:val="18"/>
          <w:szCs w:val="18"/>
          <w:lang w:val="en-US"/>
        </w:rPr>
      </w:pP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        </w:t>
      </w:r>
      <w:r w:rsidRPr="001F0AEF">
        <w:rPr>
          <w:rFonts w:ascii="Yu Gothic Light" w:hAnsi="Yu Gothic Light"/>
          <w:color w:val="A31515"/>
          <w:sz w:val="18"/>
          <w:szCs w:val="18"/>
          <w:lang w:val="en-US"/>
        </w:rPr>
        <w:t>"MonthlyAllowance"</w:t>
      </w: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: </w:t>
      </w:r>
      <w:r w:rsidRPr="001F0AEF">
        <w:rPr>
          <w:rFonts w:ascii="Yu Gothic Light" w:hAnsi="Yu Gothic Light"/>
          <w:color w:val="098658"/>
          <w:sz w:val="18"/>
          <w:szCs w:val="18"/>
          <w:lang w:val="en-US"/>
        </w:rPr>
        <w:t>3000</w:t>
      </w: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,</w:t>
      </w:r>
    </w:p>
    <w:p w14:paraId="73C133BC" w14:textId="701C12DD" w:rsidR="00020100" w:rsidRPr="001F0AEF" w:rsidRDefault="00020100" w:rsidP="00020100">
      <w:pPr>
        <w:shd w:val="clear" w:color="auto" w:fill="FFFFFE"/>
        <w:spacing w:line="270" w:lineRule="atLeast"/>
        <w:rPr>
          <w:rFonts w:ascii="Yu Gothic Light" w:hAnsi="Yu Gothic Light"/>
          <w:color w:val="000000"/>
          <w:sz w:val="18"/>
          <w:szCs w:val="18"/>
          <w:lang w:val="en-US"/>
        </w:rPr>
      </w:pP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        </w:t>
      </w:r>
      <w:r w:rsidRPr="001F0AEF">
        <w:rPr>
          <w:rFonts w:ascii="Yu Gothic Light" w:hAnsi="Yu Gothic Light"/>
          <w:color w:val="A31515"/>
          <w:sz w:val="18"/>
          <w:szCs w:val="18"/>
          <w:lang w:val="en-US"/>
        </w:rPr>
        <w:t>"MonthlyUsedAllowance"</w:t>
      </w: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: </w:t>
      </w:r>
      <w:r w:rsidRPr="001F0AEF">
        <w:rPr>
          <w:rFonts w:ascii="Yu Gothic Light" w:hAnsi="Yu Gothic Light"/>
          <w:color w:val="098658"/>
          <w:sz w:val="18"/>
          <w:szCs w:val="18"/>
          <w:lang w:val="en-US"/>
        </w:rPr>
        <w:t>0</w:t>
      </w:r>
      <w:r w:rsidR="008314C3" w:rsidRPr="001F0AEF">
        <w:rPr>
          <w:rFonts w:ascii="Yu Gothic Light" w:hAnsi="Yu Gothic Light"/>
          <w:color w:val="098658"/>
          <w:sz w:val="18"/>
          <w:szCs w:val="18"/>
          <w:lang w:val="en-US"/>
        </w:rPr>
        <w:t xml:space="preserve"> </w:t>
      </w:r>
      <w:r w:rsidR="008314C3" w:rsidRPr="004C0BA9">
        <w:rPr>
          <w:i/>
          <w:iCs/>
          <w:color w:val="31849B" w:themeColor="accent5" w:themeShade="BF"/>
          <w:lang w:val="en-US"/>
        </w:rPr>
        <w:t>(always 0 at creation)</w:t>
      </w:r>
    </w:p>
    <w:p w14:paraId="55EAAA35" w14:textId="77777777" w:rsidR="00020100" w:rsidRPr="001F0AEF" w:rsidRDefault="00020100" w:rsidP="00020100">
      <w:pPr>
        <w:shd w:val="clear" w:color="auto" w:fill="FFFFFE"/>
        <w:spacing w:line="270" w:lineRule="atLeast"/>
        <w:rPr>
          <w:rFonts w:ascii="Yu Gothic Light" w:hAnsi="Yu Gothic Light"/>
          <w:color w:val="000000"/>
          <w:sz w:val="18"/>
          <w:szCs w:val="18"/>
          <w:lang w:val="en-US"/>
        </w:rPr>
      </w:pP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    },</w:t>
      </w:r>
    </w:p>
    <w:p w14:paraId="26909749" w14:textId="77777777" w:rsidR="00020100" w:rsidRPr="001F0AEF" w:rsidRDefault="00020100" w:rsidP="00020100">
      <w:pPr>
        <w:shd w:val="clear" w:color="auto" w:fill="FFFFFE"/>
        <w:spacing w:line="270" w:lineRule="atLeast"/>
        <w:rPr>
          <w:rFonts w:ascii="Yu Gothic Light" w:hAnsi="Yu Gothic Light"/>
          <w:color w:val="000000"/>
          <w:sz w:val="18"/>
          <w:szCs w:val="18"/>
          <w:lang w:val="en-US"/>
        </w:rPr>
      </w:pP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    </w:t>
      </w:r>
      <w:r w:rsidRPr="001F0AEF">
        <w:rPr>
          <w:rFonts w:ascii="Yu Gothic Light" w:hAnsi="Yu Gothic Light"/>
          <w:color w:val="A31515"/>
          <w:sz w:val="18"/>
          <w:szCs w:val="18"/>
          <w:lang w:val="en-US"/>
        </w:rPr>
        <w:t>"Blocked"</w:t>
      </w: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: </w:t>
      </w:r>
      <w:r w:rsidRPr="001F0AEF">
        <w:rPr>
          <w:rFonts w:ascii="Yu Gothic Light" w:hAnsi="Yu Gothic Light"/>
          <w:color w:val="098658"/>
          <w:sz w:val="18"/>
          <w:szCs w:val="18"/>
          <w:lang w:val="en-US"/>
        </w:rPr>
        <w:t>0</w:t>
      </w: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,</w:t>
      </w:r>
    </w:p>
    <w:p w14:paraId="140891CE" w14:textId="77777777" w:rsidR="00020100" w:rsidRPr="001F0AEF" w:rsidRDefault="00020100" w:rsidP="00020100">
      <w:pPr>
        <w:shd w:val="clear" w:color="auto" w:fill="FFFFFE"/>
        <w:spacing w:line="270" w:lineRule="atLeast"/>
        <w:rPr>
          <w:rFonts w:ascii="Yu Gothic Light" w:hAnsi="Yu Gothic Light"/>
          <w:color w:val="000000"/>
          <w:sz w:val="18"/>
          <w:szCs w:val="18"/>
          <w:lang w:val="en-US"/>
        </w:rPr>
      </w:pP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    </w:t>
      </w:r>
      <w:r w:rsidRPr="001F0AEF">
        <w:rPr>
          <w:rFonts w:ascii="Yu Gothic Light" w:hAnsi="Yu Gothic Light"/>
          <w:color w:val="A31515"/>
          <w:sz w:val="18"/>
          <w:szCs w:val="18"/>
          <w:lang w:val="en-US"/>
        </w:rPr>
        <w:t>"ForeignPaymentBlocked"</w:t>
      </w: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: </w:t>
      </w:r>
      <w:r w:rsidRPr="001F0AEF">
        <w:rPr>
          <w:rFonts w:ascii="Yu Gothic Light" w:hAnsi="Yu Gothic Light"/>
          <w:color w:val="098658"/>
          <w:sz w:val="18"/>
          <w:szCs w:val="18"/>
          <w:lang w:val="en-US"/>
        </w:rPr>
        <w:t>0</w:t>
      </w: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,</w:t>
      </w:r>
    </w:p>
    <w:p w14:paraId="27CE4DD9" w14:textId="77777777" w:rsidR="00020100" w:rsidRPr="001F0AEF" w:rsidRDefault="00020100" w:rsidP="00020100">
      <w:pPr>
        <w:shd w:val="clear" w:color="auto" w:fill="FFFFFE"/>
        <w:spacing w:line="270" w:lineRule="atLeast"/>
        <w:rPr>
          <w:rFonts w:ascii="Yu Gothic Light" w:hAnsi="Yu Gothic Light"/>
          <w:color w:val="000000"/>
          <w:sz w:val="18"/>
          <w:szCs w:val="18"/>
          <w:lang w:val="en-US"/>
        </w:rPr>
      </w:pP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    </w:t>
      </w:r>
      <w:r w:rsidRPr="001F0AEF">
        <w:rPr>
          <w:rFonts w:ascii="Yu Gothic Light" w:hAnsi="Yu Gothic Light"/>
          <w:color w:val="A31515"/>
          <w:sz w:val="18"/>
          <w:szCs w:val="18"/>
          <w:lang w:val="en-US"/>
        </w:rPr>
        <w:t>"InternetPaymentBlocked"</w:t>
      </w: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: </w:t>
      </w:r>
      <w:r w:rsidRPr="001F0AEF">
        <w:rPr>
          <w:rFonts w:ascii="Yu Gothic Light" w:hAnsi="Yu Gothic Light"/>
          <w:color w:val="098658"/>
          <w:sz w:val="18"/>
          <w:szCs w:val="18"/>
          <w:lang w:val="en-US"/>
        </w:rPr>
        <w:t>0</w:t>
      </w: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,</w:t>
      </w:r>
    </w:p>
    <w:p w14:paraId="308D58A5" w14:textId="77777777" w:rsidR="00020100" w:rsidRPr="001F0AEF" w:rsidRDefault="00020100" w:rsidP="00020100">
      <w:pPr>
        <w:shd w:val="clear" w:color="auto" w:fill="FFFFFE"/>
        <w:spacing w:line="270" w:lineRule="atLeast"/>
        <w:rPr>
          <w:rFonts w:ascii="Yu Gothic Light" w:hAnsi="Yu Gothic Light"/>
          <w:color w:val="000000"/>
          <w:sz w:val="18"/>
          <w:szCs w:val="18"/>
          <w:lang w:val="en-US"/>
        </w:rPr>
      </w:pP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    </w:t>
      </w:r>
      <w:r w:rsidRPr="001F0AEF">
        <w:rPr>
          <w:rFonts w:ascii="Yu Gothic Light" w:hAnsi="Yu Gothic Light"/>
          <w:color w:val="A31515"/>
          <w:sz w:val="18"/>
          <w:szCs w:val="18"/>
          <w:lang w:val="en-US"/>
        </w:rPr>
        <w:t>"UseRandomPin"</w:t>
      </w: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: </w:t>
      </w:r>
      <w:r w:rsidRPr="001F0AEF">
        <w:rPr>
          <w:rFonts w:ascii="Yu Gothic Light" w:hAnsi="Yu Gothic Light"/>
          <w:color w:val="098658"/>
          <w:sz w:val="18"/>
          <w:szCs w:val="18"/>
          <w:lang w:val="en-US"/>
        </w:rPr>
        <w:t>1</w:t>
      </w: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,</w:t>
      </w:r>
    </w:p>
    <w:p w14:paraId="398E917A" w14:textId="49008761" w:rsidR="00020100" w:rsidRPr="001F0AEF" w:rsidRDefault="00020100" w:rsidP="00020100">
      <w:pPr>
        <w:shd w:val="clear" w:color="auto" w:fill="FFFFFE"/>
        <w:spacing w:line="270" w:lineRule="atLeast"/>
        <w:rPr>
          <w:rFonts w:ascii="Yu Gothic Light" w:hAnsi="Yu Gothic Light"/>
          <w:color w:val="000000"/>
          <w:sz w:val="18"/>
          <w:szCs w:val="18"/>
          <w:lang w:val="en-US"/>
        </w:rPr>
      </w:pP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    </w:t>
      </w:r>
      <w:r w:rsidRPr="001F0AEF">
        <w:rPr>
          <w:rFonts w:ascii="Yu Gothic Light" w:hAnsi="Yu Gothic Light"/>
          <w:color w:val="A31515"/>
          <w:sz w:val="18"/>
          <w:szCs w:val="18"/>
          <w:lang w:val="en-US"/>
        </w:rPr>
        <w:t>"UniqueId"</w:t>
      </w: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: </w:t>
      </w:r>
      <w:r w:rsidRPr="001F0AEF">
        <w:rPr>
          <w:rFonts w:ascii="Yu Gothic Light" w:hAnsi="Yu Gothic Light"/>
          <w:color w:val="0451A5"/>
          <w:sz w:val="18"/>
          <w:szCs w:val="18"/>
          <w:lang w:val="en-US"/>
        </w:rPr>
        <w:t>"</w:t>
      </w:r>
      <w:r w:rsidR="00CA52AD" w:rsidRPr="001F0AEF">
        <w:rPr>
          <w:rFonts w:ascii="Yu Gothic Light" w:hAnsi="Yu Gothic Light"/>
          <w:color w:val="0451A5"/>
          <w:sz w:val="18"/>
          <w:szCs w:val="18"/>
          <w:lang w:val="en-US"/>
        </w:rPr>
        <w:t>1652811111</w:t>
      </w:r>
      <w:r w:rsidRPr="001F0AEF">
        <w:rPr>
          <w:rFonts w:ascii="Yu Gothic Light" w:hAnsi="Yu Gothic Light"/>
          <w:color w:val="0451A5"/>
          <w:sz w:val="18"/>
          <w:szCs w:val="18"/>
          <w:lang w:val="en-US"/>
        </w:rPr>
        <w:t>MUaOC0Yntk2qXIsTKAMg0A"</w:t>
      </w: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,</w:t>
      </w:r>
    </w:p>
    <w:p w14:paraId="2D6FBF80" w14:textId="77777777" w:rsidR="00020100" w:rsidRDefault="00020100" w:rsidP="00020100">
      <w:pPr>
        <w:shd w:val="clear" w:color="auto" w:fill="FFFFFE"/>
        <w:spacing w:line="270" w:lineRule="atLeast"/>
        <w:rPr>
          <w:rFonts w:ascii="Yu Gothic Light" w:hAnsi="Yu Gothic Light"/>
          <w:color w:val="000000"/>
          <w:sz w:val="18"/>
          <w:szCs w:val="18"/>
        </w:rPr>
      </w:pP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    </w:t>
      </w:r>
      <w:r>
        <w:rPr>
          <w:rFonts w:ascii="Yu Gothic Light" w:hAnsi="Yu Gothic Light"/>
          <w:color w:val="A31515"/>
          <w:sz w:val="18"/>
          <w:szCs w:val="18"/>
        </w:rPr>
        <w:t>"BankId"</w:t>
      </w:r>
      <w:r>
        <w:rPr>
          <w:rFonts w:ascii="Yu Gothic Light" w:hAnsi="Yu Gothic Light"/>
          <w:color w:val="000000"/>
          <w:sz w:val="18"/>
          <w:szCs w:val="18"/>
        </w:rPr>
        <w:t>: </w:t>
      </w:r>
      <w:r>
        <w:rPr>
          <w:rFonts w:ascii="Yu Gothic Light" w:hAnsi="Yu Gothic Light"/>
          <w:color w:val="0451A5"/>
          <w:sz w:val="18"/>
          <w:szCs w:val="18"/>
        </w:rPr>
        <w:t>"30007"</w:t>
      </w:r>
      <w:r>
        <w:rPr>
          <w:rFonts w:ascii="Yu Gothic Light" w:hAnsi="Yu Gothic Light"/>
          <w:color w:val="000000"/>
          <w:sz w:val="18"/>
          <w:szCs w:val="18"/>
        </w:rPr>
        <w:t>,</w:t>
      </w:r>
    </w:p>
    <w:p w14:paraId="33126499" w14:textId="77777777" w:rsidR="00020100" w:rsidRDefault="00020100" w:rsidP="00020100">
      <w:pPr>
        <w:shd w:val="clear" w:color="auto" w:fill="FFFFFE"/>
        <w:spacing w:line="270" w:lineRule="atLeast"/>
        <w:rPr>
          <w:rFonts w:ascii="Yu Gothic Light" w:hAnsi="Yu Gothic Light"/>
          <w:color w:val="000000"/>
          <w:sz w:val="18"/>
          <w:szCs w:val="18"/>
        </w:rPr>
      </w:pPr>
      <w:r>
        <w:rPr>
          <w:rFonts w:ascii="Yu Gothic Light" w:hAnsi="Yu Gothic Light"/>
          <w:color w:val="000000"/>
          <w:sz w:val="18"/>
          <w:szCs w:val="18"/>
        </w:rPr>
        <w:t>    </w:t>
      </w:r>
      <w:r>
        <w:rPr>
          <w:rFonts w:ascii="Yu Gothic Light" w:hAnsi="Yu Gothic Light"/>
          <w:color w:val="A31515"/>
          <w:sz w:val="18"/>
          <w:szCs w:val="18"/>
        </w:rPr>
        <w:t>"CancellationReason"</w:t>
      </w:r>
      <w:r>
        <w:rPr>
          <w:rFonts w:ascii="Yu Gothic Light" w:hAnsi="Yu Gothic Light"/>
          <w:color w:val="000000"/>
          <w:sz w:val="18"/>
          <w:szCs w:val="18"/>
        </w:rPr>
        <w:t>: </w:t>
      </w:r>
      <w:r>
        <w:rPr>
          <w:rFonts w:ascii="Yu Gothic Light" w:hAnsi="Yu Gothic Light"/>
          <w:color w:val="098658"/>
          <w:sz w:val="18"/>
          <w:szCs w:val="18"/>
        </w:rPr>
        <w:t>0</w:t>
      </w:r>
    </w:p>
    <w:p w14:paraId="142D54D0" w14:textId="505B65B2" w:rsidR="008957E5" w:rsidRPr="008314C3" w:rsidRDefault="00020100" w:rsidP="008314C3">
      <w:pPr>
        <w:shd w:val="clear" w:color="auto" w:fill="FFFFFE"/>
        <w:spacing w:line="270" w:lineRule="atLeast"/>
        <w:rPr>
          <w:rFonts w:ascii="Yu Gothic Light" w:hAnsi="Yu Gothic Light"/>
          <w:color w:val="000000"/>
          <w:sz w:val="18"/>
          <w:szCs w:val="18"/>
        </w:rPr>
      </w:pPr>
      <w:r>
        <w:rPr>
          <w:rFonts w:ascii="Yu Gothic Light" w:hAnsi="Yu Gothic Light"/>
          <w:color w:val="000000"/>
          <w:sz w:val="18"/>
          <w:szCs w:val="18"/>
        </w:rPr>
        <w:t>}</w:t>
      </w:r>
    </w:p>
    <w:p w14:paraId="2927E146" w14:textId="2A5A9BF4" w:rsidR="00AC1359" w:rsidRPr="004C0BA9" w:rsidRDefault="00AC1359" w:rsidP="006C1588">
      <w:pPr>
        <w:pStyle w:val="Heading3"/>
        <w:rPr>
          <w:rFonts w:ascii="Times New Roman" w:hAnsi="Times New Roman" w:cs="Times New Roman"/>
          <w:sz w:val="24"/>
          <w:szCs w:val="24"/>
        </w:rPr>
      </w:pPr>
      <w:bookmarkStart w:id="1272" w:name="_Toc79761322"/>
      <w:r w:rsidRPr="004C0BA9">
        <w:rPr>
          <w:rFonts w:ascii="Times New Roman" w:hAnsi="Times New Roman" w:cs="Times New Roman"/>
          <w:sz w:val="24"/>
          <w:szCs w:val="24"/>
        </w:rPr>
        <w:t>Error codes</w:t>
      </w:r>
      <w:bookmarkEnd w:id="1272"/>
    </w:p>
    <w:p w14:paraId="192D20F7" w14:textId="77777777" w:rsidR="00EC4CC2" w:rsidRPr="004C0BA9" w:rsidRDefault="00EC4CC2" w:rsidP="00EC4CC2">
      <w:pPr>
        <w:rPr>
          <w:color w:val="000000" w:themeColor="text1"/>
        </w:rPr>
      </w:pPr>
    </w:p>
    <w:tbl>
      <w:tblPr>
        <w:tblW w:w="80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45"/>
        <w:gridCol w:w="1545"/>
        <w:gridCol w:w="4917"/>
      </w:tblGrid>
      <w:tr w:rsidR="00EC4CC2" w:rsidRPr="004C0BA9" w14:paraId="2B1503EA" w14:textId="77777777" w:rsidTr="00B90948">
        <w:trPr>
          <w:trHeight w:val="367"/>
        </w:trPr>
        <w:tc>
          <w:tcPr>
            <w:tcW w:w="1545" w:type="dxa"/>
            <w:shd w:val="clear" w:color="auto" w:fill="365F91"/>
          </w:tcPr>
          <w:p w14:paraId="73565003" w14:textId="77777777" w:rsidR="00EC4CC2" w:rsidRPr="004C0BA9" w:rsidRDefault="00EC4CC2" w:rsidP="00EC4CC2">
            <w:pPr>
              <w:spacing w:line="276" w:lineRule="auto"/>
              <w:rPr>
                <w:rFonts w:eastAsia="Calibri"/>
                <w:b/>
                <w:color w:val="FFFFFF" w:themeColor="background1"/>
              </w:rPr>
            </w:pPr>
            <w:r w:rsidRPr="004C0BA9">
              <w:rPr>
                <w:rFonts w:eastAsia="Calibri"/>
                <w:b/>
                <w:color w:val="FFFFFF" w:themeColor="background1"/>
              </w:rPr>
              <w:t>http code</w:t>
            </w:r>
          </w:p>
        </w:tc>
        <w:tc>
          <w:tcPr>
            <w:tcW w:w="1545" w:type="dxa"/>
            <w:shd w:val="clear" w:color="auto" w:fill="365F91"/>
          </w:tcPr>
          <w:p w14:paraId="51486A57" w14:textId="77777777" w:rsidR="00EC4CC2" w:rsidRPr="004C0BA9" w:rsidRDefault="00EC4CC2" w:rsidP="00EC4CC2">
            <w:pPr>
              <w:spacing w:line="276" w:lineRule="auto"/>
              <w:rPr>
                <w:rFonts w:eastAsia="Calibri"/>
                <w:b/>
                <w:color w:val="FFFFFF" w:themeColor="background1"/>
              </w:rPr>
            </w:pPr>
            <w:r w:rsidRPr="004C0BA9">
              <w:rPr>
                <w:rFonts w:eastAsia="Calibri"/>
                <w:b/>
                <w:color w:val="FFFFFF" w:themeColor="background1"/>
              </w:rPr>
              <w:t>Error code</w:t>
            </w:r>
          </w:p>
        </w:tc>
        <w:tc>
          <w:tcPr>
            <w:tcW w:w="4917" w:type="dxa"/>
            <w:shd w:val="clear" w:color="auto" w:fill="365F91"/>
          </w:tcPr>
          <w:p w14:paraId="62247122" w14:textId="77777777" w:rsidR="00EC4CC2" w:rsidRPr="004C0BA9" w:rsidRDefault="00EC4CC2" w:rsidP="00EC4CC2">
            <w:pPr>
              <w:spacing w:line="276" w:lineRule="auto"/>
              <w:rPr>
                <w:rFonts w:eastAsia="Calibri"/>
                <w:b/>
                <w:color w:val="FFFFFF" w:themeColor="background1"/>
              </w:rPr>
            </w:pPr>
            <w:r w:rsidRPr="004C0BA9">
              <w:rPr>
                <w:rFonts w:eastAsia="Calibri"/>
                <w:b/>
                <w:color w:val="FFFFFF" w:themeColor="background1"/>
              </w:rPr>
              <w:t>Description</w:t>
            </w:r>
          </w:p>
        </w:tc>
      </w:tr>
      <w:tr w:rsidR="00EC4CC2" w:rsidRPr="004C0BA9" w14:paraId="775A5CF2" w14:textId="77777777" w:rsidTr="00B90948">
        <w:trPr>
          <w:trHeight w:val="338"/>
        </w:trPr>
        <w:tc>
          <w:tcPr>
            <w:tcW w:w="1545" w:type="dxa"/>
          </w:tcPr>
          <w:p w14:paraId="6043E453" w14:textId="77777777" w:rsidR="00EC4CC2" w:rsidRPr="004C0BA9" w:rsidRDefault="00EC4CC2" w:rsidP="00EC4CC2">
            <w:pPr>
              <w:rPr>
                <w:rFonts w:eastAsia="Calibri"/>
                <w:color w:val="000000" w:themeColor="text1"/>
              </w:rPr>
            </w:pPr>
            <w:r w:rsidRPr="004C0BA9">
              <w:rPr>
                <w:rFonts w:eastAsia="Calibri"/>
                <w:color w:val="000000" w:themeColor="text1"/>
              </w:rPr>
              <w:t>401</w:t>
            </w:r>
          </w:p>
        </w:tc>
        <w:tc>
          <w:tcPr>
            <w:tcW w:w="1545" w:type="dxa"/>
            <w:shd w:val="clear" w:color="auto" w:fill="auto"/>
          </w:tcPr>
          <w:p w14:paraId="279B2676" w14:textId="77777777" w:rsidR="00EC4CC2" w:rsidRPr="004C0BA9" w:rsidRDefault="00EC4CC2" w:rsidP="00EC4CC2">
            <w:pPr>
              <w:rPr>
                <w:rFonts w:eastAsia="Calibri"/>
                <w:color w:val="000000" w:themeColor="text1"/>
                <w:lang w:eastAsia="en-US"/>
              </w:rPr>
            </w:pPr>
            <w:r w:rsidRPr="004C0BA9">
              <w:rPr>
                <w:rFonts w:eastAsia="Calibri"/>
                <w:color w:val="000000" w:themeColor="text1"/>
                <w:lang w:eastAsia="en-US"/>
              </w:rPr>
              <w:t>362</w:t>
            </w:r>
          </w:p>
        </w:tc>
        <w:tc>
          <w:tcPr>
            <w:tcW w:w="4917" w:type="dxa"/>
            <w:shd w:val="clear" w:color="auto" w:fill="auto"/>
          </w:tcPr>
          <w:p w14:paraId="061F3C56" w14:textId="77777777" w:rsidR="00EC4CC2" w:rsidRPr="004C0BA9" w:rsidRDefault="00EC4CC2" w:rsidP="00EC4CC2">
            <w:pPr>
              <w:rPr>
                <w:color w:val="000000"/>
              </w:rPr>
            </w:pPr>
            <w:r w:rsidRPr="004C0BA9">
              <w:rPr>
                <w:color w:val="000000"/>
              </w:rPr>
              <w:t>Operation not authorised</w:t>
            </w:r>
          </w:p>
        </w:tc>
      </w:tr>
      <w:tr w:rsidR="00EC4CC2" w:rsidRPr="004C0BA9" w14:paraId="51BC9165" w14:textId="77777777" w:rsidTr="00B90948">
        <w:trPr>
          <w:trHeight w:val="338"/>
        </w:trPr>
        <w:tc>
          <w:tcPr>
            <w:tcW w:w="1545" w:type="dxa"/>
          </w:tcPr>
          <w:p w14:paraId="60ACA879" w14:textId="77777777" w:rsidR="00EC4CC2" w:rsidRPr="004C0BA9" w:rsidRDefault="00EC4CC2" w:rsidP="00EC4CC2">
            <w:pPr>
              <w:rPr>
                <w:rFonts w:eastAsia="Calibri"/>
                <w:color w:val="000000" w:themeColor="text1"/>
              </w:rPr>
            </w:pPr>
            <w:r w:rsidRPr="004C0BA9">
              <w:rPr>
                <w:rFonts w:eastAsia="Calibri"/>
                <w:color w:val="000000" w:themeColor="text1"/>
              </w:rPr>
              <w:t>401</w:t>
            </w:r>
          </w:p>
        </w:tc>
        <w:tc>
          <w:tcPr>
            <w:tcW w:w="1545" w:type="dxa"/>
            <w:shd w:val="clear" w:color="auto" w:fill="auto"/>
          </w:tcPr>
          <w:p w14:paraId="5AC80DD6" w14:textId="77777777" w:rsidR="00EC4CC2" w:rsidRPr="004C0BA9" w:rsidRDefault="00EC4CC2" w:rsidP="00EC4CC2">
            <w:pPr>
              <w:rPr>
                <w:rFonts w:eastAsia="Calibri"/>
                <w:color w:val="000000" w:themeColor="text1"/>
                <w:lang w:eastAsia="en-US"/>
              </w:rPr>
            </w:pPr>
            <w:r w:rsidRPr="004C0BA9">
              <w:rPr>
                <w:rFonts w:eastAsia="Calibri"/>
                <w:color w:val="000000" w:themeColor="text1"/>
                <w:lang w:eastAsia="en-US"/>
              </w:rPr>
              <w:t>569</w:t>
            </w:r>
          </w:p>
        </w:tc>
        <w:tc>
          <w:tcPr>
            <w:tcW w:w="4917" w:type="dxa"/>
            <w:shd w:val="clear" w:color="auto" w:fill="auto"/>
          </w:tcPr>
          <w:p w14:paraId="47C7A974" w14:textId="77777777" w:rsidR="00EC4CC2" w:rsidRPr="004C0BA9" w:rsidRDefault="00EC4CC2" w:rsidP="00EC4CC2">
            <w:pPr>
              <w:rPr>
                <w:color w:val="000000"/>
              </w:rPr>
            </w:pPr>
            <w:r w:rsidRPr="004C0BA9">
              <w:rPr>
                <w:color w:val="000000"/>
              </w:rPr>
              <w:t>Token OAuth expired</w:t>
            </w:r>
          </w:p>
        </w:tc>
      </w:tr>
      <w:tr w:rsidR="00EC4CC2" w:rsidRPr="004C0BA9" w14:paraId="0249BBDE" w14:textId="77777777" w:rsidTr="00B90948">
        <w:trPr>
          <w:trHeight w:val="338"/>
        </w:trPr>
        <w:tc>
          <w:tcPr>
            <w:tcW w:w="1545" w:type="dxa"/>
          </w:tcPr>
          <w:p w14:paraId="4A22A9C1" w14:textId="77777777" w:rsidR="00EC4CC2" w:rsidRPr="004C0BA9" w:rsidRDefault="00EC4CC2" w:rsidP="00EC4CC2">
            <w:pPr>
              <w:rPr>
                <w:rFonts w:eastAsia="Calibri"/>
                <w:color w:val="000000" w:themeColor="text1"/>
              </w:rPr>
            </w:pPr>
            <w:r w:rsidRPr="004C0BA9">
              <w:rPr>
                <w:rFonts w:eastAsia="Calibri"/>
                <w:color w:val="000000" w:themeColor="text1"/>
              </w:rPr>
              <w:t>401</w:t>
            </w:r>
          </w:p>
        </w:tc>
        <w:tc>
          <w:tcPr>
            <w:tcW w:w="1545" w:type="dxa"/>
            <w:shd w:val="clear" w:color="auto" w:fill="auto"/>
          </w:tcPr>
          <w:p w14:paraId="2ED737B1" w14:textId="77777777" w:rsidR="00EC4CC2" w:rsidRPr="004C0BA9" w:rsidRDefault="00EC4CC2" w:rsidP="00EC4CC2">
            <w:pPr>
              <w:rPr>
                <w:rFonts w:eastAsia="Calibri"/>
                <w:color w:val="000000" w:themeColor="text1"/>
                <w:lang w:eastAsia="en-US"/>
              </w:rPr>
            </w:pPr>
            <w:r w:rsidRPr="004C0BA9">
              <w:rPr>
                <w:rFonts w:eastAsia="Calibri"/>
                <w:color w:val="000000" w:themeColor="text1"/>
                <w:lang w:eastAsia="en-US"/>
              </w:rPr>
              <w:t>570</w:t>
            </w:r>
          </w:p>
        </w:tc>
        <w:tc>
          <w:tcPr>
            <w:tcW w:w="4917" w:type="dxa"/>
            <w:shd w:val="clear" w:color="auto" w:fill="auto"/>
          </w:tcPr>
          <w:p w14:paraId="11804E55" w14:textId="77777777" w:rsidR="00EC4CC2" w:rsidRPr="004C0BA9" w:rsidRDefault="00EC4CC2" w:rsidP="00EC4CC2">
            <w:pPr>
              <w:rPr>
                <w:rFonts w:eastAsia="Calibri"/>
                <w:color w:val="000000" w:themeColor="text1"/>
                <w:lang w:eastAsia="en-US"/>
              </w:rPr>
            </w:pPr>
            <w:r w:rsidRPr="004C0BA9">
              <w:rPr>
                <w:color w:val="000000"/>
              </w:rPr>
              <w:t>Token OAuth invalid</w:t>
            </w:r>
          </w:p>
        </w:tc>
      </w:tr>
      <w:tr w:rsidR="00EC4CC2" w:rsidRPr="00651F55" w14:paraId="11BA8CA2" w14:textId="77777777" w:rsidTr="00B90948">
        <w:trPr>
          <w:trHeight w:val="338"/>
        </w:trPr>
        <w:tc>
          <w:tcPr>
            <w:tcW w:w="1545" w:type="dxa"/>
          </w:tcPr>
          <w:p w14:paraId="61B8F4D6" w14:textId="77777777" w:rsidR="00EC4CC2" w:rsidRPr="004C0BA9" w:rsidRDefault="00EC4CC2" w:rsidP="00EC4CC2">
            <w:pPr>
              <w:rPr>
                <w:rFonts w:eastAsia="Calibri"/>
                <w:color w:val="000000" w:themeColor="text1"/>
              </w:rPr>
            </w:pPr>
            <w:r w:rsidRPr="004C0BA9">
              <w:rPr>
                <w:rFonts w:eastAsia="Calibri"/>
                <w:color w:val="000000" w:themeColor="text1"/>
              </w:rPr>
              <w:t>400</w:t>
            </w:r>
          </w:p>
        </w:tc>
        <w:tc>
          <w:tcPr>
            <w:tcW w:w="1545" w:type="dxa"/>
            <w:shd w:val="clear" w:color="auto" w:fill="auto"/>
          </w:tcPr>
          <w:p w14:paraId="0F9590A3" w14:textId="77777777" w:rsidR="00EC4CC2" w:rsidRPr="004C0BA9" w:rsidRDefault="00EC4CC2" w:rsidP="00EC4CC2">
            <w:pPr>
              <w:rPr>
                <w:rFonts w:eastAsia="Calibri"/>
                <w:color w:val="000000" w:themeColor="text1"/>
                <w:lang w:eastAsia="en-US"/>
              </w:rPr>
            </w:pPr>
            <w:r w:rsidRPr="004C0BA9">
              <w:rPr>
                <w:rFonts w:eastAsia="Calibri"/>
                <w:color w:val="000000" w:themeColor="text1"/>
                <w:lang w:eastAsia="en-US"/>
              </w:rPr>
              <w:t>715</w:t>
            </w:r>
          </w:p>
        </w:tc>
        <w:tc>
          <w:tcPr>
            <w:tcW w:w="4917" w:type="dxa"/>
            <w:shd w:val="clear" w:color="auto" w:fill="auto"/>
          </w:tcPr>
          <w:p w14:paraId="77DA6DFD" w14:textId="77777777" w:rsidR="00EC4CC2" w:rsidRPr="004C0BA9" w:rsidRDefault="00EC4CC2" w:rsidP="00EC4CC2">
            <w:pPr>
              <w:rPr>
                <w:color w:val="000000"/>
                <w:lang w:val="en-US"/>
              </w:rPr>
            </w:pPr>
            <w:r w:rsidRPr="004C0BA9">
              <w:rPr>
                <w:color w:val="000000"/>
                <w:lang w:val="en-US"/>
              </w:rPr>
              <w:t>Request parameter not provided or invalid</w:t>
            </w:r>
          </w:p>
        </w:tc>
      </w:tr>
      <w:tr w:rsidR="00EC4CC2" w:rsidRPr="004C0BA9" w14:paraId="1EDD7CA5" w14:textId="77777777" w:rsidTr="00B90948">
        <w:trPr>
          <w:trHeight w:val="338"/>
        </w:trPr>
        <w:tc>
          <w:tcPr>
            <w:tcW w:w="1545" w:type="dxa"/>
          </w:tcPr>
          <w:p w14:paraId="3CB1D0EF" w14:textId="77777777" w:rsidR="00EC4CC2" w:rsidRPr="004C0BA9" w:rsidRDefault="00EC4CC2" w:rsidP="00EC4CC2">
            <w:pPr>
              <w:rPr>
                <w:rFonts w:eastAsia="Calibri"/>
                <w:color w:val="000000" w:themeColor="text1"/>
              </w:rPr>
            </w:pPr>
            <w:r w:rsidRPr="004C0BA9">
              <w:rPr>
                <w:rFonts w:eastAsia="Calibri"/>
                <w:color w:val="000000" w:themeColor="text1"/>
              </w:rPr>
              <w:t>400</w:t>
            </w:r>
          </w:p>
        </w:tc>
        <w:tc>
          <w:tcPr>
            <w:tcW w:w="1545" w:type="dxa"/>
            <w:shd w:val="clear" w:color="auto" w:fill="auto"/>
          </w:tcPr>
          <w:p w14:paraId="0CA92F81" w14:textId="77777777" w:rsidR="00EC4CC2" w:rsidRPr="004C0BA9" w:rsidRDefault="00EC4CC2" w:rsidP="00EC4CC2">
            <w:pPr>
              <w:rPr>
                <w:rFonts w:eastAsia="Calibri"/>
                <w:color w:val="000000" w:themeColor="text1"/>
                <w:lang w:eastAsia="en-US"/>
              </w:rPr>
            </w:pPr>
            <w:r w:rsidRPr="004C0BA9">
              <w:rPr>
                <w:rFonts w:eastAsia="Calibri"/>
                <w:color w:val="000000" w:themeColor="text1"/>
                <w:lang w:eastAsia="en-US"/>
              </w:rPr>
              <w:t>364</w:t>
            </w:r>
          </w:p>
        </w:tc>
        <w:tc>
          <w:tcPr>
            <w:tcW w:w="4917" w:type="dxa"/>
            <w:shd w:val="clear" w:color="auto" w:fill="auto"/>
          </w:tcPr>
          <w:p w14:paraId="519010B3" w14:textId="43864088" w:rsidR="00EC4CC2" w:rsidRPr="004C0BA9" w:rsidRDefault="001F0AEF" w:rsidP="00EC4CC2">
            <w:pPr>
              <w:rPr>
                <w:color w:val="000000"/>
              </w:rPr>
            </w:pPr>
            <w:r>
              <w:rPr>
                <w:color w:val="000000"/>
              </w:rPr>
              <w:t>I</w:t>
            </w:r>
            <w:r w:rsidR="00EC4CC2" w:rsidRPr="004C0BA9">
              <w:rPr>
                <w:color w:val="000000"/>
              </w:rPr>
              <w:t>nvalid</w:t>
            </w:r>
            <w:r>
              <w:rPr>
                <w:color w:val="000000"/>
              </w:rPr>
              <w:t xml:space="preserve"> operation</w:t>
            </w:r>
          </w:p>
        </w:tc>
      </w:tr>
      <w:tr w:rsidR="00EC4CC2" w:rsidRPr="004C0BA9" w14:paraId="37420BD5" w14:textId="77777777" w:rsidTr="00B90948">
        <w:trPr>
          <w:trHeight w:val="338"/>
        </w:trPr>
        <w:tc>
          <w:tcPr>
            <w:tcW w:w="1545" w:type="dxa"/>
          </w:tcPr>
          <w:p w14:paraId="320382B6" w14:textId="77777777" w:rsidR="00EC4CC2" w:rsidRPr="004C0BA9" w:rsidRDefault="00EC4CC2" w:rsidP="00EC4CC2">
            <w:pPr>
              <w:rPr>
                <w:rFonts w:eastAsia="Calibri"/>
                <w:color w:val="000000" w:themeColor="text1"/>
              </w:rPr>
            </w:pPr>
            <w:r w:rsidRPr="004C0BA9">
              <w:rPr>
                <w:rFonts w:eastAsia="Calibri"/>
                <w:color w:val="000000" w:themeColor="text1"/>
              </w:rPr>
              <w:t>404</w:t>
            </w:r>
          </w:p>
        </w:tc>
        <w:tc>
          <w:tcPr>
            <w:tcW w:w="1545" w:type="dxa"/>
            <w:shd w:val="clear" w:color="auto" w:fill="auto"/>
          </w:tcPr>
          <w:p w14:paraId="4BBA3F82" w14:textId="34FD8191" w:rsidR="00EC4CC2" w:rsidRPr="004C0BA9" w:rsidRDefault="00EC4CC2" w:rsidP="00EC4CC2">
            <w:pPr>
              <w:rPr>
                <w:rFonts w:eastAsia="Calibri"/>
                <w:color w:val="000000" w:themeColor="text1"/>
                <w:lang w:eastAsia="en-US"/>
              </w:rPr>
            </w:pPr>
            <w:r w:rsidRPr="004C0BA9">
              <w:rPr>
                <w:rFonts w:eastAsia="Calibri"/>
                <w:color w:val="000000" w:themeColor="text1"/>
                <w:lang w:eastAsia="en-US"/>
              </w:rPr>
              <w:t>71</w:t>
            </w:r>
            <w:r w:rsidR="00AB0DCC" w:rsidRPr="004C0BA9">
              <w:rPr>
                <w:rFonts w:eastAsia="Calibri"/>
                <w:color w:val="000000" w:themeColor="text1"/>
                <w:lang w:eastAsia="en-US"/>
              </w:rPr>
              <w:t>7</w:t>
            </w:r>
          </w:p>
        </w:tc>
        <w:tc>
          <w:tcPr>
            <w:tcW w:w="4917" w:type="dxa"/>
            <w:shd w:val="clear" w:color="auto" w:fill="auto"/>
          </w:tcPr>
          <w:p w14:paraId="43232B54" w14:textId="33142C51" w:rsidR="00EC4CC2" w:rsidRPr="004C0BA9" w:rsidRDefault="00EC4CC2" w:rsidP="00EC4CC2">
            <w:pPr>
              <w:rPr>
                <w:rFonts w:eastAsia="Calibri"/>
                <w:color w:val="000000" w:themeColor="text1"/>
                <w:lang w:eastAsia="en-US"/>
              </w:rPr>
            </w:pPr>
            <w:r w:rsidRPr="004C0BA9">
              <w:rPr>
                <w:rFonts w:eastAsia="Calibri"/>
                <w:color w:val="000000" w:themeColor="text1"/>
                <w:lang w:eastAsia="en-US"/>
              </w:rPr>
              <w:t>CardId already exist</w:t>
            </w:r>
          </w:p>
        </w:tc>
      </w:tr>
      <w:tr w:rsidR="00EC4CC2" w:rsidRPr="004C0BA9" w14:paraId="3ACEAA77" w14:textId="77777777" w:rsidTr="00B90948">
        <w:trPr>
          <w:trHeight w:val="338"/>
        </w:trPr>
        <w:tc>
          <w:tcPr>
            <w:tcW w:w="1545" w:type="dxa"/>
          </w:tcPr>
          <w:p w14:paraId="7BCCCDCE" w14:textId="77777777" w:rsidR="00EC4CC2" w:rsidRPr="004C0BA9" w:rsidRDefault="00EC4CC2" w:rsidP="00EC4CC2">
            <w:pPr>
              <w:rPr>
                <w:rFonts w:eastAsia="Calibri"/>
                <w:color w:val="000000" w:themeColor="text1"/>
              </w:rPr>
            </w:pPr>
            <w:r w:rsidRPr="004C0BA9">
              <w:rPr>
                <w:rFonts w:eastAsia="Calibri"/>
                <w:color w:val="000000" w:themeColor="text1"/>
              </w:rPr>
              <w:t>404</w:t>
            </w:r>
          </w:p>
        </w:tc>
        <w:tc>
          <w:tcPr>
            <w:tcW w:w="1545" w:type="dxa"/>
            <w:shd w:val="clear" w:color="auto" w:fill="auto"/>
          </w:tcPr>
          <w:p w14:paraId="7B005975" w14:textId="77777777" w:rsidR="00EC4CC2" w:rsidRPr="004C0BA9" w:rsidRDefault="00EC4CC2" w:rsidP="00EC4CC2">
            <w:pPr>
              <w:rPr>
                <w:rFonts w:eastAsia="Calibri"/>
                <w:color w:val="000000" w:themeColor="text1"/>
                <w:lang w:eastAsia="en-US"/>
              </w:rPr>
            </w:pPr>
            <w:r w:rsidRPr="004C0BA9">
              <w:rPr>
                <w:rFonts w:eastAsia="Calibri"/>
                <w:color w:val="000000" w:themeColor="text1"/>
                <w:lang w:eastAsia="en-US"/>
              </w:rPr>
              <w:t>147</w:t>
            </w:r>
          </w:p>
        </w:tc>
        <w:tc>
          <w:tcPr>
            <w:tcW w:w="4917" w:type="dxa"/>
            <w:shd w:val="clear" w:color="auto" w:fill="auto"/>
          </w:tcPr>
          <w:p w14:paraId="5774E6FF" w14:textId="77777777" w:rsidR="00EC4CC2" w:rsidRPr="004C0BA9" w:rsidRDefault="00EC4CC2" w:rsidP="00EC4CC2">
            <w:pPr>
              <w:rPr>
                <w:rFonts w:eastAsia="Calibri"/>
                <w:color w:val="000000" w:themeColor="text1"/>
                <w:lang w:eastAsia="en-US"/>
              </w:rPr>
            </w:pPr>
            <w:r w:rsidRPr="004C0BA9">
              <w:rPr>
                <w:color w:val="000000"/>
              </w:rPr>
              <w:t>User cannot be found</w:t>
            </w:r>
          </w:p>
        </w:tc>
      </w:tr>
      <w:tr w:rsidR="00B90948" w:rsidRPr="00651F55" w14:paraId="1CB87630" w14:textId="77777777" w:rsidTr="00B90948">
        <w:trPr>
          <w:trHeight w:val="408"/>
        </w:trPr>
        <w:tc>
          <w:tcPr>
            <w:tcW w:w="1545" w:type="dxa"/>
          </w:tcPr>
          <w:p w14:paraId="008819B9" w14:textId="23005324" w:rsidR="00B90948" w:rsidRPr="004C0BA9" w:rsidRDefault="00B90948" w:rsidP="00EC4CC2">
            <w:pPr>
              <w:rPr>
                <w:rFonts w:eastAsia="Calibri"/>
                <w:color w:val="000000" w:themeColor="text1"/>
              </w:rPr>
            </w:pPr>
            <w:r w:rsidRPr="004C0BA9">
              <w:rPr>
                <w:rFonts w:eastAsia="Calibri"/>
                <w:color w:val="000000" w:themeColor="text1"/>
              </w:rPr>
              <w:t>404</w:t>
            </w:r>
          </w:p>
        </w:tc>
        <w:tc>
          <w:tcPr>
            <w:tcW w:w="1545" w:type="dxa"/>
            <w:shd w:val="clear" w:color="auto" w:fill="auto"/>
          </w:tcPr>
          <w:p w14:paraId="004F89A1" w14:textId="425815ED" w:rsidR="00B90948" w:rsidRPr="004C0BA9" w:rsidRDefault="00B90948" w:rsidP="00EC4CC2">
            <w:pPr>
              <w:rPr>
                <w:rFonts w:eastAsia="Calibri"/>
                <w:color w:val="000000" w:themeColor="text1"/>
                <w:lang w:eastAsia="en-US"/>
              </w:rPr>
            </w:pPr>
            <w:r w:rsidRPr="004C0BA9">
              <w:rPr>
                <w:rFonts w:eastAsia="Calibri"/>
                <w:color w:val="000000" w:themeColor="text1"/>
                <w:lang w:eastAsia="en-US"/>
              </w:rPr>
              <w:t>1069</w:t>
            </w:r>
          </w:p>
        </w:tc>
        <w:tc>
          <w:tcPr>
            <w:tcW w:w="4917" w:type="dxa"/>
            <w:shd w:val="clear" w:color="auto" w:fill="auto"/>
          </w:tcPr>
          <w:p w14:paraId="71B2F15A" w14:textId="65387331" w:rsidR="00B90948" w:rsidRPr="004C0BA9" w:rsidRDefault="00B90948" w:rsidP="00B90948">
            <w:pPr>
              <w:shd w:val="clear" w:color="auto" w:fill="FFFFFE"/>
              <w:spacing w:line="240" w:lineRule="atLeast"/>
              <w:rPr>
                <w:color w:val="000000"/>
                <w:lang w:val="en-US"/>
              </w:rPr>
            </w:pPr>
            <w:r w:rsidRPr="004C0BA9">
              <w:rPr>
                <w:color w:val="000000"/>
                <w:lang w:val="en-US"/>
              </w:rPr>
              <w:t>No virtual pan available for attribution</w:t>
            </w:r>
          </w:p>
          <w:p w14:paraId="065F9A8B" w14:textId="78E1FD4E" w:rsidR="00B90948" w:rsidRPr="004C0BA9" w:rsidRDefault="00B90948" w:rsidP="00B90948">
            <w:pPr>
              <w:tabs>
                <w:tab w:val="left" w:pos="1640"/>
              </w:tabs>
              <w:rPr>
                <w:color w:val="000000"/>
                <w:lang w:val="en-US"/>
              </w:rPr>
            </w:pPr>
          </w:p>
        </w:tc>
      </w:tr>
    </w:tbl>
    <w:p w14:paraId="42D9BDB9" w14:textId="36502EC9" w:rsidR="00D249B8" w:rsidRPr="004C0BA9" w:rsidRDefault="00D249B8" w:rsidP="0044456F">
      <w:pPr>
        <w:rPr>
          <w:color w:val="000000" w:themeColor="text1"/>
          <w:lang w:val="en-US"/>
        </w:rPr>
      </w:pPr>
    </w:p>
    <w:p w14:paraId="3DB7B4C7" w14:textId="29F16C1B" w:rsidR="00D249B8" w:rsidRPr="004C0BA9" w:rsidRDefault="00AC1359" w:rsidP="00B126C2">
      <w:pPr>
        <w:pStyle w:val="Heading2"/>
      </w:pPr>
      <w:bookmarkStart w:id="1273" w:name="_Toc79761323"/>
      <w:r w:rsidRPr="004C0BA9">
        <w:t xml:space="preserve">CREATE A </w:t>
      </w:r>
      <w:r w:rsidR="00D249B8" w:rsidRPr="004C0BA9">
        <w:t>Card v2.0</w:t>
      </w:r>
      <w:bookmarkEnd w:id="1273"/>
    </w:p>
    <w:p w14:paraId="0BE7AEA8" w14:textId="77777777" w:rsidR="00D249B8" w:rsidRPr="004C0BA9" w:rsidRDefault="00D249B8" w:rsidP="0044456F">
      <w:pPr>
        <w:rPr>
          <w:color w:val="000000" w:themeColor="text1"/>
          <w:lang w:val="en-US"/>
        </w:rPr>
      </w:pPr>
    </w:p>
    <w:p w14:paraId="427299FD" w14:textId="70AA0FE1" w:rsidR="008314C3" w:rsidRDefault="008314C3" w:rsidP="0044456F">
      <w:pPr>
        <w:rPr>
          <w:rStyle w:val="Hyperlink"/>
          <w:rFonts w:ascii="Cambria Math" w:hAnsi="Cambria Math" w:cs="Cambria Math"/>
          <w:sz w:val="21"/>
          <w:szCs w:val="21"/>
          <w:lang w:val="en-US"/>
        </w:rPr>
      </w:pPr>
      <w:r w:rsidRPr="008314C3">
        <w:rPr>
          <w:b/>
          <w:bCs/>
          <w:color w:val="000000" w:themeColor="text1"/>
          <w:lang w:val="en-US"/>
        </w:rPr>
        <w:t>Remark:</w:t>
      </w:r>
      <w:r>
        <w:rPr>
          <w:color w:val="000000" w:themeColor="text1"/>
          <w:lang w:val="en-US"/>
        </w:rPr>
        <w:t xml:space="preserve"> </w:t>
      </w:r>
      <w:r w:rsidR="00D249B8" w:rsidRPr="004C0BA9">
        <w:rPr>
          <w:color w:val="000000" w:themeColor="text1"/>
          <w:lang w:val="en-US"/>
        </w:rPr>
        <w:t>Swagger available</w:t>
      </w:r>
      <w:r w:rsidR="007A5F7F" w:rsidRPr="004C0BA9">
        <w:rPr>
          <w:color w:val="000000" w:themeColor="text1"/>
          <w:lang w:val="en-US"/>
        </w:rPr>
        <w:t xml:space="preserve"> on the sandbox environment</w:t>
      </w:r>
      <w:r w:rsidR="00D04920">
        <w:rPr>
          <w:color w:val="000000" w:themeColor="text1"/>
          <w:lang w:val="en-US"/>
        </w:rPr>
        <w:t xml:space="preserve">: </w:t>
      </w:r>
      <w:r w:rsidR="00AB6EAD">
        <w:fldChar w:fldCharType="begin"/>
      </w:r>
      <w:r w:rsidR="00AB6EAD" w:rsidRPr="004E6A4A">
        <w:rPr>
          <w:lang w:val="en-US"/>
          <w:rPrChange w:id="1274" w:author="Veillard Quentin" w:date="2021-05-04T12:22:00Z">
            <w:rPr/>
          </w:rPrChange>
        </w:rPr>
        <w:instrText xml:space="preserve"> HYPERLINK "https://sb-api.xpollens.com/swagger/index.html" </w:instrText>
      </w:r>
      <w:r w:rsidR="00AB6EAD">
        <w:fldChar w:fldCharType="separate"/>
      </w:r>
      <w:r w:rsidR="001A20C4" w:rsidRPr="00CB6C14">
        <w:rPr>
          <w:rStyle w:val="Hyperlink"/>
          <w:rFonts w:ascii="Cambria Math" w:hAnsi="Cambria Math" w:cs="Cambria Math"/>
          <w:sz w:val="21"/>
          <w:szCs w:val="21"/>
          <w:lang w:val="en-US"/>
        </w:rPr>
        <w:t>https://sb-api.xpollens.com/swagger/index.html</w:t>
      </w:r>
      <w:r w:rsidR="00AB6EAD">
        <w:rPr>
          <w:rStyle w:val="Hyperlink"/>
          <w:rFonts w:ascii="Cambria Math" w:hAnsi="Cambria Math" w:cs="Cambria Math"/>
          <w:sz w:val="21"/>
          <w:szCs w:val="21"/>
          <w:lang w:val="en-US"/>
        </w:rPr>
        <w:fldChar w:fldCharType="end"/>
      </w:r>
    </w:p>
    <w:p w14:paraId="47302911" w14:textId="54F2F64F" w:rsidR="008314C3" w:rsidRDefault="008314C3" w:rsidP="0044456F">
      <w:pPr>
        <w:rPr>
          <w:rFonts w:ascii="Cambria Math" w:hAnsi="Cambria Math" w:cs="Cambria Math"/>
          <w:color w:val="0000FF"/>
          <w:sz w:val="21"/>
          <w:szCs w:val="21"/>
          <w:u w:val="single"/>
          <w:lang w:val="en-US"/>
        </w:rPr>
      </w:pPr>
    </w:p>
    <w:p w14:paraId="17AC346C" w14:textId="090F5142" w:rsidR="001478D5" w:rsidRPr="00CB6C14" w:rsidRDefault="001478D5" w:rsidP="001478D5">
      <w:pPr>
        <w:pStyle w:val="Heading3"/>
        <w:rPr>
          <w:rFonts w:ascii="Times New Roman" w:hAnsi="Times New Roman" w:cs="Times New Roman"/>
          <w:sz w:val="24"/>
          <w:szCs w:val="24"/>
          <w:lang w:val="en-US"/>
        </w:rPr>
      </w:pPr>
      <w:bookmarkStart w:id="1275" w:name="_Toc79761324"/>
      <w:r w:rsidRPr="00CB6C14">
        <w:rPr>
          <w:rFonts w:ascii="Times New Roman" w:hAnsi="Times New Roman" w:cs="Times New Roman"/>
          <w:sz w:val="24"/>
          <w:szCs w:val="24"/>
          <w:lang w:val="en-US"/>
        </w:rPr>
        <w:t xml:space="preserve">Request Create a Card v2.0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with strong customer authentication </w:t>
      </w:r>
      <w:ins w:id="1276" w:author="Simon" w:date="2021-04-01T15:09:00Z">
        <w:r w:rsidR="00867056">
          <w:rPr>
            <w:rFonts w:ascii="Times New Roman" w:hAnsi="Times New Roman" w:cs="Times New Roman"/>
            <w:sz w:val="24"/>
            <w:szCs w:val="24"/>
            <w:lang w:val="en-US"/>
          </w:rPr>
          <w:t xml:space="preserve">(mandatory </w:t>
        </w:r>
      </w:ins>
      <w:ins w:id="1277" w:author="Simon" w:date="2021-04-01T15:10:00Z">
        <w:r w:rsidR="00E31FF9">
          <w:rPr>
            <w:rFonts w:ascii="Times New Roman" w:hAnsi="Times New Roman" w:cs="Times New Roman"/>
            <w:sz w:val="24"/>
            <w:szCs w:val="24"/>
            <w:lang w:val="en-US"/>
          </w:rPr>
          <w:t xml:space="preserve">&amp; only </w:t>
        </w:r>
      </w:ins>
      <w:ins w:id="1278" w:author="Simon" w:date="2021-04-01T15:09:00Z">
        <w:r w:rsidR="00867056">
          <w:rPr>
            <w:rFonts w:ascii="Times New Roman" w:hAnsi="Times New Roman" w:cs="Times New Roman"/>
            <w:sz w:val="24"/>
            <w:szCs w:val="24"/>
            <w:lang w:val="en-US"/>
          </w:rPr>
          <w:t>for Agent partners)</w:t>
        </w:r>
      </w:ins>
      <w:bookmarkEnd w:id="1275"/>
    </w:p>
    <w:p w14:paraId="07E00E51" w14:textId="3925D315" w:rsidR="001478D5" w:rsidRPr="00C25486" w:rsidRDefault="001478D5" w:rsidP="0044456F">
      <w:pPr>
        <w:rPr>
          <w:color w:val="000000" w:themeColor="text1"/>
          <w:lang w:val="en-US"/>
        </w:rPr>
      </w:pPr>
      <w:r w:rsidRPr="00C25486">
        <w:rPr>
          <w:color w:val="000000" w:themeColor="text1"/>
          <w:lang w:val="en-US"/>
        </w:rPr>
        <w:t xml:space="preserve">In order to </w:t>
      </w:r>
      <w:del w:id="1279" w:author="Simon" w:date="2021-04-01T15:09:00Z">
        <w:r w:rsidRPr="00C25486" w:rsidDel="0046382A">
          <w:rPr>
            <w:color w:val="000000" w:themeColor="text1"/>
            <w:lang w:val="en-US"/>
          </w:rPr>
          <w:delText xml:space="preserve">realize </w:delText>
        </w:r>
      </w:del>
      <w:ins w:id="1280" w:author="Simon" w:date="2021-04-01T15:09:00Z">
        <w:r w:rsidR="0046382A">
          <w:rPr>
            <w:color w:val="000000" w:themeColor="text1"/>
            <w:lang w:val="en-US"/>
          </w:rPr>
          <w:t>perform</w:t>
        </w:r>
        <w:r w:rsidR="0046382A" w:rsidRPr="00C25486">
          <w:rPr>
            <w:color w:val="000000" w:themeColor="text1"/>
            <w:lang w:val="en-US"/>
          </w:rPr>
          <w:t xml:space="preserve"> </w:t>
        </w:r>
      </w:ins>
      <w:r w:rsidRPr="00C25486">
        <w:rPr>
          <w:color w:val="000000" w:themeColor="text1"/>
          <w:lang w:val="en-US"/>
        </w:rPr>
        <w:t>the customer strong authentication you must use this endpoint</w:t>
      </w:r>
      <w:r w:rsidR="008A5DD2" w:rsidRPr="00C25486">
        <w:rPr>
          <w:color w:val="000000" w:themeColor="text1"/>
          <w:lang w:val="en-US"/>
        </w:rPr>
        <w:t xml:space="preserve"> :</w:t>
      </w:r>
    </w:p>
    <w:p w14:paraId="21D3B838" w14:textId="5460F31E" w:rsidR="008A5DD2" w:rsidRPr="00C25486" w:rsidRDefault="002A700D" w:rsidP="0044456F">
      <w:pPr>
        <w:rPr>
          <w:color w:val="000000" w:themeColor="text1"/>
          <w:lang w:val="en-US"/>
        </w:rPr>
      </w:pPr>
      <w:ins w:id="1281" w:author="Simon" w:date="2021-04-01T15:12:00Z">
        <w:r>
          <w:rPr>
            <w:color w:val="000000" w:themeColor="text1"/>
            <w:lang w:val="en-US"/>
          </w:rPr>
          <w:t>(</w:t>
        </w:r>
      </w:ins>
      <w:r w:rsidR="008A5DD2" w:rsidRPr="00C25486">
        <w:rPr>
          <w:color w:val="000000" w:themeColor="text1"/>
          <w:lang w:val="en-US"/>
        </w:rPr>
        <w:t>P</w:t>
      </w:r>
      <w:ins w:id="1282" w:author="Simon" w:date="2021-04-01T15:12:00Z">
        <w:r>
          <w:rPr>
            <w:color w:val="000000" w:themeColor="text1"/>
            <w:lang w:val="en-US"/>
          </w:rPr>
          <w:t>OST)</w:t>
        </w:r>
      </w:ins>
      <w:del w:id="1283" w:author="Simon" w:date="2021-04-01T15:12:00Z">
        <w:r w:rsidR="008A5DD2" w:rsidRPr="00C25486" w:rsidDel="002A700D">
          <w:rPr>
            <w:color w:val="000000" w:themeColor="text1"/>
            <w:lang w:val="en-US"/>
          </w:rPr>
          <w:delText>ost</w:delText>
        </w:r>
      </w:del>
      <w:r w:rsidR="008A5DD2" w:rsidRPr="00C25486">
        <w:rPr>
          <w:color w:val="000000" w:themeColor="text1"/>
          <w:lang w:val="en-US"/>
        </w:rPr>
        <w:t>/api/</w:t>
      </w:r>
      <w:del w:id="1284" w:author="Bik Sebastien (EXT)" w:date="2021-04-01T16:01:00Z">
        <w:r w:rsidR="008A5DD2" w:rsidRPr="00C25486" w:rsidDel="0028669F">
          <w:rPr>
            <w:color w:val="000000" w:themeColor="text1"/>
            <w:lang w:val="en-US"/>
          </w:rPr>
          <w:delText>v2.0</w:delText>
        </w:r>
      </w:del>
      <w:ins w:id="1285" w:author="Bik Sebastien (EXT)" w:date="2021-04-01T16:01:00Z">
        <w:r w:rsidR="0028669F">
          <w:rPr>
            <w:color w:val="000000" w:themeColor="text1"/>
            <w:lang w:val="en-US"/>
          </w:rPr>
          <w:t>sca/v2.0</w:t>
        </w:r>
      </w:ins>
      <w:r w:rsidR="008A5DD2" w:rsidRPr="00C25486">
        <w:rPr>
          <w:color w:val="000000" w:themeColor="text1"/>
          <w:lang w:val="en-US"/>
        </w:rPr>
        <w:t>/card/</w:t>
      </w:r>
      <w:del w:id="1286" w:author="Bik Sebastien (EXT)" w:date="2021-04-01T16:01:00Z">
        <w:r w:rsidR="008A5DD2" w:rsidRPr="00C25486" w:rsidDel="0028669F">
          <w:rPr>
            <w:color w:val="000000" w:themeColor="text1"/>
            <w:lang w:val="en-US"/>
          </w:rPr>
          <w:delText>sca</w:delText>
        </w:r>
      </w:del>
      <w:ins w:id="1287" w:author="Bik Sebastien (EXT)" w:date="2021-04-01T16:01:00Z">
        <w:r w:rsidR="0028669F">
          <w:rPr>
            <w:color w:val="000000" w:themeColor="text1"/>
            <w:lang w:val="en-US"/>
          </w:rPr>
          <w:t>{{holder}}</w:t>
        </w:r>
      </w:ins>
    </w:p>
    <w:p w14:paraId="67C7B281" w14:textId="77777777" w:rsidR="0046382A" w:rsidRDefault="0046382A" w:rsidP="0044456F">
      <w:pPr>
        <w:rPr>
          <w:ins w:id="1288" w:author="Simon" w:date="2021-04-01T15:09:00Z"/>
          <w:color w:val="000000" w:themeColor="text1"/>
          <w:lang w:val="en-US"/>
        </w:rPr>
      </w:pPr>
    </w:p>
    <w:p w14:paraId="2F9E9B8E" w14:textId="79582D21" w:rsidR="001478D5" w:rsidRPr="00C25486" w:rsidRDefault="008A5DD2" w:rsidP="0044456F">
      <w:pPr>
        <w:rPr>
          <w:color w:val="000000" w:themeColor="text1"/>
          <w:lang w:val="en-US"/>
        </w:rPr>
      </w:pPr>
      <w:r w:rsidRPr="00C25486">
        <w:rPr>
          <w:color w:val="000000" w:themeColor="text1"/>
          <w:lang w:val="en-US"/>
        </w:rPr>
        <w:t xml:space="preserve">The body </w:t>
      </w:r>
      <w:del w:id="1289" w:author="Simon" w:date="2021-04-01T15:10:00Z">
        <w:r w:rsidRPr="00C25486" w:rsidDel="00E6337C">
          <w:rPr>
            <w:color w:val="000000" w:themeColor="text1"/>
            <w:lang w:val="en-US"/>
          </w:rPr>
          <w:delText>are</w:delText>
        </w:r>
      </w:del>
      <w:ins w:id="1290" w:author="Simon" w:date="2021-04-01T15:10:00Z">
        <w:r w:rsidR="00E6337C">
          <w:rPr>
            <w:color w:val="000000" w:themeColor="text1"/>
            <w:lang w:val="en-US"/>
          </w:rPr>
          <w:t>is</w:t>
        </w:r>
      </w:ins>
      <w:r w:rsidRPr="00C25486">
        <w:rPr>
          <w:color w:val="000000" w:themeColor="text1"/>
          <w:lang w:val="en-US"/>
        </w:rPr>
        <w:t xml:space="preserve"> the same </w:t>
      </w:r>
      <w:ins w:id="1291" w:author="Simon" w:date="2021-04-01T15:11:00Z">
        <w:r w:rsidR="002A700D">
          <w:rPr>
            <w:color w:val="000000" w:themeColor="text1"/>
            <w:lang w:val="en-US"/>
          </w:rPr>
          <w:t>as the</w:t>
        </w:r>
      </w:ins>
      <w:del w:id="1292" w:author="Simon" w:date="2021-04-01T15:11:00Z">
        <w:r w:rsidRPr="00C25486" w:rsidDel="002A700D">
          <w:rPr>
            <w:color w:val="000000" w:themeColor="text1"/>
            <w:lang w:val="en-US"/>
          </w:rPr>
          <w:delText xml:space="preserve">that </w:delText>
        </w:r>
      </w:del>
      <w:r w:rsidRPr="00C25486">
        <w:rPr>
          <w:color w:val="000000" w:themeColor="text1"/>
          <w:lang w:val="en-US"/>
        </w:rPr>
        <w:t>request without s</w:t>
      </w:r>
      <w:ins w:id="1293" w:author="Simon" w:date="2021-04-01T15:10:00Z">
        <w:r w:rsidR="00E6337C">
          <w:rPr>
            <w:color w:val="000000" w:themeColor="text1"/>
            <w:lang w:val="en-US"/>
          </w:rPr>
          <w:t>tr</w:t>
        </w:r>
      </w:ins>
      <w:ins w:id="1294" w:author="Simon" w:date="2021-04-01T15:11:00Z">
        <w:r w:rsidR="00E6337C">
          <w:rPr>
            <w:color w:val="000000" w:themeColor="text1"/>
            <w:lang w:val="en-US"/>
          </w:rPr>
          <w:t xml:space="preserve">ong </w:t>
        </w:r>
      </w:ins>
      <w:r w:rsidRPr="00C25486">
        <w:rPr>
          <w:color w:val="000000" w:themeColor="text1"/>
          <w:lang w:val="en-US"/>
        </w:rPr>
        <w:t>c</w:t>
      </w:r>
      <w:ins w:id="1295" w:author="Simon" w:date="2021-04-01T15:11:00Z">
        <w:r w:rsidR="00E6337C">
          <w:rPr>
            <w:color w:val="000000" w:themeColor="text1"/>
            <w:lang w:val="en-US"/>
          </w:rPr>
          <w:t xml:space="preserve">ustomer </w:t>
        </w:r>
      </w:ins>
      <w:r w:rsidRPr="00C25486">
        <w:rPr>
          <w:color w:val="000000" w:themeColor="text1"/>
          <w:lang w:val="en-US"/>
        </w:rPr>
        <w:t>a</w:t>
      </w:r>
      <w:ins w:id="1296" w:author="Simon" w:date="2021-04-01T15:11:00Z">
        <w:r w:rsidR="00E6337C">
          <w:rPr>
            <w:color w:val="000000" w:themeColor="text1"/>
            <w:lang w:val="en-US"/>
          </w:rPr>
          <w:t>uthentication below</w:t>
        </w:r>
      </w:ins>
      <w:r w:rsidRPr="00C25486">
        <w:rPr>
          <w:color w:val="000000" w:themeColor="text1"/>
          <w:lang w:val="en-US"/>
        </w:rPr>
        <w:t>.</w:t>
      </w:r>
    </w:p>
    <w:p w14:paraId="47D9FEA7" w14:textId="44779E91" w:rsidR="00AC1359" w:rsidRDefault="00AC1359" w:rsidP="006C1588">
      <w:pPr>
        <w:pStyle w:val="Heading3"/>
        <w:rPr>
          <w:ins w:id="1297" w:author="Simon" w:date="2021-04-01T15:10:00Z"/>
          <w:rFonts w:ascii="Times New Roman" w:hAnsi="Times New Roman" w:cs="Times New Roman"/>
          <w:sz w:val="24"/>
          <w:szCs w:val="24"/>
          <w:lang w:val="en-US"/>
        </w:rPr>
      </w:pPr>
      <w:bookmarkStart w:id="1298" w:name="_Toc79761325"/>
      <w:r w:rsidRPr="00CB6C14">
        <w:rPr>
          <w:rFonts w:ascii="Times New Roman" w:hAnsi="Times New Roman" w:cs="Times New Roman"/>
          <w:sz w:val="24"/>
          <w:szCs w:val="24"/>
          <w:lang w:val="en-US"/>
        </w:rPr>
        <w:t xml:space="preserve">Request </w:t>
      </w:r>
      <w:r w:rsidR="00C4550A" w:rsidRPr="00CB6C14">
        <w:rPr>
          <w:rFonts w:ascii="Times New Roman" w:hAnsi="Times New Roman" w:cs="Times New Roman"/>
          <w:sz w:val="24"/>
          <w:szCs w:val="24"/>
          <w:lang w:val="en-US"/>
        </w:rPr>
        <w:t xml:space="preserve">Create a </w:t>
      </w:r>
      <w:r w:rsidRPr="00CB6C14">
        <w:rPr>
          <w:rFonts w:ascii="Times New Roman" w:hAnsi="Times New Roman" w:cs="Times New Roman"/>
          <w:sz w:val="24"/>
          <w:szCs w:val="24"/>
          <w:lang w:val="en-US"/>
        </w:rPr>
        <w:t>Card v</w:t>
      </w:r>
      <w:r w:rsidR="00C4550A" w:rsidRPr="00CB6C14">
        <w:rPr>
          <w:rFonts w:ascii="Times New Roman" w:hAnsi="Times New Roman" w:cs="Times New Roman"/>
          <w:sz w:val="24"/>
          <w:szCs w:val="24"/>
          <w:lang w:val="en-US"/>
        </w:rPr>
        <w:t>2</w:t>
      </w:r>
      <w:r w:rsidRPr="00CB6C14">
        <w:rPr>
          <w:rFonts w:ascii="Times New Roman" w:hAnsi="Times New Roman" w:cs="Times New Roman"/>
          <w:sz w:val="24"/>
          <w:szCs w:val="24"/>
          <w:lang w:val="en-US"/>
        </w:rPr>
        <w:t>.0 (physical</w:t>
      </w:r>
      <w:r w:rsidR="00C4550A" w:rsidRPr="00CB6C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ins w:id="1299" w:author="Sebastien Bik" w:date="2021-08-06T09:36:00Z">
        <w:r w:rsidR="00AB38FF">
          <w:rPr>
            <w:rFonts w:ascii="Times New Roman" w:hAnsi="Times New Roman" w:cs="Times New Roman"/>
            <w:sz w:val="24"/>
            <w:szCs w:val="24"/>
            <w:lang w:val="en-US"/>
          </w:rPr>
          <w:t xml:space="preserve">and virtual </w:t>
        </w:r>
      </w:ins>
      <w:r w:rsidR="00C4550A" w:rsidRPr="00CB6C14">
        <w:rPr>
          <w:rFonts w:ascii="Times New Roman" w:hAnsi="Times New Roman" w:cs="Times New Roman"/>
          <w:sz w:val="24"/>
          <w:szCs w:val="24"/>
          <w:lang w:val="en-US"/>
        </w:rPr>
        <w:t>card</w:t>
      </w:r>
      <w:r w:rsidRPr="00CB6C14">
        <w:rPr>
          <w:rFonts w:ascii="Times New Roman" w:hAnsi="Times New Roman" w:cs="Times New Roman"/>
          <w:sz w:val="24"/>
          <w:szCs w:val="24"/>
          <w:lang w:val="en-US"/>
        </w:rPr>
        <w:t>)</w:t>
      </w:r>
      <w:ins w:id="1300" w:author="Simon" w:date="2021-04-01T15:10:00Z">
        <w:r w:rsidR="00E31FF9">
          <w:rPr>
            <w:rFonts w:ascii="Times New Roman" w:hAnsi="Times New Roman" w:cs="Times New Roman"/>
            <w:sz w:val="24"/>
            <w:szCs w:val="24"/>
            <w:lang w:val="en-US"/>
          </w:rPr>
          <w:t xml:space="preserve"> (mandatory &amp; only for PECI partn</w:t>
        </w:r>
      </w:ins>
      <w:ins w:id="1301" w:author="Simon" w:date="2021-04-01T15:12:00Z">
        <w:r w:rsidR="002A700D">
          <w:rPr>
            <w:rFonts w:ascii="Times New Roman" w:hAnsi="Times New Roman" w:cs="Times New Roman"/>
            <w:sz w:val="24"/>
            <w:szCs w:val="24"/>
            <w:lang w:val="en-US"/>
          </w:rPr>
          <w:t>e</w:t>
        </w:r>
      </w:ins>
      <w:ins w:id="1302" w:author="Simon" w:date="2021-04-01T15:10:00Z">
        <w:r w:rsidR="00E31FF9">
          <w:rPr>
            <w:rFonts w:ascii="Times New Roman" w:hAnsi="Times New Roman" w:cs="Times New Roman"/>
            <w:sz w:val="24"/>
            <w:szCs w:val="24"/>
            <w:lang w:val="en-US"/>
          </w:rPr>
          <w:t>rs)</w:t>
        </w:r>
        <w:bookmarkEnd w:id="1298"/>
      </w:ins>
    </w:p>
    <w:p w14:paraId="7F055804" w14:textId="647D18DC" w:rsidR="00AB6EBC" w:rsidRPr="00DF7B31" w:rsidRDefault="00AB6EBC">
      <w:pPr>
        <w:rPr>
          <w:ins w:id="1303" w:author="Simon" w:date="2021-04-01T15:10:00Z"/>
          <w:lang w:val="en-US"/>
        </w:rPr>
        <w:pPrChange w:id="1304" w:author="Simon" w:date="2021-04-01T15:10:00Z">
          <w:pPr>
            <w:pStyle w:val="Heading3"/>
          </w:pPr>
        </w:pPrChange>
      </w:pPr>
    </w:p>
    <w:p w14:paraId="7BDC7ECD" w14:textId="77777777" w:rsidR="00AB6EBC" w:rsidRPr="004E6A4A" w:rsidRDefault="00AB6EBC">
      <w:pPr>
        <w:rPr>
          <w:lang w:val="en-US"/>
        </w:rPr>
        <w:pPrChange w:id="1305" w:author="Simon" w:date="2021-04-01T15:10:00Z">
          <w:pPr>
            <w:pStyle w:val="Heading3"/>
          </w:pPr>
        </w:pPrChange>
      </w:pPr>
    </w:p>
    <w:p w14:paraId="0DB63022" w14:textId="77777777" w:rsidR="00B32EB1" w:rsidRPr="004C0BA9" w:rsidRDefault="00B32EB1" w:rsidP="00AC1359">
      <w:pPr>
        <w:rPr>
          <w:bCs/>
          <w:color w:val="000000" w:themeColor="text1"/>
          <w:u w:val="single"/>
          <w:lang w:val="en-US"/>
        </w:rPr>
      </w:pPr>
    </w:p>
    <w:p w14:paraId="110B326C" w14:textId="1EC04065" w:rsidR="00AC1359" w:rsidRDefault="00AC1359" w:rsidP="00AC1359">
      <w:pPr>
        <w:rPr>
          <w:bCs/>
          <w:shd w:val="clear" w:color="auto" w:fill="FFFFFF"/>
          <w:lang w:val="en-US"/>
        </w:rPr>
      </w:pPr>
      <w:r w:rsidRPr="004C0BA9">
        <w:rPr>
          <w:bCs/>
          <w:color w:val="000000" w:themeColor="text1"/>
          <w:u w:val="single"/>
          <w:lang w:val="en-US"/>
        </w:rPr>
        <w:t>Request</w:t>
      </w:r>
      <w:r w:rsidR="00B32EB1" w:rsidRPr="004C0BA9">
        <w:rPr>
          <w:bCs/>
          <w:color w:val="000000" w:themeColor="text1"/>
          <w:u w:val="single"/>
          <w:lang w:val="en-US"/>
        </w:rPr>
        <w:t xml:space="preserve"> v2.0</w:t>
      </w:r>
      <w:r w:rsidRPr="004C0BA9">
        <w:rPr>
          <w:bCs/>
          <w:color w:val="000000" w:themeColor="text1"/>
          <w:u w:val="single"/>
          <w:lang w:val="en-US"/>
        </w:rPr>
        <w:t>:</w:t>
      </w:r>
      <w:r w:rsidRPr="004C0BA9">
        <w:rPr>
          <w:bCs/>
          <w:color w:val="000000" w:themeColor="text1"/>
          <w:lang w:val="en-US"/>
        </w:rPr>
        <w:t xml:space="preserve"> </w:t>
      </w:r>
      <w:r w:rsidR="00EF64CA">
        <w:rPr>
          <w:bCs/>
          <w:color w:val="000000" w:themeColor="text1"/>
          <w:lang w:val="en-US"/>
        </w:rPr>
        <w:t>(</w:t>
      </w:r>
      <w:r w:rsidRPr="004C0BA9">
        <w:rPr>
          <w:bCs/>
          <w:lang w:val="en-US"/>
        </w:rPr>
        <w:t>POST</w:t>
      </w:r>
      <w:r w:rsidR="00EF64CA">
        <w:rPr>
          <w:bCs/>
          <w:lang w:val="en-US"/>
        </w:rPr>
        <w:t xml:space="preserve">)    </w:t>
      </w:r>
      <w:r w:rsidRPr="004C0BA9">
        <w:rPr>
          <w:bCs/>
          <w:shd w:val="clear" w:color="auto" w:fill="FFFFFF"/>
          <w:lang w:val="en-US"/>
        </w:rPr>
        <w:t>/api/v2.0/card</w:t>
      </w:r>
    </w:p>
    <w:p w14:paraId="74CD5F2D" w14:textId="77777777" w:rsidR="00EF64CA" w:rsidRDefault="00EF64CA" w:rsidP="00AC1359">
      <w:pPr>
        <w:rPr>
          <w:bCs/>
          <w:shd w:val="clear" w:color="auto" w:fill="FFFFFF"/>
          <w:lang w:val="en-US"/>
        </w:rPr>
      </w:pPr>
    </w:p>
    <w:p w14:paraId="10E8136B" w14:textId="77777777" w:rsidR="00896A08" w:rsidRPr="004C0BA9" w:rsidRDefault="00896A08" w:rsidP="00896A08">
      <w:pPr>
        <w:rPr>
          <w:lang w:val="en-US"/>
        </w:rPr>
      </w:pPr>
      <w:r w:rsidRPr="004C0BA9">
        <w:rPr>
          <w:lang w:val="en-US"/>
        </w:rPr>
        <w:t>{</w:t>
      </w:r>
    </w:p>
    <w:p w14:paraId="323DAB97" w14:textId="54A477AC" w:rsidR="00896A08" w:rsidRPr="004C0BA9" w:rsidRDefault="00896A08" w:rsidP="00896A08">
      <w:pPr>
        <w:rPr>
          <w:color w:val="E36C0A" w:themeColor="accent6" w:themeShade="BF"/>
          <w:lang w:val="en-US"/>
        </w:rPr>
      </w:pPr>
      <w:r w:rsidRPr="001F0AEF">
        <w:rPr>
          <w:rFonts w:ascii="Yu Gothic Light" w:hAnsi="Yu Gothic Light"/>
          <w:color w:val="A31515"/>
          <w:sz w:val="18"/>
          <w:szCs w:val="18"/>
          <w:lang w:val="en-US"/>
        </w:rPr>
        <w:t>"offerPartnerCode":</w:t>
      </w:r>
      <w:r w:rsidRPr="001F0AEF">
        <w:rPr>
          <w:rFonts w:ascii="Yu Gothic Light" w:hAnsi="Yu Gothic Light"/>
          <w:color w:val="0451A5"/>
          <w:sz w:val="18"/>
          <w:szCs w:val="18"/>
          <w:lang w:val="en-US"/>
        </w:rPr>
        <w:t>"partnerExempleClassicP</w:t>
      </w:r>
      <w:r w:rsidR="00EF64CA" w:rsidRPr="001F0AEF">
        <w:rPr>
          <w:rFonts w:ascii="Yu Gothic Light" w:hAnsi="Yu Gothic Light"/>
          <w:color w:val="0451A5"/>
          <w:sz w:val="18"/>
          <w:szCs w:val="18"/>
          <w:lang w:val="en-US"/>
        </w:rPr>
        <w:t>h</w:t>
      </w:r>
      <w:r w:rsidRPr="001F0AEF">
        <w:rPr>
          <w:rFonts w:ascii="Yu Gothic Light" w:hAnsi="Yu Gothic Light"/>
          <w:color w:val="0451A5"/>
          <w:sz w:val="18"/>
          <w:szCs w:val="18"/>
          <w:lang w:val="en-US"/>
        </w:rPr>
        <w:t>ysical",</w:t>
      </w:r>
      <w:r w:rsidRPr="004C0BA9">
        <w:rPr>
          <w:color w:val="E36C0A" w:themeColor="accent6" w:themeShade="BF"/>
          <w:lang w:val="en-US"/>
        </w:rPr>
        <w:tab/>
      </w:r>
      <w:r w:rsidRPr="004C0BA9">
        <w:rPr>
          <w:i/>
          <w:iCs/>
          <w:color w:val="31849B" w:themeColor="accent5" w:themeShade="BF"/>
          <w:lang w:val="en-US"/>
        </w:rPr>
        <w:t>(mandatory)</w:t>
      </w:r>
      <w:r w:rsidRPr="004C0BA9">
        <w:rPr>
          <w:i/>
          <w:iCs/>
          <w:color w:val="31849B" w:themeColor="accent5" w:themeShade="BF"/>
          <w:lang w:val="en-US"/>
        </w:rPr>
        <w:tab/>
      </w:r>
      <w:r w:rsidRPr="004C0BA9">
        <w:rPr>
          <w:color w:val="E36C0A" w:themeColor="accent6" w:themeShade="BF"/>
          <w:lang w:val="en-US"/>
        </w:rPr>
        <w:tab/>
      </w:r>
    </w:p>
    <w:p w14:paraId="02EC90C8" w14:textId="2267FBC6" w:rsidR="00896A08" w:rsidRPr="00CB6C14" w:rsidRDefault="00896A08" w:rsidP="00896A08">
      <w:pPr>
        <w:rPr>
          <w:i/>
          <w:iCs/>
          <w:color w:val="31849B" w:themeColor="accent5" w:themeShade="BF"/>
          <w:lang w:val="en-US"/>
        </w:rPr>
      </w:pPr>
      <w:r w:rsidRPr="001F0AEF">
        <w:rPr>
          <w:rFonts w:ascii="Yu Gothic Light" w:hAnsi="Yu Gothic Light"/>
          <w:color w:val="A31515"/>
          <w:sz w:val="18"/>
          <w:szCs w:val="18"/>
          <w:lang w:val="en-US"/>
        </w:rPr>
        <w:t>"holderExternalRef":</w:t>
      </w:r>
      <w:r w:rsidRPr="00CB6C14">
        <w:rPr>
          <w:lang w:val="en-US"/>
        </w:rPr>
        <w:t xml:space="preserve"> </w:t>
      </w:r>
      <w:r w:rsidRPr="001F0AEF">
        <w:rPr>
          <w:rFonts w:ascii="Yu Gothic Light" w:hAnsi="Yu Gothic Light"/>
          <w:color w:val="0451A5"/>
          <w:sz w:val="18"/>
          <w:szCs w:val="18"/>
          <w:lang w:val="en-US"/>
        </w:rPr>
        <w:t>"ExampleClassicPhysical"  ,</w:t>
      </w:r>
      <w:r w:rsidRPr="00CB6C14">
        <w:rPr>
          <w:lang w:val="en-US"/>
        </w:rPr>
        <w:t xml:space="preserve"> </w:t>
      </w:r>
      <w:r w:rsidRPr="00CB6C14">
        <w:rPr>
          <w:color w:val="E36C0A" w:themeColor="accent6" w:themeShade="BF"/>
          <w:lang w:val="en-US"/>
        </w:rPr>
        <w:tab/>
      </w:r>
      <w:r w:rsidRPr="00CB6C14">
        <w:rPr>
          <w:i/>
          <w:iCs/>
          <w:color w:val="31849B" w:themeColor="accent5" w:themeShade="BF"/>
          <w:lang w:val="en-US"/>
        </w:rPr>
        <w:t>(mandatory)</w:t>
      </w:r>
    </w:p>
    <w:p w14:paraId="487B02BA" w14:textId="50286625" w:rsidR="00896A08" w:rsidRPr="001F0AEF" w:rsidRDefault="00896A08" w:rsidP="00896A08">
      <w:pPr>
        <w:rPr>
          <w:i/>
          <w:color w:val="31849B" w:themeColor="accent5" w:themeShade="BF"/>
          <w:lang w:val="en-US"/>
        </w:rPr>
      </w:pPr>
      <w:r w:rsidRPr="001F0AEF">
        <w:rPr>
          <w:rFonts w:ascii="Yu Gothic Light" w:hAnsi="Yu Gothic Light"/>
          <w:color w:val="A31515"/>
          <w:sz w:val="18"/>
          <w:szCs w:val="18"/>
          <w:lang w:val="en-US"/>
        </w:rPr>
        <w:t>"</w:t>
      </w:r>
      <w:r w:rsidR="00AF2CF4" w:rsidRPr="001F0AEF">
        <w:rPr>
          <w:rFonts w:ascii="Yu Gothic Light" w:hAnsi="Yu Gothic Light"/>
          <w:color w:val="A31515"/>
          <w:sz w:val="18"/>
          <w:szCs w:val="18"/>
          <w:lang w:val="en-US"/>
        </w:rPr>
        <w:t>cardExternalRef</w:t>
      </w:r>
      <w:r w:rsidRPr="001F0AEF">
        <w:rPr>
          <w:rFonts w:ascii="Yu Gothic Light" w:hAnsi="Yu Gothic Light"/>
          <w:color w:val="A31515"/>
          <w:sz w:val="18"/>
          <w:szCs w:val="18"/>
          <w:lang w:val="en-US"/>
        </w:rPr>
        <w:t>":</w:t>
      </w:r>
      <w:r w:rsidRPr="001F0AEF">
        <w:rPr>
          <w:lang w:val="en-US"/>
        </w:rPr>
        <w:t xml:space="preserve"> </w:t>
      </w:r>
      <w:r w:rsidRPr="001F0AEF">
        <w:rPr>
          <w:rFonts w:ascii="Yu Gothic Light" w:hAnsi="Yu Gothic Light"/>
          <w:color w:val="0451A5"/>
          <w:sz w:val="18"/>
          <w:szCs w:val="18"/>
          <w:lang w:val="en-US"/>
        </w:rPr>
        <w:t>"</w:t>
      </w:r>
      <w:r w:rsidR="008314C3" w:rsidRPr="001F0AEF">
        <w:rPr>
          <w:rFonts w:ascii="Yu Gothic Light" w:hAnsi="Yu Gothic Light"/>
          <w:color w:val="0451A5"/>
          <w:sz w:val="18"/>
          <w:szCs w:val="18"/>
          <w:lang w:val="en-US"/>
        </w:rPr>
        <w:t>Xpollens_CP1</w:t>
      </w:r>
      <w:r w:rsidRPr="001F0AEF">
        <w:rPr>
          <w:rFonts w:ascii="Yu Gothic Light" w:hAnsi="Yu Gothic Light"/>
          <w:color w:val="0451A5"/>
          <w:sz w:val="18"/>
          <w:szCs w:val="18"/>
          <w:lang w:val="en-US"/>
        </w:rPr>
        <w:t>",</w:t>
      </w:r>
      <w:r w:rsidRPr="001F0AEF">
        <w:rPr>
          <w:rFonts w:ascii="Yu Gothic Light" w:hAnsi="Yu Gothic Light"/>
          <w:color w:val="0451A5"/>
          <w:sz w:val="18"/>
          <w:szCs w:val="18"/>
          <w:lang w:val="en-US"/>
        </w:rPr>
        <w:tab/>
      </w:r>
      <w:r w:rsidR="008314C3" w:rsidRPr="00CB6C14">
        <w:rPr>
          <w:i/>
          <w:iCs/>
          <w:color w:val="31849B" w:themeColor="accent5" w:themeShade="BF"/>
          <w:lang w:val="en-US"/>
        </w:rPr>
        <w:t>(mandatory)</w:t>
      </w:r>
    </w:p>
    <w:p w14:paraId="32246AA5" w14:textId="6BCD790D" w:rsidR="00896A08" w:rsidRPr="004C0BA9" w:rsidRDefault="00896A08" w:rsidP="00896A08">
      <w:pPr>
        <w:rPr>
          <w:lang w:val="en-US"/>
        </w:rPr>
      </w:pPr>
      <w:r w:rsidRPr="004C0BA9">
        <w:rPr>
          <w:lang w:val="en-US"/>
        </w:rPr>
        <w:t>"</w:t>
      </w:r>
      <w:r w:rsidR="00AF2CF4" w:rsidRPr="001F0AEF">
        <w:rPr>
          <w:rFonts w:ascii="Yu Gothic Light" w:hAnsi="Yu Gothic Light"/>
          <w:color w:val="A31515"/>
          <w:sz w:val="18"/>
          <w:szCs w:val="18"/>
          <w:lang w:val="en-US"/>
        </w:rPr>
        <w:t>visualCodeSe</w:t>
      </w:r>
      <w:r w:rsidR="008314C3" w:rsidRPr="001F0AEF">
        <w:rPr>
          <w:rFonts w:ascii="Yu Gothic Light" w:hAnsi="Yu Gothic Light"/>
          <w:color w:val="A31515"/>
          <w:sz w:val="18"/>
          <w:szCs w:val="18"/>
          <w:lang w:val="en-US"/>
        </w:rPr>
        <w:t>l</w:t>
      </w:r>
      <w:r w:rsidR="00AF2CF4" w:rsidRPr="001F0AEF">
        <w:rPr>
          <w:rFonts w:ascii="Yu Gothic Light" w:hAnsi="Yu Gothic Light"/>
          <w:color w:val="A31515"/>
          <w:sz w:val="18"/>
          <w:szCs w:val="18"/>
          <w:lang w:val="en-US"/>
        </w:rPr>
        <w:t>ected</w:t>
      </w:r>
      <w:r w:rsidRPr="001F0AEF">
        <w:rPr>
          <w:rFonts w:ascii="Yu Gothic Light" w:hAnsi="Yu Gothic Light"/>
          <w:color w:val="A31515"/>
          <w:sz w:val="18"/>
          <w:szCs w:val="18"/>
          <w:lang w:val="en-US"/>
        </w:rPr>
        <w:t>":</w:t>
      </w:r>
      <w:r w:rsidRPr="004C0BA9">
        <w:rPr>
          <w:lang w:val="en-US"/>
        </w:rPr>
        <w:t xml:space="preserve"> </w:t>
      </w:r>
      <w:r w:rsidR="00AF2CF4" w:rsidRPr="001F0AEF">
        <w:rPr>
          <w:rFonts w:ascii="Yu Gothic Light" w:hAnsi="Yu Gothic Light"/>
          <w:color w:val="0451A5"/>
          <w:sz w:val="18"/>
          <w:szCs w:val="18"/>
          <w:lang w:val="en-US"/>
        </w:rPr>
        <w:t>"VXST"</w:t>
      </w:r>
      <w:r w:rsidRPr="001F0AEF">
        <w:rPr>
          <w:rFonts w:ascii="Yu Gothic Light" w:hAnsi="Yu Gothic Light"/>
          <w:color w:val="0451A5"/>
          <w:sz w:val="18"/>
          <w:szCs w:val="18"/>
          <w:lang w:val="en-US"/>
        </w:rPr>
        <w:t xml:space="preserve">,       </w:t>
      </w:r>
      <w:r w:rsidRPr="004C0BA9">
        <w:rPr>
          <w:i/>
          <w:iCs/>
          <w:color w:val="31849B" w:themeColor="accent5" w:themeShade="BF"/>
          <w:lang w:val="en-US"/>
        </w:rPr>
        <w:t>(optional)</w:t>
      </w:r>
    </w:p>
    <w:p w14:paraId="3A1C1AF3" w14:textId="3A44FEE7" w:rsidR="00896A08" w:rsidRPr="004C0BA9" w:rsidRDefault="00896A08" w:rsidP="00896A08">
      <w:pPr>
        <w:rPr>
          <w:i/>
          <w:iCs/>
          <w:color w:val="31849B" w:themeColor="accent5" w:themeShade="BF"/>
          <w:lang w:val="en-US"/>
        </w:rPr>
      </w:pPr>
      <w:r w:rsidRPr="001F0AEF">
        <w:rPr>
          <w:rFonts w:ascii="Yu Gothic Light" w:hAnsi="Yu Gothic Light"/>
          <w:color w:val="A31515"/>
          <w:sz w:val="18"/>
          <w:szCs w:val="18"/>
          <w:lang w:val="en-US"/>
        </w:rPr>
        <w:t>"</w:t>
      </w:r>
      <w:r w:rsidR="00AF2CF4" w:rsidRPr="001F0AEF">
        <w:rPr>
          <w:rFonts w:ascii="Yu Gothic Light" w:hAnsi="Yu Gothic Light"/>
          <w:color w:val="A31515"/>
          <w:sz w:val="18"/>
          <w:szCs w:val="18"/>
          <w:lang w:val="en-US"/>
        </w:rPr>
        <w:t>label</w:t>
      </w:r>
      <w:r w:rsidRPr="001F0AEF">
        <w:rPr>
          <w:rFonts w:ascii="Yu Gothic Light" w:hAnsi="Yu Gothic Light"/>
          <w:color w:val="A31515"/>
          <w:sz w:val="18"/>
          <w:szCs w:val="18"/>
          <w:lang w:val="en-US"/>
        </w:rPr>
        <w:t>":</w:t>
      </w:r>
      <w:r w:rsidRPr="004C0BA9">
        <w:rPr>
          <w:lang w:val="en-US"/>
        </w:rPr>
        <w:t xml:space="preserve"> </w:t>
      </w:r>
      <w:r w:rsidR="008314C3" w:rsidRPr="001F0AEF">
        <w:rPr>
          <w:rFonts w:ascii="Yu Gothic Light" w:hAnsi="Yu Gothic Light"/>
          <w:color w:val="0451A5"/>
          <w:sz w:val="18"/>
          <w:szCs w:val="18"/>
          <w:lang w:val="en-US"/>
        </w:rPr>
        <w:t>"PHYSICAL CLASSIC CARD FOR M.JEAN DUPOND"</w:t>
      </w:r>
      <w:r w:rsidRPr="004C0BA9">
        <w:rPr>
          <w:lang w:val="en-US"/>
        </w:rPr>
        <w:t xml:space="preserve">,           </w:t>
      </w:r>
      <w:r w:rsidR="00AF2CF4" w:rsidRPr="004C0BA9">
        <w:rPr>
          <w:i/>
          <w:iCs/>
          <w:color w:val="31849B" w:themeColor="accent5" w:themeShade="BF"/>
          <w:lang w:val="en-US"/>
        </w:rPr>
        <w:t>(optional</w:t>
      </w:r>
      <w:r w:rsidRPr="004C0BA9">
        <w:rPr>
          <w:i/>
          <w:iCs/>
          <w:color w:val="31849B" w:themeColor="accent5" w:themeShade="BF"/>
          <w:lang w:val="en-US"/>
        </w:rPr>
        <w:t>)</w:t>
      </w:r>
    </w:p>
    <w:p w14:paraId="3299D423" w14:textId="4A551A12" w:rsidR="00896A08" w:rsidRDefault="00896A08" w:rsidP="00AF2CF4">
      <w:pPr>
        <w:rPr>
          <w:color w:val="E36C0A" w:themeColor="accent6" w:themeShade="BF"/>
          <w:lang w:val="en-US"/>
        </w:rPr>
      </w:pPr>
      <w:r w:rsidRPr="001F0AEF">
        <w:rPr>
          <w:rFonts w:ascii="Yu Gothic Light" w:hAnsi="Yu Gothic Light"/>
          <w:color w:val="A31515"/>
          <w:sz w:val="18"/>
          <w:szCs w:val="18"/>
          <w:lang w:val="en-US"/>
        </w:rPr>
        <w:t>"</w:t>
      </w:r>
      <w:r w:rsidR="00AF2CF4" w:rsidRPr="001F0AEF">
        <w:rPr>
          <w:rFonts w:ascii="Yu Gothic Light" w:hAnsi="Yu Gothic Light"/>
          <w:color w:val="A31515"/>
          <w:sz w:val="18"/>
          <w:szCs w:val="18"/>
          <w:lang w:val="en-US"/>
        </w:rPr>
        <w:t>wishPin</w:t>
      </w:r>
      <w:r w:rsidRPr="001F0AEF">
        <w:rPr>
          <w:rFonts w:ascii="Yu Gothic Light" w:hAnsi="Yu Gothic Light"/>
          <w:color w:val="A31515"/>
          <w:sz w:val="18"/>
          <w:szCs w:val="18"/>
          <w:lang w:val="en-US"/>
        </w:rPr>
        <w:t>":</w:t>
      </w:r>
      <w:r w:rsidR="008314C3" w:rsidRPr="001F0AEF">
        <w:rPr>
          <w:rFonts w:ascii="Yu Gothic Light" w:hAnsi="Yu Gothic Light"/>
          <w:color w:val="0451A5"/>
          <w:sz w:val="18"/>
          <w:szCs w:val="18"/>
          <w:lang w:val="en-US"/>
        </w:rPr>
        <w:t>true</w:t>
      </w:r>
      <w:r w:rsidRPr="004C0BA9">
        <w:rPr>
          <w:lang w:val="en-US"/>
        </w:rPr>
        <w:t xml:space="preserve"> </w:t>
      </w:r>
      <w:r w:rsidR="008314C3">
        <w:rPr>
          <w:lang w:val="en-US"/>
        </w:rPr>
        <w:t xml:space="preserve">      </w:t>
      </w:r>
      <w:r w:rsidR="008314C3" w:rsidRPr="004C0BA9">
        <w:rPr>
          <w:i/>
          <w:iCs/>
          <w:color w:val="31849B" w:themeColor="accent5" w:themeShade="BF"/>
          <w:lang w:val="en-US"/>
        </w:rPr>
        <w:t>(optional)</w:t>
      </w:r>
      <w:r w:rsidRPr="004C0BA9">
        <w:rPr>
          <w:color w:val="E36C0A" w:themeColor="accent6" w:themeShade="BF"/>
          <w:lang w:val="en-US"/>
        </w:rPr>
        <w:tab/>
      </w:r>
    </w:p>
    <w:p w14:paraId="182D0886" w14:textId="618697B3" w:rsidR="003746A7" w:rsidRDefault="003746A7" w:rsidP="003746A7">
      <w:pPr>
        <w:rPr>
          <w:color w:val="E36C0A" w:themeColor="accent6" w:themeShade="BF"/>
          <w:lang w:val="en-US"/>
        </w:rPr>
      </w:pPr>
      <w:r w:rsidRPr="001F0AEF">
        <w:rPr>
          <w:rFonts w:ascii="Yu Gothic Light" w:hAnsi="Yu Gothic Light"/>
          <w:color w:val="A31515"/>
          <w:sz w:val="18"/>
          <w:szCs w:val="18"/>
          <w:lang w:val="en-US"/>
        </w:rPr>
        <w:t>"</w:t>
      </w:r>
      <w:r>
        <w:rPr>
          <w:rFonts w:ascii="Yu Gothic Light" w:hAnsi="Yu Gothic Light"/>
          <w:color w:val="A31515"/>
          <w:sz w:val="18"/>
          <w:szCs w:val="18"/>
          <w:lang w:val="en-US"/>
        </w:rPr>
        <w:t>isNfcActivated</w:t>
      </w:r>
      <w:r w:rsidRPr="001F0AEF">
        <w:rPr>
          <w:rFonts w:ascii="Yu Gothic Light" w:hAnsi="Yu Gothic Light"/>
          <w:color w:val="A31515"/>
          <w:sz w:val="18"/>
          <w:szCs w:val="18"/>
          <w:lang w:val="en-US"/>
        </w:rPr>
        <w:t>":</w:t>
      </w:r>
      <w:r w:rsidRPr="001F0AEF">
        <w:rPr>
          <w:rFonts w:ascii="Yu Gothic Light" w:hAnsi="Yu Gothic Light"/>
          <w:color w:val="0451A5"/>
          <w:sz w:val="18"/>
          <w:szCs w:val="18"/>
          <w:lang w:val="en-US"/>
        </w:rPr>
        <w:t>true</w:t>
      </w:r>
      <w:r w:rsidRPr="004C0BA9">
        <w:rPr>
          <w:lang w:val="en-US"/>
        </w:rPr>
        <w:t xml:space="preserve"> </w:t>
      </w:r>
      <w:r>
        <w:rPr>
          <w:lang w:val="en-US"/>
        </w:rPr>
        <w:t xml:space="preserve">      </w:t>
      </w:r>
      <w:r w:rsidRPr="004C0BA9">
        <w:rPr>
          <w:i/>
          <w:iCs/>
          <w:color w:val="31849B" w:themeColor="accent5" w:themeShade="BF"/>
          <w:lang w:val="en-US"/>
        </w:rPr>
        <w:t>(optional)</w:t>
      </w:r>
      <w:r w:rsidRPr="004C0BA9">
        <w:rPr>
          <w:color w:val="E36C0A" w:themeColor="accent6" w:themeShade="BF"/>
          <w:lang w:val="en-US"/>
        </w:rPr>
        <w:tab/>
      </w:r>
    </w:p>
    <w:p w14:paraId="3DD60679" w14:textId="77777777" w:rsidR="003746A7" w:rsidRPr="008314C3" w:rsidRDefault="003746A7" w:rsidP="00AF2CF4">
      <w:pPr>
        <w:rPr>
          <w:i/>
          <w:iCs/>
          <w:color w:val="4BACC6" w:themeColor="accent5"/>
          <w:lang w:val="en-US"/>
        </w:rPr>
      </w:pPr>
    </w:p>
    <w:p w14:paraId="5333D2C7" w14:textId="7999D1BE" w:rsidR="00ED1812" w:rsidRPr="008314C3" w:rsidRDefault="00896A08" w:rsidP="00ED1812">
      <w:pPr>
        <w:rPr>
          <w:rStyle w:val="inner-object"/>
          <w:lang w:val="en-US"/>
        </w:rPr>
      </w:pPr>
      <w:r w:rsidRPr="004C0BA9">
        <w:rPr>
          <w:lang w:val="en-US"/>
        </w:rPr>
        <w:t>}</w:t>
      </w:r>
    </w:p>
    <w:p w14:paraId="36AF5568" w14:textId="0DBBC0AF" w:rsidR="00C4550A" w:rsidRPr="00CB6C14" w:rsidRDefault="00C4550A" w:rsidP="006C1588">
      <w:pPr>
        <w:pStyle w:val="Heading3"/>
        <w:rPr>
          <w:rFonts w:ascii="Times New Roman" w:hAnsi="Times New Roman" w:cs="Times New Roman"/>
          <w:sz w:val="24"/>
          <w:szCs w:val="24"/>
          <w:lang w:val="en-US"/>
        </w:rPr>
      </w:pPr>
      <w:bookmarkStart w:id="1306" w:name="_Toc79761326"/>
      <w:r w:rsidRPr="0C98E7CA">
        <w:rPr>
          <w:rFonts w:ascii="Times New Roman" w:hAnsi="Times New Roman" w:cs="Times New Roman"/>
          <w:sz w:val="24"/>
          <w:szCs w:val="24"/>
          <w:lang w:val="en-US"/>
        </w:rPr>
        <w:t>Response Create a Card v2.0 (physical card</w:t>
      </w:r>
      <w:ins w:id="1307" w:author="Tamazi Kawtar" w:date="2021-08-26T11:57:00Z">
        <w:r w:rsidR="4CFA4007" w:rsidRPr="0C98E7CA">
          <w:rPr>
            <w:rFonts w:ascii="Times New Roman" w:hAnsi="Times New Roman" w:cs="Times New Roman"/>
            <w:sz w:val="24"/>
            <w:szCs w:val="24"/>
            <w:lang w:val="en-US"/>
          </w:rPr>
          <w:t xml:space="preserve"> and virtual card</w:t>
        </w:r>
      </w:ins>
      <w:r w:rsidRPr="0C98E7CA">
        <w:rPr>
          <w:rFonts w:ascii="Times New Roman" w:hAnsi="Times New Roman" w:cs="Times New Roman"/>
          <w:sz w:val="24"/>
          <w:szCs w:val="24"/>
          <w:lang w:val="en-US"/>
        </w:rPr>
        <w:t>)</w:t>
      </w:r>
      <w:bookmarkEnd w:id="1306"/>
    </w:p>
    <w:p w14:paraId="1CDEA7EA" w14:textId="24DC8537" w:rsidR="00C5523D" w:rsidRPr="00CB6C14" w:rsidRDefault="00C5523D" w:rsidP="00C5523D">
      <w:pPr>
        <w:rPr>
          <w:lang w:val="en-US" w:eastAsia="en-US" w:bidi="en-US"/>
        </w:rPr>
      </w:pPr>
    </w:p>
    <w:p w14:paraId="3AEF5437" w14:textId="36E26614" w:rsidR="00C5523D" w:rsidRDefault="00C5523D" w:rsidP="00C5523D">
      <w:pPr>
        <w:rPr>
          <w:lang w:eastAsia="en-US" w:bidi="en-US"/>
        </w:rPr>
      </w:pPr>
      <w:r w:rsidRPr="004C0BA9">
        <w:rPr>
          <w:lang w:eastAsia="en-US" w:bidi="en-US"/>
        </w:rPr>
        <w:t>Response v2.0 : 201 OK</w:t>
      </w:r>
    </w:p>
    <w:p w14:paraId="2672F112" w14:textId="77777777" w:rsidR="00EF64CA" w:rsidRDefault="00EF64CA" w:rsidP="00C5523D">
      <w:pPr>
        <w:rPr>
          <w:lang w:eastAsia="en-US" w:bidi="en-US"/>
        </w:rPr>
      </w:pPr>
    </w:p>
    <w:p w14:paraId="355C39FE" w14:textId="77777777" w:rsidR="00EF64CA" w:rsidRDefault="00EF64CA" w:rsidP="00EF64CA">
      <w:pPr>
        <w:rPr>
          <w:lang w:eastAsia="en-US" w:bidi="en-US"/>
        </w:rPr>
      </w:pPr>
      <w:r>
        <w:rPr>
          <w:lang w:eastAsia="en-US" w:bidi="en-US"/>
        </w:rPr>
        <w:t>{</w:t>
      </w:r>
    </w:p>
    <w:p w14:paraId="2E29A795" w14:textId="514B6C33" w:rsidR="00EF64CA" w:rsidRDefault="00EF64CA" w:rsidP="00EF64CA">
      <w:pPr>
        <w:rPr>
          <w:lang w:eastAsia="en-US" w:bidi="en-US"/>
        </w:rPr>
      </w:pPr>
      <w:r>
        <w:rPr>
          <w:lang w:eastAsia="en-US" w:bidi="en-US"/>
        </w:rPr>
        <w:t xml:space="preserve">  </w:t>
      </w:r>
      <w:r w:rsidRPr="00EF64CA">
        <w:rPr>
          <w:rFonts w:ascii="Yu Gothic Light" w:hAnsi="Yu Gothic Light"/>
          <w:color w:val="A31515"/>
          <w:sz w:val="18"/>
          <w:szCs w:val="18"/>
        </w:rPr>
        <w:t>"cardExternalRef":</w:t>
      </w:r>
      <w:r>
        <w:rPr>
          <w:lang w:eastAsia="en-US" w:bidi="en-US"/>
        </w:rPr>
        <w:t xml:space="preserve"> </w:t>
      </w:r>
      <w:r w:rsidRPr="00EF64CA">
        <w:rPr>
          <w:rFonts w:ascii="Yu Gothic Light" w:hAnsi="Yu Gothic Light"/>
          <w:color w:val="0451A5"/>
          <w:sz w:val="18"/>
          <w:szCs w:val="18"/>
        </w:rPr>
        <w:t>"</w:t>
      </w:r>
      <w:r w:rsidRPr="008314C3">
        <w:rPr>
          <w:rFonts w:ascii="Yu Gothic Light" w:hAnsi="Yu Gothic Light"/>
          <w:color w:val="0451A5"/>
          <w:sz w:val="18"/>
          <w:szCs w:val="18"/>
        </w:rPr>
        <w:t>Xpollens_CP1</w:t>
      </w:r>
      <w:r w:rsidRPr="00EF64CA">
        <w:rPr>
          <w:rFonts w:ascii="Yu Gothic Light" w:hAnsi="Yu Gothic Light"/>
          <w:color w:val="0451A5"/>
          <w:sz w:val="18"/>
          <w:szCs w:val="18"/>
        </w:rPr>
        <w:t>",</w:t>
      </w:r>
    </w:p>
    <w:p w14:paraId="0F0EBE99" w14:textId="318A5F7E" w:rsidR="00EF64CA" w:rsidRDefault="00EF64CA" w:rsidP="00EF64CA">
      <w:pPr>
        <w:rPr>
          <w:lang w:eastAsia="en-US" w:bidi="en-US"/>
        </w:rPr>
      </w:pPr>
      <w:r>
        <w:rPr>
          <w:lang w:eastAsia="en-US" w:bidi="en-US"/>
        </w:rPr>
        <w:t xml:space="preserve">  </w:t>
      </w:r>
      <w:r w:rsidRPr="00EF64CA">
        <w:rPr>
          <w:rFonts w:ascii="Yu Gothic Light" w:hAnsi="Yu Gothic Light"/>
          <w:color w:val="A31515"/>
          <w:sz w:val="18"/>
          <w:szCs w:val="18"/>
        </w:rPr>
        <w:t>"partnerCode":</w:t>
      </w:r>
      <w:r>
        <w:rPr>
          <w:lang w:eastAsia="en-US" w:bidi="en-US"/>
        </w:rPr>
        <w:t xml:space="preserve"> </w:t>
      </w:r>
      <w:r w:rsidRPr="00EF64CA">
        <w:rPr>
          <w:rFonts w:ascii="Yu Gothic Light" w:hAnsi="Yu Gothic Light"/>
          <w:color w:val="0451A5"/>
          <w:sz w:val="18"/>
          <w:szCs w:val="18"/>
        </w:rPr>
        <w:t>"Partne1"</w:t>
      </w:r>
    </w:p>
    <w:p w14:paraId="12F62637" w14:textId="53A8F147" w:rsidR="00EF64CA" w:rsidRDefault="00EF64CA" w:rsidP="00C5523D">
      <w:pPr>
        <w:rPr>
          <w:lang w:eastAsia="en-US" w:bidi="en-US"/>
        </w:rPr>
      </w:pPr>
      <w:r>
        <w:rPr>
          <w:lang w:eastAsia="en-US" w:bidi="en-US"/>
        </w:rPr>
        <w:t>}</w:t>
      </w:r>
    </w:p>
    <w:p w14:paraId="133D18DF" w14:textId="77777777" w:rsidR="00EF64CA" w:rsidRPr="004C0BA9" w:rsidRDefault="00EF64CA" w:rsidP="00C5523D">
      <w:pPr>
        <w:rPr>
          <w:lang w:eastAsia="en-US" w:bidi="en-US"/>
        </w:rPr>
      </w:pPr>
    </w:p>
    <w:p w14:paraId="018773FD" w14:textId="77777777" w:rsidR="00966911" w:rsidRPr="004C0BA9" w:rsidRDefault="00966911" w:rsidP="006C1588">
      <w:pPr>
        <w:pStyle w:val="Heading3"/>
        <w:rPr>
          <w:rFonts w:ascii="Times New Roman" w:hAnsi="Times New Roman" w:cs="Times New Roman"/>
          <w:sz w:val="24"/>
          <w:szCs w:val="24"/>
        </w:rPr>
      </w:pPr>
      <w:bookmarkStart w:id="1308" w:name="_Toc79761327"/>
      <w:r w:rsidRPr="004C0BA9">
        <w:rPr>
          <w:rFonts w:ascii="Times New Roman" w:hAnsi="Times New Roman" w:cs="Times New Roman"/>
          <w:sz w:val="24"/>
          <w:szCs w:val="24"/>
        </w:rPr>
        <w:t>Error codes</w:t>
      </w:r>
      <w:bookmarkEnd w:id="1308"/>
    </w:p>
    <w:p w14:paraId="44794F08" w14:textId="77777777" w:rsidR="00966911" w:rsidRPr="004C0BA9" w:rsidRDefault="00966911" w:rsidP="00966911">
      <w:pPr>
        <w:rPr>
          <w:color w:val="000000" w:themeColor="text1"/>
        </w:rPr>
      </w:pPr>
    </w:p>
    <w:tbl>
      <w:tblPr>
        <w:tblW w:w="91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64"/>
        <w:gridCol w:w="1764"/>
        <w:gridCol w:w="5616"/>
      </w:tblGrid>
      <w:tr w:rsidR="00966911" w:rsidRPr="004C0BA9" w14:paraId="6BBB7D80" w14:textId="77777777" w:rsidTr="00EF64CA">
        <w:trPr>
          <w:trHeight w:val="395"/>
        </w:trPr>
        <w:tc>
          <w:tcPr>
            <w:tcW w:w="1764" w:type="dxa"/>
            <w:shd w:val="clear" w:color="auto" w:fill="365F91" w:themeFill="accent1" w:themeFillShade="BF"/>
          </w:tcPr>
          <w:p w14:paraId="7CD9C07E" w14:textId="77777777" w:rsidR="00966911" w:rsidRPr="004C0BA9" w:rsidRDefault="00966911" w:rsidP="00525A83">
            <w:pPr>
              <w:spacing w:line="276" w:lineRule="auto"/>
              <w:rPr>
                <w:rFonts w:eastAsia="Calibri"/>
                <w:b/>
                <w:color w:val="FFFFFF" w:themeColor="background1"/>
              </w:rPr>
            </w:pPr>
            <w:r w:rsidRPr="004C0BA9">
              <w:rPr>
                <w:rFonts w:eastAsia="Calibri"/>
                <w:b/>
                <w:color w:val="FFFFFF" w:themeColor="background1"/>
              </w:rPr>
              <w:t>http code</w:t>
            </w:r>
          </w:p>
        </w:tc>
        <w:tc>
          <w:tcPr>
            <w:tcW w:w="1764" w:type="dxa"/>
            <w:shd w:val="clear" w:color="auto" w:fill="365F91" w:themeFill="accent1" w:themeFillShade="BF"/>
          </w:tcPr>
          <w:p w14:paraId="48BA9E3B" w14:textId="77777777" w:rsidR="00966911" w:rsidRPr="004C0BA9" w:rsidRDefault="00966911" w:rsidP="00525A83">
            <w:pPr>
              <w:spacing w:line="276" w:lineRule="auto"/>
              <w:rPr>
                <w:rFonts w:eastAsia="Calibri"/>
                <w:b/>
                <w:color w:val="FFFFFF" w:themeColor="background1"/>
              </w:rPr>
            </w:pPr>
            <w:r w:rsidRPr="004C0BA9">
              <w:rPr>
                <w:rFonts w:eastAsia="Calibri"/>
                <w:b/>
                <w:color w:val="FFFFFF" w:themeColor="background1"/>
              </w:rPr>
              <w:t>Error code</w:t>
            </w:r>
          </w:p>
        </w:tc>
        <w:tc>
          <w:tcPr>
            <w:tcW w:w="5616" w:type="dxa"/>
            <w:shd w:val="clear" w:color="auto" w:fill="365F91" w:themeFill="accent1" w:themeFillShade="BF"/>
          </w:tcPr>
          <w:p w14:paraId="3A550C09" w14:textId="77777777" w:rsidR="00966911" w:rsidRPr="004C0BA9" w:rsidRDefault="00966911" w:rsidP="00525A83">
            <w:pPr>
              <w:spacing w:line="276" w:lineRule="auto"/>
              <w:rPr>
                <w:rFonts w:eastAsia="Calibri"/>
                <w:b/>
                <w:color w:val="FFFFFF" w:themeColor="background1"/>
              </w:rPr>
            </w:pPr>
            <w:r w:rsidRPr="004C0BA9">
              <w:rPr>
                <w:rFonts w:eastAsia="Calibri"/>
                <w:b/>
                <w:color w:val="FFFFFF" w:themeColor="background1"/>
              </w:rPr>
              <w:t>Description</w:t>
            </w:r>
          </w:p>
        </w:tc>
      </w:tr>
      <w:tr w:rsidR="00314786" w:rsidRPr="00CB6C14" w14:paraId="541ABDD9" w14:textId="77777777" w:rsidTr="00EF64CA">
        <w:trPr>
          <w:trHeight w:val="364"/>
        </w:trPr>
        <w:tc>
          <w:tcPr>
            <w:tcW w:w="1764" w:type="dxa"/>
          </w:tcPr>
          <w:p w14:paraId="03BA3A1F" w14:textId="5B5946D0" w:rsidR="00314786" w:rsidRPr="5464A3B9" w:rsidRDefault="00314786" w:rsidP="5464A3B9">
            <w:pPr>
              <w:rPr>
                <w:rFonts w:eastAsia="Calibri"/>
                <w:color w:val="000000" w:themeColor="text1"/>
              </w:rPr>
            </w:pPr>
            <w:r>
              <w:rPr>
                <w:rFonts w:eastAsia="Calibri"/>
                <w:color w:val="000000" w:themeColor="text1"/>
              </w:rPr>
              <w:t>400</w:t>
            </w:r>
          </w:p>
        </w:tc>
        <w:tc>
          <w:tcPr>
            <w:tcW w:w="1764" w:type="dxa"/>
            <w:shd w:val="clear" w:color="auto" w:fill="auto"/>
          </w:tcPr>
          <w:p w14:paraId="1A547082" w14:textId="6A39D099" w:rsidR="00314786" w:rsidRPr="5464A3B9" w:rsidRDefault="00314786" w:rsidP="5464A3B9">
            <w:pPr>
              <w:rPr>
                <w:rFonts w:eastAsia="Calibri"/>
                <w:color w:val="000000" w:themeColor="text1"/>
                <w:lang w:eastAsia="en-US"/>
              </w:rPr>
            </w:pPr>
            <w:r>
              <w:rPr>
                <w:rFonts w:eastAsia="Calibri"/>
                <w:color w:val="000000" w:themeColor="text1"/>
                <w:lang w:eastAsia="en-US"/>
              </w:rPr>
              <w:t>001</w:t>
            </w:r>
          </w:p>
        </w:tc>
        <w:tc>
          <w:tcPr>
            <w:tcW w:w="5616" w:type="dxa"/>
            <w:shd w:val="clear" w:color="auto" w:fill="auto"/>
          </w:tcPr>
          <w:p w14:paraId="346CFC60" w14:textId="20F218E8" w:rsidR="00314786" w:rsidRPr="00CB6C14" w:rsidRDefault="00314786" w:rsidP="5464A3B9">
            <w:pPr>
              <w:rPr>
                <w:color w:val="000000" w:themeColor="text1"/>
                <w:lang w:val="en-US"/>
              </w:rPr>
            </w:pPr>
            <w:r w:rsidRPr="00314786">
              <w:rPr>
                <w:color w:val="000000" w:themeColor="text1"/>
                <w:lang w:val="en-US"/>
              </w:rPr>
              <w:t>Missing parameter</w:t>
            </w:r>
          </w:p>
        </w:tc>
      </w:tr>
      <w:tr w:rsidR="5464A3B9" w:rsidRPr="00651F55" w14:paraId="0FF28A73" w14:textId="77777777" w:rsidTr="00EF64CA">
        <w:trPr>
          <w:trHeight w:val="364"/>
        </w:trPr>
        <w:tc>
          <w:tcPr>
            <w:tcW w:w="1764" w:type="dxa"/>
          </w:tcPr>
          <w:p w14:paraId="04EDC497" w14:textId="507C194C" w:rsidR="4B6DDCBF" w:rsidRDefault="4B6DDCBF" w:rsidP="5464A3B9">
            <w:pPr>
              <w:rPr>
                <w:rFonts w:eastAsia="Calibri"/>
                <w:color w:val="000000" w:themeColor="text1"/>
              </w:rPr>
            </w:pPr>
            <w:r w:rsidRPr="5464A3B9">
              <w:rPr>
                <w:rFonts w:eastAsia="Calibri"/>
                <w:color w:val="000000" w:themeColor="text1"/>
              </w:rPr>
              <w:t>400</w:t>
            </w:r>
          </w:p>
        </w:tc>
        <w:tc>
          <w:tcPr>
            <w:tcW w:w="1764" w:type="dxa"/>
            <w:shd w:val="clear" w:color="auto" w:fill="auto"/>
          </w:tcPr>
          <w:p w14:paraId="020D8B7B" w14:textId="0F0DE85B" w:rsidR="4B6DDCBF" w:rsidRDefault="4B6DDCBF" w:rsidP="5464A3B9">
            <w:pPr>
              <w:rPr>
                <w:rFonts w:eastAsia="Calibri"/>
                <w:color w:val="000000" w:themeColor="text1"/>
                <w:lang w:eastAsia="en-US"/>
              </w:rPr>
            </w:pPr>
            <w:r w:rsidRPr="5464A3B9">
              <w:rPr>
                <w:rFonts w:eastAsia="Calibri"/>
                <w:color w:val="000000" w:themeColor="text1"/>
                <w:lang w:eastAsia="en-US"/>
              </w:rPr>
              <w:t>002</w:t>
            </w:r>
          </w:p>
        </w:tc>
        <w:tc>
          <w:tcPr>
            <w:tcW w:w="5616" w:type="dxa"/>
            <w:shd w:val="clear" w:color="auto" w:fill="auto"/>
          </w:tcPr>
          <w:p w14:paraId="247FAA40" w14:textId="7A2B6CF8" w:rsidR="4B6DDCBF" w:rsidRPr="00CB6C14" w:rsidRDefault="4B6DDCBF" w:rsidP="5464A3B9">
            <w:pPr>
              <w:rPr>
                <w:color w:val="000000" w:themeColor="text1"/>
                <w:lang w:val="en-US"/>
              </w:rPr>
            </w:pPr>
            <w:r w:rsidRPr="00CB6C14">
              <w:rPr>
                <w:color w:val="000000" w:themeColor="text1"/>
                <w:lang w:val="en-US"/>
              </w:rPr>
              <w:t>The partner offer does not exist</w:t>
            </w:r>
          </w:p>
        </w:tc>
      </w:tr>
      <w:tr w:rsidR="30F49061" w:rsidRPr="00651F55" w14:paraId="78F27294" w14:textId="77777777" w:rsidTr="00EF64CA">
        <w:trPr>
          <w:trHeight w:val="364"/>
        </w:trPr>
        <w:tc>
          <w:tcPr>
            <w:tcW w:w="1764" w:type="dxa"/>
          </w:tcPr>
          <w:p w14:paraId="65253FDE" w14:textId="374F8FA1" w:rsidR="200694F7" w:rsidRDefault="200694F7" w:rsidP="30F49061">
            <w:pPr>
              <w:rPr>
                <w:rFonts w:eastAsia="Calibri"/>
                <w:color w:val="000000" w:themeColor="text1"/>
              </w:rPr>
            </w:pPr>
            <w:r w:rsidRPr="30F49061">
              <w:rPr>
                <w:rFonts w:eastAsia="Calibri"/>
                <w:color w:val="000000" w:themeColor="text1"/>
              </w:rPr>
              <w:t>400</w:t>
            </w:r>
          </w:p>
        </w:tc>
        <w:tc>
          <w:tcPr>
            <w:tcW w:w="1764" w:type="dxa"/>
            <w:shd w:val="clear" w:color="auto" w:fill="auto"/>
          </w:tcPr>
          <w:p w14:paraId="498B11D7" w14:textId="0E1841A8" w:rsidR="200694F7" w:rsidRDefault="200694F7" w:rsidP="30F49061">
            <w:pPr>
              <w:rPr>
                <w:rFonts w:eastAsia="Calibri"/>
                <w:color w:val="000000" w:themeColor="text1"/>
                <w:lang w:eastAsia="en-US"/>
              </w:rPr>
            </w:pPr>
            <w:r w:rsidRPr="30F49061">
              <w:rPr>
                <w:rFonts w:eastAsia="Calibri"/>
                <w:color w:val="000000" w:themeColor="text1"/>
                <w:lang w:eastAsia="en-US"/>
              </w:rPr>
              <w:t>003</w:t>
            </w:r>
          </w:p>
        </w:tc>
        <w:tc>
          <w:tcPr>
            <w:tcW w:w="5616" w:type="dxa"/>
            <w:shd w:val="clear" w:color="auto" w:fill="auto"/>
          </w:tcPr>
          <w:p w14:paraId="5E10EF4C" w14:textId="37825D16" w:rsidR="200694F7" w:rsidRPr="00CB6C14" w:rsidRDefault="200694F7" w:rsidP="30F49061">
            <w:pPr>
              <w:rPr>
                <w:color w:val="000000" w:themeColor="text1"/>
                <w:lang w:val="en-US"/>
              </w:rPr>
            </w:pPr>
            <w:r w:rsidRPr="00CB6C14">
              <w:rPr>
                <w:color w:val="000000" w:themeColor="text1"/>
                <w:lang w:val="en-US"/>
              </w:rPr>
              <w:t>A card with the same ExternalRefCode exists</w:t>
            </w:r>
          </w:p>
        </w:tc>
      </w:tr>
      <w:tr w:rsidR="5464A3B9" w:rsidRPr="00651F55" w14:paraId="155A3DAE" w14:textId="77777777" w:rsidTr="00EF64CA">
        <w:trPr>
          <w:trHeight w:val="364"/>
        </w:trPr>
        <w:tc>
          <w:tcPr>
            <w:tcW w:w="1764" w:type="dxa"/>
          </w:tcPr>
          <w:p w14:paraId="25F592C8" w14:textId="3BEA2F4D" w:rsidR="5464A3B9" w:rsidRDefault="5464A3B9" w:rsidP="5464A3B9">
            <w:pPr>
              <w:rPr>
                <w:rFonts w:eastAsia="Calibri"/>
                <w:color w:val="000000" w:themeColor="text1"/>
              </w:rPr>
            </w:pPr>
            <w:r w:rsidRPr="5464A3B9">
              <w:rPr>
                <w:rFonts w:eastAsia="Calibri"/>
                <w:color w:val="000000" w:themeColor="text1"/>
              </w:rPr>
              <w:t>400</w:t>
            </w:r>
          </w:p>
        </w:tc>
        <w:tc>
          <w:tcPr>
            <w:tcW w:w="1764" w:type="dxa"/>
            <w:shd w:val="clear" w:color="auto" w:fill="auto"/>
          </w:tcPr>
          <w:p w14:paraId="36F7CC97" w14:textId="5D8F9360" w:rsidR="5464A3B9" w:rsidRDefault="5464A3B9" w:rsidP="5464A3B9">
            <w:pPr>
              <w:rPr>
                <w:rFonts w:eastAsia="Calibri"/>
                <w:color w:val="000000" w:themeColor="text1"/>
                <w:lang w:eastAsia="en-US"/>
              </w:rPr>
            </w:pPr>
            <w:r w:rsidRPr="5464A3B9">
              <w:rPr>
                <w:rFonts w:eastAsia="Calibri"/>
                <w:color w:val="000000" w:themeColor="text1"/>
                <w:lang w:eastAsia="en-US"/>
              </w:rPr>
              <w:t>004</w:t>
            </w:r>
          </w:p>
        </w:tc>
        <w:tc>
          <w:tcPr>
            <w:tcW w:w="5616" w:type="dxa"/>
            <w:shd w:val="clear" w:color="auto" w:fill="auto"/>
          </w:tcPr>
          <w:p w14:paraId="42D00B87" w14:textId="27F4ECC1" w:rsidR="5464A3B9" w:rsidRPr="00CB6C14" w:rsidRDefault="5464A3B9" w:rsidP="5464A3B9">
            <w:pPr>
              <w:rPr>
                <w:color w:val="000000" w:themeColor="text1"/>
                <w:lang w:val="en-US"/>
              </w:rPr>
            </w:pPr>
            <w:r w:rsidRPr="00CB6C14">
              <w:rPr>
                <w:color w:val="000000" w:themeColor="text1"/>
                <w:lang w:val="en-US"/>
              </w:rPr>
              <w:t>The holder does not exist</w:t>
            </w:r>
          </w:p>
        </w:tc>
      </w:tr>
      <w:tr w:rsidR="30F49061" w14:paraId="63E54743" w14:textId="77777777" w:rsidTr="00EF64CA">
        <w:trPr>
          <w:trHeight w:val="364"/>
        </w:trPr>
        <w:tc>
          <w:tcPr>
            <w:tcW w:w="1764" w:type="dxa"/>
          </w:tcPr>
          <w:p w14:paraId="68DD7EC6" w14:textId="518ED9EF" w:rsidR="5DA632B9" w:rsidRDefault="5DA632B9" w:rsidP="30F49061">
            <w:pPr>
              <w:rPr>
                <w:rFonts w:eastAsia="Calibri"/>
                <w:color w:val="000000" w:themeColor="text1"/>
              </w:rPr>
            </w:pPr>
            <w:r w:rsidRPr="30F49061">
              <w:rPr>
                <w:rFonts w:eastAsia="Calibri"/>
                <w:color w:val="000000" w:themeColor="text1"/>
              </w:rPr>
              <w:t>400</w:t>
            </w:r>
          </w:p>
        </w:tc>
        <w:tc>
          <w:tcPr>
            <w:tcW w:w="1764" w:type="dxa"/>
            <w:shd w:val="clear" w:color="auto" w:fill="auto"/>
          </w:tcPr>
          <w:p w14:paraId="385FA4AB" w14:textId="1D71384E" w:rsidR="5DA632B9" w:rsidRDefault="5DA632B9" w:rsidP="30F49061">
            <w:pPr>
              <w:rPr>
                <w:rFonts w:eastAsia="Calibri"/>
                <w:color w:val="000000" w:themeColor="text1"/>
                <w:lang w:eastAsia="en-US"/>
              </w:rPr>
            </w:pPr>
            <w:r w:rsidRPr="30F49061">
              <w:rPr>
                <w:rFonts w:eastAsia="Calibri"/>
                <w:color w:val="000000" w:themeColor="text1"/>
                <w:lang w:eastAsia="en-US"/>
              </w:rPr>
              <w:t>007</w:t>
            </w:r>
          </w:p>
        </w:tc>
        <w:tc>
          <w:tcPr>
            <w:tcW w:w="5616" w:type="dxa"/>
            <w:shd w:val="clear" w:color="auto" w:fill="auto"/>
          </w:tcPr>
          <w:p w14:paraId="409D0987" w14:textId="3912EA03" w:rsidR="5DA632B9" w:rsidRDefault="5DA632B9" w:rsidP="30F49061">
            <w:pPr>
              <w:rPr>
                <w:color w:val="000000" w:themeColor="text1"/>
              </w:rPr>
            </w:pPr>
            <w:r w:rsidRPr="30F49061">
              <w:rPr>
                <w:color w:val="000000" w:themeColor="text1"/>
              </w:rPr>
              <w:t>Error during pan computation</w:t>
            </w:r>
          </w:p>
        </w:tc>
      </w:tr>
      <w:tr w:rsidR="40E1D245" w:rsidRPr="00651F55" w14:paraId="106B1C46" w14:textId="77777777" w:rsidTr="00EF64CA">
        <w:trPr>
          <w:trHeight w:val="364"/>
        </w:trPr>
        <w:tc>
          <w:tcPr>
            <w:tcW w:w="1764" w:type="dxa"/>
          </w:tcPr>
          <w:p w14:paraId="4A09110D" w14:textId="11FFA075" w:rsidR="1812A612" w:rsidRDefault="1812A612" w:rsidP="40E1D245">
            <w:pPr>
              <w:rPr>
                <w:rFonts w:eastAsia="Calibri"/>
                <w:color w:val="000000" w:themeColor="text1"/>
              </w:rPr>
            </w:pPr>
            <w:r w:rsidRPr="40E1D245">
              <w:rPr>
                <w:rFonts w:eastAsia="Calibri"/>
                <w:color w:val="000000" w:themeColor="text1"/>
              </w:rPr>
              <w:t>400</w:t>
            </w:r>
          </w:p>
        </w:tc>
        <w:tc>
          <w:tcPr>
            <w:tcW w:w="1764" w:type="dxa"/>
            <w:shd w:val="clear" w:color="auto" w:fill="auto"/>
          </w:tcPr>
          <w:p w14:paraId="31192826" w14:textId="7CC69669" w:rsidR="1812A612" w:rsidRDefault="1812A612" w:rsidP="40E1D245">
            <w:pPr>
              <w:rPr>
                <w:rFonts w:eastAsia="Calibri"/>
                <w:color w:val="000000" w:themeColor="text1"/>
                <w:lang w:eastAsia="en-US"/>
              </w:rPr>
            </w:pPr>
            <w:r w:rsidRPr="40E1D245">
              <w:rPr>
                <w:rFonts w:eastAsia="Calibri"/>
                <w:color w:val="000000" w:themeColor="text1"/>
                <w:lang w:eastAsia="en-US"/>
              </w:rPr>
              <w:t>010</w:t>
            </w:r>
          </w:p>
        </w:tc>
        <w:tc>
          <w:tcPr>
            <w:tcW w:w="5616" w:type="dxa"/>
            <w:shd w:val="clear" w:color="auto" w:fill="auto"/>
          </w:tcPr>
          <w:p w14:paraId="3E27517C" w14:textId="741E257B" w:rsidR="1812A612" w:rsidRPr="00CB6C14" w:rsidRDefault="1812A612" w:rsidP="40E1D245">
            <w:pPr>
              <w:rPr>
                <w:color w:val="000000" w:themeColor="text1"/>
                <w:lang w:val="en-US"/>
              </w:rPr>
            </w:pPr>
            <w:r w:rsidRPr="00CB6C14">
              <w:rPr>
                <w:color w:val="000000" w:themeColor="text1"/>
                <w:lang w:val="en-US"/>
              </w:rPr>
              <w:t>Label's character number should be lower than 50</w:t>
            </w:r>
          </w:p>
        </w:tc>
      </w:tr>
      <w:tr w:rsidR="30F49061" w:rsidRPr="00651F55" w14:paraId="12810FA3" w14:textId="77777777" w:rsidTr="00EF64CA">
        <w:trPr>
          <w:trHeight w:val="364"/>
        </w:trPr>
        <w:tc>
          <w:tcPr>
            <w:tcW w:w="1764" w:type="dxa"/>
          </w:tcPr>
          <w:p w14:paraId="447DC61A" w14:textId="79AF43A6" w:rsidR="48EC1E90" w:rsidRDefault="48EC1E90" w:rsidP="30F49061">
            <w:pPr>
              <w:rPr>
                <w:rFonts w:eastAsia="Calibri"/>
                <w:color w:val="000000" w:themeColor="text1"/>
              </w:rPr>
            </w:pPr>
            <w:r w:rsidRPr="30F49061">
              <w:rPr>
                <w:rFonts w:eastAsia="Calibri"/>
                <w:color w:val="000000" w:themeColor="text1"/>
              </w:rPr>
              <w:t>400</w:t>
            </w:r>
          </w:p>
        </w:tc>
        <w:tc>
          <w:tcPr>
            <w:tcW w:w="1764" w:type="dxa"/>
            <w:shd w:val="clear" w:color="auto" w:fill="auto"/>
          </w:tcPr>
          <w:p w14:paraId="33ECE2B9" w14:textId="4CAA2EFF" w:rsidR="48EC1E90" w:rsidRDefault="48EC1E90" w:rsidP="30F49061">
            <w:pPr>
              <w:rPr>
                <w:rFonts w:eastAsia="Calibri"/>
                <w:color w:val="000000" w:themeColor="text1"/>
                <w:lang w:eastAsia="en-US"/>
              </w:rPr>
            </w:pPr>
            <w:r w:rsidRPr="30F49061">
              <w:rPr>
                <w:rFonts w:eastAsia="Calibri"/>
                <w:color w:val="000000" w:themeColor="text1"/>
                <w:lang w:eastAsia="en-US"/>
              </w:rPr>
              <w:t>018</w:t>
            </w:r>
          </w:p>
        </w:tc>
        <w:tc>
          <w:tcPr>
            <w:tcW w:w="5616" w:type="dxa"/>
            <w:shd w:val="clear" w:color="auto" w:fill="auto"/>
          </w:tcPr>
          <w:p w14:paraId="5FA436FC" w14:textId="6E55258D" w:rsidR="48EC1E90" w:rsidRPr="00CB6C14" w:rsidRDefault="48EC1E90" w:rsidP="30F49061">
            <w:pPr>
              <w:rPr>
                <w:color w:val="000000" w:themeColor="text1"/>
                <w:lang w:val="en-US"/>
              </w:rPr>
            </w:pPr>
            <w:r w:rsidRPr="00CB6C14">
              <w:rPr>
                <w:color w:val="000000" w:themeColor="text1"/>
                <w:lang w:val="en-US"/>
              </w:rPr>
              <w:t>Part</w:t>
            </w:r>
            <w:r w:rsidR="292F4074" w:rsidRPr="00CB6C14">
              <w:rPr>
                <w:color w:val="000000" w:themeColor="text1"/>
                <w:lang w:val="en-US"/>
              </w:rPr>
              <w:t>n</w:t>
            </w:r>
            <w:r w:rsidRPr="00CB6C14">
              <w:rPr>
                <w:color w:val="000000" w:themeColor="text1"/>
                <w:lang w:val="en-US"/>
              </w:rPr>
              <w:t>er not allowed to use this offer</w:t>
            </w:r>
          </w:p>
        </w:tc>
      </w:tr>
    </w:tbl>
    <w:p w14:paraId="1464F036" w14:textId="77777777" w:rsidR="00966911" w:rsidRPr="004C0BA9" w:rsidRDefault="00966911" w:rsidP="00966911">
      <w:pPr>
        <w:rPr>
          <w:color w:val="000000" w:themeColor="text1"/>
          <w:lang w:val="en-US"/>
        </w:rPr>
      </w:pPr>
    </w:p>
    <w:p w14:paraId="622FB031" w14:textId="6283B88D" w:rsidR="00966911" w:rsidRPr="00CB6C14" w:rsidDel="00AB38FF" w:rsidRDefault="00874B69" w:rsidP="006C1588">
      <w:pPr>
        <w:pStyle w:val="Heading3"/>
        <w:rPr>
          <w:del w:id="1309" w:author="Sebastien Bik" w:date="2021-08-06T09:36:00Z"/>
          <w:rFonts w:ascii="Times New Roman" w:hAnsi="Times New Roman" w:cs="Times New Roman"/>
          <w:sz w:val="24"/>
          <w:szCs w:val="24"/>
          <w:lang w:val="en-US"/>
        </w:rPr>
      </w:pPr>
      <w:del w:id="1310" w:author="Sebastien Bik" w:date="2021-08-06T09:36:00Z">
        <w:r w:rsidRPr="00CB6C14" w:rsidDel="00AB38FF">
          <w:rPr>
            <w:rFonts w:ascii="Times New Roman" w:hAnsi="Times New Roman" w:cs="Times New Roman"/>
            <w:sz w:val="24"/>
            <w:szCs w:val="24"/>
            <w:lang w:val="en-US"/>
          </w:rPr>
          <w:delText>Request</w:delText>
        </w:r>
        <w:r w:rsidR="00966911" w:rsidRPr="00CB6C14" w:rsidDel="00AB38FF">
          <w:rPr>
            <w:rFonts w:ascii="Times New Roman" w:hAnsi="Times New Roman" w:cs="Times New Roman"/>
            <w:sz w:val="24"/>
            <w:szCs w:val="24"/>
            <w:lang w:val="en-US"/>
          </w:rPr>
          <w:delText xml:space="preserve"> </w:delText>
        </w:r>
        <w:r w:rsidR="007E7E4B" w:rsidDel="00AB38FF">
          <w:rPr>
            <w:rFonts w:ascii="Times New Roman" w:hAnsi="Times New Roman" w:cs="Times New Roman"/>
            <w:sz w:val="24"/>
            <w:szCs w:val="24"/>
            <w:lang w:val="en-US"/>
          </w:rPr>
          <w:delText>Create a stock of virtual cards</w:delText>
        </w:r>
        <w:r w:rsidR="00966911" w:rsidRPr="00CB6C14" w:rsidDel="00AB38FF">
          <w:rPr>
            <w:rFonts w:ascii="Times New Roman" w:hAnsi="Times New Roman" w:cs="Times New Roman"/>
            <w:sz w:val="24"/>
            <w:szCs w:val="24"/>
            <w:lang w:val="en-US"/>
          </w:rPr>
          <w:delText xml:space="preserve"> v2.0 (virtual card)</w:delText>
        </w:r>
      </w:del>
    </w:p>
    <w:p w14:paraId="2FA83C8C" w14:textId="63ED9694" w:rsidR="00966911" w:rsidRPr="00EF64CA" w:rsidDel="00AB38FF" w:rsidRDefault="00966911" w:rsidP="00EF64CA">
      <w:pPr>
        <w:rPr>
          <w:del w:id="1311" w:author="Sebastien Bik" w:date="2021-08-06T09:36:00Z"/>
          <w:bCs/>
          <w:shd w:val="clear" w:color="auto" w:fill="FFFFFF"/>
          <w:lang w:val="en-US"/>
        </w:rPr>
      </w:pPr>
      <w:del w:id="1312" w:author="Sebastien Bik" w:date="2021-08-06T09:36:00Z">
        <w:r w:rsidRPr="00EF64CA" w:rsidDel="00AB38FF">
          <w:rPr>
            <w:bCs/>
            <w:color w:val="000000" w:themeColor="text1"/>
            <w:u w:val="single"/>
            <w:lang w:val="en-US"/>
          </w:rPr>
          <w:delText>Request</w:delText>
        </w:r>
        <w:r w:rsidR="00EF64CA" w:rsidDel="00AB38FF">
          <w:rPr>
            <w:bCs/>
            <w:color w:val="000000" w:themeColor="text1"/>
            <w:u w:val="single"/>
            <w:lang w:val="en-US"/>
          </w:rPr>
          <w:delText xml:space="preserve"> V2.0</w:delText>
        </w:r>
        <w:r w:rsidRPr="00EF64CA" w:rsidDel="00AB38FF">
          <w:rPr>
            <w:bCs/>
            <w:color w:val="000000" w:themeColor="text1"/>
            <w:u w:val="single"/>
            <w:lang w:val="en-US"/>
          </w:rPr>
          <w:delText> :</w:delText>
        </w:r>
        <w:r w:rsidRPr="00EF64CA" w:rsidDel="00AB38FF">
          <w:rPr>
            <w:bCs/>
            <w:shd w:val="clear" w:color="auto" w:fill="FFFFFF"/>
            <w:lang w:val="en-US"/>
          </w:rPr>
          <w:delText xml:space="preserve"> </w:delText>
        </w:r>
        <w:r w:rsidR="00874B69" w:rsidRPr="00EF64CA" w:rsidDel="00AB38FF">
          <w:rPr>
            <w:bCs/>
            <w:shd w:val="clear" w:color="auto" w:fill="FFFFFF"/>
            <w:lang w:val="en-US"/>
          </w:rPr>
          <w:delText>(</w:delText>
        </w:r>
        <w:r w:rsidR="00CA52AD" w:rsidDel="00AB38FF">
          <w:rPr>
            <w:bCs/>
            <w:shd w:val="clear" w:color="auto" w:fill="FFFFFF"/>
            <w:lang w:val="en-US"/>
          </w:rPr>
          <w:delText>POST</w:delText>
        </w:r>
        <w:r w:rsidR="00874B69" w:rsidRPr="00EF64CA" w:rsidDel="00AB38FF">
          <w:rPr>
            <w:bCs/>
            <w:shd w:val="clear" w:color="auto" w:fill="FFFFFF"/>
            <w:lang w:val="en-US"/>
          </w:rPr>
          <w:delText>)</w:delText>
        </w:r>
        <w:r w:rsidR="00EF64CA" w:rsidDel="00AB38FF">
          <w:rPr>
            <w:bCs/>
            <w:shd w:val="clear" w:color="auto" w:fill="FFFFFF"/>
            <w:lang w:val="en-US"/>
          </w:rPr>
          <w:delText xml:space="preserve">       </w:delText>
        </w:r>
        <w:r w:rsidR="00CA52AD" w:rsidRPr="00CA52AD" w:rsidDel="00AB38FF">
          <w:rPr>
            <w:bCs/>
            <w:shd w:val="clear" w:color="auto" w:fill="FFFFFF"/>
            <w:lang w:val="en-US"/>
          </w:rPr>
          <w:delText>/api/v2.0/{partnerCode}/card/stock</w:delText>
        </w:r>
      </w:del>
    </w:p>
    <w:p w14:paraId="39DD207D" w14:textId="2CB69E2F" w:rsidR="00EF64CA" w:rsidDel="00AB38FF" w:rsidRDefault="00EF64CA" w:rsidP="00874B69">
      <w:pPr>
        <w:rPr>
          <w:del w:id="1313" w:author="Sebastien Bik" w:date="2021-08-06T09:36:00Z"/>
          <w:b/>
          <w:bCs/>
          <w:color w:val="3B4151"/>
          <w:lang w:val="en-US"/>
        </w:rPr>
      </w:pPr>
    </w:p>
    <w:p w14:paraId="124C7E49" w14:textId="31A38EB6" w:rsidR="007E7E4B" w:rsidRPr="007E7E4B" w:rsidDel="00AB38FF" w:rsidRDefault="007E7E4B" w:rsidP="007E7E4B">
      <w:pPr>
        <w:rPr>
          <w:del w:id="1314" w:author="Sebastien Bik" w:date="2021-08-06T09:36:00Z"/>
          <w:b/>
          <w:bCs/>
          <w:color w:val="3B4151"/>
          <w:lang w:val="en-US"/>
        </w:rPr>
      </w:pPr>
      <w:del w:id="1315" w:author="Sebastien Bik" w:date="2021-08-06T09:36:00Z">
        <w:r w:rsidRPr="007E7E4B" w:rsidDel="00AB38FF">
          <w:rPr>
            <w:b/>
            <w:bCs/>
            <w:color w:val="3B4151"/>
            <w:lang w:val="en-US"/>
          </w:rPr>
          <w:delText>{</w:delText>
        </w:r>
      </w:del>
    </w:p>
    <w:p w14:paraId="1B957A8F" w14:textId="2B5A5E45" w:rsidR="007E7E4B" w:rsidRPr="007E7E4B" w:rsidDel="00AB38FF" w:rsidRDefault="007E7E4B" w:rsidP="007E7E4B">
      <w:pPr>
        <w:rPr>
          <w:del w:id="1316" w:author="Sebastien Bik" w:date="2021-08-06T09:36:00Z"/>
          <w:b/>
          <w:bCs/>
          <w:color w:val="3B4151"/>
          <w:lang w:val="en-US"/>
        </w:rPr>
      </w:pPr>
      <w:del w:id="1317" w:author="Sebastien Bik" w:date="2021-08-06T09:36:00Z">
        <w:r w:rsidRPr="007E7E4B" w:rsidDel="00AB38FF">
          <w:rPr>
            <w:b/>
            <w:bCs/>
            <w:color w:val="3B4151"/>
            <w:lang w:val="en-US"/>
          </w:rPr>
          <w:delText xml:space="preserve">  </w:delText>
        </w:r>
        <w:r w:rsidRPr="001F0AEF" w:rsidDel="00AB38FF">
          <w:rPr>
            <w:rFonts w:ascii="Yu Gothic Light" w:hAnsi="Yu Gothic Light"/>
            <w:color w:val="A31515"/>
            <w:sz w:val="18"/>
            <w:szCs w:val="18"/>
            <w:lang w:val="en-US"/>
          </w:rPr>
          <w:delText>"offerPartnerCode":</w:delText>
        </w:r>
        <w:r w:rsidRPr="007E7E4B" w:rsidDel="00AB38FF">
          <w:rPr>
            <w:b/>
            <w:bCs/>
            <w:color w:val="3B4151"/>
            <w:lang w:val="en-US"/>
          </w:rPr>
          <w:delText xml:space="preserve"> </w:delText>
        </w:r>
        <w:r w:rsidRPr="001F0AEF" w:rsidDel="00AB38FF">
          <w:rPr>
            <w:rFonts w:ascii="Yu Gothic Light" w:hAnsi="Yu Gothic Light"/>
            <w:color w:val="0451A5"/>
            <w:sz w:val="18"/>
            <w:szCs w:val="18"/>
            <w:lang w:val="en-US"/>
          </w:rPr>
          <w:delText>"partnerExempleClassicVirtual",</w:delText>
        </w:r>
      </w:del>
    </w:p>
    <w:p w14:paraId="508B70BA" w14:textId="19888CE8" w:rsidR="007E7E4B" w:rsidRPr="007E7E4B" w:rsidDel="00AB38FF" w:rsidRDefault="007E7E4B" w:rsidP="007E7E4B">
      <w:pPr>
        <w:rPr>
          <w:del w:id="1318" w:author="Sebastien Bik" w:date="2021-08-06T09:36:00Z"/>
          <w:b/>
          <w:bCs/>
          <w:color w:val="3B4151"/>
          <w:lang w:val="en-US"/>
        </w:rPr>
      </w:pPr>
      <w:del w:id="1319" w:author="Sebastien Bik" w:date="2021-08-06T09:36:00Z">
        <w:r w:rsidRPr="007E7E4B" w:rsidDel="00AB38FF">
          <w:rPr>
            <w:b/>
            <w:bCs/>
            <w:color w:val="3B4151"/>
            <w:lang w:val="en-US"/>
          </w:rPr>
          <w:delText xml:space="preserve">  </w:delText>
        </w:r>
        <w:r w:rsidRPr="001F0AEF" w:rsidDel="00AB38FF">
          <w:rPr>
            <w:rFonts w:ascii="Yu Gothic Light" w:hAnsi="Yu Gothic Light"/>
            <w:color w:val="A31515"/>
            <w:sz w:val="18"/>
            <w:szCs w:val="18"/>
            <w:lang w:val="en-US"/>
          </w:rPr>
          <w:delText>"cardsQuantity":</w:delText>
        </w:r>
        <w:r w:rsidRPr="007E7E4B" w:rsidDel="00AB38FF">
          <w:rPr>
            <w:b/>
            <w:bCs/>
            <w:color w:val="3B4151"/>
            <w:lang w:val="en-US"/>
          </w:rPr>
          <w:delText xml:space="preserve"> </w:delText>
        </w:r>
        <w:r w:rsidRPr="001F0AEF" w:rsidDel="00AB38FF">
          <w:rPr>
            <w:rFonts w:ascii="Yu Gothic Light" w:hAnsi="Yu Gothic Light"/>
            <w:color w:val="0451A5"/>
            <w:sz w:val="18"/>
            <w:szCs w:val="18"/>
            <w:lang w:val="en-US"/>
          </w:rPr>
          <w:delText>1</w:delText>
        </w:r>
      </w:del>
    </w:p>
    <w:p w14:paraId="2848E23C" w14:textId="57DD5D0D" w:rsidR="007E7E4B" w:rsidRPr="00CB6C14" w:rsidDel="00AB38FF" w:rsidRDefault="007E7E4B" w:rsidP="007E7E4B">
      <w:pPr>
        <w:rPr>
          <w:del w:id="1320" w:author="Sebastien Bik" w:date="2021-08-06T09:36:00Z"/>
          <w:b/>
          <w:bCs/>
          <w:color w:val="3B4151"/>
          <w:lang w:val="en-US"/>
        </w:rPr>
      </w:pPr>
      <w:del w:id="1321" w:author="Sebastien Bik" w:date="2021-08-06T09:36:00Z">
        <w:r w:rsidRPr="007E7E4B" w:rsidDel="00AB38FF">
          <w:rPr>
            <w:b/>
            <w:bCs/>
            <w:color w:val="3B4151"/>
            <w:lang w:val="en-US"/>
          </w:rPr>
          <w:delText>}</w:delText>
        </w:r>
      </w:del>
    </w:p>
    <w:p w14:paraId="6D7AFCB1" w14:textId="6247A046" w:rsidR="00874B69" w:rsidRPr="00CB6C14" w:rsidDel="00AB38FF" w:rsidRDefault="00874B69" w:rsidP="00ED1812">
      <w:pPr>
        <w:rPr>
          <w:del w:id="1322" w:author="Sebastien Bik" w:date="2021-08-06T09:36:00Z"/>
          <w:b/>
          <w:bCs/>
          <w:color w:val="3B4151"/>
          <w:lang w:val="en-US"/>
        </w:rPr>
      </w:pPr>
    </w:p>
    <w:p w14:paraId="06F30536" w14:textId="5CD713F8" w:rsidR="00966911" w:rsidRPr="00CB6C14" w:rsidDel="00AB38FF" w:rsidRDefault="00966911" w:rsidP="006C1588">
      <w:pPr>
        <w:pStyle w:val="Heading3"/>
        <w:rPr>
          <w:del w:id="1323" w:author="Sebastien Bik" w:date="2021-08-06T09:36:00Z"/>
          <w:rFonts w:ascii="Times New Roman" w:hAnsi="Times New Roman" w:cs="Times New Roman"/>
          <w:sz w:val="24"/>
          <w:szCs w:val="24"/>
          <w:lang w:val="en-US"/>
        </w:rPr>
      </w:pPr>
      <w:del w:id="1324" w:author="Sebastien Bik" w:date="2021-08-06T09:36:00Z">
        <w:r w:rsidRPr="00CB6C14" w:rsidDel="00AB38FF">
          <w:rPr>
            <w:rFonts w:ascii="Times New Roman" w:hAnsi="Times New Roman" w:cs="Times New Roman"/>
            <w:sz w:val="24"/>
            <w:szCs w:val="24"/>
            <w:lang w:val="en-US"/>
          </w:rPr>
          <w:delText xml:space="preserve">Response </w:delText>
        </w:r>
        <w:r w:rsidR="00CA52AD" w:rsidDel="00AB38FF">
          <w:rPr>
            <w:rFonts w:ascii="Times New Roman" w:hAnsi="Times New Roman" w:cs="Times New Roman"/>
            <w:sz w:val="24"/>
            <w:szCs w:val="24"/>
            <w:lang w:val="en-US"/>
          </w:rPr>
          <w:delText>Create a stock of virtual cards</w:delText>
        </w:r>
        <w:r w:rsidR="00CA52AD" w:rsidRPr="00CB6C14" w:rsidDel="00AB38FF">
          <w:rPr>
            <w:rFonts w:ascii="Times New Roman" w:hAnsi="Times New Roman" w:cs="Times New Roman"/>
            <w:sz w:val="24"/>
            <w:szCs w:val="24"/>
            <w:lang w:val="en-US"/>
          </w:rPr>
          <w:delText xml:space="preserve"> v2.0 </w:delText>
        </w:r>
        <w:r w:rsidRPr="00CB6C14" w:rsidDel="00AB38FF">
          <w:rPr>
            <w:rFonts w:ascii="Times New Roman" w:hAnsi="Times New Roman" w:cs="Times New Roman"/>
            <w:sz w:val="24"/>
            <w:szCs w:val="24"/>
            <w:lang w:val="en-US"/>
          </w:rPr>
          <w:delText>(virtual card)</w:delText>
        </w:r>
      </w:del>
    </w:p>
    <w:p w14:paraId="20524306" w14:textId="42260AC7" w:rsidR="00C5523D" w:rsidRPr="00CB6C14" w:rsidDel="00AB38FF" w:rsidRDefault="00C5523D" w:rsidP="00C5523D">
      <w:pPr>
        <w:rPr>
          <w:del w:id="1325" w:author="Sebastien Bik" w:date="2021-08-06T09:36:00Z"/>
          <w:lang w:val="en-US" w:eastAsia="en-US" w:bidi="en-US"/>
        </w:rPr>
      </w:pPr>
    </w:p>
    <w:p w14:paraId="0EBA391C" w14:textId="2134D0A5" w:rsidR="00C5523D" w:rsidRPr="001F0AEF" w:rsidDel="00AB38FF" w:rsidRDefault="00C5523D" w:rsidP="00C5523D">
      <w:pPr>
        <w:rPr>
          <w:del w:id="1326" w:author="Sebastien Bik" w:date="2021-08-06T09:36:00Z"/>
          <w:lang w:val="en-US" w:eastAsia="en-US" w:bidi="en-US"/>
        </w:rPr>
      </w:pPr>
      <w:del w:id="1327" w:author="Sebastien Bik" w:date="2021-08-06T09:36:00Z">
        <w:r w:rsidRPr="001F0AEF" w:rsidDel="00AB38FF">
          <w:rPr>
            <w:lang w:val="en-US" w:eastAsia="en-US" w:bidi="en-US"/>
          </w:rPr>
          <w:delText>Response v2.0 : 20</w:delText>
        </w:r>
        <w:r w:rsidR="007E7E4B" w:rsidRPr="001F0AEF" w:rsidDel="00AB38FF">
          <w:rPr>
            <w:lang w:val="en-US" w:eastAsia="en-US" w:bidi="en-US"/>
          </w:rPr>
          <w:delText>0</w:delText>
        </w:r>
        <w:r w:rsidRPr="001F0AEF" w:rsidDel="00AB38FF">
          <w:rPr>
            <w:lang w:val="en-US" w:eastAsia="en-US" w:bidi="en-US"/>
          </w:rPr>
          <w:delText xml:space="preserve"> OK</w:delText>
        </w:r>
      </w:del>
    </w:p>
    <w:p w14:paraId="73959B54" w14:textId="02350B82" w:rsidR="007E7E4B" w:rsidRPr="001F0AEF" w:rsidDel="00AB38FF" w:rsidRDefault="007E7E4B" w:rsidP="007E7E4B">
      <w:pPr>
        <w:rPr>
          <w:del w:id="1328" w:author="Sebastien Bik" w:date="2021-08-06T09:36:00Z"/>
          <w:lang w:val="en-US" w:eastAsia="en-US" w:bidi="en-US"/>
        </w:rPr>
      </w:pPr>
    </w:p>
    <w:p w14:paraId="1FC4EE9C" w14:textId="56124855" w:rsidR="007E7E4B" w:rsidRPr="001F0AEF" w:rsidDel="00AB38FF" w:rsidRDefault="007E7E4B" w:rsidP="007E7E4B">
      <w:pPr>
        <w:rPr>
          <w:del w:id="1329" w:author="Sebastien Bik" w:date="2021-08-06T09:36:00Z"/>
          <w:lang w:val="en-US" w:eastAsia="en-US" w:bidi="en-US"/>
        </w:rPr>
      </w:pPr>
      <w:del w:id="1330" w:author="Sebastien Bik" w:date="2021-08-06T09:36:00Z">
        <w:r w:rsidRPr="001F0AEF" w:rsidDel="00AB38FF">
          <w:rPr>
            <w:lang w:val="en-US" w:eastAsia="en-US" w:bidi="en-US"/>
          </w:rPr>
          <w:delText>[</w:delText>
        </w:r>
      </w:del>
    </w:p>
    <w:p w14:paraId="61029130" w14:textId="0BFDE1BA" w:rsidR="007E7E4B" w:rsidRPr="001F0AEF" w:rsidDel="00AB38FF" w:rsidRDefault="007E7E4B" w:rsidP="007E7E4B">
      <w:pPr>
        <w:rPr>
          <w:del w:id="1331" w:author="Sebastien Bik" w:date="2021-08-06T09:36:00Z"/>
          <w:lang w:val="en-US" w:eastAsia="en-US" w:bidi="en-US"/>
        </w:rPr>
      </w:pPr>
      <w:del w:id="1332" w:author="Sebastien Bik" w:date="2021-08-06T09:36:00Z">
        <w:r w:rsidRPr="001F0AEF" w:rsidDel="00AB38FF">
          <w:rPr>
            <w:lang w:val="en-US" w:eastAsia="en-US" w:bidi="en-US"/>
          </w:rPr>
          <w:delText xml:space="preserve">  {</w:delText>
        </w:r>
      </w:del>
    </w:p>
    <w:p w14:paraId="3A88D952" w14:textId="6E9B32B7" w:rsidR="007E7E4B" w:rsidRPr="001F0AEF" w:rsidDel="00AB38FF" w:rsidRDefault="007E7E4B" w:rsidP="007E7E4B">
      <w:pPr>
        <w:rPr>
          <w:del w:id="1333" w:author="Sebastien Bik" w:date="2021-08-06T09:36:00Z"/>
          <w:lang w:val="en-US" w:eastAsia="en-US" w:bidi="en-US"/>
        </w:rPr>
      </w:pPr>
      <w:del w:id="1334" w:author="Sebastien Bik" w:date="2021-08-06T09:36:00Z">
        <w:r w:rsidRPr="001F0AEF" w:rsidDel="00AB38FF">
          <w:rPr>
            <w:lang w:val="en-US" w:eastAsia="en-US" w:bidi="en-US"/>
          </w:rPr>
          <w:delText xml:space="preserve">    </w:delText>
        </w:r>
        <w:r w:rsidRPr="001F0AEF" w:rsidDel="00AB38FF">
          <w:rPr>
            <w:rFonts w:ascii="Yu Gothic Light" w:hAnsi="Yu Gothic Light"/>
            <w:color w:val="A31515"/>
            <w:sz w:val="18"/>
            <w:szCs w:val="18"/>
            <w:lang w:val="en-US"/>
          </w:rPr>
          <w:delText>"label":</w:delText>
        </w:r>
        <w:r w:rsidRPr="001F0AEF" w:rsidDel="00AB38FF">
          <w:rPr>
            <w:lang w:val="en-US" w:eastAsia="en-US" w:bidi="en-US"/>
          </w:rPr>
          <w:delText xml:space="preserve"> </w:delText>
        </w:r>
        <w:r w:rsidRPr="001F0AEF" w:rsidDel="00AB38FF">
          <w:rPr>
            <w:rFonts w:ascii="Yu Gothic Light" w:hAnsi="Yu Gothic Light"/>
            <w:color w:val="0451A5"/>
            <w:sz w:val="18"/>
            <w:szCs w:val="18"/>
            <w:lang w:val="en-US"/>
          </w:rPr>
          <w:delText>null,</w:delText>
        </w:r>
      </w:del>
    </w:p>
    <w:p w14:paraId="2F05F46F" w14:textId="6A92D0B8" w:rsidR="007E7E4B" w:rsidRPr="001F0AEF" w:rsidDel="00AB38FF" w:rsidRDefault="007E7E4B" w:rsidP="007E7E4B">
      <w:pPr>
        <w:rPr>
          <w:del w:id="1335" w:author="Sebastien Bik" w:date="2021-08-06T09:36:00Z"/>
          <w:lang w:val="en-US" w:eastAsia="en-US" w:bidi="en-US"/>
        </w:rPr>
      </w:pPr>
      <w:del w:id="1336" w:author="Sebastien Bik" w:date="2021-08-06T09:36:00Z">
        <w:r w:rsidRPr="001F0AEF" w:rsidDel="00AB38FF">
          <w:rPr>
            <w:rFonts w:ascii="Yu Gothic Light" w:hAnsi="Yu Gothic Light"/>
            <w:color w:val="A31515"/>
            <w:sz w:val="18"/>
            <w:szCs w:val="18"/>
            <w:lang w:val="en-US"/>
          </w:rPr>
          <w:delText xml:space="preserve">   "isAlphaTest":</w:delText>
        </w:r>
        <w:r w:rsidRPr="001F0AEF" w:rsidDel="00AB38FF">
          <w:rPr>
            <w:lang w:val="en-US" w:eastAsia="en-US" w:bidi="en-US"/>
          </w:rPr>
          <w:delText xml:space="preserve"> </w:delText>
        </w:r>
        <w:r w:rsidRPr="001F0AEF" w:rsidDel="00AB38FF">
          <w:rPr>
            <w:rFonts w:ascii="Yu Gothic Light" w:hAnsi="Yu Gothic Light"/>
            <w:color w:val="0451A5"/>
            <w:sz w:val="18"/>
            <w:szCs w:val="18"/>
            <w:lang w:val="en-US"/>
          </w:rPr>
          <w:delText>false,</w:delText>
        </w:r>
      </w:del>
    </w:p>
    <w:p w14:paraId="127F1168" w14:textId="541FA186" w:rsidR="007E7E4B" w:rsidRPr="001F0AEF" w:rsidDel="00AB38FF" w:rsidRDefault="007E7E4B" w:rsidP="007E7E4B">
      <w:pPr>
        <w:rPr>
          <w:del w:id="1337" w:author="Sebastien Bik" w:date="2021-08-06T09:36:00Z"/>
          <w:lang w:val="en-US" w:eastAsia="en-US" w:bidi="en-US"/>
        </w:rPr>
      </w:pPr>
      <w:del w:id="1338" w:author="Sebastien Bik" w:date="2021-08-06T09:36:00Z">
        <w:r w:rsidRPr="001F0AEF" w:rsidDel="00AB38FF">
          <w:rPr>
            <w:rFonts w:ascii="Yu Gothic Light" w:hAnsi="Yu Gothic Light"/>
            <w:color w:val="A31515"/>
            <w:sz w:val="18"/>
            <w:szCs w:val="18"/>
            <w:lang w:val="en-US"/>
          </w:rPr>
          <w:delText xml:space="preserve">   "cardExternalRef":</w:delText>
        </w:r>
        <w:r w:rsidRPr="001F0AEF" w:rsidDel="00AB38FF">
          <w:rPr>
            <w:lang w:val="en-US" w:eastAsia="en-US" w:bidi="en-US"/>
          </w:rPr>
          <w:delText xml:space="preserve"> </w:delText>
        </w:r>
        <w:r w:rsidRPr="001F0AEF" w:rsidDel="00AB38FF">
          <w:rPr>
            <w:rFonts w:ascii="Yu Gothic Light" w:hAnsi="Yu Gothic Light"/>
            <w:color w:val="0451A5"/>
            <w:sz w:val="18"/>
            <w:szCs w:val="18"/>
            <w:lang w:val="en-US"/>
          </w:rPr>
          <w:delText>null,</w:delText>
        </w:r>
      </w:del>
    </w:p>
    <w:p w14:paraId="2FCB7668" w14:textId="17AD6368" w:rsidR="007E7E4B" w:rsidRPr="001F0AEF" w:rsidDel="00AB38FF" w:rsidRDefault="007E7E4B" w:rsidP="007E7E4B">
      <w:pPr>
        <w:rPr>
          <w:del w:id="1339" w:author="Sebastien Bik" w:date="2021-08-06T09:36:00Z"/>
          <w:lang w:val="en-US" w:eastAsia="en-US" w:bidi="en-US"/>
        </w:rPr>
      </w:pPr>
      <w:del w:id="1340" w:author="Sebastien Bik" w:date="2021-08-06T09:36:00Z">
        <w:r w:rsidRPr="001F0AEF" w:rsidDel="00AB38FF">
          <w:rPr>
            <w:lang w:val="en-US" w:eastAsia="en-US" w:bidi="en-US"/>
          </w:rPr>
          <w:delText xml:space="preserve">     </w:delText>
        </w:r>
        <w:r w:rsidRPr="001F0AEF" w:rsidDel="00AB38FF">
          <w:rPr>
            <w:rFonts w:ascii="Yu Gothic Light" w:hAnsi="Yu Gothic Light"/>
            <w:color w:val="A31515"/>
            <w:sz w:val="18"/>
            <w:szCs w:val="18"/>
            <w:lang w:val="en-US"/>
          </w:rPr>
          <w:delText>"status": {</w:delText>
        </w:r>
      </w:del>
    </w:p>
    <w:p w14:paraId="2B8A5364" w14:textId="30BCDA5F" w:rsidR="007E7E4B" w:rsidRPr="001F0AEF" w:rsidDel="00AB38FF" w:rsidRDefault="007E7E4B" w:rsidP="007E7E4B">
      <w:pPr>
        <w:rPr>
          <w:del w:id="1341" w:author="Sebastien Bik" w:date="2021-08-06T09:36:00Z"/>
          <w:lang w:val="en-US" w:eastAsia="en-US" w:bidi="en-US"/>
        </w:rPr>
      </w:pPr>
      <w:del w:id="1342" w:author="Sebastien Bik" w:date="2021-08-06T09:36:00Z">
        <w:r w:rsidRPr="001F0AEF" w:rsidDel="00AB38FF">
          <w:rPr>
            <w:lang w:val="en-US" w:eastAsia="en-US" w:bidi="en-US"/>
          </w:rPr>
          <w:delText xml:space="preserve">       </w:delText>
        </w:r>
        <w:r w:rsidRPr="001F0AEF" w:rsidDel="00AB38FF">
          <w:rPr>
            <w:rFonts w:ascii="Yu Gothic Light" w:hAnsi="Yu Gothic Light"/>
            <w:color w:val="A31515"/>
            <w:sz w:val="18"/>
            <w:szCs w:val="18"/>
            <w:lang w:val="en-US"/>
          </w:rPr>
          <w:delText>"cardStatusCode</w:delText>
        </w:r>
        <w:r w:rsidRPr="001F0AEF" w:rsidDel="00AB38FF">
          <w:rPr>
            <w:lang w:val="en-US" w:eastAsia="en-US" w:bidi="en-US"/>
          </w:rPr>
          <w:delText xml:space="preserve">": </w:delText>
        </w:r>
        <w:r w:rsidRPr="001F0AEF" w:rsidDel="00AB38FF">
          <w:rPr>
            <w:rFonts w:ascii="Yu Gothic Light" w:hAnsi="Yu Gothic Light"/>
            <w:color w:val="0451A5"/>
            <w:sz w:val="18"/>
            <w:szCs w:val="18"/>
            <w:lang w:val="en-US"/>
          </w:rPr>
          <w:delText>"SENT",</w:delText>
        </w:r>
      </w:del>
    </w:p>
    <w:p w14:paraId="74ADF479" w14:textId="5572E634" w:rsidR="007E7E4B" w:rsidRPr="001F0AEF" w:rsidDel="00AB38FF" w:rsidRDefault="007E7E4B" w:rsidP="007E7E4B">
      <w:pPr>
        <w:rPr>
          <w:del w:id="1343" w:author="Sebastien Bik" w:date="2021-08-06T09:36:00Z"/>
          <w:lang w:val="en-US" w:eastAsia="en-US" w:bidi="en-US"/>
        </w:rPr>
      </w:pPr>
      <w:del w:id="1344" w:author="Sebastien Bik" w:date="2021-08-06T09:36:00Z">
        <w:r w:rsidRPr="001F0AEF" w:rsidDel="00AB38FF">
          <w:rPr>
            <w:lang w:val="en-US" w:eastAsia="en-US" w:bidi="en-US"/>
          </w:rPr>
          <w:delText xml:space="preserve">      </w:delText>
        </w:r>
        <w:r w:rsidRPr="001F0AEF" w:rsidDel="00AB38FF">
          <w:rPr>
            <w:rFonts w:ascii="Yu Gothic Light" w:hAnsi="Yu Gothic Light"/>
            <w:color w:val="A31515"/>
            <w:sz w:val="18"/>
            <w:szCs w:val="18"/>
            <w:lang w:val="en-US"/>
          </w:rPr>
          <w:delText>"description":</w:delText>
        </w:r>
        <w:r w:rsidRPr="001F0AEF" w:rsidDel="00AB38FF">
          <w:rPr>
            <w:lang w:val="en-US" w:eastAsia="en-US" w:bidi="en-US"/>
          </w:rPr>
          <w:delText xml:space="preserve"> </w:delText>
        </w:r>
        <w:r w:rsidRPr="001F0AEF" w:rsidDel="00AB38FF">
          <w:rPr>
            <w:rFonts w:ascii="Yu Gothic Light" w:hAnsi="Yu Gothic Light"/>
            <w:color w:val="0451A5"/>
            <w:sz w:val="18"/>
            <w:szCs w:val="18"/>
            <w:lang w:val="en-US"/>
          </w:rPr>
          <w:delText>"Sent"</w:delText>
        </w:r>
      </w:del>
    </w:p>
    <w:p w14:paraId="5088BB4B" w14:textId="5C5AC22A" w:rsidR="007E7E4B" w:rsidRPr="001F0AEF" w:rsidDel="00AB38FF" w:rsidRDefault="007E7E4B" w:rsidP="007E7E4B">
      <w:pPr>
        <w:rPr>
          <w:del w:id="1345" w:author="Sebastien Bik" w:date="2021-08-06T09:36:00Z"/>
          <w:lang w:val="en-US" w:eastAsia="en-US" w:bidi="en-US"/>
        </w:rPr>
      </w:pPr>
      <w:del w:id="1346" w:author="Sebastien Bik" w:date="2021-08-06T09:36:00Z">
        <w:r w:rsidRPr="001F0AEF" w:rsidDel="00AB38FF">
          <w:rPr>
            <w:lang w:val="en-US" w:eastAsia="en-US" w:bidi="en-US"/>
          </w:rPr>
          <w:delText xml:space="preserve">    </w:delText>
        </w:r>
        <w:r w:rsidRPr="001F0AEF" w:rsidDel="00AB38FF">
          <w:rPr>
            <w:rFonts w:ascii="Yu Gothic Light" w:hAnsi="Yu Gothic Light"/>
            <w:color w:val="A31515"/>
            <w:sz w:val="18"/>
            <w:szCs w:val="18"/>
            <w:lang w:val="en-US"/>
          </w:rPr>
          <w:delText>},</w:delText>
        </w:r>
      </w:del>
    </w:p>
    <w:p w14:paraId="28861778" w14:textId="3E3A4597" w:rsidR="007E7E4B" w:rsidRPr="001F0AEF" w:rsidDel="00AB38FF" w:rsidRDefault="007E7E4B" w:rsidP="007E7E4B">
      <w:pPr>
        <w:rPr>
          <w:del w:id="1347" w:author="Sebastien Bik" w:date="2021-08-06T09:36:00Z"/>
          <w:lang w:val="en-US" w:eastAsia="en-US" w:bidi="en-US"/>
        </w:rPr>
      </w:pPr>
      <w:del w:id="1348" w:author="Sebastien Bik" w:date="2021-08-06T09:36:00Z">
        <w:r w:rsidRPr="001F0AEF" w:rsidDel="00AB38FF">
          <w:rPr>
            <w:lang w:val="en-US" w:eastAsia="en-US" w:bidi="en-US"/>
          </w:rPr>
          <w:delText xml:space="preserve">    </w:delText>
        </w:r>
        <w:r w:rsidRPr="001F0AEF" w:rsidDel="00AB38FF">
          <w:rPr>
            <w:rFonts w:ascii="Yu Gothic Light" w:hAnsi="Yu Gothic Light"/>
            <w:color w:val="A31515"/>
            <w:sz w:val="18"/>
            <w:szCs w:val="18"/>
            <w:lang w:val="en-US"/>
          </w:rPr>
          <w:delText>"creationDate</w:delText>
        </w:r>
        <w:r w:rsidRPr="001F0AEF" w:rsidDel="00AB38FF">
          <w:rPr>
            <w:lang w:val="en-US" w:eastAsia="en-US" w:bidi="en-US"/>
          </w:rPr>
          <w:delText xml:space="preserve">": </w:delText>
        </w:r>
        <w:r w:rsidRPr="001F0AEF" w:rsidDel="00AB38FF">
          <w:rPr>
            <w:rFonts w:ascii="Yu Gothic Light" w:hAnsi="Yu Gothic Light"/>
            <w:color w:val="0451A5"/>
            <w:sz w:val="18"/>
            <w:szCs w:val="18"/>
            <w:lang w:val="en-US"/>
          </w:rPr>
          <w:delText>"2020-11-24T23:35:08.0915475Z",</w:delText>
        </w:r>
      </w:del>
    </w:p>
    <w:p w14:paraId="3B3F2DA9" w14:textId="748F52C0" w:rsidR="007E7E4B" w:rsidRPr="001F0AEF" w:rsidDel="00AB38FF" w:rsidRDefault="007E7E4B" w:rsidP="007E7E4B">
      <w:pPr>
        <w:rPr>
          <w:del w:id="1349" w:author="Sebastien Bik" w:date="2021-08-06T09:36:00Z"/>
          <w:lang w:val="en-US" w:eastAsia="en-US" w:bidi="en-US"/>
        </w:rPr>
      </w:pPr>
      <w:del w:id="1350" w:author="Sebastien Bik" w:date="2021-08-06T09:36:00Z">
        <w:r w:rsidRPr="001F0AEF" w:rsidDel="00AB38FF">
          <w:rPr>
            <w:lang w:val="en-US" w:eastAsia="en-US" w:bidi="en-US"/>
          </w:rPr>
          <w:delText xml:space="preserve">    </w:delText>
        </w:r>
        <w:r w:rsidRPr="001F0AEF" w:rsidDel="00AB38FF">
          <w:rPr>
            <w:rFonts w:ascii="Yu Gothic Light" w:hAnsi="Yu Gothic Light"/>
            <w:color w:val="A31515"/>
            <w:sz w:val="18"/>
            <w:szCs w:val="18"/>
            <w:lang w:val="en-US"/>
          </w:rPr>
          <w:delText>"expiryDate":</w:delText>
        </w:r>
        <w:r w:rsidRPr="001F0AEF" w:rsidDel="00AB38FF">
          <w:rPr>
            <w:lang w:val="en-US" w:eastAsia="en-US" w:bidi="en-US"/>
          </w:rPr>
          <w:delText xml:space="preserve"> </w:delText>
        </w:r>
        <w:r w:rsidRPr="001F0AEF" w:rsidDel="00AB38FF">
          <w:rPr>
            <w:rFonts w:ascii="Yu Gothic Light" w:hAnsi="Yu Gothic Light"/>
            <w:color w:val="0451A5"/>
            <w:sz w:val="18"/>
            <w:szCs w:val="18"/>
            <w:lang w:val="en-US"/>
          </w:rPr>
          <w:delText>"10-2023",</w:delText>
        </w:r>
      </w:del>
    </w:p>
    <w:p w14:paraId="01C788C9" w14:textId="5D60AC94" w:rsidR="007E7E4B" w:rsidRPr="001F0AEF" w:rsidDel="00AB38FF" w:rsidRDefault="007E7E4B" w:rsidP="007E7E4B">
      <w:pPr>
        <w:rPr>
          <w:del w:id="1351" w:author="Sebastien Bik" w:date="2021-08-06T09:36:00Z"/>
          <w:lang w:val="en-US" w:eastAsia="en-US" w:bidi="en-US"/>
        </w:rPr>
      </w:pPr>
      <w:del w:id="1352" w:author="Sebastien Bik" w:date="2021-08-06T09:36:00Z">
        <w:r w:rsidRPr="001F0AEF" w:rsidDel="00AB38FF">
          <w:rPr>
            <w:lang w:val="en-US" w:eastAsia="en-US" w:bidi="en-US"/>
          </w:rPr>
          <w:delText xml:space="preserve">    </w:delText>
        </w:r>
        <w:r w:rsidRPr="001F0AEF" w:rsidDel="00AB38FF">
          <w:rPr>
            <w:rFonts w:ascii="Yu Gothic Light" w:hAnsi="Yu Gothic Light"/>
            <w:color w:val="A31515"/>
            <w:sz w:val="18"/>
            <w:szCs w:val="18"/>
            <w:lang w:val="en-US"/>
          </w:rPr>
          <w:delText>"visualCodeSelected":</w:delText>
        </w:r>
        <w:r w:rsidRPr="001F0AEF" w:rsidDel="00AB38FF">
          <w:rPr>
            <w:lang w:val="en-US" w:eastAsia="en-US" w:bidi="en-US"/>
          </w:rPr>
          <w:delText xml:space="preserve"> </w:delText>
        </w:r>
        <w:r w:rsidRPr="001F0AEF" w:rsidDel="00AB38FF">
          <w:rPr>
            <w:rFonts w:ascii="Yu Gothic Light" w:hAnsi="Yu Gothic Light"/>
            <w:color w:val="0451A5"/>
            <w:sz w:val="18"/>
            <w:szCs w:val="18"/>
            <w:lang w:val="en-US"/>
          </w:rPr>
          <w:delText>"</w:delText>
        </w:r>
        <w:r w:rsidR="00CA52AD" w:rsidRPr="001F0AEF" w:rsidDel="00AB38FF">
          <w:rPr>
            <w:rFonts w:ascii="Yu Gothic Light" w:hAnsi="Yu Gothic Light"/>
            <w:color w:val="0451A5"/>
            <w:sz w:val="18"/>
            <w:szCs w:val="18"/>
            <w:lang w:val="en-US"/>
          </w:rPr>
          <w:delText>VVST</w:delText>
        </w:r>
        <w:r w:rsidRPr="001F0AEF" w:rsidDel="00AB38FF">
          <w:rPr>
            <w:rFonts w:ascii="Yu Gothic Light" w:hAnsi="Yu Gothic Light"/>
            <w:color w:val="0451A5"/>
            <w:sz w:val="18"/>
            <w:szCs w:val="18"/>
            <w:lang w:val="en-US"/>
          </w:rPr>
          <w:delText>",</w:delText>
        </w:r>
      </w:del>
    </w:p>
    <w:p w14:paraId="5ED73912" w14:textId="204F82B2" w:rsidR="007E7E4B" w:rsidRPr="001F0AEF" w:rsidDel="00AB38FF" w:rsidRDefault="007E7E4B" w:rsidP="007E7E4B">
      <w:pPr>
        <w:rPr>
          <w:del w:id="1353" w:author="Sebastien Bik" w:date="2021-08-06T09:36:00Z"/>
          <w:lang w:val="en-US" w:eastAsia="en-US" w:bidi="en-US"/>
        </w:rPr>
      </w:pPr>
      <w:del w:id="1354" w:author="Sebastien Bik" w:date="2021-08-06T09:36:00Z">
        <w:r w:rsidRPr="001F0AEF" w:rsidDel="00AB38FF">
          <w:rPr>
            <w:lang w:val="en-US" w:eastAsia="en-US" w:bidi="en-US"/>
          </w:rPr>
          <w:delText xml:space="preserve">    </w:delText>
        </w:r>
        <w:r w:rsidRPr="001F0AEF" w:rsidDel="00AB38FF">
          <w:rPr>
            <w:rFonts w:ascii="Yu Gothic Light" w:hAnsi="Yu Gothic Light"/>
            <w:color w:val="A31515"/>
            <w:sz w:val="18"/>
            <w:szCs w:val="18"/>
            <w:lang w:val="en-US"/>
          </w:rPr>
          <w:delText>"isBlocked":</w:delText>
        </w:r>
        <w:r w:rsidRPr="001F0AEF" w:rsidDel="00AB38FF">
          <w:rPr>
            <w:lang w:val="en-US" w:eastAsia="en-US" w:bidi="en-US"/>
          </w:rPr>
          <w:delText xml:space="preserve"> </w:delText>
        </w:r>
        <w:r w:rsidRPr="001F0AEF" w:rsidDel="00AB38FF">
          <w:rPr>
            <w:rFonts w:ascii="Yu Gothic Light" w:hAnsi="Yu Gothic Light"/>
            <w:color w:val="0451A5"/>
            <w:sz w:val="18"/>
            <w:szCs w:val="18"/>
            <w:lang w:val="en-US"/>
          </w:rPr>
          <w:delText>false,</w:delText>
        </w:r>
      </w:del>
    </w:p>
    <w:p w14:paraId="01B54E46" w14:textId="39004E91" w:rsidR="007E7E4B" w:rsidRPr="001F0AEF" w:rsidDel="00AB38FF" w:rsidRDefault="007E7E4B" w:rsidP="007E7E4B">
      <w:pPr>
        <w:rPr>
          <w:del w:id="1355" w:author="Sebastien Bik" w:date="2021-08-06T09:36:00Z"/>
          <w:lang w:val="en-US" w:eastAsia="en-US" w:bidi="en-US"/>
        </w:rPr>
      </w:pPr>
      <w:del w:id="1356" w:author="Sebastien Bik" w:date="2021-08-06T09:36:00Z">
        <w:r w:rsidRPr="001F0AEF" w:rsidDel="00AB38FF">
          <w:rPr>
            <w:lang w:val="en-US" w:eastAsia="en-US" w:bidi="en-US"/>
          </w:rPr>
          <w:delText xml:space="preserve">    </w:delText>
        </w:r>
        <w:r w:rsidRPr="001F0AEF" w:rsidDel="00AB38FF">
          <w:rPr>
            <w:rFonts w:ascii="Yu Gothic Light" w:hAnsi="Yu Gothic Light"/>
            <w:color w:val="A31515"/>
            <w:sz w:val="18"/>
            <w:szCs w:val="18"/>
            <w:lang w:val="en-US"/>
          </w:rPr>
          <w:delText>"globalLimitAtmSelected":</w:delText>
        </w:r>
        <w:r w:rsidRPr="001F0AEF" w:rsidDel="00AB38FF">
          <w:rPr>
            <w:lang w:val="en-US" w:eastAsia="en-US" w:bidi="en-US"/>
          </w:rPr>
          <w:delText xml:space="preserve"> </w:delText>
        </w:r>
        <w:r w:rsidRPr="001F0AEF" w:rsidDel="00AB38FF">
          <w:rPr>
            <w:rFonts w:ascii="Yu Gothic Light" w:hAnsi="Yu Gothic Light"/>
            <w:color w:val="0451A5"/>
            <w:sz w:val="18"/>
            <w:szCs w:val="18"/>
            <w:lang w:val="en-US"/>
          </w:rPr>
          <w:delText>300,</w:delText>
        </w:r>
      </w:del>
    </w:p>
    <w:p w14:paraId="238878AC" w14:textId="0D19CBAA" w:rsidR="007E7E4B" w:rsidRPr="001F0AEF" w:rsidDel="00AB38FF" w:rsidRDefault="007E7E4B" w:rsidP="007E7E4B">
      <w:pPr>
        <w:rPr>
          <w:del w:id="1357" w:author="Sebastien Bik" w:date="2021-08-06T09:36:00Z"/>
          <w:lang w:val="en-US" w:eastAsia="en-US" w:bidi="en-US"/>
        </w:rPr>
      </w:pPr>
      <w:del w:id="1358" w:author="Sebastien Bik" w:date="2021-08-06T09:36:00Z">
        <w:r w:rsidRPr="001F0AEF" w:rsidDel="00AB38FF">
          <w:rPr>
            <w:rFonts w:ascii="Yu Gothic Light" w:hAnsi="Yu Gothic Light"/>
            <w:color w:val="A31515"/>
            <w:sz w:val="18"/>
            <w:szCs w:val="18"/>
            <w:lang w:val="en-US"/>
          </w:rPr>
          <w:delText xml:space="preserve">   "globalLimitPaymentSelected":</w:delText>
        </w:r>
        <w:r w:rsidRPr="001F0AEF" w:rsidDel="00AB38FF">
          <w:rPr>
            <w:lang w:val="en-US" w:eastAsia="en-US" w:bidi="en-US"/>
          </w:rPr>
          <w:delText xml:space="preserve"> </w:delText>
        </w:r>
        <w:r w:rsidRPr="001F0AEF" w:rsidDel="00AB38FF">
          <w:rPr>
            <w:rFonts w:ascii="Yu Gothic Light" w:hAnsi="Yu Gothic Light"/>
            <w:color w:val="0451A5"/>
            <w:sz w:val="18"/>
            <w:szCs w:val="18"/>
            <w:lang w:val="en-US"/>
          </w:rPr>
          <w:delText>3000,</w:delText>
        </w:r>
      </w:del>
    </w:p>
    <w:p w14:paraId="458A1C87" w14:textId="2F3242DC" w:rsidR="007E7E4B" w:rsidRPr="001F0AEF" w:rsidDel="00AB38FF" w:rsidRDefault="007E7E4B" w:rsidP="007E7E4B">
      <w:pPr>
        <w:rPr>
          <w:del w:id="1359" w:author="Sebastien Bik" w:date="2021-08-06T09:36:00Z"/>
          <w:lang w:val="en-US" w:eastAsia="en-US" w:bidi="en-US"/>
        </w:rPr>
      </w:pPr>
      <w:del w:id="1360" w:author="Sebastien Bik" w:date="2021-08-06T09:36:00Z">
        <w:r w:rsidRPr="001F0AEF" w:rsidDel="00AB38FF">
          <w:rPr>
            <w:rFonts w:ascii="Yu Gothic Light" w:hAnsi="Yu Gothic Light"/>
            <w:color w:val="A31515"/>
            <w:sz w:val="18"/>
            <w:szCs w:val="18"/>
            <w:lang w:val="en-US"/>
          </w:rPr>
          <w:delText xml:space="preserve">  "uniqueId":</w:delText>
        </w:r>
        <w:r w:rsidRPr="001F0AEF" w:rsidDel="00AB38FF">
          <w:rPr>
            <w:lang w:val="en-US" w:eastAsia="en-US" w:bidi="en-US"/>
          </w:rPr>
          <w:delText xml:space="preserve"> </w:delText>
        </w:r>
        <w:r w:rsidRPr="001F0AEF" w:rsidDel="00AB38FF">
          <w:rPr>
            <w:rFonts w:ascii="Yu Gothic Light" w:hAnsi="Yu Gothic Light"/>
            <w:color w:val="0451A5"/>
            <w:sz w:val="18"/>
            <w:szCs w:val="18"/>
            <w:lang w:val="en-US"/>
          </w:rPr>
          <w:delText>"16528</w:delText>
        </w:r>
        <w:r w:rsidR="00CA52AD" w:rsidRPr="001F0AEF" w:rsidDel="00AB38FF">
          <w:rPr>
            <w:rFonts w:ascii="Yu Gothic Light" w:hAnsi="Yu Gothic Light"/>
            <w:color w:val="0451A5"/>
            <w:sz w:val="18"/>
            <w:szCs w:val="18"/>
            <w:lang w:val="en-US"/>
          </w:rPr>
          <w:delText>11111</w:delText>
        </w:r>
        <w:r w:rsidRPr="001F0AEF" w:rsidDel="00AB38FF">
          <w:rPr>
            <w:rFonts w:ascii="Yu Gothic Light" w:hAnsi="Yu Gothic Light"/>
            <w:color w:val="0451A5"/>
            <w:sz w:val="18"/>
            <w:szCs w:val="18"/>
            <w:lang w:val="en-US"/>
          </w:rPr>
          <w:delText>NODiJ6wsSEahDc-z3xdeqg",</w:delText>
        </w:r>
      </w:del>
    </w:p>
    <w:p w14:paraId="5E7540CE" w14:textId="776FF2D4" w:rsidR="007E7E4B" w:rsidRPr="001F0AEF" w:rsidDel="00AB38FF" w:rsidRDefault="007E7E4B" w:rsidP="007E7E4B">
      <w:pPr>
        <w:rPr>
          <w:del w:id="1361" w:author="Sebastien Bik" w:date="2021-08-06T09:36:00Z"/>
          <w:lang w:val="en-US" w:eastAsia="en-US" w:bidi="en-US"/>
        </w:rPr>
      </w:pPr>
      <w:del w:id="1362" w:author="Sebastien Bik" w:date="2021-08-06T09:36:00Z">
        <w:r w:rsidRPr="001F0AEF" w:rsidDel="00AB38FF">
          <w:rPr>
            <w:lang w:val="en-US" w:eastAsia="en-US" w:bidi="en-US"/>
          </w:rPr>
          <w:delText xml:space="preserve">    </w:delText>
        </w:r>
        <w:r w:rsidRPr="001F0AEF" w:rsidDel="00AB38FF">
          <w:rPr>
            <w:rFonts w:ascii="Yu Gothic Light" w:hAnsi="Yu Gothic Light"/>
            <w:color w:val="A31515"/>
            <w:sz w:val="18"/>
            <w:szCs w:val="18"/>
            <w:lang w:val="en-US"/>
          </w:rPr>
          <w:delText>"bankId":</w:delText>
        </w:r>
        <w:r w:rsidRPr="001F0AEF" w:rsidDel="00AB38FF">
          <w:rPr>
            <w:lang w:val="en-US" w:eastAsia="en-US" w:bidi="en-US"/>
          </w:rPr>
          <w:delText xml:space="preserve"> </w:delText>
        </w:r>
        <w:r w:rsidRPr="001F0AEF" w:rsidDel="00AB38FF">
          <w:rPr>
            <w:rFonts w:ascii="Yu Gothic Light" w:hAnsi="Yu Gothic Light"/>
            <w:color w:val="0451A5"/>
            <w:sz w:val="18"/>
            <w:szCs w:val="18"/>
            <w:lang w:val="en-US"/>
          </w:rPr>
          <w:delText>30007,</w:delText>
        </w:r>
      </w:del>
    </w:p>
    <w:p w14:paraId="53440FE7" w14:textId="50442A29" w:rsidR="007E7E4B" w:rsidRPr="001F0AEF" w:rsidDel="00AB38FF" w:rsidRDefault="007E7E4B" w:rsidP="007E7E4B">
      <w:pPr>
        <w:rPr>
          <w:del w:id="1363" w:author="Sebastien Bik" w:date="2021-08-06T09:36:00Z"/>
          <w:lang w:val="en-US" w:eastAsia="en-US" w:bidi="en-US"/>
        </w:rPr>
      </w:pPr>
      <w:del w:id="1364" w:author="Sebastien Bik" w:date="2021-08-06T09:36:00Z">
        <w:r w:rsidRPr="001F0AEF" w:rsidDel="00AB38FF">
          <w:rPr>
            <w:lang w:val="en-US" w:eastAsia="en-US" w:bidi="en-US"/>
          </w:rPr>
          <w:delText xml:space="preserve">    </w:delText>
        </w:r>
        <w:r w:rsidRPr="001F0AEF" w:rsidDel="00AB38FF">
          <w:rPr>
            <w:rFonts w:ascii="Yu Gothic Light" w:hAnsi="Yu Gothic Light"/>
            <w:color w:val="A31515"/>
            <w:sz w:val="18"/>
            <w:szCs w:val="18"/>
            <w:lang w:val="en-US"/>
          </w:rPr>
          <w:delText>"hint":</w:delText>
        </w:r>
        <w:r w:rsidRPr="001F0AEF" w:rsidDel="00AB38FF">
          <w:rPr>
            <w:lang w:val="en-US" w:eastAsia="en-US" w:bidi="en-US"/>
          </w:rPr>
          <w:delText xml:space="preserve"> </w:delText>
        </w:r>
        <w:r w:rsidRPr="001F0AEF" w:rsidDel="00AB38FF">
          <w:rPr>
            <w:rFonts w:ascii="Yu Gothic Light" w:hAnsi="Yu Gothic Light"/>
            <w:color w:val="0451A5"/>
            <w:sz w:val="18"/>
            <w:szCs w:val="18"/>
            <w:lang w:val="en-US"/>
          </w:rPr>
          <w:delText>"1234XXXXXXXX5678",</w:delText>
        </w:r>
      </w:del>
    </w:p>
    <w:p w14:paraId="7522EE6D" w14:textId="4B905720" w:rsidR="007E7E4B" w:rsidRPr="001F0AEF" w:rsidDel="00AB38FF" w:rsidRDefault="007E7E4B" w:rsidP="007E7E4B">
      <w:pPr>
        <w:rPr>
          <w:del w:id="1365" w:author="Sebastien Bik" w:date="2021-08-06T09:36:00Z"/>
          <w:lang w:val="en-US" w:eastAsia="en-US" w:bidi="en-US"/>
        </w:rPr>
      </w:pPr>
      <w:del w:id="1366" w:author="Sebastien Bik" w:date="2021-08-06T09:36:00Z">
        <w:r w:rsidRPr="001F0AEF" w:rsidDel="00AB38FF">
          <w:rPr>
            <w:lang w:val="en-US" w:eastAsia="en-US" w:bidi="en-US"/>
          </w:rPr>
          <w:delText xml:space="preserve">    </w:delText>
        </w:r>
        <w:r w:rsidRPr="001F0AEF" w:rsidDel="00AB38FF">
          <w:rPr>
            <w:rFonts w:ascii="Yu Gothic Light" w:hAnsi="Yu Gothic Light"/>
            <w:color w:val="A31515"/>
            <w:sz w:val="18"/>
            <w:szCs w:val="18"/>
            <w:lang w:val="en-US"/>
          </w:rPr>
          <w:delText>"partnerCode":</w:delText>
        </w:r>
        <w:r w:rsidRPr="001F0AEF" w:rsidDel="00AB38FF">
          <w:rPr>
            <w:lang w:val="en-US" w:eastAsia="en-US" w:bidi="en-US"/>
          </w:rPr>
          <w:delText xml:space="preserve"> </w:delText>
        </w:r>
        <w:r w:rsidRPr="001F0AEF" w:rsidDel="00AB38FF">
          <w:rPr>
            <w:rFonts w:ascii="Yu Gothic Light" w:hAnsi="Yu Gothic Light"/>
            <w:color w:val="0451A5"/>
            <w:sz w:val="18"/>
            <w:szCs w:val="18"/>
            <w:lang w:val="en-US"/>
          </w:rPr>
          <w:delText>"Partne1",</w:delText>
        </w:r>
      </w:del>
    </w:p>
    <w:p w14:paraId="5821BFCF" w14:textId="15057BD3" w:rsidR="007E7E4B" w:rsidRPr="001F0AEF" w:rsidDel="00AB38FF" w:rsidRDefault="007E7E4B" w:rsidP="007E7E4B">
      <w:pPr>
        <w:rPr>
          <w:del w:id="1367" w:author="Sebastien Bik" w:date="2021-08-06T09:36:00Z"/>
          <w:lang w:val="en-US" w:eastAsia="en-US" w:bidi="en-US"/>
        </w:rPr>
      </w:pPr>
      <w:del w:id="1368" w:author="Sebastien Bik" w:date="2021-08-06T09:36:00Z">
        <w:r w:rsidRPr="001F0AEF" w:rsidDel="00AB38FF">
          <w:rPr>
            <w:rFonts w:ascii="Yu Gothic Light" w:hAnsi="Yu Gothic Light"/>
            <w:color w:val="A31515"/>
            <w:sz w:val="18"/>
            <w:szCs w:val="18"/>
            <w:lang w:val="en-US"/>
          </w:rPr>
          <w:delText xml:space="preserve">   "offerPartnerCode":</w:delText>
        </w:r>
        <w:r w:rsidRPr="001F0AEF" w:rsidDel="00AB38FF">
          <w:rPr>
            <w:lang w:val="en-US" w:eastAsia="en-US" w:bidi="en-US"/>
          </w:rPr>
          <w:delText xml:space="preserve"> </w:delText>
        </w:r>
        <w:r w:rsidRPr="001F0AEF" w:rsidDel="00AB38FF">
          <w:rPr>
            <w:rFonts w:ascii="Yu Gothic Light" w:hAnsi="Yu Gothic Light"/>
            <w:color w:val="0451A5"/>
            <w:sz w:val="18"/>
            <w:szCs w:val="18"/>
            <w:lang w:val="en-US"/>
          </w:rPr>
          <w:delText>"partnerExempleClassicVirtual ",</w:delText>
        </w:r>
      </w:del>
    </w:p>
    <w:p w14:paraId="21C85DEA" w14:textId="73DA9FFD" w:rsidR="007E7E4B" w:rsidRPr="001F0AEF" w:rsidDel="00AB38FF" w:rsidRDefault="007E7E4B" w:rsidP="007E7E4B">
      <w:pPr>
        <w:rPr>
          <w:del w:id="1369" w:author="Sebastien Bik" w:date="2021-08-06T09:36:00Z"/>
          <w:lang w:val="en-US" w:eastAsia="en-US" w:bidi="en-US"/>
        </w:rPr>
      </w:pPr>
      <w:del w:id="1370" w:author="Sebastien Bik" w:date="2021-08-06T09:36:00Z">
        <w:r w:rsidRPr="001F0AEF" w:rsidDel="00AB38FF">
          <w:rPr>
            <w:rFonts w:ascii="Yu Gothic Light" w:hAnsi="Yu Gothic Light"/>
            <w:color w:val="A31515"/>
            <w:sz w:val="18"/>
            <w:szCs w:val="18"/>
            <w:lang w:val="en-US"/>
          </w:rPr>
          <w:delText xml:space="preserve">   "wishPin":</w:delText>
        </w:r>
        <w:r w:rsidRPr="001F0AEF" w:rsidDel="00AB38FF">
          <w:rPr>
            <w:lang w:val="en-US" w:eastAsia="en-US" w:bidi="en-US"/>
          </w:rPr>
          <w:delText xml:space="preserve"> </w:delText>
        </w:r>
        <w:r w:rsidRPr="001F0AEF" w:rsidDel="00AB38FF">
          <w:rPr>
            <w:rFonts w:ascii="Yu Gothic Light" w:hAnsi="Yu Gothic Light"/>
            <w:color w:val="0451A5"/>
            <w:sz w:val="18"/>
            <w:szCs w:val="18"/>
            <w:lang w:val="en-US"/>
          </w:rPr>
          <w:delText>false,</w:delText>
        </w:r>
      </w:del>
    </w:p>
    <w:p w14:paraId="1EC79B33" w14:textId="39AAFFCC" w:rsidR="007E7E4B" w:rsidRPr="001F0AEF" w:rsidDel="00AB38FF" w:rsidRDefault="007E7E4B" w:rsidP="007E7E4B">
      <w:pPr>
        <w:rPr>
          <w:del w:id="1371" w:author="Sebastien Bik" w:date="2021-08-06T09:36:00Z"/>
          <w:lang w:val="en-US" w:eastAsia="en-US" w:bidi="en-US"/>
        </w:rPr>
      </w:pPr>
      <w:del w:id="1372" w:author="Sebastien Bik" w:date="2021-08-06T09:36:00Z">
        <w:r w:rsidRPr="001F0AEF" w:rsidDel="00AB38FF">
          <w:rPr>
            <w:lang w:val="en-US" w:eastAsia="en-US" w:bidi="en-US"/>
          </w:rPr>
          <w:delText xml:space="preserve">    </w:delText>
        </w:r>
        <w:r w:rsidRPr="001F0AEF" w:rsidDel="00AB38FF">
          <w:rPr>
            <w:rFonts w:ascii="Yu Gothic Light" w:hAnsi="Yu Gothic Light"/>
            <w:color w:val="A31515"/>
            <w:sz w:val="18"/>
            <w:szCs w:val="18"/>
            <w:lang w:val="en-US"/>
          </w:rPr>
          <w:delText>"oldExternalRef":</w:delText>
        </w:r>
        <w:r w:rsidRPr="001F0AEF" w:rsidDel="00AB38FF">
          <w:rPr>
            <w:lang w:val="en-US" w:eastAsia="en-US" w:bidi="en-US"/>
          </w:rPr>
          <w:delText xml:space="preserve"> </w:delText>
        </w:r>
        <w:r w:rsidRPr="001F0AEF" w:rsidDel="00AB38FF">
          <w:rPr>
            <w:rFonts w:ascii="Yu Gothic Light" w:hAnsi="Yu Gothic Light"/>
            <w:color w:val="0451A5"/>
            <w:sz w:val="18"/>
            <w:szCs w:val="18"/>
            <w:lang w:val="en-US"/>
          </w:rPr>
          <w:delText>null,</w:delText>
        </w:r>
      </w:del>
    </w:p>
    <w:p w14:paraId="6A99A80D" w14:textId="67F7AC8D" w:rsidR="007E7E4B" w:rsidRPr="001F0AEF" w:rsidDel="00AB38FF" w:rsidRDefault="007E7E4B" w:rsidP="007E7E4B">
      <w:pPr>
        <w:rPr>
          <w:del w:id="1373" w:author="Sebastien Bik" w:date="2021-08-06T09:36:00Z"/>
          <w:lang w:val="en-US" w:eastAsia="en-US" w:bidi="en-US"/>
        </w:rPr>
      </w:pPr>
      <w:del w:id="1374" w:author="Sebastien Bik" w:date="2021-08-06T09:36:00Z">
        <w:r w:rsidRPr="001F0AEF" w:rsidDel="00AB38FF">
          <w:rPr>
            <w:lang w:val="en-US" w:eastAsia="en-US" w:bidi="en-US"/>
          </w:rPr>
          <w:delText xml:space="preserve">    </w:delText>
        </w:r>
        <w:r w:rsidRPr="001F0AEF" w:rsidDel="00AB38FF">
          <w:rPr>
            <w:rFonts w:ascii="Yu Gothic Light" w:hAnsi="Yu Gothic Light"/>
            <w:color w:val="A31515"/>
            <w:sz w:val="18"/>
            <w:szCs w:val="18"/>
            <w:lang w:val="en-US"/>
          </w:rPr>
          <w:delText>"isVadBlocked":</w:delText>
        </w:r>
        <w:r w:rsidRPr="001F0AEF" w:rsidDel="00AB38FF">
          <w:rPr>
            <w:lang w:val="en-US" w:eastAsia="en-US" w:bidi="en-US"/>
          </w:rPr>
          <w:delText xml:space="preserve"> </w:delText>
        </w:r>
        <w:r w:rsidRPr="001F0AEF" w:rsidDel="00AB38FF">
          <w:rPr>
            <w:rFonts w:ascii="Yu Gothic Light" w:hAnsi="Yu Gothic Light"/>
            <w:color w:val="0451A5"/>
            <w:sz w:val="18"/>
            <w:szCs w:val="18"/>
            <w:lang w:val="en-US"/>
          </w:rPr>
          <w:delText>false,</w:delText>
        </w:r>
      </w:del>
    </w:p>
    <w:p w14:paraId="23D0E13A" w14:textId="49077912" w:rsidR="007E7E4B" w:rsidRPr="001F0AEF" w:rsidDel="00AB38FF" w:rsidRDefault="007E7E4B" w:rsidP="007E7E4B">
      <w:pPr>
        <w:rPr>
          <w:del w:id="1375" w:author="Sebastien Bik" w:date="2021-08-06T09:36:00Z"/>
          <w:rFonts w:ascii="Yu Gothic Light" w:hAnsi="Yu Gothic Light"/>
          <w:color w:val="0451A5"/>
          <w:sz w:val="18"/>
          <w:szCs w:val="18"/>
          <w:lang w:val="en-US"/>
        </w:rPr>
      </w:pPr>
      <w:del w:id="1376" w:author="Sebastien Bik" w:date="2021-08-06T09:36:00Z">
        <w:r w:rsidRPr="001F0AEF" w:rsidDel="00AB38FF">
          <w:rPr>
            <w:rFonts w:ascii="Yu Gothic Light" w:hAnsi="Yu Gothic Light"/>
            <w:color w:val="A31515"/>
            <w:sz w:val="18"/>
            <w:szCs w:val="18"/>
            <w:lang w:val="en-US"/>
          </w:rPr>
          <w:delText xml:space="preserve">   "isGeoBlocked":</w:delText>
        </w:r>
        <w:r w:rsidRPr="001F0AEF" w:rsidDel="00AB38FF">
          <w:rPr>
            <w:lang w:val="en-US" w:eastAsia="en-US" w:bidi="en-US"/>
          </w:rPr>
          <w:delText xml:space="preserve"> </w:delText>
        </w:r>
        <w:r w:rsidRPr="001F0AEF" w:rsidDel="00AB38FF">
          <w:rPr>
            <w:rFonts w:ascii="Yu Gothic Light" w:hAnsi="Yu Gothic Light"/>
            <w:color w:val="0451A5"/>
            <w:sz w:val="18"/>
            <w:szCs w:val="18"/>
            <w:lang w:val="en-US"/>
          </w:rPr>
          <w:delText>false,</w:delText>
        </w:r>
      </w:del>
    </w:p>
    <w:p w14:paraId="1F5D3421" w14:textId="07132A32" w:rsidR="007E7E4B" w:rsidRPr="001F0AEF" w:rsidDel="00AB38FF" w:rsidRDefault="007E7E4B" w:rsidP="007E7E4B">
      <w:pPr>
        <w:rPr>
          <w:del w:id="1377" w:author="Sebastien Bik" w:date="2021-08-06T09:36:00Z"/>
          <w:rFonts w:ascii="Yu Gothic Light" w:hAnsi="Yu Gothic Light"/>
          <w:color w:val="0451A5"/>
          <w:sz w:val="18"/>
          <w:szCs w:val="18"/>
          <w:lang w:val="en-US"/>
        </w:rPr>
      </w:pPr>
      <w:del w:id="1378" w:author="Sebastien Bik" w:date="2021-08-06T09:36:00Z">
        <w:r w:rsidRPr="001F0AEF" w:rsidDel="00AB38FF">
          <w:rPr>
            <w:lang w:val="en-US" w:eastAsia="en-US" w:bidi="en-US"/>
          </w:rPr>
          <w:delText xml:space="preserve">    </w:delText>
        </w:r>
        <w:r w:rsidRPr="001F0AEF" w:rsidDel="00AB38FF">
          <w:rPr>
            <w:rFonts w:ascii="Yu Gothic Light" w:hAnsi="Yu Gothic Light"/>
            <w:color w:val="A31515"/>
            <w:sz w:val="18"/>
            <w:szCs w:val="18"/>
            <w:lang w:val="en-US"/>
          </w:rPr>
          <w:delText>"holderExternalRef":</w:delText>
        </w:r>
        <w:r w:rsidRPr="001F0AEF" w:rsidDel="00AB38FF">
          <w:rPr>
            <w:lang w:val="en-US" w:eastAsia="en-US" w:bidi="en-US"/>
          </w:rPr>
          <w:delText xml:space="preserve"> </w:delText>
        </w:r>
        <w:r w:rsidRPr="001F0AEF" w:rsidDel="00AB38FF">
          <w:rPr>
            <w:rFonts w:ascii="Yu Gothic Light" w:hAnsi="Yu Gothic Light"/>
            <w:color w:val="0451A5"/>
            <w:sz w:val="18"/>
            <w:szCs w:val="18"/>
            <w:lang w:val="en-US"/>
          </w:rPr>
          <w:delText>nu</w:delText>
        </w:r>
        <w:r w:rsidRPr="001F0AEF" w:rsidDel="00AB38FF">
          <w:rPr>
            <w:rFonts w:ascii="Yu Gothic Light" w:hAnsi="Yu Gothic Light"/>
            <w:color w:val="0451A5"/>
            <w:sz w:val="16"/>
            <w:szCs w:val="16"/>
            <w:lang w:val="en-US"/>
          </w:rPr>
          <w:delText>ll</w:delText>
        </w:r>
        <w:r w:rsidRPr="001F0AEF" w:rsidDel="00AB38FF">
          <w:rPr>
            <w:rFonts w:ascii="Yu Gothic Light" w:hAnsi="Yu Gothic Light"/>
            <w:color w:val="0451A5"/>
            <w:sz w:val="18"/>
            <w:szCs w:val="18"/>
            <w:lang w:val="en-US"/>
          </w:rPr>
          <w:delText>,</w:delText>
        </w:r>
      </w:del>
    </w:p>
    <w:p w14:paraId="55A5A975" w14:textId="4CE53B0A" w:rsidR="007E7E4B" w:rsidRPr="001F0AEF" w:rsidDel="00AB38FF" w:rsidRDefault="007E7E4B" w:rsidP="007E7E4B">
      <w:pPr>
        <w:rPr>
          <w:del w:id="1379" w:author="Sebastien Bik" w:date="2021-08-06T09:36:00Z"/>
          <w:rFonts w:ascii="Yu Gothic Light" w:hAnsi="Yu Gothic Light"/>
          <w:color w:val="0451A5"/>
          <w:sz w:val="18"/>
          <w:szCs w:val="18"/>
          <w:lang w:val="en-US"/>
        </w:rPr>
      </w:pPr>
      <w:del w:id="1380" w:author="Sebastien Bik" w:date="2021-08-06T09:36:00Z">
        <w:r w:rsidRPr="001F0AEF" w:rsidDel="00AB38FF">
          <w:rPr>
            <w:lang w:val="en-US" w:eastAsia="en-US" w:bidi="en-US"/>
          </w:rPr>
          <w:delText xml:space="preserve">    </w:delText>
        </w:r>
        <w:r w:rsidRPr="001F0AEF" w:rsidDel="00AB38FF">
          <w:rPr>
            <w:rFonts w:ascii="Yu Gothic Light" w:hAnsi="Yu Gothic Light"/>
            <w:color w:val="A31515"/>
            <w:sz w:val="18"/>
            <w:szCs w:val="18"/>
            <w:lang w:val="en-US"/>
          </w:rPr>
          <w:delText>"oppositionReasonCode</w:delText>
        </w:r>
        <w:r w:rsidRPr="001F0AEF" w:rsidDel="00AB38FF">
          <w:rPr>
            <w:rFonts w:ascii="Yu Gothic Light" w:hAnsi="Yu Gothic Light"/>
            <w:color w:val="0451A5"/>
            <w:sz w:val="18"/>
            <w:szCs w:val="18"/>
            <w:lang w:val="en-US"/>
          </w:rPr>
          <w:delText>": null,</w:delText>
        </w:r>
      </w:del>
    </w:p>
    <w:p w14:paraId="4F62D4AE" w14:textId="3AE267AC" w:rsidR="007E7E4B" w:rsidRPr="001F0AEF" w:rsidDel="00AB38FF" w:rsidRDefault="007E7E4B" w:rsidP="007E7E4B">
      <w:pPr>
        <w:rPr>
          <w:del w:id="1381" w:author="Sebastien Bik" w:date="2021-08-06T09:36:00Z"/>
          <w:rFonts w:ascii="Yu Gothic Light" w:hAnsi="Yu Gothic Light"/>
          <w:color w:val="0451A5"/>
          <w:sz w:val="18"/>
          <w:szCs w:val="18"/>
          <w:lang w:val="en-US"/>
        </w:rPr>
      </w:pPr>
      <w:del w:id="1382" w:author="Sebastien Bik" w:date="2021-08-06T09:36:00Z">
        <w:r w:rsidRPr="001F0AEF" w:rsidDel="00AB38FF">
          <w:rPr>
            <w:lang w:val="en-US" w:eastAsia="en-US" w:bidi="en-US"/>
          </w:rPr>
          <w:delText xml:space="preserve">    </w:delText>
        </w:r>
        <w:r w:rsidRPr="001F0AEF" w:rsidDel="00AB38FF">
          <w:rPr>
            <w:rFonts w:ascii="Yu Gothic Light" w:hAnsi="Yu Gothic Light"/>
            <w:color w:val="A31515"/>
            <w:sz w:val="18"/>
            <w:szCs w:val="18"/>
            <w:lang w:val="en-US"/>
          </w:rPr>
          <w:delText>"cancellationReasonCode":</w:delText>
        </w:r>
        <w:r w:rsidRPr="001F0AEF" w:rsidDel="00AB38FF">
          <w:rPr>
            <w:lang w:val="en-US" w:eastAsia="en-US" w:bidi="en-US"/>
          </w:rPr>
          <w:delText xml:space="preserve"> </w:delText>
        </w:r>
        <w:r w:rsidRPr="001F0AEF" w:rsidDel="00AB38FF">
          <w:rPr>
            <w:rFonts w:ascii="Yu Gothic Light" w:hAnsi="Yu Gothic Light"/>
            <w:color w:val="0451A5"/>
            <w:sz w:val="18"/>
            <w:szCs w:val="18"/>
            <w:lang w:val="en-US"/>
          </w:rPr>
          <w:delText>null</w:delText>
        </w:r>
      </w:del>
    </w:p>
    <w:p w14:paraId="1D85F59F" w14:textId="6D02F417" w:rsidR="007E7E4B" w:rsidRPr="001F0AEF" w:rsidDel="00AB38FF" w:rsidRDefault="007E7E4B" w:rsidP="007E7E4B">
      <w:pPr>
        <w:rPr>
          <w:del w:id="1383" w:author="Sebastien Bik" w:date="2021-08-06T09:36:00Z"/>
          <w:lang w:val="en-US" w:eastAsia="en-US" w:bidi="en-US"/>
        </w:rPr>
      </w:pPr>
      <w:del w:id="1384" w:author="Sebastien Bik" w:date="2021-08-06T09:36:00Z">
        <w:r w:rsidRPr="001F0AEF" w:rsidDel="00AB38FF">
          <w:rPr>
            <w:lang w:val="en-US" w:eastAsia="en-US" w:bidi="en-US"/>
          </w:rPr>
          <w:delText xml:space="preserve">  }</w:delText>
        </w:r>
      </w:del>
    </w:p>
    <w:p w14:paraId="67FF53E3" w14:textId="32749E03" w:rsidR="00874B69" w:rsidRPr="001F0AEF" w:rsidDel="00AB38FF" w:rsidRDefault="007E7E4B" w:rsidP="00ED1812">
      <w:pPr>
        <w:rPr>
          <w:del w:id="1385" w:author="Sebastien Bik" w:date="2021-08-06T09:36:00Z"/>
          <w:lang w:val="en-US" w:eastAsia="en-US" w:bidi="en-US"/>
        </w:rPr>
      </w:pPr>
      <w:del w:id="1386" w:author="Sebastien Bik" w:date="2021-08-06T09:36:00Z">
        <w:r w:rsidRPr="001F0AEF" w:rsidDel="00AB38FF">
          <w:rPr>
            <w:lang w:val="en-US" w:eastAsia="en-US" w:bidi="en-US"/>
          </w:rPr>
          <w:delText>]</w:delText>
        </w:r>
      </w:del>
    </w:p>
    <w:p w14:paraId="73342F7A" w14:textId="26FCEAF7" w:rsidR="00EF64CA" w:rsidDel="00AB38FF" w:rsidRDefault="007E7E4B">
      <w:pPr>
        <w:pStyle w:val="Heading3"/>
        <w:rPr>
          <w:del w:id="1387" w:author="Sebastien Bik" w:date="2021-08-06T09:36:00Z"/>
          <w:rFonts w:ascii="Times New Roman" w:hAnsi="Times New Roman" w:cs="Times New Roman"/>
          <w:sz w:val="24"/>
          <w:szCs w:val="24"/>
          <w:lang w:val="en-US"/>
        </w:rPr>
      </w:pPr>
      <w:del w:id="1388" w:author="Sebastien Bik" w:date="2021-08-06T09:36:00Z">
        <w:r w:rsidRPr="00CB6C14" w:rsidDel="00AB38FF">
          <w:rPr>
            <w:rFonts w:ascii="Times New Roman" w:hAnsi="Times New Roman" w:cs="Times New Roman"/>
            <w:sz w:val="24"/>
            <w:szCs w:val="24"/>
            <w:lang w:val="en-US"/>
          </w:rPr>
          <w:delText>Response Associate an holder to a virtual card v2.0 (virtual card</w:delText>
        </w:r>
        <w:r w:rsidDel="00AB38FF">
          <w:rPr>
            <w:rFonts w:ascii="Times New Roman" w:hAnsi="Times New Roman" w:cs="Times New Roman"/>
            <w:sz w:val="24"/>
            <w:szCs w:val="24"/>
            <w:lang w:val="en-US"/>
          </w:rPr>
          <w:delText>)</w:delText>
        </w:r>
      </w:del>
    </w:p>
    <w:p w14:paraId="1AC3EBFF" w14:textId="32AA743D" w:rsidR="007E7E4B" w:rsidRPr="00EF64CA" w:rsidDel="00AB38FF" w:rsidRDefault="007E7E4B" w:rsidP="007E7E4B">
      <w:pPr>
        <w:rPr>
          <w:del w:id="1389" w:author="Sebastien Bik" w:date="2021-08-06T09:36:00Z"/>
          <w:bCs/>
          <w:shd w:val="clear" w:color="auto" w:fill="FFFFFF"/>
          <w:lang w:val="en-US"/>
        </w:rPr>
      </w:pPr>
      <w:del w:id="1390" w:author="Sebastien Bik" w:date="2021-08-06T09:36:00Z">
        <w:r w:rsidRPr="00EF64CA" w:rsidDel="00AB38FF">
          <w:rPr>
            <w:bCs/>
            <w:color w:val="000000" w:themeColor="text1"/>
            <w:u w:val="single"/>
            <w:lang w:val="en-US"/>
          </w:rPr>
          <w:delText>Request</w:delText>
        </w:r>
        <w:r w:rsidDel="00AB38FF">
          <w:rPr>
            <w:bCs/>
            <w:color w:val="000000" w:themeColor="text1"/>
            <w:u w:val="single"/>
            <w:lang w:val="en-US"/>
          </w:rPr>
          <w:delText xml:space="preserve"> V2.0</w:delText>
        </w:r>
        <w:r w:rsidRPr="00EF64CA" w:rsidDel="00AB38FF">
          <w:rPr>
            <w:bCs/>
            <w:color w:val="000000" w:themeColor="text1"/>
            <w:u w:val="single"/>
            <w:lang w:val="en-US"/>
          </w:rPr>
          <w:delText> :</w:delText>
        </w:r>
        <w:r w:rsidRPr="00EF64CA" w:rsidDel="00AB38FF">
          <w:rPr>
            <w:bCs/>
            <w:shd w:val="clear" w:color="auto" w:fill="FFFFFF"/>
            <w:lang w:val="en-US"/>
          </w:rPr>
          <w:delText xml:space="preserve"> (PATCH)</w:delText>
        </w:r>
        <w:r w:rsidDel="00AB38FF">
          <w:rPr>
            <w:bCs/>
            <w:shd w:val="clear" w:color="auto" w:fill="FFFFFF"/>
            <w:lang w:val="en-US"/>
          </w:rPr>
          <w:delText xml:space="preserve">       </w:delText>
        </w:r>
        <w:r w:rsidRPr="00EF64CA" w:rsidDel="00AB38FF">
          <w:rPr>
            <w:bCs/>
            <w:shd w:val="clear" w:color="auto" w:fill="FFFFFF"/>
            <w:lang w:val="en-US"/>
          </w:rPr>
          <w:delText xml:space="preserve">/api​/v2.0​/{partnerCode}​/card​/stock​/associate </w:delText>
        </w:r>
      </w:del>
    </w:p>
    <w:p w14:paraId="1BE42749" w14:textId="503A0AFF" w:rsidR="007E7E4B" w:rsidDel="00AB38FF" w:rsidRDefault="007E7E4B" w:rsidP="007E7E4B">
      <w:pPr>
        <w:rPr>
          <w:del w:id="1391" w:author="Sebastien Bik" w:date="2021-08-06T09:36:00Z"/>
          <w:lang w:val="en-US"/>
        </w:rPr>
      </w:pPr>
    </w:p>
    <w:p w14:paraId="26C9F6D9" w14:textId="5E224270" w:rsidR="007E7E4B" w:rsidRPr="004C0BA9" w:rsidDel="00AB38FF" w:rsidRDefault="007E7E4B" w:rsidP="007E7E4B">
      <w:pPr>
        <w:rPr>
          <w:del w:id="1392" w:author="Sebastien Bik" w:date="2021-08-06T09:36:00Z"/>
          <w:lang w:val="en-US"/>
        </w:rPr>
      </w:pPr>
      <w:del w:id="1393" w:author="Sebastien Bik" w:date="2021-08-06T09:36:00Z">
        <w:r w:rsidRPr="004C0BA9" w:rsidDel="00AB38FF">
          <w:rPr>
            <w:lang w:val="en-US"/>
          </w:rPr>
          <w:delText>{</w:delText>
        </w:r>
      </w:del>
    </w:p>
    <w:p w14:paraId="2D0FA05A" w14:textId="6A36DCCA" w:rsidR="007E7E4B" w:rsidRPr="004C0BA9" w:rsidDel="00AB38FF" w:rsidRDefault="007E7E4B" w:rsidP="007E7E4B">
      <w:pPr>
        <w:rPr>
          <w:del w:id="1394" w:author="Sebastien Bik" w:date="2021-08-06T09:36:00Z"/>
          <w:color w:val="E36C0A" w:themeColor="accent6" w:themeShade="BF"/>
          <w:lang w:val="en-US"/>
        </w:rPr>
      </w:pPr>
      <w:del w:id="1395" w:author="Sebastien Bik" w:date="2021-08-06T09:36:00Z">
        <w:r w:rsidRPr="001F0AEF" w:rsidDel="00AB38FF">
          <w:rPr>
            <w:rFonts w:ascii="Yu Gothic Light" w:hAnsi="Yu Gothic Light"/>
            <w:color w:val="A31515"/>
            <w:sz w:val="18"/>
            <w:szCs w:val="18"/>
            <w:lang w:val="en-US"/>
          </w:rPr>
          <w:delText>"offerPartnerCode</w:delText>
        </w:r>
        <w:r w:rsidRPr="001F0AEF" w:rsidDel="00AB38FF">
          <w:rPr>
            <w:rFonts w:ascii="Yu Gothic Light" w:hAnsi="Yu Gothic Light"/>
            <w:color w:val="0451A5"/>
            <w:sz w:val="18"/>
            <w:szCs w:val="18"/>
            <w:lang w:val="en-US"/>
          </w:rPr>
          <w:delText>":"partnerEx</w:delText>
        </w:r>
        <w:r w:rsidR="007B0679" w:rsidRPr="001F0AEF" w:rsidDel="00AB38FF">
          <w:rPr>
            <w:rFonts w:ascii="Yu Gothic Light" w:hAnsi="Yu Gothic Light"/>
            <w:color w:val="0451A5"/>
            <w:sz w:val="18"/>
            <w:szCs w:val="18"/>
            <w:lang w:val="en-US"/>
          </w:rPr>
          <w:delText>a</w:delText>
        </w:r>
        <w:r w:rsidRPr="001F0AEF" w:rsidDel="00AB38FF">
          <w:rPr>
            <w:rFonts w:ascii="Yu Gothic Light" w:hAnsi="Yu Gothic Light"/>
            <w:color w:val="0451A5"/>
            <w:sz w:val="18"/>
            <w:szCs w:val="18"/>
            <w:lang w:val="en-US"/>
          </w:rPr>
          <w:delText>mpleClassic</w:delText>
        </w:r>
        <w:r w:rsidR="00CA52AD" w:rsidRPr="001F0AEF" w:rsidDel="00AB38FF">
          <w:rPr>
            <w:rFonts w:ascii="Yu Gothic Light" w:hAnsi="Yu Gothic Light"/>
            <w:color w:val="0451A5"/>
            <w:sz w:val="18"/>
            <w:szCs w:val="18"/>
            <w:lang w:val="en-US"/>
          </w:rPr>
          <w:delText>Virual</w:delText>
        </w:r>
        <w:r w:rsidRPr="001F0AEF" w:rsidDel="00AB38FF">
          <w:rPr>
            <w:rFonts w:ascii="Yu Gothic Light" w:hAnsi="Yu Gothic Light"/>
            <w:color w:val="0451A5"/>
            <w:sz w:val="18"/>
            <w:szCs w:val="18"/>
            <w:lang w:val="en-US"/>
          </w:rPr>
          <w:delText>",</w:delText>
        </w:r>
        <w:r w:rsidRPr="004C0BA9" w:rsidDel="00AB38FF">
          <w:rPr>
            <w:color w:val="E36C0A" w:themeColor="accent6" w:themeShade="BF"/>
            <w:lang w:val="en-US"/>
          </w:rPr>
          <w:tab/>
        </w:r>
        <w:r w:rsidRPr="004C0BA9" w:rsidDel="00AB38FF">
          <w:rPr>
            <w:i/>
            <w:iCs/>
            <w:color w:val="31849B" w:themeColor="accent5" w:themeShade="BF"/>
            <w:lang w:val="en-US"/>
          </w:rPr>
          <w:delText>(mandatory)</w:delText>
        </w:r>
        <w:r w:rsidRPr="004C0BA9" w:rsidDel="00AB38FF">
          <w:rPr>
            <w:i/>
            <w:iCs/>
            <w:color w:val="31849B" w:themeColor="accent5" w:themeShade="BF"/>
            <w:lang w:val="en-US"/>
          </w:rPr>
          <w:tab/>
        </w:r>
        <w:r w:rsidRPr="004C0BA9" w:rsidDel="00AB38FF">
          <w:rPr>
            <w:color w:val="E36C0A" w:themeColor="accent6" w:themeShade="BF"/>
            <w:lang w:val="en-US"/>
          </w:rPr>
          <w:tab/>
        </w:r>
      </w:del>
    </w:p>
    <w:p w14:paraId="4B87550A" w14:textId="0236E262" w:rsidR="007E7E4B" w:rsidRPr="00CB6C14" w:rsidDel="00AB38FF" w:rsidRDefault="007E7E4B" w:rsidP="007E7E4B">
      <w:pPr>
        <w:rPr>
          <w:del w:id="1396" w:author="Sebastien Bik" w:date="2021-08-06T09:36:00Z"/>
          <w:i/>
          <w:iCs/>
          <w:color w:val="31849B" w:themeColor="accent5" w:themeShade="BF"/>
          <w:lang w:val="en-US"/>
        </w:rPr>
      </w:pPr>
      <w:del w:id="1397" w:author="Sebastien Bik" w:date="2021-08-06T09:36:00Z">
        <w:r w:rsidRPr="001F0AEF" w:rsidDel="00AB38FF">
          <w:rPr>
            <w:rFonts w:ascii="Yu Gothic Light" w:hAnsi="Yu Gothic Light"/>
            <w:color w:val="A31515"/>
            <w:sz w:val="18"/>
            <w:szCs w:val="18"/>
            <w:lang w:val="en-US"/>
          </w:rPr>
          <w:delText>"holderExternalRef":</w:delText>
        </w:r>
        <w:r w:rsidRPr="001F0AEF" w:rsidDel="00AB38FF">
          <w:rPr>
            <w:rFonts w:ascii="Yu Gothic Light" w:hAnsi="Yu Gothic Light"/>
            <w:color w:val="0451A5"/>
            <w:sz w:val="18"/>
            <w:szCs w:val="18"/>
            <w:lang w:val="en-US"/>
          </w:rPr>
          <w:delText xml:space="preserve"> "</w:delText>
        </w:r>
        <w:r w:rsidR="007B0679" w:rsidRPr="001F0AEF" w:rsidDel="00AB38FF">
          <w:rPr>
            <w:rFonts w:ascii="Yu Gothic Light" w:hAnsi="Yu Gothic Light"/>
            <w:color w:val="0451A5"/>
            <w:sz w:val="18"/>
            <w:szCs w:val="18"/>
            <w:lang w:val="en-US"/>
          </w:rPr>
          <w:delText>holder_001</w:delText>
        </w:r>
        <w:r w:rsidRPr="001F0AEF" w:rsidDel="00AB38FF">
          <w:rPr>
            <w:rFonts w:ascii="Yu Gothic Light" w:hAnsi="Yu Gothic Light"/>
            <w:color w:val="0451A5"/>
            <w:sz w:val="18"/>
            <w:szCs w:val="18"/>
            <w:lang w:val="en-US"/>
          </w:rPr>
          <w:delText xml:space="preserve">"  , </w:delText>
        </w:r>
        <w:r w:rsidRPr="00CB6C14" w:rsidDel="00AB38FF">
          <w:rPr>
            <w:color w:val="E36C0A" w:themeColor="accent6" w:themeShade="BF"/>
            <w:lang w:val="en-US"/>
          </w:rPr>
          <w:tab/>
        </w:r>
        <w:r w:rsidRPr="00CB6C14" w:rsidDel="00AB38FF">
          <w:rPr>
            <w:i/>
            <w:iCs/>
            <w:color w:val="31849B" w:themeColor="accent5" w:themeShade="BF"/>
            <w:lang w:val="en-US"/>
          </w:rPr>
          <w:delText>(mandatory)</w:delText>
        </w:r>
      </w:del>
    </w:p>
    <w:p w14:paraId="21D65141" w14:textId="2A42D137" w:rsidR="007E7E4B" w:rsidRPr="00CA52AD" w:rsidDel="00AB38FF" w:rsidRDefault="007E7E4B" w:rsidP="007E7E4B">
      <w:pPr>
        <w:rPr>
          <w:del w:id="1398" w:author="Sebastien Bik" w:date="2021-08-06T09:36:00Z"/>
          <w:i/>
          <w:iCs/>
          <w:color w:val="31849B" w:themeColor="accent5" w:themeShade="BF"/>
          <w:lang w:val="en-US"/>
        </w:rPr>
      </w:pPr>
      <w:del w:id="1399" w:author="Sebastien Bik" w:date="2021-08-06T09:36:00Z">
        <w:r w:rsidRPr="001F0AEF" w:rsidDel="00AB38FF">
          <w:rPr>
            <w:rFonts w:ascii="Yu Gothic Light" w:hAnsi="Yu Gothic Light"/>
            <w:color w:val="A31515"/>
            <w:sz w:val="18"/>
            <w:szCs w:val="18"/>
            <w:lang w:val="en-US"/>
          </w:rPr>
          <w:delText>"cardExternalRef":</w:delText>
        </w:r>
        <w:r w:rsidRPr="001F0AEF" w:rsidDel="00AB38FF">
          <w:rPr>
            <w:lang w:val="en-US"/>
          </w:rPr>
          <w:delText xml:space="preserve"> </w:delText>
        </w:r>
        <w:r w:rsidRPr="001F0AEF" w:rsidDel="00AB38FF">
          <w:rPr>
            <w:rFonts w:ascii="Yu Gothic Light" w:hAnsi="Yu Gothic Light"/>
            <w:color w:val="0451A5"/>
            <w:sz w:val="18"/>
            <w:szCs w:val="18"/>
            <w:lang w:val="en-US"/>
          </w:rPr>
          <w:delText>"</w:delText>
        </w:r>
        <w:r w:rsidR="00CA52AD" w:rsidRPr="001F0AEF" w:rsidDel="00AB38FF">
          <w:rPr>
            <w:rFonts w:ascii="Yu Gothic Light" w:hAnsi="Yu Gothic Light"/>
            <w:color w:val="0451A5"/>
            <w:sz w:val="18"/>
            <w:szCs w:val="18"/>
            <w:lang w:val="en-US"/>
          </w:rPr>
          <w:delText>Xpollens_CV1</w:delText>
        </w:r>
        <w:r w:rsidRPr="001F0AEF" w:rsidDel="00AB38FF">
          <w:rPr>
            <w:rFonts w:ascii="Yu Gothic Light" w:hAnsi="Yu Gothic Light"/>
            <w:color w:val="0451A5"/>
            <w:sz w:val="18"/>
            <w:szCs w:val="18"/>
            <w:lang w:val="en-US"/>
          </w:rPr>
          <w:delText>",</w:delText>
        </w:r>
        <w:r w:rsidRPr="001F0AEF" w:rsidDel="00AB38FF">
          <w:rPr>
            <w:color w:val="E36C0A" w:themeColor="accent6" w:themeShade="BF"/>
            <w:lang w:val="en-US"/>
          </w:rPr>
          <w:tab/>
        </w:r>
        <w:r w:rsidR="00CA52AD" w:rsidRPr="00CB6C14" w:rsidDel="00AB38FF">
          <w:rPr>
            <w:i/>
            <w:iCs/>
            <w:color w:val="31849B" w:themeColor="accent5" w:themeShade="BF"/>
            <w:lang w:val="en-US"/>
          </w:rPr>
          <w:delText>(mandatory)</w:delText>
        </w:r>
      </w:del>
    </w:p>
    <w:p w14:paraId="35F7DE51" w14:textId="4B386CB4" w:rsidR="007E7E4B" w:rsidRPr="004C0BA9" w:rsidDel="00AB38FF" w:rsidRDefault="007E7E4B" w:rsidP="007E7E4B">
      <w:pPr>
        <w:rPr>
          <w:del w:id="1400" w:author="Sebastien Bik" w:date="2021-08-06T09:36:00Z"/>
          <w:i/>
          <w:iCs/>
          <w:color w:val="31849B" w:themeColor="accent5" w:themeShade="BF"/>
          <w:lang w:val="en-US"/>
        </w:rPr>
      </w:pPr>
      <w:del w:id="1401" w:author="Sebastien Bik" w:date="2021-08-06T09:36:00Z">
        <w:r w:rsidRPr="001F0AEF" w:rsidDel="00AB38FF">
          <w:rPr>
            <w:rFonts w:ascii="Yu Gothic Light" w:hAnsi="Yu Gothic Light"/>
            <w:color w:val="A31515"/>
            <w:sz w:val="18"/>
            <w:szCs w:val="18"/>
            <w:lang w:val="en-US"/>
          </w:rPr>
          <w:delText>"label":</w:delText>
        </w:r>
        <w:r w:rsidRPr="004C0BA9" w:rsidDel="00AB38FF">
          <w:rPr>
            <w:lang w:val="en-US"/>
          </w:rPr>
          <w:delText xml:space="preserve"> </w:delText>
        </w:r>
        <w:r w:rsidRPr="001F0AEF" w:rsidDel="00AB38FF">
          <w:rPr>
            <w:rFonts w:ascii="Yu Gothic Light" w:hAnsi="Yu Gothic Light"/>
            <w:color w:val="0451A5"/>
            <w:sz w:val="18"/>
            <w:szCs w:val="18"/>
            <w:lang w:val="en-US"/>
          </w:rPr>
          <w:delText>null,</w:delText>
        </w:r>
        <w:r w:rsidRPr="004C0BA9" w:rsidDel="00AB38FF">
          <w:rPr>
            <w:lang w:val="en-US"/>
          </w:rPr>
          <w:delText xml:space="preserve">                     </w:delText>
        </w:r>
        <w:r w:rsidRPr="004C0BA9" w:rsidDel="00AB38FF">
          <w:rPr>
            <w:i/>
            <w:iCs/>
            <w:color w:val="31849B" w:themeColor="accent5" w:themeShade="BF"/>
            <w:lang w:val="en-US"/>
          </w:rPr>
          <w:delText>(optional)</w:delText>
        </w:r>
        <w:r w:rsidRPr="004C0BA9" w:rsidDel="00AB38FF">
          <w:rPr>
            <w:color w:val="E36C0A" w:themeColor="accent6" w:themeShade="BF"/>
            <w:lang w:val="en-US"/>
          </w:rPr>
          <w:tab/>
        </w:r>
      </w:del>
    </w:p>
    <w:p w14:paraId="081F5415" w14:textId="30325637" w:rsidR="007E7E4B" w:rsidRPr="007E7E4B" w:rsidDel="00AB38FF" w:rsidRDefault="007E7E4B" w:rsidP="007E7E4B">
      <w:pPr>
        <w:rPr>
          <w:del w:id="1402" w:author="Sebastien Bik" w:date="2021-08-06T09:36:00Z"/>
          <w:lang w:val="en-US"/>
        </w:rPr>
      </w:pPr>
      <w:del w:id="1403" w:author="Sebastien Bik" w:date="2021-08-06T09:36:00Z">
        <w:r w:rsidRPr="004C0BA9" w:rsidDel="00AB38FF">
          <w:rPr>
            <w:lang w:val="en-US"/>
          </w:rPr>
          <w:delText>}</w:delText>
        </w:r>
      </w:del>
    </w:p>
    <w:p w14:paraId="46A2E647" w14:textId="601C6D0E" w:rsidR="007E7E4B" w:rsidRPr="007E7E4B" w:rsidDel="00AB38FF" w:rsidRDefault="007E7E4B" w:rsidP="007E7E4B">
      <w:pPr>
        <w:pStyle w:val="Heading3"/>
        <w:rPr>
          <w:del w:id="1404" w:author="Sebastien Bik" w:date="2021-08-06T09:36:00Z"/>
          <w:rFonts w:ascii="Times New Roman" w:hAnsi="Times New Roman" w:cs="Times New Roman"/>
          <w:sz w:val="24"/>
          <w:szCs w:val="24"/>
          <w:lang w:val="en-US"/>
        </w:rPr>
      </w:pPr>
      <w:del w:id="1405" w:author="Sebastien Bik" w:date="2021-08-06T09:36:00Z">
        <w:r w:rsidRPr="00CB6C14" w:rsidDel="00AB38FF">
          <w:rPr>
            <w:rFonts w:ascii="Times New Roman" w:hAnsi="Times New Roman" w:cs="Times New Roman"/>
            <w:sz w:val="24"/>
            <w:szCs w:val="24"/>
            <w:lang w:val="en-US"/>
          </w:rPr>
          <w:delText>Response Associate an holder to a virtual card v2.0 (virtual card</w:delText>
        </w:r>
        <w:r w:rsidDel="00AB38FF">
          <w:rPr>
            <w:rFonts w:ascii="Times New Roman" w:hAnsi="Times New Roman" w:cs="Times New Roman"/>
            <w:sz w:val="24"/>
            <w:szCs w:val="24"/>
            <w:lang w:val="en-US"/>
          </w:rPr>
          <w:delText>)</w:delText>
        </w:r>
      </w:del>
    </w:p>
    <w:p w14:paraId="78FAC5AC" w14:textId="3D684494" w:rsidR="00CA52AD" w:rsidRPr="00412B77" w:rsidDel="00AB38FF" w:rsidRDefault="00CA52AD" w:rsidP="00CA52AD">
      <w:pPr>
        <w:rPr>
          <w:del w:id="1406" w:author="Sebastien Bik" w:date="2021-08-06T09:36:00Z"/>
          <w:lang w:val="en-US" w:eastAsia="en-US" w:bidi="en-US"/>
          <w:rPrChange w:id="1407" w:author="Corneille David" w:date="2021-09-02T16:53:00Z">
            <w:rPr>
              <w:del w:id="1408" w:author="Sebastien Bik" w:date="2021-08-06T09:36:00Z"/>
              <w:lang w:eastAsia="en-US" w:bidi="en-US"/>
            </w:rPr>
          </w:rPrChange>
        </w:rPr>
      </w:pPr>
      <w:del w:id="1409" w:author="Sebastien Bik" w:date="2021-08-06T09:36:00Z">
        <w:r w:rsidRPr="00412B77" w:rsidDel="00AB38FF">
          <w:rPr>
            <w:lang w:val="en-US" w:eastAsia="en-US" w:bidi="en-US"/>
            <w:rPrChange w:id="1410" w:author="Corneille David" w:date="2021-09-02T16:53:00Z">
              <w:rPr>
                <w:lang w:eastAsia="en-US" w:bidi="en-US"/>
              </w:rPr>
            </w:rPrChange>
          </w:rPr>
          <w:delText>Response v2.0 : 201 OK</w:delText>
        </w:r>
      </w:del>
    </w:p>
    <w:p w14:paraId="3F7B51B8" w14:textId="641BA5A6" w:rsidR="00CA52AD" w:rsidRPr="00412B77" w:rsidDel="00AB38FF" w:rsidRDefault="00CA52AD" w:rsidP="00CA52AD">
      <w:pPr>
        <w:rPr>
          <w:del w:id="1411" w:author="Sebastien Bik" w:date="2021-08-06T09:36:00Z"/>
          <w:lang w:val="en-US" w:eastAsia="en-US" w:bidi="en-US"/>
          <w:rPrChange w:id="1412" w:author="Corneille David" w:date="2021-09-02T16:53:00Z">
            <w:rPr>
              <w:del w:id="1413" w:author="Sebastien Bik" w:date="2021-08-06T09:36:00Z"/>
              <w:lang w:eastAsia="en-US" w:bidi="en-US"/>
            </w:rPr>
          </w:rPrChange>
        </w:rPr>
      </w:pPr>
    </w:p>
    <w:p w14:paraId="1E21BA43" w14:textId="322A169C" w:rsidR="00CA52AD" w:rsidRPr="00412B77" w:rsidDel="00AB38FF" w:rsidRDefault="00CA52AD" w:rsidP="00CA52AD">
      <w:pPr>
        <w:rPr>
          <w:del w:id="1414" w:author="Sebastien Bik" w:date="2021-08-06T09:36:00Z"/>
          <w:lang w:val="en-US" w:eastAsia="en-US" w:bidi="en-US"/>
          <w:rPrChange w:id="1415" w:author="Corneille David" w:date="2021-09-02T16:53:00Z">
            <w:rPr>
              <w:del w:id="1416" w:author="Sebastien Bik" w:date="2021-08-06T09:36:00Z"/>
              <w:lang w:eastAsia="en-US" w:bidi="en-US"/>
            </w:rPr>
          </w:rPrChange>
        </w:rPr>
      </w:pPr>
      <w:del w:id="1417" w:author="Sebastien Bik" w:date="2021-08-06T09:36:00Z">
        <w:r w:rsidRPr="00412B77" w:rsidDel="00AB38FF">
          <w:rPr>
            <w:lang w:val="en-US" w:eastAsia="en-US" w:bidi="en-US"/>
            <w:rPrChange w:id="1418" w:author="Corneille David" w:date="2021-09-02T16:53:00Z">
              <w:rPr>
                <w:lang w:eastAsia="en-US" w:bidi="en-US"/>
              </w:rPr>
            </w:rPrChange>
          </w:rPr>
          <w:delText>{</w:delText>
        </w:r>
      </w:del>
    </w:p>
    <w:p w14:paraId="0EF351D8" w14:textId="65568624" w:rsidR="00CA52AD" w:rsidRPr="00412B77" w:rsidDel="00AB38FF" w:rsidRDefault="00CA52AD" w:rsidP="00CA52AD">
      <w:pPr>
        <w:rPr>
          <w:del w:id="1419" w:author="Sebastien Bik" w:date="2021-08-06T09:36:00Z"/>
          <w:lang w:val="en-US" w:eastAsia="en-US" w:bidi="en-US"/>
          <w:rPrChange w:id="1420" w:author="Corneille David" w:date="2021-09-02T16:53:00Z">
            <w:rPr>
              <w:del w:id="1421" w:author="Sebastien Bik" w:date="2021-08-06T09:36:00Z"/>
              <w:lang w:eastAsia="en-US" w:bidi="en-US"/>
            </w:rPr>
          </w:rPrChange>
        </w:rPr>
      </w:pPr>
      <w:del w:id="1422" w:author="Sebastien Bik" w:date="2021-08-06T09:36:00Z">
        <w:r w:rsidRPr="00412B77" w:rsidDel="00AB38FF">
          <w:rPr>
            <w:rFonts w:ascii="Yu Gothic Light" w:hAnsi="Yu Gothic Light"/>
            <w:color w:val="A31515"/>
            <w:sz w:val="18"/>
            <w:szCs w:val="18"/>
            <w:lang w:val="en-US"/>
            <w:rPrChange w:id="1423" w:author="Corneille David" w:date="2021-09-02T16:53:00Z">
              <w:rPr>
                <w:rFonts w:ascii="Yu Gothic Light" w:hAnsi="Yu Gothic Light"/>
                <w:color w:val="A31515"/>
                <w:sz w:val="18"/>
                <w:szCs w:val="18"/>
              </w:rPr>
            </w:rPrChange>
          </w:rPr>
          <w:delText xml:space="preserve"> "cardExternalRef":</w:delText>
        </w:r>
        <w:r w:rsidRPr="00412B77" w:rsidDel="00AB38FF">
          <w:rPr>
            <w:lang w:val="en-US" w:eastAsia="en-US" w:bidi="en-US"/>
            <w:rPrChange w:id="1424" w:author="Corneille David" w:date="2021-09-02T16:53:00Z">
              <w:rPr>
                <w:lang w:eastAsia="en-US" w:bidi="en-US"/>
              </w:rPr>
            </w:rPrChange>
          </w:rPr>
          <w:delText xml:space="preserve"> </w:delText>
        </w:r>
        <w:r w:rsidRPr="00412B77" w:rsidDel="00AB38FF">
          <w:rPr>
            <w:rFonts w:ascii="Yu Gothic Light" w:hAnsi="Yu Gothic Light"/>
            <w:color w:val="0451A5"/>
            <w:sz w:val="18"/>
            <w:szCs w:val="18"/>
            <w:lang w:val="en-US"/>
            <w:rPrChange w:id="1425" w:author="Corneille David" w:date="2021-09-02T16:53:00Z">
              <w:rPr>
                <w:rFonts w:ascii="Yu Gothic Light" w:hAnsi="Yu Gothic Light"/>
                <w:color w:val="0451A5"/>
                <w:sz w:val="18"/>
                <w:szCs w:val="18"/>
              </w:rPr>
            </w:rPrChange>
          </w:rPr>
          <w:delText>"Xpollens_CV1",</w:delText>
        </w:r>
      </w:del>
    </w:p>
    <w:p w14:paraId="2797731C" w14:textId="7348D8A2" w:rsidR="00CA52AD" w:rsidRPr="00412B77" w:rsidDel="00AB38FF" w:rsidRDefault="00CA52AD" w:rsidP="00CA52AD">
      <w:pPr>
        <w:rPr>
          <w:del w:id="1426" w:author="Sebastien Bik" w:date="2021-08-06T09:36:00Z"/>
          <w:lang w:val="en-US" w:eastAsia="en-US" w:bidi="en-US"/>
          <w:rPrChange w:id="1427" w:author="Corneille David" w:date="2021-09-02T16:53:00Z">
            <w:rPr>
              <w:del w:id="1428" w:author="Sebastien Bik" w:date="2021-08-06T09:36:00Z"/>
              <w:lang w:eastAsia="en-US" w:bidi="en-US"/>
            </w:rPr>
          </w:rPrChange>
        </w:rPr>
      </w:pPr>
      <w:del w:id="1429" w:author="Sebastien Bik" w:date="2021-08-06T09:36:00Z">
        <w:r w:rsidRPr="00412B77" w:rsidDel="00AB38FF">
          <w:rPr>
            <w:lang w:val="en-US" w:eastAsia="en-US" w:bidi="en-US"/>
            <w:rPrChange w:id="1430" w:author="Corneille David" w:date="2021-09-02T16:53:00Z">
              <w:rPr>
                <w:lang w:eastAsia="en-US" w:bidi="en-US"/>
              </w:rPr>
            </w:rPrChange>
          </w:rPr>
          <w:delText xml:space="preserve">  </w:delText>
        </w:r>
        <w:r w:rsidRPr="00412B77" w:rsidDel="00AB38FF">
          <w:rPr>
            <w:rFonts w:ascii="Yu Gothic Light" w:hAnsi="Yu Gothic Light"/>
            <w:color w:val="A31515"/>
            <w:sz w:val="18"/>
            <w:szCs w:val="18"/>
            <w:lang w:val="en-US"/>
            <w:rPrChange w:id="1431" w:author="Corneille David" w:date="2021-09-02T16:53:00Z">
              <w:rPr>
                <w:rFonts w:ascii="Yu Gothic Light" w:hAnsi="Yu Gothic Light"/>
                <w:color w:val="A31515"/>
                <w:sz w:val="18"/>
                <w:szCs w:val="18"/>
              </w:rPr>
            </w:rPrChange>
          </w:rPr>
          <w:delText>"partnerCode"</w:delText>
        </w:r>
        <w:r w:rsidRPr="00412B77" w:rsidDel="00AB38FF">
          <w:rPr>
            <w:rFonts w:ascii="Yu Gothic Light" w:hAnsi="Yu Gothic Light"/>
            <w:color w:val="0451A5"/>
            <w:sz w:val="18"/>
            <w:szCs w:val="18"/>
            <w:lang w:val="en-US"/>
            <w:rPrChange w:id="1432" w:author="Corneille David" w:date="2021-09-02T16:53:00Z">
              <w:rPr>
                <w:rFonts w:ascii="Yu Gothic Light" w:hAnsi="Yu Gothic Light"/>
                <w:color w:val="0451A5"/>
                <w:sz w:val="18"/>
                <w:szCs w:val="18"/>
              </w:rPr>
            </w:rPrChange>
          </w:rPr>
          <w:delText>: "Partne1"</w:delText>
        </w:r>
      </w:del>
    </w:p>
    <w:p w14:paraId="44B922F6" w14:textId="6F668087" w:rsidR="007E7E4B" w:rsidRPr="00412B77" w:rsidDel="00AB38FF" w:rsidRDefault="00CA52AD" w:rsidP="00CA52AD">
      <w:pPr>
        <w:rPr>
          <w:del w:id="1433" w:author="Sebastien Bik" w:date="2021-08-06T09:36:00Z"/>
          <w:lang w:val="en-US" w:eastAsia="en-US" w:bidi="en-US"/>
          <w:rPrChange w:id="1434" w:author="Corneille David" w:date="2021-09-02T16:53:00Z">
            <w:rPr>
              <w:del w:id="1435" w:author="Sebastien Bik" w:date="2021-08-06T09:36:00Z"/>
              <w:lang w:eastAsia="en-US" w:bidi="en-US"/>
            </w:rPr>
          </w:rPrChange>
        </w:rPr>
      </w:pPr>
      <w:del w:id="1436" w:author="Sebastien Bik" w:date="2021-08-06T09:36:00Z">
        <w:r w:rsidRPr="00412B77" w:rsidDel="00AB38FF">
          <w:rPr>
            <w:lang w:val="en-US" w:eastAsia="en-US" w:bidi="en-US"/>
            <w:rPrChange w:id="1437" w:author="Corneille David" w:date="2021-09-02T16:53:00Z">
              <w:rPr>
                <w:lang w:eastAsia="en-US" w:bidi="en-US"/>
              </w:rPr>
            </w:rPrChange>
          </w:rPr>
          <w:delText>}</w:delText>
        </w:r>
      </w:del>
    </w:p>
    <w:p w14:paraId="38A30F2E" w14:textId="0151D098" w:rsidR="00966911" w:rsidRPr="00412B77" w:rsidDel="00AB38FF" w:rsidRDefault="00966911" w:rsidP="006C1588">
      <w:pPr>
        <w:pStyle w:val="Heading3"/>
        <w:rPr>
          <w:del w:id="1438" w:author="Sebastien Bik" w:date="2021-08-06T09:36:00Z"/>
          <w:rFonts w:ascii="Times New Roman" w:hAnsi="Times New Roman" w:cs="Times New Roman"/>
          <w:sz w:val="24"/>
          <w:szCs w:val="24"/>
          <w:lang w:val="en-US"/>
          <w:rPrChange w:id="1439" w:author="Corneille David" w:date="2021-09-02T16:53:00Z">
            <w:rPr>
              <w:del w:id="1440" w:author="Sebastien Bik" w:date="2021-08-06T09:36:00Z"/>
              <w:rFonts w:ascii="Times New Roman" w:hAnsi="Times New Roman" w:cs="Times New Roman"/>
              <w:sz w:val="24"/>
              <w:szCs w:val="24"/>
            </w:rPr>
          </w:rPrChange>
        </w:rPr>
      </w:pPr>
      <w:del w:id="1441" w:author="Sebastien Bik" w:date="2021-08-06T09:36:00Z">
        <w:r w:rsidRPr="00412B77" w:rsidDel="00AB38FF">
          <w:rPr>
            <w:lang w:val="en-US"/>
            <w:rPrChange w:id="1442" w:author="Corneille David" w:date="2021-09-02T16:53:00Z">
              <w:rPr/>
            </w:rPrChange>
          </w:rPr>
          <w:delText>Error codes</w:delText>
        </w:r>
      </w:del>
    </w:p>
    <w:p w14:paraId="628A28DB" w14:textId="3ABC0E4B" w:rsidR="00966911" w:rsidRPr="00412B77" w:rsidDel="00AB38FF" w:rsidRDefault="00966911" w:rsidP="00966911">
      <w:pPr>
        <w:rPr>
          <w:del w:id="1443" w:author="Sebastien Bik" w:date="2021-08-06T09:36:00Z"/>
          <w:color w:val="000000" w:themeColor="text1"/>
          <w:lang w:val="en-US"/>
          <w:rPrChange w:id="1444" w:author="Corneille David" w:date="2021-09-02T16:53:00Z">
            <w:rPr>
              <w:del w:id="1445" w:author="Sebastien Bik" w:date="2021-08-06T09:36:00Z"/>
              <w:color w:val="000000" w:themeColor="text1"/>
            </w:rPr>
          </w:rPrChange>
        </w:rPr>
      </w:pPr>
    </w:p>
    <w:tbl>
      <w:tblPr>
        <w:tblW w:w="80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45"/>
        <w:gridCol w:w="1545"/>
        <w:gridCol w:w="4917"/>
      </w:tblGrid>
      <w:tr w:rsidR="00966911" w:rsidRPr="00651F55" w:rsidDel="00AB38FF" w14:paraId="5C54E702" w14:textId="65B86500" w:rsidTr="40E1D245">
        <w:trPr>
          <w:trHeight w:val="367"/>
          <w:del w:id="1446" w:author="Sebastien Bik" w:date="2021-08-06T09:36:00Z"/>
        </w:trPr>
        <w:tc>
          <w:tcPr>
            <w:tcW w:w="1545" w:type="dxa"/>
            <w:shd w:val="clear" w:color="auto" w:fill="365F91" w:themeFill="accent1" w:themeFillShade="BF"/>
          </w:tcPr>
          <w:p w14:paraId="694E4EE5" w14:textId="696042D8" w:rsidR="00966911" w:rsidRPr="00412B77" w:rsidDel="00AB38FF" w:rsidRDefault="00966911" w:rsidP="00525A83">
            <w:pPr>
              <w:spacing w:line="276" w:lineRule="auto"/>
              <w:rPr>
                <w:del w:id="1447" w:author="Sebastien Bik" w:date="2021-08-06T09:36:00Z"/>
                <w:rFonts w:eastAsia="Calibri"/>
                <w:b/>
                <w:color w:val="FFFFFF" w:themeColor="background1"/>
                <w:lang w:val="en-US"/>
                <w:rPrChange w:id="1448" w:author="Corneille David" w:date="2021-09-02T16:53:00Z">
                  <w:rPr>
                    <w:del w:id="1449" w:author="Sebastien Bik" w:date="2021-08-06T09:36:00Z"/>
                    <w:rFonts w:eastAsia="Calibri"/>
                    <w:b/>
                    <w:color w:val="FFFFFF" w:themeColor="background1"/>
                  </w:rPr>
                </w:rPrChange>
              </w:rPr>
            </w:pPr>
            <w:del w:id="1450" w:author="Sebastien Bik" w:date="2021-08-06T09:36:00Z">
              <w:r w:rsidRPr="00412B77" w:rsidDel="00AB38FF">
                <w:rPr>
                  <w:rFonts w:eastAsia="Calibri"/>
                  <w:b/>
                  <w:color w:val="FFFFFF" w:themeColor="background1"/>
                  <w:lang w:val="en-US"/>
                  <w:rPrChange w:id="1451" w:author="Corneille David" w:date="2021-09-02T16:53:00Z">
                    <w:rPr>
                      <w:rFonts w:eastAsia="Calibri"/>
                      <w:b/>
                      <w:color w:val="FFFFFF" w:themeColor="background1"/>
                    </w:rPr>
                  </w:rPrChange>
                </w:rPr>
                <w:delText>http code</w:delText>
              </w:r>
            </w:del>
          </w:p>
        </w:tc>
        <w:tc>
          <w:tcPr>
            <w:tcW w:w="1545" w:type="dxa"/>
            <w:shd w:val="clear" w:color="auto" w:fill="365F91" w:themeFill="accent1" w:themeFillShade="BF"/>
          </w:tcPr>
          <w:p w14:paraId="7C359243" w14:textId="41A45300" w:rsidR="00966911" w:rsidRPr="00412B77" w:rsidDel="00AB38FF" w:rsidRDefault="00966911" w:rsidP="00525A83">
            <w:pPr>
              <w:spacing w:line="276" w:lineRule="auto"/>
              <w:rPr>
                <w:del w:id="1452" w:author="Sebastien Bik" w:date="2021-08-06T09:36:00Z"/>
                <w:rFonts w:eastAsia="Calibri"/>
                <w:b/>
                <w:color w:val="FFFFFF" w:themeColor="background1"/>
                <w:lang w:val="en-US"/>
                <w:rPrChange w:id="1453" w:author="Corneille David" w:date="2021-09-02T16:53:00Z">
                  <w:rPr>
                    <w:del w:id="1454" w:author="Sebastien Bik" w:date="2021-08-06T09:36:00Z"/>
                    <w:rFonts w:eastAsia="Calibri"/>
                    <w:b/>
                    <w:color w:val="FFFFFF" w:themeColor="background1"/>
                  </w:rPr>
                </w:rPrChange>
              </w:rPr>
            </w:pPr>
            <w:del w:id="1455" w:author="Sebastien Bik" w:date="2021-08-06T09:36:00Z">
              <w:r w:rsidRPr="00412B77" w:rsidDel="00AB38FF">
                <w:rPr>
                  <w:rFonts w:eastAsia="Calibri"/>
                  <w:b/>
                  <w:color w:val="FFFFFF" w:themeColor="background1"/>
                  <w:lang w:val="en-US"/>
                  <w:rPrChange w:id="1456" w:author="Corneille David" w:date="2021-09-02T16:53:00Z">
                    <w:rPr>
                      <w:rFonts w:eastAsia="Calibri"/>
                      <w:b/>
                      <w:color w:val="FFFFFF" w:themeColor="background1"/>
                    </w:rPr>
                  </w:rPrChange>
                </w:rPr>
                <w:delText>Error code</w:delText>
              </w:r>
            </w:del>
          </w:p>
        </w:tc>
        <w:tc>
          <w:tcPr>
            <w:tcW w:w="4917" w:type="dxa"/>
            <w:shd w:val="clear" w:color="auto" w:fill="365F91" w:themeFill="accent1" w:themeFillShade="BF"/>
          </w:tcPr>
          <w:p w14:paraId="2E3903D6" w14:textId="215F7280" w:rsidR="00966911" w:rsidRPr="00412B77" w:rsidDel="00AB38FF" w:rsidRDefault="00966911" w:rsidP="00525A83">
            <w:pPr>
              <w:spacing w:line="276" w:lineRule="auto"/>
              <w:rPr>
                <w:del w:id="1457" w:author="Sebastien Bik" w:date="2021-08-06T09:36:00Z"/>
                <w:rFonts w:eastAsia="Calibri"/>
                <w:b/>
                <w:color w:val="FFFFFF" w:themeColor="background1"/>
                <w:lang w:val="en-US"/>
                <w:rPrChange w:id="1458" w:author="Corneille David" w:date="2021-09-02T16:53:00Z">
                  <w:rPr>
                    <w:del w:id="1459" w:author="Sebastien Bik" w:date="2021-08-06T09:36:00Z"/>
                    <w:rFonts w:eastAsia="Calibri"/>
                    <w:b/>
                    <w:color w:val="FFFFFF" w:themeColor="background1"/>
                  </w:rPr>
                </w:rPrChange>
              </w:rPr>
            </w:pPr>
            <w:del w:id="1460" w:author="Sebastien Bik" w:date="2021-08-06T09:36:00Z">
              <w:r w:rsidRPr="00412B77" w:rsidDel="00AB38FF">
                <w:rPr>
                  <w:rFonts w:eastAsia="Calibri"/>
                  <w:b/>
                  <w:color w:val="FFFFFF" w:themeColor="background1"/>
                  <w:lang w:val="en-US"/>
                  <w:rPrChange w:id="1461" w:author="Corneille David" w:date="2021-09-02T16:53:00Z">
                    <w:rPr>
                      <w:rFonts w:eastAsia="Calibri"/>
                      <w:b/>
                      <w:color w:val="FFFFFF" w:themeColor="background1"/>
                    </w:rPr>
                  </w:rPrChange>
                </w:rPr>
                <w:delText>Description</w:delText>
              </w:r>
            </w:del>
          </w:p>
        </w:tc>
      </w:tr>
      <w:tr w:rsidR="00314786" w:rsidRPr="00651F55" w:rsidDel="00AB38FF" w14:paraId="7C90EDC5" w14:textId="6A21D661" w:rsidTr="40E1D245">
        <w:trPr>
          <w:trHeight w:val="338"/>
          <w:del w:id="1462" w:author="Sebastien Bik" w:date="2021-08-06T09:36:00Z"/>
        </w:trPr>
        <w:tc>
          <w:tcPr>
            <w:tcW w:w="1545" w:type="dxa"/>
          </w:tcPr>
          <w:p w14:paraId="5718BAF1" w14:textId="3503EDA5" w:rsidR="00314786" w:rsidRPr="00412B77" w:rsidDel="00AB38FF" w:rsidRDefault="00314786" w:rsidP="30F49061">
            <w:pPr>
              <w:rPr>
                <w:del w:id="1463" w:author="Sebastien Bik" w:date="2021-08-06T09:36:00Z"/>
                <w:rFonts w:eastAsia="Calibri"/>
                <w:color w:val="000000" w:themeColor="text1"/>
                <w:lang w:val="en-US"/>
                <w:rPrChange w:id="1464" w:author="Corneille David" w:date="2021-09-02T16:53:00Z">
                  <w:rPr>
                    <w:del w:id="1465" w:author="Sebastien Bik" w:date="2021-08-06T09:36:00Z"/>
                    <w:rFonts w:eastAsia="Calibri"/>
                    <w:color w:val="000000" w:themeColor="text1"/>
                  </w:rPr>
                </w:rPrChange>
              </w:rPr>
            </w:pPr>
            <w:del w:id="1466" w:author="Sebastien Bik" w:date="2021-08-06T09:36:00Z">
              <w:r w:rsidRPr="00412B77" w:rsidDel="00AB38FF">
                <w:rPr>
                  <w:rFonts w:eastAsia="Calibri"/>
                  <w:color w:val="000000" w:themeColor="text1"/>
                  <w:lang w:val="en-US"/>
                  <w:rPrChange w:id="1467" w:author="Corneille David" w:date="2021-09-02T16:53:00Z">
                    <w:rPr>
                      <w:rFonts w:eastAsia="Calibri"/>
                      <w:color w:val="000000" w:themeColor="text1"/>
                    </w:rPr>
                  </w:rPrChange>
                </w:rPr>
                <w:delText>400</w:delText>
              </w:r>
            </w:del>
          </w:p>
        </w:tc>
        <w:tc>
          <w:tcPr>
            <w:tcW w:w="1545" w:type="dxa"/>
            <w:shd w:val="clear" w:color="auto" w:fill="auto"/>
          </w:tcPr>
          <w:p w14:paraId="6AC89FCB" w14:textId="6477C8EA" w:rsidR="00314786" w:rsidRPr="00412B77" w:rsidDel="00AB38FF" w:rsidRDefault="00314786" w:rsidP="30F49061">
            <w:pPr>
              <w:rPr>
                <w:del w:id="1468" w:author="Sebastien Bik" w:date="2021-08-06T09:36:00Z"/>
                <w:rFonts w:eastAsia="Calibri"/>
                <w:color w:val="000000" w:themeColor="text1"/>
                <w:lang w:val="en-US" w:eastAsia="en-US"/>
                <w:rPrChange w:id="1469" w:author="Corneille David" w:date="2021-09-02T16:53:00Z">
                  <w:rPr>
                    <w:del w:id="1470" w:author="Sebastien Bik" w:date="2021-08-06T09:36:00Z"/>
                    <w:rFonts w:eastAsia="Calibri"/>
                    <w:color w:val="000000" w:themeColor="text1"/>
                    <w:lang w:eastAsia="en-US"/>
                  </w:rPr>
                </w:rPrChange>
              </w:rPr>
            </w:pPr>
            <w:del w:id="1471" w:author="Sebastien Bik" w:date="2021-08-06T09:36:00Z">
              <w:r w:rsidRPr="00412B77" w:rsidDel="00AB38FF">
                <w:rPr>
                  <w:rFonts w:eastAsia="Calibri"/>
                  <w:color w:val="000000" w:themeColor="text1"/>
                  <w:lang w:val="en-US" w:eastAsia="en-US"/>
                  <w:rPrChange w:id="1472" w:author="Corneille David" w:date="2021-09-02T16:53:00Z">
                    <w:rPr>
                      <w:rFonts w:eastAsia="Calibri"/>
                      <w:color w:val="000000" w:themeColor="text1"/>
                      <w:lang w:eastAsia="en-US"/>
                    </w:rPr>
                  </w:rPrChange>
                </w:rPr>
                <w:delText>001</w:delText>
              </w:r>
            </w:del>
          </w:p>
        </w:tc>
        <w:tc>
          <w:tcPr>
            <w:tcW w:w="4917" w:type="dxa"/>
            <w:shd w:val="clear" w:color="auto" w:fill="auto"/>
          </w:tcPr>
          <w:p w14:paraId="2DA70C55" w14:textId="21D45732" w:rsidR="00314786" w:rsidRPr="00CB6C14" w:rsidDel="00AB38FF" w:rsidRDefault="00314786" w:rsidP="30F49061">
            <w:pPr>
              <w:rPr>
                <w:del w:id="1473" w:author="Sebastien Bik" w:date="2021-08-06T09:36:00Z"/>
                <w:color w:val="000000" w:themeColor="text1"/>
                <w:lang w:val="en-US"/>
              </w:rPr>
            </w:pPr>
            <w:del w:id="1474" w:author="Sebastien Bik" w:date="2021-08-06T09:36:00Z">
              <w:r w:rsidRPr="00314786" w:rsidDel="00AB38FF">
                <w:rPr>
                  <w:color w:val="000000" w:themeColor="text1"/>
                  <w:lang w:val="en-US"/>
                </w:rPr>
                <w:delText>Missing parameter</w:delText>
              </w:r>
            </w:del>
          </w:p>
        </w:tc>
      </w:tr>
      <w:tr w:rsidR="30F49061" w:rsidRPr="00651F55" w:rsidDel="00AB38FF" w14:paraId="5D7A6A3D" w14:textId="18E7AC23" w:rsidTr="40E1D245">
        <w:trPr>
          <w:trHeight w:val="338"/>
          <w:del w:id="1475" w:author="Sebastien Bik" w:date="2021-08-06T09:36:00Z"/>
        </w:trPr>
        <w:tc>
          <w:tcPr>
            <w:tcW w:w="1545" w:type="dxa"/>
          </w:tcPr>
          <w:p w14:paraId="141FAB34" w14:textId="0091136E" w:rsidR="4902E9C9" w:rsidRPr="00412B77" w:rsidDel="00AB38FF" w:rsidRDefault="4902E9C9" w:rsidP="30F49061">
            <w:pPr>
              <w:rPr>
                <w:del w:id="1476" w:author="Sebastien Bik" w:date="2021-08-06T09:36:00Z"/>
                <w:rFonts w:eastAsia="Calibri"/>
                <w:color w:val="000000" w:themeColor="text1"/>
                <w:lang w:val="en-US"/>
                <w:rPrChange w:id="1477" w:author="Corneille David" w:date="2021-09-02T16:53:00Z">
                  <w:rPr>
                    <w:del w:id="1478" w:author="Sebastien Bik" w:date="2021-08-06T09:36:00Z"/>
                    <w:rFonts w:eastAsia="Calibri"/>
                    <w:color w:val="000000" w:themeColor="text1"/>
                  </w:rPr>
                </w:rPrChange>
              </w:rPr>
            </w:pPr>
            <w:del w:id="1479" w:author="Sebastien Bik" w:date="2021-08-06T09:36:00Z">
              <w:r w:rsidRPr="00412B77" w:rsidDel="00AB38FF">
                <w:rPr>
                  <w:rFonts w:eastAsia="Calibri"/>
                  <w:color w:val="000000" w:themeColor="text1"/>
                  <w:lang w:val="en-US"/>
                  <w:rPrChange w:id="1480" w:author="Corneille David" w:date="2021-09-02T16:53:00Z">
                    <w:rPr>
                      <w:rFonts w:eastAsia="Calibri"/>
                      <w:color w:val="000000" w:themeColor="text1"/>
                    </w:rPr>
                  </w:rPrChange>
                </w:rPr>
                <w:delText>400</w:delText>
              </w:r>
            </w:del>
          </w:p>
        </w:tc>
        <w:tc>
          <w:tcPr>
            <w:tcW w:w="1545" w:type="dxa"/>
            <w:shd w:val="clear" w:color="auto" w:fill="auto"/>
          </w:tcPr>
          <w:p w14:paraId="30E321CB" w14:textId="036FBA90" w:rsidR="4902E9C9" w:rsidRPr="00412B77" w:rsidDel="00AB38FF" w:rsidRDefault="4902E9C9" w:rsidP="30F49061">
            <w:pPr>
              <w:rPr>
                <w:del w:id="1481" w:author="Sebastien Bik" w:date="2021-08-06T09:36:00Z"/>
                <w:rFonts w:eastAsia="Calibri"/>
                <w:color w:val="000000" w:themeColor="text1"/>
                <w:lang w:val="en-US" w:eastAsia="en-US"/>
                <w:rPrChange w:id="1482" w:author="Corneille David" w:date="2021-09-02T16:53:00Z">
                  <w:rPr>
                    <w:del w:id="1483" w:author="Sebastien Bik" w:date="2021-08-06T09:36:00Z"/>
                    <w:rFonts w:eastAsia="Calibri"/>
                    <w:color w:val="000000" w:themeColor="text1"/>
                    <w:lang w:eastAsia="en-US"/>
                  </w:rPr>
                </w:rPrChange>
              </w:rPr>
            </w:pPr>
            <w:del w:id="1484" w:author="Sebastien Bik" w:date="2021-08-06T09:36:00Z">
              <w:r w:rsidRPr="00412B77" w:rsidDel="00AB38FF">
                <w:rPr>
                  <w:rFonts w:eastAsia="Calibri"/>
                  <w:color w:val="000000" w:themeColor="text1"/>
                  <w:lang w:val="en-US" w:eastAsia="en-US"/>
                  <w:rPrChange w:id="1485" w:author="Corneille David" w:date="2021-09-02T16:53:00Z">
                    <w:rPr>
                      <w:rFonts w:eastAsia="Calibri"/>
                      <w:color w:val="000000" w:themeColor="text1"/>
                      <w:lang w:eastAsia="en-US"/>
                    </w:rPr>
                  </w:rPrChange>
                </w:rPr>
                <w:delText>002</w:delText>
              </w:r>
            </w:del>
          </w:p>
        </w:tc>
        <w:tc>
          <w:tcPr>
            <w:tcW w:w="4917" w:type="dxa"/>
            <w:shd w:val="clear" w:color="auto" w:fill="auto"/>
          </w:tcPr>
          <w:p w14:paraId="529975FB" w14:textId="02DAA48F" w:rsidR="4902E9C9" w:rsidRPr="00CB6C14" w:rsidDel="00AB38FF" w:rsidRDefault="4902E9C9" w:rsidP="30F49061">
            <w:pPr>
              <w:rPr>
                <w:del w:id="1486" w:author="Sebastien Bik" w:date="2021-08-06T09:36:00Z"/>
                <w:color w:val="000000" w:themeColor="text1"/>
                <w:lang w:val="en-US"/>
              </w:rPr>
            </w:pPr>
            <w:del w:id="1487" w:author="Sebastien Bik" w:date="2021-08-06T09:36:00Z">
              <w:r w:rsidRPr="00CB6C14" w:rsidDel="00AB38FF">
                <w:rPr>
                  <w:color w:val="000000" w:themeColor="text1"/>
                  <w:lang w:val="en-US"/>
                </w:rPr>
                <w:delText>The partner offer does not exist</w:delText>
              </w:r>
            </w:del>
          </w:p>
        </w:tc>
      </w:tr>
      <w:tr w:rsidR="30F49061" w:rsidRPr="00651F55" w:rsidDel="00AB38FF" w14:paraId="5E85B82E" w14:textId="08792C2A" w:rsidTr="40E1D245">
        <w:trPr>
          <w:trHeight w:val="338"/>
          <w:del w:id="1488" w:author="Sebastien Bik" w:date="2021-08-06T09:36:00Z"/>
        </w:trPr>
        <w:tc>
          <w:tcPr>
            <w:tcW w:w="1545" w:type="dxa"/>
          </w:tcPr>
          <w:p w14:paraId="2369149D" w14:textId="07EB4505" w:rsidR="30F49061" w:rsidRPr="00412B77" w:rsidDel="00AB38FF" w:rsidRDefault="30F49061" w:rsidP="30F49061">
            <w:pPr>
              <w:rPr>
                <w:del w:id="1489" w:author="Sebastien Bik" w:date="2021-08-06T09:36:00Z"/>
                <w:rFonts w:eastAsia="Calibri"/>
                <w:color w:val="000000" w:themeColor="text1"/>
                <w:lang w:val="en-US"/>
                <w:rPrChange w:id="1490" w:author="Corneille David" w:date="2021-09-02T16:53:00Z">
                  <w:rPr>
                    <w:del w:id="1491" w:author="Sebastien Bik" w:date="2021-08-06T09:36:00Z"/>
                    <w:rFonts w:eastAsia="Calibri"/>
                    <w:color w:val="000000" w:themeColor="text1"/>
                  </w:rPr>
                </w:rPrChange>
              </w:rPr>
            </w:pPr>
            <w:del w:id="1492" w:author="Sebastien Bik" w:date="2021-08-06T09:36:00Z">
              <w:r w:rsidRPr="00412B77" w:rsidDel="00AB38FF">
                <w:rPr>
                  <w:rFonts w:eastAsia="Calibri"/>
                  <w:color w:val="000000" w:themeColor="text1"/>
                  <w:lang w:val="en-US"/>
                  <w:rPrChange w:id="1493" w:author="Corneille David" w:date="2021-09-02T16:53:00Z">
                    <w:rPr>
                      <w:rFonts w:eastAsia="Calibri"/>
                      <w:color w:val="000000" w:themeColor="text1"/>
                    </w:rPr>
                  </w:rPrChange>
                </w:rPr>
                <w:delText>400</w:delText>
              </w:r>
            </w:del>
          </w:p>
        </w:tc>
        <w:tc>
          <w:tcPr>
            <w:tcW w:w="1545" w:type="dxa"/>
            <w:shd w:val="clear" w:color="auto" w:fill="auto"/>
          </w:tcPr>
          <w:p w14:paraId="423D6BA5" w14:textId="5426F25D" w:rsidR="30F49061" w:rsidRPr="00412B77" w:rsidDel="00AB38FF" w:rsidRDefault="30F49061" w:rsidP="30F49061">
            <w:pPr>
              <w:rPr>
                <w:del w:id="1494" w:author="Sebastien Bik" w:date="2021-08-06T09:36:00Z"/>
                <w:rFonts w:eastAsia="Calibri"/>
                <w:color w:val="000000" w:themeColor="text1"/>
                <w:lang w:val="en-US" w:eastAsia="en-US"/>
                <w:rPrChange w:id="1495" w:author="Corneille David" w:date="2021-09-02T16:53:00Z">
                  <w:rPr>
                    <w:del w:id="1496" w:author="Sebastien Bik" w:date="2021-08-06T09:36:00Z"/>
                    <w:rFonts w:eastAsia="Calibri"/>
                    <w:color w:val="000000" w:themeColor="text1"/>
                    <w:lang w:eastAsia="en-US"/>
                  </w:rPr>
                </w:rPrChange>
              </w:rPr>
            </w:pPr>
            <w:del w:id="1497" w:author="Sebastien Bik" w:date="2021-08-06T09:36:00Z">
              <w:r w:rsidRPr="00412B77" w:rsidDel="00AB38FF">
                <w:rPr>
                  <w:rFonts w:eastAsia="Calibri"/>
                  <w:color w:val="000000" w:themeColor="text1"/>
                  <w:lang w:val="en-US" w:eastAsia="en-US"/>
                  <w:rPrChange w:id="1498" w:author="Corneille David" w:date="2021-09-02T16:53:00Z">
                    <w:rPr>
                      <w:rFonts w:eastAsia="Calibri"/>
                      <w:color w:val="000000" w:themeColor="text1"/>
                      <w:lang w:eastAsia="en-US"/>
                    </w:rPr>
                  </w:rPrChange>
                </w:rPr>
                <w:delText>003</w:delText>
              </w:r>
            </w:del>
          </w:p>
        </w:tc>
        <w:tc>
          <w:tcPr>
            <w:tcW w:w="4917" w:type="dxa"/>
            <w:shd w:val="clear" w:color="auto" w:fill="auto"/>
          </w:tcPr>
          <w:p w14:paraId="4D881224" w14:textId="50528305" w:rsidR="30F49061" w:rsidRPr="00CB6C14" w:rsidDel="00AB38FF" w:rsidRDefault="30F49061" w:rsidP="30F49061">
            <w:pPr>
              <w:rPr>
                <w:del w:id="1499" w:author="Sebastien Bik" w:date="2021-08-06T09:36:00Z"/>
                <w:color w:val="000000" w:themeColor="text1"/>
                <w:lang w:val="en-US"/>
              </w:rPr>
            </w:pPr>
            <w:del w:id="1500" w:author="Sebastien Bik" w:date="2021-08-06T09:36:00Z">
              <w:r w:rsidRPr="00CB6C14" w:rsidDel="00AB38FF">
                <w:rPr>
                  <w:color w:val="000000" w:themeColor="text1"/>
                  <w:lang w:val="en-US"/>
                </w:rPr>
                <w:delText>A card with the same ExternalRefCode exists</w:delText>
              </w:r>
            </w:del>
          </w:p>
        </w:tc>
      </w:tr>
      <w:tr w:rsidR="30F49061" w:rsidRPr="00651F55" w:rsidDel="00AB38FF" w14:paraId="0518A691" w14:textId="16387BE1" w:rsidTr="40E1D245">
        <w:trPr>
          <w:trHeight w:val="338"/>
          <w:del w:id="1501" w:author="Sebastien Bik" w:date="2021-08-06T09:36:00Z"/>
        </w:trPr>
        <w:tc>
          <w:tcPr>
            <w:tcW w:w="1545" w:type="dxa"/>
          </w:tcPr>
          <w:p w14:paraId="2E7855B4" w14:textId="32BEF757" w:rsidR="4E9D8878" w:rsidRPr="00412B77" w:rsidDel="00AB38FF" w:rsidRDefault="4E9D8878" w:rsidP="30F49061">
            <w:pPr>
              <w:rPr>
                <w:del w:id="1502" w:author="Sebastien Bik" w:date="2021-08-06T09:36:00Z"/>
                <w:rFonts w:eastAsia="Calibri"/>
                <w:color w:val="000000" w:themeColor="text1"/>
                <w:lang w:val="en-US"/>
                <w:rPrChange w:id="1503" w:author="Corneille David" w:date="2021-09-02T16:53:00Z">
                  <w:rPr>
                    <w:del w:id="1504" w:author="Sebastien Bik" w:date="2021-08-06T09:36:00Z"/>
                    <w:rFonts w:eastAsia="Calibri"/>
                    <w:color w:val="000000" w:themeColor="text1"/>
                  </w:rPr>
                </w:rPrChange>
              </w:rPr>
            </w:pPr>
            <w:del w:id="1505" w:author="Sebastien Bik" w:date="2021-08-06T09:36:00Z">
              <w:r w:rsidRPr="00412B77" w:rsidDel="00AB38FF">
                <w:rPr>
                  <w:rFonts w:eastAsia="Calibri"/>
                  <w:color w:val="000000" w:themeColor="text1"/>
                  <w:lang w:val="en-US"/>
                  <w:rPrChange w:id="1506" w:author="Corneille David" w:date="2021-09-02T16:53:00Z">
                    <w:rPr>
                      <w:rFonts w:eastAsia="Calibri"/>
                      <w:color w:val="000000" w:themeColor="text1"/>
                    </w:rPr>
                  </w:rPrChange>
                </w:rPr>
                <w:delText>400</w:delText>
              </w:r>
            </w:del>
          </w:p>
        </w:tc>
        <w:tc>
          <w:tcPr>
            <w:tcW w:w="1545" w:type="dxa"/>
            <w:shd w:val="clear" w:color="auto" w:fill="auto"/>
          </w:tcPr>
          <w:p w14:paraId="5E8F9D5D" w14:textId="692625B6" w:rsidR="4E9D8878" w:rsidRPr="00412B77" w:rsidDel="00AB38FF" w:rsidRDefault="4E9D8878" w:rsidP="30F49061">
            <w:pPr>
              <w:rPr>
                <w:del w:id="1507" w:author="Sebastien Bik" w:date="2021-08-06T09:36:00Z"/>
                <w:rFonts w:eastAsia="Calibri"/>
                <w:color w:val="000000" w:themeColor="text1"/>
                <w:lang w:val="en-US" w:eastAsia="en-US"/>
                <w:rPrChange w:id="1508" w:author="Corneille David" w:date="2021-09-02T16:53:00Z">
                  <w:rPr>
                    <w:del w:id="1509" w:author="Sebastien Bik" w:date="2021-08-06T09:36:00Z"/>
                    <w:rFonts w:eastAsia="Calibri"/>
                    <w:color w:val="000000" w:themeColor="text1"/>
                    <w:lang w:eastAsia="en-US"/>
                  </w:rPr>
                </w:rPrChange>
              </w:rPr>
            </w:pPr>
            <w:del w:id="1510" w:author="Sebastien Bik" w:date="2021-08-06T09:36:00Z">
              <w:r w:rsidRPr="00412B77" w:rsidDel="00AB38FF">
                <w:rPr>
                  <w:rFonts w:eastAsia="Calibri"/>
                  <w:color w:val="000000" w:themeColor="text1"/>
                  <w:lang w:val="en-US" w:eastAsia="en-US"/>
                  <w:rPrChange w:id="1511" w:author="Corneille David" w:date="2021-09-02T16:53:00Z">
                    <w:rPr>
                      <w:rFonts w:eastAsia="Calibri"/>
                      <w:color w:val="000000" w:themeColor="text1"/>
                      <w:lang w:eastAsia="en-US"/>
                    </w:rPr>
                  </w:rPrChange>
                </w:rPr>
                <w:delText>004</w:delText>
              </w:r>
            </w:del>
          </w:p>
        </w:tc>
        <w:tc>
          <w:tcPr>
            <w:tcW w:w="4917" w:type="dxa"/>
            <w:shd w:val="clear" w:color="auto" w:fill="auto"/>
          </w:tcPr>
          <w:p w14:paraId="273128F9" w14:textId="459C3F62" w:rsidR="4E9D8878" w:rsidRPr="00CB6C14" w:rsidDel="00AB38FF" w:rsidRDefault="4E9D8878" w:rsidP="30F49061">
            <w:pPr>
              <w:rPr>
                <w:del w:id="1512" w:author="Sebastien Bik" w:date="2021-08-06T09:36:00Z"/>
                <w:color w:val="000000" w:themeColor="text1"/>
                <w:lang w:val="en-US"/>
              </w:rPr>
            </w:pPr>
            <w:del w:id="1513" w:author="Sebastien Bik" w:date="2021-08-06T09:36:00Z">
              <w:r w:rsidRPr="00CB6C14" w:rsidDel="00AB38FF">
                <w:rPr>
                  <w:color w:val="000000" w:themeColor="text1"/>
                  <w:lang w:val="en-US"/>
                </w:rPr>
                <w:delText>The holder does not exist</w:delText>
              </w:r>
            </w:del>
          </w:p>
        </w:tc>
      </w:tr>
      <w:tr w:rsidR="40E1D245" w:rsidRPr="00651F55" w:rsidDel="00AB38FF" w14:paraId="256AB530" w14:textId="4E2517D6" w:rsidTr="40E1D245">
        <w:trPr>
          <w:trHeight w:val="338"/>
          <w:del w:id="1514" w:author="Sebastien Bik" w:date="2021-08-06T09:36:00Z"/>
        </w:trPr>
        <w:tc>
          <w:tcPr>
            <w:tcW w:w="1545" w:type="dxa"/>
          </w:tcPr>
          <w:p w14:paraId="4DECFCA7" w14:textId="4A295413" w:rsidR="77D8D6F3" w:rsidRPr="00412B77" w:rsidDel="00AB38FF" w:rsidRDefault="77D8D6F3" w:rsidP="40E1D245">
            <w:pPr>
              <w:rPr>
                <w:del w:id="1515" w:author="Sebastien Bik" w:date="2021-08-06T09:36:00Z"/>
                <w:rFonts w:eastAsia="Calibri"/>
                <w:color w:val="000000" w:themeColor="text1"/>
                <w:lang w:val="en-US"/>
                <w:rPrChange w:id="1516" w:author="Corneille David" w:date="2021-09-02T16:53:00Z">
                  <w:rPr>
                    <w:del w:id="1517" w:author="Sebastien Bik" w:date="2021-08-06T09:36:00Z"/>
                    <w:rFonts w:eastAsia="Calibri"/>
                    <w:color w:val="000000" w:themeColor="text1"/>
                  </w:rPr>
                </w:rPrChange>
              </w:rPr>
            </w:pPr>
            <w:del w:id="1518" w:author="Sebastien Bik" w:date="2021-08-06T09:36:00Z">
              <w:r w:rsidRPr="00412B77" w:rsidDel="00AB38FF">
                <w:rPr>
                  <w:rFonts w:eastAsia="Calibri"/>
                  <w:color w:val="000000" w:themeColor="text1"/>
                  <w:lang w:val="en-US"/>
                  <w:rPrChange w:id="1519" w:author="Corneille David" w:date="2021-09-02T16:53:00Z">
                    <w:rPr>
                      <w:rFonts w:eastAsia="Calibri"/>
                      <w:color w:val="000000" w:themeColor="text1"/>
                    </w:rPr>
                  </w:rPrChange>
                </w:rPr>
                <w:delText>400</w:delText>
              </w:r>
            </w:del>
          </w:p>
        </w:tc>
        <w:tc>
          <w:tcPr>
            <w:tcW w:w="1545" w:type="dxa"/>
            <w:shd w:val="clear" w:color="auto" w:fill="auto"/>
          </w:tcPr>
          <w:p w14:paraId="13A7E15A" w14:textId="2C139BF7" w:rsidR="77D8D6F3" w:rsidRPr="00412B77" w:rsidDel="00AB38FF" w:rsidRDefault="77D8D6F3" w:rsidP="40E1D245">
            <w:pPr>
              <w:rPr>
                <w:del w:id="1520" w:author="Sebastien Bik" w:date="2021-08-06T09:36:00Z"/>
                <w:rFonts w:eastAsia="Calibri"/>
                <w:color w:val="000000" w:themeColor="text1"/>
                <w:lang w:val="en-US" w:eastAsia="en-US"/>
                <w:rPrChange w:id="1521" w:author="Corneille David" w:date="2021-09-02T16:53:00Z">
                  <w:rPr>
                    <w:del w:id="1522" w:author="Sebastien Bik" w:date="2021-08-06T09:36:00Z"/>
                    <w:rFonts w:eastAsia="Calibri"/>
                    <w:color w:val="000000" w:themeColor="text1"/>
                    <w:lang w:eastAsia="en-US"/>
                  </w:rPr>
                </w:rPrChange>
              </w:rPr>
            </w:pPr>
            <w:del w:id="1523" w:author="Sebastien Bik" w:date="2021-08-06T09:36:00Z">
              <w:r w:rsidRPr="00412B77" w:rsidDel="00AB38FF">
                <w:rPr>
                  <w:rFonts w:eastAsia="Calibri"/>
                  <w:color w:val="000000" w:themeColor="text1"/>
                  <w:lang w:val="en-US" w:eastAsia="en-US"/>
                  <w:rPrChange w:id="1524" w:author="Corneille David" w:date="2021-09-02T16:53:00Z">
                    <w:rPr>
                      <w:rFonts w:eastAsia="Calibri"/>
                      <w:color w:val="000000" w:themeColor="text1"/>
                      <w:lang w:eastAsia="en-US"/>
                    </w:rPr>
                  </w:rPrChange>
                </w:rPr>
                <w:delText>010</w:delText>
              </w:r>
            </w:del>
          </w:p>
        </w:tc>
        <w:tc>
          <w:tcPr>
            <w:tcW w:w="4917" w:type="dxa"/>
            <w:shd w:val="clear" w:color="auto" w:fill="auto"/>
          </w:tcPr>
          <w:p w14:paraId="2CD3B5C8" w14:textId="1CD90F1A" w:rsidR="77D8D6F3" w:rsidRPr="00CB6C14" w:rsidDel="00AB38FF" w:rsidRDefault="77D8D6F3" w:rsidP="40E1D245">
            <w:pPr>
              <w:rPr>
                <w:del w:id="1525" w:author="Sebastien Bik" w:date="2021-08-06T09:36:00Z"/>
                <w:color w:val="000000" w:themeColor="text1"/>
                <w:lang w:val="en-US"/>
              </w:rPr>
            </w:pPr>
            <w:del w:id="1526" w:author="Sebastien Bik" w:date="2021-08-06T09:36:00Z">
              <w:r w:rsidRPr="00CB6C14" w:rsidDel="00AB38FF">
                <w:rPr>
                  <w:color w:val="000000" w:themeColor="text1"/>
                  <w:lang w:val="en-US"/>
                </w:rPr>
                <w:delText>Label's character number should be lower than 50</w:delText>
              </w:r>
            </w:del>
          </w:p>
        </w:tc>
      </w:tr>
      <w:tr w:rsidR="00966911" w:rsidRPr="00651F55" w:rsidDel="00AB38FF" w14:paraId="164B06C6" w14:textId="07535CA7" w:rsidTr="40E1D245">
        <w:trPr>
          <w:trHeight w:val="338"/>
          <w:del w:id="1527" w:author="Sebastien Bik" w:date="2021-08-06T09:36:00Z"/>
        </w:trPr>
        <w:tc>
          <w:tcPr>
            <w:tcW w:w="1545" w:type="dxa"/>
          </w:tcPr>
          <w:p w14:paraId="0D96B7B0" w14:textId="0987E9CA" w:rsidR="30F49061" w:rsidRPr="00412B77" w:rsidDel="00AB38FF" w:rsidRDefault="30F49061" w:rsidP="30F49061">
            <w:pPr>
              <w:rPr>
                <w:del w:id="1528" w:author="Sebastien Bik" w:date="2021-08-06T09:36:00Z"/>
                <w:rFonts w:eastAsia="Calibri"/>
                <w:color w:val="000000" w:themeColor="text1"/>
                <w:lang w:val="en-US"/>
                <w:rPrChange w:id="1529" w:author="Corneille David" w:date="2021-09-02T16:53:00Z">
                  <w:rPr>
                    <w:del w:id="1530" w:author="Sebastien Bik" w:date="2021-08-06T09:36:00Z"/>
                    <w:rFonts w:eastAsia="Calibri"/>
                    <w:color w:val="000000" w:themeColor="text1"/>
                  </w:rPr>
                </w:rPrChange>
              </w:rPr>
            </w:pPr>
            <w:del w:id="1531" w:author="Sebastien Bik" w:date="2021-08-06T09:36:00Z">
              <w:r w:rsidRPr="00412B77" w:rsidDel="00AB38FF">
                <w:rPr>
                  <w:rFonts w:eastAsia="Calibri"/>
                  <w:color w:val="000000" w:themeColor="text1"/>
                  <w:lang w:val="en-US"/>
                  <w:rPrChange w:id="1532" w:author="Corneille David" w:date="2021-09-02T16:53:00Z">
                    <w:rPr>
                      <w:rFonts w:eastAsia="Calibri"/>
                      <w:color w:val="000000" w:themeColor="text1"/>
                    </w:rPr>
                  </w:rPrChange>
                </w:rPr>
                <w:delText>400</w:delText>
              </w:r>
            </w:del>
          </w:p>
        </w:tc>
        <w:tc>
          <w:tcPr>
            <w:tcW w:w="1545" w:type="dxa"/>
            <w:shd w:val="clear" w:color="auto" w:fill="auto"/>
          </w:tcPr>
          <w:p w14:paraId="6F19BF94" w14:textId="05C4CFB3" w:rsidR="30F49061" w:rsidRPr="00412B77" w:rsidDel="00AB38FF" w:rsidRDefault="30F49061" w:rsidP="30F49061">
            <w:pPr>
              <w:rPr>
                <w:del w:id="1533" w:author="Sebastien Bik" w:date="2021-08-06T09:36:00Z"/>
                <w:rFonts w:eastAsia="Calibri"/>
                <w:color w:val="000000" w:themeColor="text1"/>
                <w:lang w:val="en-US" w:eastAsia="en-US"/>
                <w:rPrChange w:id="1534" w:author="Corneille David" w:date="2021-09-02T16:53:00Z">
                  <w:rPr>
                    <w:del w:id="1535" w:author="Sebastien Bik" w:date="2021-08-06T09:36:00Z"/>
                    <w:rFonts w:eastAsia="Calibri"/>
                    <w:color w:val="000000" w:themeColor="text1"/>
                    <w:lang w:eastAsia="en-US"/>
                  </w:rPr>
                </w:rPrChange>
              </w:rPr>
            </w:pPr>
            <w:del w:id="1536" w:author="Sebastien Bik" w:date="2021-08-06T09:36:00Z">
              <w:r w:rsidRPr="00412B77" w:rsidDel="00AB38FF">
                <w:rPr>
                  <w:rFonts w:eastAsia="Calibri"/>
                  <w:color w:val="000000" w:themeColor="text1"/>
                  <w:lang w:val="en-US" w:eastAsia="en-US"/>
                  <w:rPrChange w:id="1537" w:author="Corneille David" w:date="2021-09-02T16:53:00Z">
                    <w:rPr>
                      <w:rFonts w:eastAsia="Calibri"/>
                      <w:color w:val="000000" w:themeColor="text1"/>
                      <w:lang w:eastAsia="en-US"/>
                    </w:rPr>
                  </w:rPrChange>
                </w:rPr>
                <w:delText>018</w:delText>
              </w:r>
            </w:del>
          </w:p>
        </w:tc>
        <w:tc>
          <w:tcPr>
            <w:tcW w:w="4917" w:type="dxa"/>
            <w:shd w:val="clear" w:color="auto" w:fill="auto"/>
          </w:tcPr>
          <w:p w14:paraId="1490262B" w14:textId="6FE6E104" w:rsidR="30F49061" w:rsidRPr="00CB6C14" w:rsidDel="00AB38FF" w:rsidRDefault="30F49061" w:rsidP="30F49061">
            <w:pPr>
              <w:rPr>
                <w:del w:id="1538" w:author="Sebastien Bik" w:date="2021-08-06T09:36:00Z"/>
                <w:color w:val="000000" w:themeColor="text1"/>
                <w:lang w:val="en-US"/>
              </w:rPr>
            </w:pPr>
            <w:del w:id="1539" w:author="Sebastien Bik" w:date="2021-08-06T09:36:00Z">
              <w:r w:rsidRPr="00CB6C14" w:rsidDel="00AB38FF">
                <w:rPr>
                  <w:color w:val="000000" w:themeColor="text1"/>
                  <w:lang w:val="en-US"/>
                </w:rPr>
                <w:delText>Partner not allowed to use this offer</w:delText>
              </w:r>
            </w:del>
          </w:p>
        </w:tc>
      </w:tr>
      <w:tr w:rsidR="00966911" w:rsidRPr="00651F55" w:rsidDel="00AB38FF" w14:paraId="42A8B01B" w14:textId="15EFE7A0" w:rsidTr="40E1D245">
        <w:trPr>
          <w:trHeight w:val="338"/>
          <w:del w:id="1540" w:author="Sebastien Bik" w:date="2021-08-06T09:36:00Z"/>
        </w:trPr>
        <w:tc>
          <w:tcPr>
            <w:tcW w:w="1545" w:type="dxa"/>
          </w:tcPr>
          <w:p w14:paraId="574F9FB0" w14:textId="029995E8" w:rsidR="00966911" w:rsidRPr="00412B77" w:rsidDel="00AB38FF" w:rsidRDefault="0965984D" w:rsidP="00525A83">
            <w:pPr>
              <w:rPr>
                <w:del w:id="1541" w:author="Sebastien Bik" w:date="2021-08-06T09:36:00Z"/>
                <w:rFonts w:eastAsia="Calibri"/>
                <w:color w:val="000000" w:themeColor="text1"/>
                <w:lang w:val="en-US"/>
                <w:rPrChange w:id="1542" w:author="Corneille David" w:date="2021-09-02T16:53:00Z">
                  <w:rPr>
                    <w:del w:id="1543" w:author="Sebastien Bik" w:date="2021-08-06T09:36:00Z"/>
                    <w:rFonts w:eastAsia="Calibri"/>
                    <w:color w:val="000000" w:themeColor="text1"/>
                  </w:rPr>
                </w:rPrChange>
              </w:rPr>
            </w:pPr>
            <w:del w:id="1544" w:author="Sebastien Bik" w:date="2021-08-06T09:36:00Z">
              <w:r w:rsidRPr="00412B77" w:rsidDel="00AB38FF">
                <w:rPr>
                  <w:rFonts w:eastAsia="Calibri"/>
                  <w:color w:val="000000" w:themeColor="text1"/>
                  <w:lang w:val="en-US"/>
                  <w:rPrChange w:id="1545" w:author="Corneille David" w:date="2021-09-02T16:53:00Z">
                    <w:rPr>
                      <w:rFonts w:eastAsia="Calibri"/>
                      <w:color w:val="000000" w:themeColor="text1"/>
                    </w:rPr>
                  </w:rPrChange>
                </w:rPr>
                <w:delText>400</w:delText>
              </w:r>
            </w:del>
          </w:p>
        </w:tc>
        <w:tc>
          <w:tcPr>
            <w:tcW w:w="1545" w:type="dxa"/>
            <w:shd w:val="clear" w:color="auto" w:fill="auto"/>
          </w:tcPr>
          <w:p w14:paraId="24AE00E6" w14:textId="21CB4395" w:rsidR="00966911" w:rsidRPr="00412B77" w:rsidDel="00AB38FF" w:rsidRDefault="0965984D" w:rsidP="00525A83">
            <w:pPr>
              <w:rPr>
                <w:del w:id="1546" w:author="Sebastien Bik" w:date="2021-08-06T09:36:00Z"/>
                <w:rFonts w:eastAsia="Calibri"/>
                <w:color w:val="000000" w:themeColor="text1"/>
                <w:lang w:val="en-US" w:eastAsia="en-US"/>
                <w:rPrChange w:id="1547" w:author="Corneille David" w:date="2021-09-02T16:53:00Z">
                  <w:rPr>
                    <w:del w:id="1548" w:author="Sebastien Bik" w:date="2021-08-06T09:36:00Z"/>
                    <w:rFonts w:eastAsia="Calibri"/>
                    <w:color w:val="000000" w:themeColor="text1"/>
                    <w:lang w:eastAsia="en-US"/>
                  </w:rPr>
                </w:rPrChange>
              </w:rPr>
            </w:pPr>
            <w:del w:id="1549" w:author="Sebastien Bik" w:date="2021-08-06T09:36:00Z">
              <w:r w:rsidRPr="00412B77" w:rsidDel="00AB38FF">
                <w:rPr>
                  <w:rFonts w:eastAsia="Calibri"/>
                  <w:color w:val="000000" w:themeColor="text1"/>
                  <w:lang w:val="en-US" w:eastAsia="en-US"/>
                  <w:rPrChange w:id="1550" w:author="Corneille David" w:date="2021-09-02T16:53:00Z">
                    <w:rPr>
                      <w:rFonts w:eastAsia="Calibri"/>
                      <w:color w:val="000000" w:themeColor="text1"/>
                      <w:lang w:eastAsia="en-US"/>
                    </w:rPr>
                  </w:rPrChange>
                </w:rPr>
                <w:delText>00X</w:delText>
              </w:r>
            </w:del>
          </w:p>
        </w:tc>
        <w:tc>
          <w:tcPr>
            <w:tcW w:w="4917" w:type="dxa"/>
            <w:shd w:val="clear" w:color="auto" w:fill="auto"/>
          </w:tcPr>
          <w:p w14:paraId="426548DA" w14:textId="40FBC636" w:rsidR="00966911" w:rsidRPr="004C0BA9" w:rsidDel="00AB38FF" w:rsidRDefault="3A293226" w:rsidP="00525A83">
            <w:pPr>
              <w:rPr>
                <w:del w:id="1551" w:author="Sebastien Bik" w:date="2021-08-06T09:36:00Z"/>
                <w:color w:val="000000"/>
                <w:lang w:val="en-US"/>
              </w:rPr>
            </w:pPr>
            <w:del w:id="1552" w:author="Sebastien Bik" w:date="2021-08-06T09:36:00Z">
              <w:r w:rsidRPr="30F49061" w:rsidDel="00AB38FF">
                <w:rPr>
                  <w:color w:val="000000" w:themeColor="text1"/>
                  <w:lang w:val="en-US"/>
                </w:rPr>
                <w:delText>Could not find any available stock card to be associated from the provided offer</w:delText>
              </w:r>
            </w:del>
          </w:p>
        </w:tc>
      </w:tr>
    </w:tbl>
    <w:p w14:paraId="1C11B8B2" w14:textId="2F95AF15" w:rsidR="00966911" w:rsidRPr="004C0BA9" w:rsidDel="00AB38FF" w:rsidRDefault="00966911" w:rsidP="00966911">
      <w:pPr>
        <w:rPr>
          <w:del w:id="1553" w:author="Sebastien Bik" w:date="2021-08-06T09:36:00Z"/>
          <w:color w:val="000000" w:themeColor="text1"/>
          <w:lang w:val="en-US"/>
        </w:rPr>
      </w:pPr>
    </w:p>
    <w:p w14:paraId="09392051" w14:textId="77777777" w:rsidR="00874B69" w:rsidRPr="00CB6C14" w:rsidRDefault="00874B69" w:rsidP="00ED1812">
      <w:pPr>
        <w:rPr>
          <w:b/>
          <w:bCs/>
          <w:color w:val="3B4151"/>
          <w:lang w:val="en-US"/>
        </w:rPr>
      </w:pPr>
    </w:p>
    <w:p w14:paraId="4BEA1B4F" w14:textId="6F2691D1" w:rsidR="00874B69" w:rsidRPr="004C0BA9" w:rsidRDefault="00874B69" w:rsidP="00ED1812">
      <w:pPr>
        <w:rPr>
          <w:lang w:val="en-GB"/>
        </w:rPr>
      </w:pPr>
    </w:p>
    <w:p w14:paraId="5111BA83" w14:textId="17598FEA" w:rsidR="00874B69" w:rsidRPr="000239B4" w:rsidRDefault="00FC54F0" w:rsidP="00ED1812">
      <w:pPr>
        <w:pStyle w:val="Heading1"/>
        <w:rPr>
          <w:sz w:val="24"/>
          <w:lang w:val="en-US"/>
        </w:rPr>
      </w:pPr>
      <w:bookmarkStart w:id="1554" w:name="_Toc79761328"/>
      <w:r w:rsidRPr="00CB6C14">
        <w:rPr>
          <w:sz w:val="24"/>
          <w:lang w:val="en-US"/>
        </w:rPr>
        <w:t>Get ISSUED cards list for SPECIFIC USER V1.0/ V1.1</w:t>
      </w:r>
      <w:bookmarkEnd w:id="1554"/>
    </w:p>
    <w:p w14:paraId="70CB955A" w14:textId="0AE61C85" w:rsidR="006362C6" w:rsidRPr="004C0BA9" w:rsidRDefault="006362C6" w:rsidP="00B126C2">
      <w:pPr>
        <w:pStyle w:val="Heading2"/>
        <w:rPr>
          <w:lang w:val="en-GB"/>
        </w:rPr>
      </w:pPr>
      <w:bookmarkStart w:id="1555" w:name="_Toc79761329"/>
      <w:r w:rsidRPr="004C0BA9">
        <w:rPr>
          <w:lang w:val="en-GB"/>
        </w:rPr>
        <w:t>Get ISSUED cards list for SPECIFIC USER</w:t>
      </w:r>
      <w:r w:rsidR="00FC54F0" w:rsidRPr="004C0BA9">
        <w:rPr>
          <w:lang w:val="en-GB"/>
        </w:rPr>
        <w:t xml:space="preserve"> V1.0/ V1.1</w:t>
      </w:r>
      <w:bookmarkEnd w:id="1555"/>
    </w:p>
    <w:p w14:paraId="407C2E2D" w14:textId="7F05F7F6" w:rsidR="004C0BA9" w:rsidRPr="004C0BA9" w:rsidRDefault="000239B4" w:rsidP="004C0BA9">
      <w:pPr>
        <w:rPr>
          <w:color w:val="000000" w:themeColor="text1"/>
          <w:lang w:val="en-US"/>
        </w:rPr>
      </w:pPr>
      <w:r w:rsidRPr="000239B4">
        <w:rPr>
          <w:b/>
          <w:bCs/>
          <w:color w:val="000000" w:themeColor="text1"/>
          <w:lang w:val="en-US"/>
        </w:rPr>
        <w:t>Remark:</w:t>
      </w:r>
      <w:r>
        <w:rPr>
          <w:color w:val="000000" w:themeColor="text1"/>
          <w:lang w:val="en-US"/>
        </w:rPr>
        <w:t xml:space="preserve"> </w:t>
      </w:r>
      <w:r w:rsidR="004C0BA9" w:rsidRPr="004C0BA9">
        <w:rPr>
          <w:color w:val="000000" w:themeColor="text1"/>
          <w:lang w:val="en-US"/>
        </w:rPr>
        <w:t>There’ s no swagger available for the car order V1.0/ V1.1</w:t>
      </w:r>
    </w:p>
    <w:p w14:paraId="41E77F29" w14:textId="697933E1" w:rsidR="00D00F13" w:rsidRPr="004C0BA9" w:rsidRDefault="00D00F13" w:rsidP="00B104A0">
      <w:pPr>
        <w:rPr>
          <w:lang w:val="en-US"/>
        </w:rPr>
      </w:pPr>
    </w:p>
    <w:p w14:paraId="6E8503EE" w14:textId="77777777" w:rsidR="00FC54F0" w:rsidRPr="00CB6C14" w:rsidRDefault="00FC54F0" w:rsidP="006C1588">
      <w:pPr>
        <w:pStyle w:val="Heading3"/>
        <w:rPr>
          <w:rFonts w:ascii="Times New Roman" w:hAnsi="Times New Roman" w:cs="Times New Roman"/>
          <w:sz w:val="24"/>
          <w:szCs w:val="24"/>
          <w:lang w:val="en-US"/>
        </w:rPr>
      </w:pPr>
      <w:bookmarkStart w:id="1556" w:name="_Toc79761330"/>
      <w:r w:rsidRPr="00CB6C14">
        <w:rPr>
          <w:rFonts w:ascii="Times New Roman" w:hAnsi="Times New Roman" w:cs="Times New Roman"/>
          <w:sz w:val="24"/>
          <w:szCs w:val="24"/>
          <w:lang w:val="en-US"/>
        </w:rPr>
        <w:t>Request Get issued card lists for specific user V1.0/ V1.1</w:t>
      </w:r>
      <w:bookmarkEnd w:id="1556"/>
      <w:r w:rsidRPr="00CB6C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01D3314B" w14:textId="77777777" w:rsidR="003A0C09" w:rsidRPr="004C0BA9" w:rsidRDefault="003A0C09" w:rsidP="00C22288">
      <w:pPr>
        <w:rPr>
          <w:b/>
          <w:lang w:val="en-GB"/>
        </w:rPr>
      </w:pPr>
    </w:p>
    <w:p w14:paraId="3177F6AC" w14:textId="03DDB424" w:rsidR="00C22288" w:rsidRPr="004C0BA9" w:rsidRDefault="00C22288" w:rsidP="00C22288">
      <w:pPr>
        <w:rPr>
          <w:lang w:val="en-US"/>
        </w:rPr>
      </w:pPr>
      <w:r w:rsidRPr="004C0BA9">
        <w:rPr>
          <w:b/>
          <w:u w:val="single"/>
          <w:lang w:val="en-GB"/>
        </w:rPr>
        <w:t>Request</w:t>
      </w:r>
      <w:r w:rsidR="003A0C09" w:rsidRPr="004C0BA9">
        <w:rPr>
          <w:b/>
          <w:u w:val="single"/>
          <w:lang w:val="en-GB"/>
        </w:rPr>
        <w:t xml:space="preserve"> V1.0</w:t>
      </w:r>
      <w:r w:rsidR="001F1065" w:rsidRPr="004C0BA9">
        <w:rPr>
          <w:b/>
          <w:u w:val="single"/>
          <w:lang w:val="en-GB"/>
        </w:rPr>
        <w:t>/ V1.1</w:t>
      </w:r>
      <w:r w:rsidRPr="004C0BA9">
        <w:rPr>
          <w:b/>
          <w:u w:val="single"/>
          <w:lang w:val="en-GB"/>
        </w:rPr>
        <w:t>:</w:t>
      </w:r>
      <w:r w:rsidR="00FC54F0" w:rsidRPr="004C0BA9">
        <w:rPr>
          <w:b/>
          <w:u w:val="single"/>
          <w:lang w:val="en-GB"/>
        </w:rPr>
        <w:t xml:space="preserve"> </w:t>
      </w:r>
      <w:r w:rsidR="000239B4">
        <w:rPr>
          <w:b/>
          <w:u w:val="single"/>
          <w:lang w:val="en-GB"/>
        </w:rPr>
        <w:t xml:space="preserve"> (</w:t>
      </w:r>
      <w:r w:rsidRPr="004C0BA9">
        <w:rPr>
          <w:lang w:val="en-US"/>
        </w:rPr>
        <w:t>GET</w:t>
      </w:r>
      <w:r w:rsidR="000239B4">
        <w:rPr>
          <w:lang w:val="en-US"/>
        </w:rPr>
        <w:t>)</w:t>
      </w:r>
      <w:r w:rsidRPr="004C0BA9">
        <w:rPr>
          <w:lang w:val="en-US"/>
        </w:rPr>
        <w:t xml:space="preserve"> </w:t>
      </w:r>
      <w:r w:rsidR="000239B4">
        <w:rPr>
          <w:lang w:val="en-US"/>
        </w:rPr>
        <w:t xml:space="preserve">     </w:t>
      </w:r>
      <w:r w:rsidRPr="004C0BA9">
        <w:rPr>
          <w:lang w:val="en-US"/>
        </w:rPr>
        <w:t>/api/v1.0/users/{appuserid}/cards/issued</w:t>
      </w:r>
      <w:r w:rsidR="000239B4">
        <w:rPr>
          <w:lang w:val="en-US"/>
        </w:rPr>
        <w:t>/</w:t>
      </w:r>
    </w:p>
    <w:p w14:paraId="352B2B7D" w14:textId="5430203E" w:rsidR="003A0C09" w:rsidRPr="004C0BA9" w:rsidRDefault="003A0C09" w:rsidP="00B104A0">
      <w:pPr>
        <w:rPr>
          <w:lang w:val="en-US"/>
        </w:rPr>
      </w:pPr>
    </w:p>
    <w:p w14:paraId="5B86FC06" w14:textId="6185CC43" w:rsidR="00E201A0" w:rsidRDefault="00E201A0" w:rsidP="006C1588">
      <w:pPr>
        <w:pStyle w:val="Heading3"/>
        <w:rPr>
          <w:rFonts w:ascii="Times New Roman" w:hAnsi="Times New Roman" w:cs="Times New Roman"/>
          <w:sz w:val="24"/>
          <w:szCs w:val="24"/>
          <w:lang w:val="en-US"/>
        </w:rPr>
      </w:pPr>
      <w:bookmarkStart w:id="1557" w:name="_Toc79761331"/>
      <w:r w:rsidRPr="00CB6C14">
        <w:rPr>
          <w:rFonts w:ascii="Times New Roman" w:hAnsi="Times New Roman" w:cs="Times New Roman"/>
          <w:sz w:val="24"/>
          <w:szCs w:val="24"/>
          <w:lang w:val="en-US"/>
        </w:rPr>
        <w:t>Response Get issued card lists for specific user V1.0/ V1.1</w:t>
      </w:r>
      <w:bookmarkEnd w:id="1557"/>
      <w:r w:rsidRPr="00CB6C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69247101" w14:textId="77777777" w:rsidR="000239B4" w:rsidRDefault="000239B4" w:rsidP="000239B4">
      <w:pPr>
        <w:rPr>
          <w:color w:val="000000" w:themeColor="text1"/>
          <w:lang w:val="en-US"/>
        </w:rPr>
      </w:pPr>
    </w:p>
    <w:p w14:paraId="36103165" w14:textId="77777777" w:rsidR="000239B4" w:rsidRPr="001F0AEF" w:rsidRDefault="000239B4" w:rsidP="000239B4">
      <w:pPr>
        <w:shd w:val="clear" w:color="auto" w:fill="FFFFFE"/>
        <w:spacing w:line="270" w:lineRule="atLeast"/>
        <w:rPr>
          <w:rFonts w:ascii="Yu Gothic Light" w:hAnsi="Yu Gothic Light"/>
          <w:color w:val="000000"/>
          <w:sz w:val="18"/>
          <w:szCs w:val="18"/>
          <w:lang w:val="en-US"/>
        </w:rPr>
      </w:pP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[</w:t>
      </w:r>
    </w:p>
    <w:p w14:paraId="2643B71A" w14:textId="77777777" w:rsidR="000239B4" w:rsidRPr="001F0AEF" w:rsidRDefault="000239B4" w:rsidP="000239B4">
      <w:pPr>
        <w:shd w:val="clear" w:color="auto" w:fill="FFFFFE"/>
        <w:spacing w:line="270" w:lineRule="atLeast"/>
        <w:rPr>
          <w:rFonts w:ascii="Yu Gothic Light" w:hAnsi="Yu Gothic Light"/>
          <w:color w:val="000000"/>
          <w:sz w:val="18"/>
          <w:szCs w:val="18"/>
          <w:lang w:val="en-US"/>
        </w:rPr>
      </w:pP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{</w:t>
      </w:r>
    </w:p>
    <w:p w14:paraId="0ED417E5" w14:textId="77777777" w:rsidR="000239B4" w:rsidRPr="001F0AEF" w:rsidRDefault="000239B4" w:rsidP="000239B4">
      <w:pPr>
        <w:shd w:val="clear" w:color="auto" w:fill="FFFFFE"/>
        <w:spacing w:line="270" w:lineRule="atLeast"/>
        <w:rPr>
          <w:rFonts w:ascii="Yu Gothic Light" w:hAnsi="Yu Gothic Light"/>
          <w:color w:val="000000"/>
          <w:sz w:val="18"/>
          <w:szCs w:val="18"/>
          <w:lang w:val="en-US"/>
        </w:rPr>
      </w:pP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        </w:t>
      </w:r>
      <w:r w:rsidRPr="001F0AEF">
        <w:rPr>
          <w:rFonts w:ascii="Yu Gothic Light" w:hAnsi="Yu Gothic Light"/>
          <w:color w:val="A31515"/>
          <w:sz w:val="18"/>
          <w:szCs w:val="18"/>
          <w:lang w:val="en-US"/>
        </w:rPr>
        <w:t>"Id"</w:t>
      </w: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: </w:t>
      </w:r>
      <w:r w:rsidRPr="001F0AEF">
        <w:rPr>
          <w:rFonts w:ascii="Yu Gothic Light" w:hAnsi="Yu Gothic Light"/>
          <w:color w:val="098658"/>
          <w:sz w:val="18"/>
          <w:szCs w:val="18"/>
          <w:lang w:val="en-US"/>
        </w:rPr>
        <w:t>0</w:t>
      </w: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 xml:space="preserve">, </w:t>
      </w:r>
      <w:r w:rsidRPr="004C0BA9">
        <w:rPr>
          <w:i/>
          <w:iCs/>
          <w:color w:val="31849B" w:themeColor="accent5" w:themeShade="BF"/>
          <w:lang w:val="en-US"/>
        </w:rPr>
        <w:t>(harcoded)</w:t>
      </w:r>
    </w:p>
    <w:p w14:paraId="79A56F8C" w14:textId="143E0A61" w:rsidR="000239B4" w:rsidRPr="001F0AEF" w:rsidRDefault="000239B4" w:rsidP="000239B4">
      <w:pPr>
        <w:shd w:val="clear" w:color="auto" w:fill="FFFFFE"/>
        <w:spacing w:line="270" w:lineRule="atLeast"/>
        <w:rPr>
          <w:rFonts w:ascii="Yu Gothic Light" w:hAnsi="Yu Gothic Light"/>
          <w:color w:val="000000"/>
          <w:sz w:val="18"/>
          <w:szCs w:val="18"/>
          <w:lang w:val="en-US"/>
        </w:rPr>
      </w:pP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        </w:t>
      </w:r>
      <w:r w:rsidRPr="001F0AEF">
        <w:rPr>
          <w:rFonts w:ascii="Yu Gothic Light" w:hAnsi="Yu Gothic Light"/>
          <w:color w:val="A31515"/>
          <w:sz w:val="18"/>
          <w:szCs w:val="18"/>
          <w:lang w:val="en-US"/>
        </w:rPr>
        <w:t>"AppCardId"</w:t>
      </w: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: </w:t>
      </w:r>
      <w:r w:rsidRPr="001F0AEF">
        <w:rPr>
          <w:rFonts w:ascii="Yu Gothic Light" w:hAnsi="Yu Gothic Light"/>
          <w:color w:val="0451A5"/>
          <w:sz w:val="18"/>
          <w:szCs w:val="18"/>
          <w:lang w:val="en-US"/>
        </w:rPr>
        <w:t>"Xpollens_CP2"</w:t>
      </w: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,</w:t>
      </w:r>
    </w:p>
    <w:p w14:paraId="5AB55960" w14:textId="77777777" w:rsidR="000239B4" w:rsidRPr="001F0AEF" w:rsidRDefault="000239B4" w:rsidP="000239B4">
      <w:pPr>
        <w:shd w:val="clear" w:color="auto" w:fill="FFFFFE"/>
        <w:spacing w:line="270" w:lineRule="atLeast"/>
        <w:rPr>
          <w:rFonts w:ascii="Yu Gothic Light" w:hAnsi="Yu Gothic Light"/>
          <w:color w:val="000000"/>
          <w:sz w:val="18"/>
          <w:szCs w:val="18"/>
          <w:lang w:val="en-US"/>
        </w:rPr>
      </w:pP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        </w:t>
      </w:r>
      <w:r w:rsidRPr="001F0AEF">
        <w:rPr>
          <w:rFonts w:ascii="Yu Gothic Light" w:hAnsi="Yu Gothic Light"/>
          <w:color w:val="A31515"/>
          <w:sz w:val="18"/>
          <w:szCs w:val="18"/>
          <w:lang w:val="en-US"/>
        </w:rPr>
        <w:t>"IsAlphaTest"</w:t>
      </w: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: </w:t>
      </w:r>
      <w:r w:rsidRPr="001F0AEF">
        <w:rPr>
          <w:rFonts w:ascii="Yu Gothic Light" w:hAnsi="Yu Gothic Light"/>
          <w:color w:val="098658"/>
          <w:sz w:val="18"/>
          <w:szCs w:val="18"/>
          <w:lang w:val="en-US"/>
        </w:rPr>
        <w:t>0</w:t>
      </w: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,</w:t>
      </w:r>
    </w:p>
    <w:p w14:paraId="7A329A1A" w14:textId="3B87B3DD" w:rsidR="000239B4" w:rsidRPr="001F0AEF" w:rsidRDefault="000239B4" w:rsidP="000239B4">
      <w:pPr>
        <w:shd w:val="clear" w:color="auto" w:fill="FFFFFE"/>
        <w:spacing w:line="270" w:lineRule="atLeast"/>
        <w:rPr>
          <w:rFonts w:ascii="Yu Gothic Light" w:hAnsi="Yu Gothic Light"/>
          <w:color w:val="000000"/>
          <w:sz w:val="18"/>
          <w:szCs w:val="18"/>
          <w:lang w:val="en-US"/>
        </w:rPr>
      </w:pP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        </w:t>
      </w:r>
      <w:r w:rsidRPr="001F0AEF">
        <w:rPr>
          <w:rFonts w:ascii="Yu Gothic Light" w:hAnsi="Yu Gothic Light"/>
          <w:color w:val="A31515"/>
          <w:sz w:val="18"/>
          <w:szCs w:val="18"/>
          <w:lang w:val="en-US"/>
        </w:rPr>
        <w:t>"IsContactlessBlocked"</w:t>
      </w: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: </w:t>
      </w:r>
      <w:r w:rsidRPr="001F0AEF">
        <w:rPr>
          <w:rFonts w:ascii="Yu Gothic Light" w:hAnsi="Yu Gothic Light"/>
          <w:color w:val="098658"/>
          <w:sz w:val="18"/>
          <w:szCs w:val="18"/>
          <w:lang w:val="en-US"/>
        </w:rPr>
        <w:t>0</w:t>
      </w: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 xml:space="preserve">, </w:t>
      </w:r>
    </w:p>
    <w:p w14:paraId="024EDCAC" w14:textId="77777777" w:rsidR="000239B4" w:rsidRPr="001F0AEF" w:rsidRDefault="000239B4" w:rsidP="000239B4">
      <w:pPr>
        <w:shd w:val="clear" w:color="auto" w:fill="FFFFFE"/>
        <w:spacing w:line="270" w:lineRule="atLeast"/>
        <w:rPr>
          <w:rFonts w:ascii="Yu Gothic Light" w:hAnsi="Yu Gothic Light"/>
          <w:color w:val="000000"/>
          <w:sz w:val="18"/>
          <w:szCs w:val="18"/>
          <w:lang w:val="en-US"/>
        </w:rPr>
      </w:pP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        </w:t>
      </w:r>
      <w:r w:rsidRPr="001F0AEF">
        <w:rPr>
          <w:rFonts w:ascii="Yu Gothic Light" w:hAnsi="Yu Gothic Light"/>
          <w:color w:val="A31515"/>
          <w:sz w:val="18"/>
          <w:szCs w:val="18"/>
          <w:lang w:val="en-US"/>
        </w:rPr>
        <w:t>"Network"</w:t>
      </w: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: </w:t>
      </w:r>
      <w:r w:rsidRPr="001F0AEF">
        <w:rPr>
          <w:rFonts w:ascii="Yu Gothic Light" w:hAnsi="Yu Gothic Light"/>
          <w:color w:val="098658"/>
          <w:sz w:val="18"/>
          <w:szCs w:val="18"/>
          <w:lang w:val="en-US"/>
        </w:rPr>
        <w:t>3</w:t>
      </w: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 xml:space="preserve">, </w:t>
      </w:r>
      <w:r w:rsidRPr="004C0BA9">
        <w:rPr>
          <w:i/>
          <w:iCs/>
          <w:color w:val="31849B" w:themeColor="accent5" w:themeShade="BF"/>
          <w:lang w:val="en-US"/>
        </w:rPr>
        <w:t>(harcoded)</w:t>
      </w:r>
    </w:p>
    <w:p w14:paraId="26746477" w14:textId="654907DC" w:rsidR="000239B4" w:rsidRPr="001F0AEF" w:rsidRDefault="000239B4" w:rsidP="000239B4">
      <w:pPr>
        <w:shd w:val="clear" w:color="auto" w:fill="FFFFFE"/>
        <w:spacing w:line="270" w:lineRule="atLeast"/>
        <w:rPr>
          <w:rFonts w:ascii="Yu Gothic Light" w:hAnsi="Yu Gothic Light"/>
          <w:color w:val="000000"/>
          <w:sz w:val="18"/>
          <w:szCs w:val="18"/>
          <w:lang w:val="en-US"/>
        </w:rPr>
      </w:pP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        </w:t>
      </w:r>
      <w:r w:rsidRPr="001F0AEF">
        <w:rPr>
          <w:rFonts w:ascii="Yu Gothic Light" w:hAnsi="Yu Gothic Light"/>
          <w:color w:val="A31515"/>
          <w:sz w:val="18"/>
          <w:szCs w:val="18"/>
          <w:lang w:val="en-US"/>
        </w:rPr>
        <w:t>"Hint"</w:t>
      </w: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: </w:t>
      </w:r>
      <w:r w:rsidRPr="001F0AEF">
        <w:rPr>
          <w:rFonts w:ascii="Yu Gothic Light" w:hAnsi="Yu Gothic Light"/>
          <w:color w:val="0451A5"/>
          <w:sz w:val="18"/>
          <w:szCs w:val="18"/>
          <w:lang w:val="en-US"/>
        </w:rPr>
        <w:t>"1234XXXXXXXX5678"</w:t>
      </w: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,</w:t>
      </w:r>
    </w:p>
    <w:p w14:paraId="5A3EE2A0" w14:textId="77777777" w:rsidR="000239B4" w:rsidRPr="001F0AEF" w:rsidRDefault="000239B4" w:rsidP="000239B4">
      <w:pPr>
        <w:shd w:val="clear" w:color="auto" w:fill="FFFFFE"/>
        <w:spacing w:line="270" w:lineRule="atLeast"/>
        <w:rPr>
          <w:rFonts w:ascii="Yu Gothic Light" w:hAnsi="Yu Gothic Light"/>
          <w:color w:val="000000"/>
          <w:sz w:val="18"/>
          <w:szCs w:val="18"/>
          <w:lang w:val="en-US"/>
        </w:rPr>
      </w:pP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        </w:t>
      </w:r>
      <w:r w:rsidRPr="001F0AEF">
        <w:rPr>
          <w:rFonts w:ascii="Yu Gothic Light" w:hAnsi="Yu Gothic Light"/>
          <w:color w:val="A31515"/>
          <w:sz w:val="18"/>
          <w:szCs w:val="18"/>
          <w:lang w:val="en-US"/>
        </w:rPr>
        <w:t>"Name"</w:t>
      </w: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: </w:t>
      </w:r>
      <w:r w:rsidRPr="001F0AEF">
        <w:rPr>
          <w:rFonts w:ascii="Yu Gothic Light" w:hAnsi="Yu Gothic Light"/>
          <w:b/>
          <w:color w:val="0451A5"/>
          <w:sz w:val="18"/>
          <w:szCs w:val="18"/>
          <w:lang w:val="en-US"/>
        </w:rPr>
        <w:t>null</w:t>
      </w: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,</w:t>
      </w:r>
    </w:p>
    <w:p w14:paraId="39890A36" w14:textId="77777777" w:rsidR="000239B4" w:rsidRPr="001F0AEF" w:rsidRDefault="000239B4" w:rsidP="000239B4">
      <w:pPr>
        <w:shd w:val="clear" w:color="auto" w:fill="FFFFFE"/>
        <w:spacing w:line="270" w:lineRule="atLeast"/>
        <w:rPr>
          <w:rFonts w:ascii="Yu Gothic Light" w:hAnsi="Yu Gothic Light"/>
          <w:color w:val="000000"/>
          <w:sz w:val="18"/>
          <w:szCs w:val="18"/>
          <w:lang w:val="en-US"/>
        </w:rPr>
      </w:pP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        </w:t>
      </w:r>
      <w:r w:rsidRPr="001F0AEF">
        <w:rPr>
          <w:rFonts w:ascii="Yu Gothic Light" w:hAnsi="Yu Gothic Light"/>
          <w:color w:val="A31515"/>
          <w:sz w:val="18"/>
          <w:szCs w:val="18"/>
          <w:lang w:val="en-US"/>
        </w:rPr>
        <w:t>"Country"</w:t>
      </w: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: </w:t>
      </w:r>
      <w:r w:rsidRPr="001F0AEF">
        <w:rPr>
          <w:rFonts w:ascii="Yu Gothic Light" w:hAnsi="Yu Gothic Light"/>
          <w:color w:val="0451A5"/>
          <w:sz w:val="18"/>
          <w:szCs w:val="18"/>
          <w:lang w:val="en-US"/>
        </w:rPr>
        <w:t>"FR"</w:t>
      </w: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,</w:t>
      </w:r>
    </w:p>
    <w:p w14:paraId="59599DA5" w14:textId="71B8321D" w:rsidR="000239B4" w:rsidRPr="001F0AEF" w:rsidRDefault="000239B4" w:rsidP="000239B4">
      <w:pPr>
        <w:shd w:val="clear" w:color="auto" w:fill="FFFFFE"/>
        <w:spacing w:line="270" w:lineRule="atLeast"/>
        <w:rPr>
          <w:rFonts w:ascii="Yu Gothic Light" w:hAnsi="Yu Gothic Light"/>
          <w:color w:val="000000"/>
          <w:sz w:val="18"/>
          <w:szCs w:val="18"/>
          <w:lang w:val="en-US"/>
        </w:rPr>
      </w:pP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        </w:t>
      </w:r>
      <w:r w:rsidRPr="001F0AEF">
        <w:rPr>
          <w:rFonts w:ascii="Yu Gothic Light" w:hAnsi="Yu Gothic Light"/>
          <w:color w:val="A31515"/>
          <w:sz w:val="18"/>
          <w:szCs w:val="18"/>
          <w:lang w:val="en-US"/>
        </w:rPr>
        <w:t>"Type"</w:t>
      </w: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: </w:t>
      </w:r>
      <w:r w:rsidRPr="001F0AEF">
        <w:rPr>
          <w:rFonts w:ascii="Yu Gothic Light" w:hAnsi="Yu Gothic Light"/>
          <w:color w:val="098658"/>
          <w:sz w:val="18"/>
          <w:szCs w:val="18"/>
          <w:lang w:val="en-US"/>
        </w:rPr>
        <w:t>2</w:t>
      </w: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,</w:t>
      </w:r>
    </w:p>
    <w:p w14:paraId="5E01AF96" w14:textId="77777777" w:rsidR="000239B4" w:rsidRPr="001F0AEF" w:rsidRDefault="000239B4" w:rsidP="000239B4">
      <w:pPr>
        <w:shd w:val="clear" w:color="auto" w:fill="FFFFFE"/>
        <w:spacing w:line="270" w:lineRule="atLeast"/>
        <w:rPr>
          <w:rFonts w:ascii="Yu Gothic Light" w:hAnsi="Yu Gothic Light"/>
          <w:color w:val="000000"/>
          <w:sz w:val="18"/>
          <w:szCs w:val="18"/>
          <w:lang w:val="en-US"/>
        </w:rPr>
      </w:pP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        </w:t>
      </w:r>
      <w:r w:rsidRPr="001F0AEF">
        <w:rPr>
          <w:rFonts w:ascii="Yu Gothic Light" w:hAnsi="Yu Gothic Light"/>
          <w:color w:val="A31515"/>
          <w:sz w:val="18"/>
          <w:szCs w:val="18"/>
          <w:lang w:val="en-US"/>
        </w:rPr>
        <w:t>"ExpiryDate"</w:t>
      </w: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: </w:t>
      </w:r>
      <w:r w:rsidRPr="001F0AEF">
        <w:rPr>
          <w:rFonts w:ascii="Yu Gothic Light" w:hAnsi="Yu Gothic Light"/>
          <w:color w:val="0451A5"/>
          <w:sz w:val="18"/>
          <w:szCs w:val="18"/>
          <w:lang w:val="en-US"/>
        </w:rPr>
        <w:t>"06-2023"</w:t>
      </w: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,</w:t>
      </w:r>
    </w:p>
    <w:p w14:paraId="01B9F5DF" w14:textId="77777777" w:rsidR="000239B4" w:rsidRPr="001F0AEF" w:rsidRDefault="000239B4" w:rsidP="000239B4">
      <w:pPr>
        <w:shd w:val="clear" w:color="auto" w:fill="FFFFFE"/>
        <w:spacing w:line="270" w:lineRule="atLeast"/>
        <w:rPr>
          <w:rFonts w:ascii="Yu Gothic Light" w:hAnsi="Yu Gothic Light"/>
          <w:color w:val="000000"/>
          <w:sz w:val="18"/>
          <w:szCs w:val="18"/>
          <w:lang w:val="en-US"/>
        </w:rPr>
      </w:pP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        </w:t>
      </w:r>
      <w:r w:rsidRPr="001F0AEF">
        <w:rPr>
          <w:rFonts w:ascii="Yu Gothic Light" w:hAnsi="Yu Gothic Light"/>
          <w:color w:val="A31515"/>
          <w:sz w:val="18"/>
          <w:szCs w:val="18"/>
          <w:lang w:val="en-US"/>
        </w:rPr>
        <w:t>"Status"</w:t>
      </w: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: </w:t>
      </w:r>
      <w:r w:rsidRPr="001F0AEF">
        <w:rPr>
          <w:rFonts w:ascii="Yu Gothic Light" w:hAnsi="Yu Gothic Light"/>
          <w:color w:val="098658"/>
          <w:sz w:val="18"/>
          <w:szCs w:val="18"/>
          <w:lang w:val="en-US"/>
        </w:rPr>
        <w:t>2</w:t>
      </w: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,</w:t>
      </w:r>
    </w:p>
    <w:p w14:paraId="561A2076" w14:textId="77777777" w:rsidR="000239B4" w:rsidRPr="001F0AEF" w:rsidRDefault="000239B4" w:rsidP="000239B4">
      <w:pPr>
        <w:shd w:val="clear" w:color="auto" w:fill="FFFFFE"/>
        <w:spacing w:line="270" w:lineRule="atLeast"/>
        <w:rPr>
          <w:rFonts w:ascii="Yu Gothic Light" w:hAnsi="Yu Gothic Light"/>
          <w:color w:val="000000"/>
          <w:sz w:val="18"/>
          <w:szCs w:val="18"/>
          <w:lang w:val="en-US"/>
        </w:rPr>
      </w:pP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        </w:t>
      </w:r>
      <w:r w:rsidRPr="001F0AEF">
        <w:rPr>
          <w:rFonts w:ascii="Yu Gothic Light" w:hAnsi="Yu Gothic Light"/>
          <w:color w:val="A31515"/>
          <w:sz w:val="18"/>
          <w:szCs w:val="18"/>
          <w:lang w:val="en-US"/>
        </w:rPr>
        <w:t>"OpposedReason"</w:t>
      </w: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: </w:t>
      </w:r>
      <w:r w:rsidRPr="001F0AEF">
        <w:rPr>
          <w:rFonts w:ascii="Yu Gothic Light" w:hAnsi="Yu Gothic Light"/>
          <w:b/>
          <w:color w:val="0451A5"/>
          <w:sz w:val="18"/>
          <w:szCs w:val="18"/>
          <w:lang w:val="en-US"/>
        </w:rPr>
        <w:t>null</w:t>
      </w: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,</w:t>
      </w:r>
    </w:p>
    <w:p w14:paraId="435C2E67" w14:textId="77777777" w:rsidR="000239B4" w:rsidRPr="001F0AEF" w:rsidRDefault="000239B4" w:rsidP="000239B4">
      <w:pPr>
        <w:shd w:val="clear" w:color="auto" w:fill="FFFFFE"/>
        <w:spacing w:line="270" w:lineRule="atLeast"/>
        <w:rPr>
          <w:rFonts w:ascii="Yu Gothic Light" w:hAnsi="Yu Gothic Light"/>
          <w:color w:val="000000"/>
          <w:sz w:val="18"/>
          <w:szCs w:val="18"/>
          <w:lang w:val="en-US"/>
        </w:rPr>
      </w:pP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        </w:t>
      </w:r>
      <w:r w:rsidRPr="001F0AEF">
        <w:rPr>
          <w:rFonts w:ascii="Yu Gothic Light" w:hAnsi="Yu Gothic Light"/>
          <w:color w:val="A31515"/>
          <w:sz w:val="18"/>
          <w:szCs w:val="18"/>
          <w:lang w:val="en-US"/>
        </w:rPr>
        <w:t>"AccountId"</w:t>
      </w: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: {</w:t>
      </w:r>
    </w:p>
    <w:p w14:paraId="426D069A" w14:textId="77777777" w:rsidR="000239B4" w:rsidRPr="001F0AEF" w:rsidRDefault="000239B4" w:rsidP="000239B4">
      <w:pPr>
        <w:shd w:val="clear" w:color="auto" w:fill="FFFFFE"/>
        <w:spacing w:line="270" w:lineRule="atLeast"/>
        <w:rPr>
          <w:rFonts w:ascii="Yu Gothic Light" w:hAnsi="Yu Gothic Light"/>
          <w:color w:val="000000"/>
          <w:sz w:val="18"/>
          <w:szCs w:val="18"/>
          <w:lang w:val="en-US"/>
        </w:rPr>
      </w:pP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            </w:t>
      </w:r>
      <w:r w:rsidRPr="001F0AEF">
        <w:rPr>
          <w:rFonts w:ascii="Yu Gothic Light" w:hAnsi="Yu Gothic Light"/>
          <w:color w:val="A31515"/>
          <w:sz w:val="18"/>
          <w:szCs w:val="18"/>
          <w:lang w:val="en-US"/>
        </w:rPr>
        <w:t>"Id"</w:t>
      </w: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: </w:t>
      </w:r>
      <w:r w:rsidRPr="001F0AEF">
        <w:rPr>
          <w:rFonts w:ascii="Yu Gothic Light" w:hAnsi="Yu Gothic Light"/>
          <w:color w:val="098658"/>
          <w:sz w:val="18"/>
          <w:szCs w:val="18"/>
          <w:lang w:val="en-US"/>
        </w:rPr>
        <w:t>0</w:t>
      </w: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 xml:space="preserve">, </w:t>
      </w:r>
      <w:r w:rsidRPr="004C0BA9">
        <w:rPr>
          <w:i/>
          <w:iCs/>
          <w:color w:val="31849B" w:themeColor="accent5" w:themeShade="BF"/>
          <w:lang w:val="en-US"/>
        </w:rPr>
        <w:t>(harcoded)</w:t>
      </w:r>
    </w:p>
    <w:p w14:paraId="6BA30BF9" w14:textId="59E6632F" w:rsidR="000239B4" w:rsidRPr="001F0AEF" w:rsidRDefault="000239B4" w:rsidP="000239B4">
      <w:pPr>
        <w:shd w:val="clear" w:color="auto" w:fill="FFFFFE"/>
        <w:spacing w:line="270" w:lineRule="atLeast"/>
        <w:rPr>
          <w:rFonts w:ascii="Yu Gothic Light" w:hAnsi="Yu Gothic Light"/>
          <w:color w:val="000000"/>
          <w:sz w:val="18"/>
          <w:szCs w:val="18"/>
          <w:lang w:val="en-US"/>
        </w:rPr>
      </w:pP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            </w:t>
      </w:r>
      <w:r w:rsidRPr="001F0AEF">
        <w:rPr>
          <w:rFonts w:ascii="Yu Gothic Light" w:hAnsi="Yu Gothic Light"/>
          <w:color w:val="A31515"/>
          <w:sz w:val="18"/>
          <w:szCs w:val="18"/>
          <w:lang w:val="en-US"/>
        </w:rPr>
        <w:t>"AppAccountId"</w:t>
      </w: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: </w:t>
      </w:r>
      <w:r w:rsidRPr="001F0AEF">
        <w:rPr>
          <w:rFonts w:ascii="Yu Gothic Light" w:hAnsi="Yu Gothic Light"/>
          <w:color w:val="0451A5"/>
          <w:sz w:val="18"/>
          <w:szCs w:val="18"/>
          <w:lang w:val="en-US"/>
        </w:rPr>
        <w:t>"xpollens</w:t>
      </w:r>
      <w:r w:rsidR="00273867" w:rsidRPr="001F0AEF">
        <w:rPr>
          <w:rFonts w:ascii="Yu Gothic Light" w:hAnsi="Yu Gothic Light"/>
          <w:color w:val="0451A5"/>
          <w:sz w:val="18"/>
          <w:szCs w:val="18"/>
          <w:lang w:val="en-US"/>
        </w:rPr>
        <w:t>2</w:t>
      </w:r>
      <w:r w:rsidRPr="001F0AEF">
        <w:rPr>
          <w:rFonts w:ascii="Yu Gothic Light" w:hAnsi="Yu Gothic Light"/>
          <w:color w:val="0451A5"/>
          <w:sz w:val="18"/>
          <w:szCs w:val="18"/>
          <w:lang w:val="en-US"/>
        </w:rPr>
        <w:t>"</w:t>
      </w: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,</w:t>
      </w:r>
    </w:p>
    <w:p w14:paraId="690F3AFA" w14:textId="77777777" w:rsidR="000239B4" w:rsidRPr="001F0AEF" w:rsidRDefault="000239B4" w:rsidP="000239B4">
      <w:pPr>
        <w:shd w:val="clear" w:color="auto" w:fill="FFFFFE"/>
        <w:spacing w:line="270" w:lineRule="atLeast"/>
        <w:rPr>
          <w:rFonts w:ascii="Yu Gothic Light" w:hAnsi="Yu Gothic Light"/>
          <w:color w:val="000000"/>
          <w:sz w:val="18"/>
          <w:szCs w:val="18"/>
          <w:lang w:val="en-US"/>
        </w:rPr>
      </w:pP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            </w:t>
      </w:r>
      <w:r w:rsidRPr="001F0AEF">
        <w:rPr>
          <w:rFonts w:ascii="Yu Gothic Light" w:hAnsi="Yu Gothic Light"/>
          <w:color w:val="A31515"/>
          <w:sz w:val="18"/>
          <w:szCs w:val="18"/>
          <w:lang w:val="en-US"/>
        </w:rPr>
        <w:t>"DisplayName"</w:t>
      </w: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: </w:t>
      </w:r>
      <w:r w:rsidRPr="001F0AEF">
        <w:rPr>
          <w:rFonts w:ascii="Yu Gothic Light" w:hAnsi="Yu Gothic Light"/>
          <w:color w:val="0451A5"/>
          <w:sz w:val="18"/>
          <w:szCs w:val="18"/>
          <w:lang w:val="en-US"/>
        </w:rPr>
        <w:t>"jordan martin"</w:t>
      </w: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,</w:t>
      </w:r>
    </w:p>
    <w:p w14:paraId="08567BD7" w14:textId="77777777" w:rsidR="000239B4" w:rsidRPr="001F0AEF" w:rsidRDefault="000239B4" w:rsidP="000239B4">
      <w:pPr>
        <w:shd w:val="clear" w:color="auto" w:fill="FFFFFE"/>
        <w:spacing w:line="270" w:lineRule="atLeast"/>
        <w:rPr>
          <w:rFonts w:ascii="Yu Gothic Light" w:hAnsi="Yu Gothic Light"/>
          <w:color w:val="000000"/>
          <w:sz w:val="18"/>
          <w:szCs w:val="18"/>
          <w:lang w:val="en-US"/>
        </w:rPr>
      </w:pP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            </w:t>
      </w:r>
      <w:r w:rsidRPr="001F0AEF">
        <w:rPr>
          <w:rFonts w:ascii="Yu Gothic Light" w:hAnsi="Yu Gothic Light"/>
          <w:color w:val="A31515"/>
          <w:sz w:val="18"/>
          <w:szCs w:val="18"/>
          <w:lang w:val="en-US"/>
        </w:rPr>
        <w:t>"Iban"</w:t>
      </w: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: </w:t>
      </w:r>
      <w:r w:rsidRPr="001F0AEF">
        <w:rPr>
          <w:rFonts w:ascii="Yu Gothic Light" w:hAnsi="Yu Gothic Light"/>
          <w:color w:val="0451A5"/>
          <w:sz w:val="18"/>
          <w:szCs w:val="18"/>
          <w:lang w:val="en-US"/>
        </w:rPr>
        <w:t>"0"</w:t>
      </w: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 xml:space="preserve">, </w:t>
      </w:r>
      <w:r w:rsidRPr="004C0BA9">
        <w:rPr>
          <w:i/>
          <w:iCs/>
          <w:color w:val="31849B" w:themeColor="accent5" w:themeShade="BF"/>
          <w:lang w:val="en-US"/>
        </w:rPr>
        <w:t>(harcoded)</w:t>
      </w:r>
    </w:p>
    <w:p w14:paraId="78D9939C" w14:textId="77777777" w:rsidR="000239B4" w:rsidRPr="00BB6C9B" w:rsidRDefault="000239B4" w:rsidP="000239B4">
      <w:pPr>
        <w:shd w:val="clear" w:color="auto" w:fill="FFFFFE"/>
        <w:spacing w:line="270" w:lineRule="atLeast"/>
        <w:rPr>
          <w:rFonts w:ascii="Yu Gothic Light" w:hAnsi="Yu Gothic Light"/>
          <w:color w:val="000000"/>
          <w:sz w:val="18"/>
          <w:szCs w:val="18"/>
          <w:lang w:val="en-US"/>
        </w:rPr>
      </w:pP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            </w:t>
      </w:r>
      <w:r w:rsidRPr="00BB6C9B">
        <w:rPr>
          <w:rFonts w:ascii="Yu Gothic Light" w:hAnsi="Yu Gothic Light"/>
          <w:color w:val="A31515"/>
          <w:sz w:val="18"/>
          <w:szCs w:val="18"/>
          <w:lang w:val="en-US"/>
        </w:rPr>
        <w:t>"Alias"</w:t>
      </w:r>
      <w:r w:rsidRPr="00BB6C9B">
        <w:rPr>
          <w:rFonts w:ascii="Yu Gothic Light" w:hAnsi="Yu Gothic Light"/>
          <w:color w:val="000000"/>
          <w:sz w:val="18"/>
          <w:szCs w:val="18"/>
          <w:lang w:val="en-US"/>
        </w:rPr>
        <w:t>: </w:t>
      </w:r>
      <w:r w:rsidRPr="00BB6C9B">
        <w:rPr>
          <w:rFonts w:ascii="Yu Gothic Light" w:hAnsi="Yu Gothic Light"/>
          <w:b/>
          <w:bCs/>
          <w:color w:val="0451A5"/>
          <w:sz w:val="18"/>
          <w:szCs w:val="18"/>
          <w:lang w:val="en-US"/>
        </w:rPr>
        <w:t>null</w:t>
      </w:r>
      <w:r w:rsidRPr="00BB6C9B">
        <w:rPr>
          <w:rFonts w:ascii="Yu Gothic Light" w:hAnsi="Yu Gothic Light"/>
          <w:color w:val="000000"/>
          <w:sz w:val="18"/>
          <w:szCs w:val="18"/>
          <w:lang w:val="en-US"/>
        </w:rPr>
        <w:t xml:space="preserve">, </w:t>
      </w:r>
      <w:r w:rsidRPr="00BB6C9B">
        <w:rPr>
          <w:i/>
          <w:color w:val="31849B" w:themeColor="accent5" w:themeShade="BF"/>
          <w:lang w:val="en-US"/>
        </w:rPr>
        <w:t>(harcoded)</w:t>
      </w:r>
    </w:p>
    <w:p w14:paraId="4E00C3D4" w14:textId="2E97DBD6" w:rsidR="000239B4" w:rsidRPr="00BB6C9B" w:rsidRDefault="000239B4" w:rsidP="000239B4">
      <w:pPr>
        <w:shd w:val="clear" w:color="auto" w:fill="FFFFFE"/>
        <w:spacing w:line="270" w:lineRule="atLeast"/>
        <w:rPr>
          <w:rFonts w:ascii="Yu Gothic Light" w:hAnsi="Yu Gothic Light"/>
          <w:color w:val="000000"/>
          <w:sz w:val="18"/>
          <w:szCs w:val="18"/>
          <w:lang w:val="en-US"/>
        </w:rPr>
      </w:pPr>
      <w:r w:rsidRPr="00BB6C9B">
        <w:rPr>
          <w:rFonts w:ascii="Yu Gothic Light" w:hAnsi="Yu Gothic Light"/>
          <w:color w:val="000000"/>
          <w:sz w:val="18"/>
          <w:szCs w:val="18"/>
          <w:lang w:val="en-US"/>
        </w:rPr>
        <w:t>            </w:t>
      </w:r>
      <w:r w:rsidRPr="00BB6C9B">
        <w:rPr>
          <w:rFonts w:ascii="Yu Gothic Light" w:hAnsi="Yu Gothic Light"/>
          <w:color w:val="A31515"/>
          <w:sz w:val="18"/>
          <w:szCs w:val="18"/>
          <w:lang w:val="en-US"/>
        </w:rPr>
        <w:t>"PhoneNumber"</w:t>
      </w:r>
      <w:r w:rsidRPr="00BB6C9B">
        <w:rPr>
          <w:rFonts w:ascii="Yu Gothic Light" w:hAnsi="Yu Gothic Light"/>
          <w:color w:val="000000"/>
          <w:sz w:val="18"/>
          <w:szCs w:val="18"/>
          <w:lang w:val="en-US"/>
        </w:rPr>
        <w:t>: </w:t>
      </w:r>
      <w:r w:rsidRPr="00BB6C9B">
        <w:rPr>
          <w:rFonts w:ascii="Yu Gothic Light" w:hAnsi="Yu Gothic Light"/>
          <w:color w:val="0451A5"/>
          <w:sz w:val="18"/>
          <w:szCs w:val="18"/>
          <w:lang w:val="en-US"/>
        </w:rPr>
        <w:t>"</w:t>
      </w:r>
      <w:r w:rsidR="00273867" w:rsidRPr="00BB6C9B">
        <w:rPr>
          <w:rFonts w:ascii="Yu Gothic Light" w:hAnsi="Yu Gothic Light"/>
          <w:color w:val="0451A5"/>
          <w:sz w:val="18"/>
          <w:szCs w:val="18"/>
          <w:lang w:val="en-US"/>
        </w:rPr>
        <w:t>0033</w:t>
      </w:r>
      <w:r w:rsidRPr="00BB6C9B">
        <w:rPr>
          <w:rFonts w:ascii="Yu Gothic Light" w:hAnsi="Yu Gothic Light"/>
          <w:color w:val="0451A5"/>
          <w:sz w:val="18"/>
          <w:szCs w:val="18"/>
          <w:lang w:val="en-US"/>
        </w:rPr>
        <w:t>645799655"</w:t>
      </w:r>
      <w:r w:rsidRPr="00BB6C9B">
        <w:rPr>
          <w:rFonts w:ascii="Yu Gothic Light" w:hAnsi="Yu Gothic Light"/>
          <w:color w:val="000000"/>
          <w:sz w:val="18"/>
          <w:szCs w:val="18"/>
          <w:lang w:val="en-US"/>
        </w:rPr>
        <w:t>,</w:t>
      </w:r>
    </w:p>
    <w:p w14:paraId="0E65751C" w14:textId="77777777" w:rsidR="000239B4" w:rsidRPr="00BB6C9B" w:rsidRDefault="000239B4" w:rsidP="000239B4">
      <w:pPr>
        <w:shd w:val="clear" w:color="auto" w:fill="FFFFFE"/>
        <w:spacing w:line="270" w:lineRule="atLeast"/>
        <w:rPr>
          <w:rFonts w:ascii="Yu Gothic Light" w:hAnsi="Yu Gothic Light"/>
          <w:color w:val="000000"/>
          <w:sz w:val="18"/>
          <w:szCs w:val="18"/>
          <w:lang w:val="en-US"/>
        </w:rPr>
      </w:pPr>
      <w:r w:rsidRPr="00BB6C9B">
        <w:rPr>
          <w:rFonts w:ascii="Yu Gothic Light" w:hAnsi="Yu Gothic Light"/>
          <w:color w:val="000000"/>
          <w:sz w:val="18"/>
          <w:szCs w:val="18"/>
          <w:lang w:val="en-US"/>
        </w:rPr>
        <w:t>            </w:t>
      </w:r>
      <w:r w:rsidRPr="00BB6C9B">
        <w:rPr>
          <w:rFonts w:ascii="Yu Gothic Light" w:hAnsi="Yu Gothic Light"/>
          <w:color w:val="A31515"/>
          <w:sz w:val="18"/>
          <w:szCs w:val="18"/>
          <w:lang w:val="en-US"/>
        </w:rPr>
        <w:t>"Email"</w:t>
      </w:r>
      <w:r w:rsidRPr="00BB6C9B">
        <w:rPr>
          <w:rFonts w:ascii="Yu Gothic Light" w:hAnsi="Yu Gothic Light"/>
          <w:color w:val="000000"/>
          <w:sz w:val="18"/>
          <w:szCs w:val="18"/>
          <w:lang w:val="en-US"/>
        </w:rPr>
        <w:t>: </w:t>
      </w:r>
      <w:r w:rsidRPr="00BB6C9B">
        <w:rPr>
          <w:rFonts w:ascii="Yu Gothic Light" w:hAnsi="Yu Gothic Light"/>
          <w:color w:val="0451A5"/>
          <w:sz w:val="18"/>
          <w:szCs w:val="18"/>
          <w:lang w:val="en-US"/>
        </w:rPr>
        <w:t>"xpollens123@s-money.fr"</w:t>
      </w:r>
      <w:r w:rsidRPr="00BB6C9B">
        <w:rPr>
          <w:rFonts w:ascii="Yu Gothic Light" w:hAnsi="Yu Gothic Light"/>
          <w:color w:val="000000"/>
          <w:sz w:val="18"/>
          <w:szCs w:val="18"/>
          <w:lang w:val="en-US"/>
        </w:rPr>
        <w:t>,</w:t>
      </w:r>
    </w:p>
    <w:p w14:paraId="654A6586" w14:textId="77777777" w:rsidR="000239B4" w:rsidRPr="001F0AEF" w:rsidRDefault="000239B4" w:rsidP="000239B4">
      <w:pPr>
        <w:shd w:val="clear" w:color="auto" w:fill="FFFFFE"/>
        <w:spacing w:line="270" w:lineRule="atLeast"/>
        <w:rPr>
          <w:rFonts w:ascii="Yu Gothic Light" w:hAnsi="Yu Gothic Light"/>
          <w:color w:val="000000"/>
          <w:sz w:val="18"/>
          <w:szCs w:val="18"/>
          <w:lang w:val="en-US"/>
        </w:rPr>
      </w:pPr>
      <w:r w:rsidRPr="00BB6C9B">
        <w:rPr>
          <w:rFonts w:ascii="Yu Gothic Light" w:hAnsi="Yu Gothic Light"/>
          <w:color w:val="000000"/>
          <w:sz w:val="18"/>
          <w:szCs w:val="18"/>
          <w:lang w:val="en-US"/>
        </w:rPr>
        <w:t>            </w:t>
      </w:r>
      <w:r w:rsidRPr="001F0AEF">
        <w:rPr>
          <w:rFonts w:ascii="Yu Gothic Light" w:hAnsi="Yu Gothic Light"/>
          <w:color w:val="A31515"/>
          <w:sz w:val="18"/>
          <w:szCs w:val="18"/>
          <w:lang w:val="en-US"/>
        </w:rPr>
        <w:t>"Href"</w:t>
      </w: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: </w:t>
      </w:r>
      <w:r w:rsidRPr="001F0AEF">
        <w:rPr>
          <w:rFonts w:ascii="Yu Gothic Light" w:hAnsi="Yu Gothic Light"/>
          <w:b/>
          <w:color w:val="0451A5"/>
          <w:sz w:val="18"/>
          <w:szCs w:val="18"/>
          <w:lang w:val="en-US"/>
        </w:rPr>
        <w:t xml:space="preserve">null </w:t>
      </w:r>
      <w:r w:rsidRPr="004C0BA9">
        <w:rPr>
          <w:i/>
          <w:iCs/>
          <w:color w:val="31849B" w:themeColor="accent5" w:themeShade="BF"/>
          <w:lang w:val="en-US"/>
        </w:rPr>
        <w:t>(harcoded)</w:t>
      </w:r>
    </w:p>
    <w:p w14:paraId="7225A1EA" w14:textId="77777777" w:rsidR="000239B4" w:rsidRPr="001F0AEF" w:rsidRDefault="000239B4" w:rsidP="000239B4">
      <w:pPr>
        <w:shd w:val="clear" w:color="auto" w:fill="FFFFFE"/>
        <w:spacing w:line="270" w:lineRule="atLeast"/>
        <w:rPr>
          <w:rFonts w:ascii="Yu Gothic Light" w:hAnsi="Yu Gothic Light"/>
          <w:color w:val="000000"/>
          <w:sz w:val="18"/>
          <w:szCs w:val="18"/>
          <w:lang w:val="en-US"/>
        </w:rPr>
      </w:pP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        },</w:t>
      </w:r>
    </w:p>
    <w:p w14:paraId="28C17EDA" w14:textId="77777777" w:rsidR="000239B4" w:rsidRPr="001F0AEF" w:rsidRDefault="000239B4" w:rsidP="000239B4">
      <w:pPr>
        <w:shd w:val="clear" w:color="auto" w:fill="FFFFFE"/>
        <w:spacing w:line="270" w:lineRule="atLeast"/>
        <w:rPr>
          <w:rFonts w:ascii="Yu Gothic Light" w:hAnsi="Yu Gothic Light"/>
          <w:color w:val="000000"/>
          <w:sz w:val="18"/>
          <w:szCs w:val="18"/>
          <w:lang w:val="en-US"/>
        </w:rPr>
      </w:pP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        </w:t>
      </w:r>
      <w:r w:rsidRPr="001F0AEF">
        <w:rPr>
          <w:rFonts w:ascii="Yu Gothic Light" w:hAnsi="Yu Gothic Light"/>
          <w:color w:val="A31515"/>
          <w:sz w:val="18"/>
          <w:szCs w:val="18"/>
          <w:lang w:val="en-US"/>
        </w:rPr>
        <w:t>"CreationType"</w:t>
      </w: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: </w:t>
      </w:r>
      <w:r w:rsidRPr="001F0AEF">
        <w:rPr>
          <w:rFonts w:ascii="Yu Gothic Light" w:hAnsi="Yu Gothic Light"/>
          <w:b/>
          <w:color w:val="0451A5"/>
          <w:sz w:val="18"/>
          <w:szCs w:val="18"/>
          <w:lang w:val="en-US"/>
        </w:rPr>
        <w:t>null</w:t>
      </w: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,</w:t>
      </w:r>
    </w:p>
    <w:p w14:paraId="222C39F4" w14:textId="77777777" w:rsidR="000239B4" w:rsidRPr="001F0AEF" w:rsidRDefault="000239B4" w:rsidP="000239B4">
      <w:pPr>
        <w:shd w:val="clear" w:color="auto" w:fill="FFFFFE"/>
        <w:spacing w:line="270" w:lineRule="atLeast"/>
        <w:rPr>
          <w:rFonts w:ascii="Yu Gothic Light" w:hAnsi="Yu Gothic Light"/>
          <w:color w:val="000000"/>
          <w:sz w:val="18"/>
          <w:szCs w:val="18"/>
          <w:lang w:val="en-US"/>
        </w:rPr>
      </w:pP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        </w:t>
      </w:r>
      <w:r w:rsidRPr="001F0AEF">
        <w:rPr>
          <w:rFonts w:ascii="Yu Gothic Light" w:hAnsi="Yu Gothic Light"/>
          <w:color w:val="A31515"/>
          <w:sz w:val="18"/>
          <w:szCs w:val="18"/>
          <w:lang w:val="en-US"/>
        </w:rPr>
        <w:t>"FintechCultureName"</w:t>
      </w: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: </w:t>
      </w:r>
      <w:r w:rsidRPr="001F0AEF">
        <w:rPr>
          <w:rFonts w:ascii="Yu Gothic Light" w:hAnsi="Yu Gothic Light"/>
          <w:color w:val="0451A5"/>
          <w:sz w:val="18"/>
          <w:szCs w:val="18"/>
          <w:lang w:val="en-US"/>
        </w:rPr>
        <w:t>"French"</w:t>
      </w: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 xml:space="preserve">, </w:t>
      </w:r>
      <w:r w:rsidRPr="004C0BA9">
        <w:rPr>
          <w:i/>
          <w:iCs/>
          <w:color w:val="31849B" w:themeColor="accent5" w:themeShade="BF"/>
          <w:lang w:val="en-US"/>
        </w:rPr>
        <w:t>(harcoded)</w:t>
      </w:r>
    </w:p>
    <w:p w14:paraId="15B8076E" w14:textId="77777777" w:rsidR="000239B4" w:rsidRPr="001F0AEF" w:rsidRDefault="000239B4" w:rsidP="000239B4">
      <w:pPr>
        <w:shd w:val="clear" w:color="auto" w:fill="FFFFFE"/>
        <w:spacing w:line="270" w:lineRule="atLeast"/>
        <w:rPr>
          <w:rFonts w:ascii="Yu Gothic Light" w:hAnsi="Yu Gothic Light"/>
          <w:color w:val="000000"/>
          <w:sz w:val="18"/>
          <w:szCs w:val="18"/>
          <w:lang w:val="en-US"/>
        </w:rPr>
      </w:pP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        </w:t>
      </w:r>
      <w:r w:rsidRPr="001F0AEF">
        <w:rPr>
          <w:rFonts w:ascii="Yu Gothic Light" w:hAnsi="Yu Gothic Light"/>
          <w:color w:val="A31515"/>
          <w:sz w:val="18"/>
          <w:szCs w:val="18"/>
          <w:lang w:val="en-US"/>
        </w:rPr>
        <w:t>"CardLimits"</w:t>
      </w: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: {</w:t>
      </w:r>
    </w:p>
    <w:p w14:paraId="5001CCDE" w14:textId="77777777" w:rsidR="000239B4" w:rsidRPr="001F0AEF" w:rsidRDefault="000239B4" w:rsidP="000239B4">
      <w:pPr>
        <w:shd w:val="clear" w:color="auto" w:fill="FFFFFE"/>
        <w:spacing w:line="270" w:lineRule="atLeast"/>
        <w:rPr>
          <w:rFonts w:ascii="Yu Gothic Light" w:hAnsi="Yu Gothic Light"/>
          <w:color w:val="000000"/>
          <w:sz w:val="18"/>
          <w:szCs w:val="18"/>
          <w:lang w:val="en-US"/>
        </w:rPr>
      </w:pP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            </w:t>
      </w:r>
      <w:r w:rsidRPr="001F0AEF">
        <w:rPr>
          <w:rFonts w:ascii="Yu Gothic Light" w:hAnsi="Yu Gothic Light"/>
          <w:color w:val="A31515"/>
          <w:sz w:val="18"/>
          <w:szCs w:val="18"/>
          <w:lang w:val="en-US"/>
        </w:rPr>
        <w:t>"Transaction"</w:t>
      </w: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: </w:t>
      </w:r>
      <w:r w:rsidRPr="001F0AEF">
        <w:rPr>
          <w:rFonts w:ascii="Yu Gothic Light" w:hAnsi="Yu Gothic Light"/>
          <w:b/>
          <w:color w:val="0451A5"/>
          <w:sz w:val="18"/>
          <w:szCs w:val="18"/>
          <w:lang w:val="en-US"/>
        </w:rPr>
        <w:t>null</w:t>
      </w: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,</w:t>
      </w:r>
    </w:p>
    <w:p w14:paraId="701D4C8B" w14:textId="28942596" w:rsidR="000239B4" w:rsidRPr="001F0AEF" w:rsidRDefault="000239B4" w:rsidP="000239B4">
      <w:pPr>
        <w:shd w:val="clear" w:color="auto" w:fill="FFFFFE"/>
        <w:spacing w:line="270" w:lineRule="atLeast"/>
        <w:rPr>
          <w:rFonts w:ascii="Yu Gothic Light" w:hAnsi="Yu Gothic Light"/>
          <w:color w:val="000000"/>
          <w:sz w:val="18"/>
          <w:szCs w:val="18"/>
          <w:lang w:val="en-US"/>
        </w:rPr>
      </w:pP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            </w:t>
      </w:r>
      <w:r w:rsidRPr="001F0AEF">
        <w:rPr>
          <w:rFonts w:ascii="Yu Gothic Light" w:hAnsi="Yu Gothic Light"/>
          <w:color w:val="A31515"/>
          <w:sz w:val="18"/>
          <w:szCs w:val="18"/>
          <w:lang w:val="en-US"/>
        </w:rPr>
        <w:t>"ATMWeeklyAllowance"</w:t>
      </w: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: </w:t>
      </w:r>
      <w:r w:rsidRPr="001F0AEF">
        <w:rPr>
          <w:rFonts w:ascii="Yu Gothic Light" w:hAnsi="Yu Gothic Light"/>
          <w:color w:val="098658"/>
          <w:sz w:val="18"/>
          <w:szCs w:val="18"/>
          <w:lang w:val="en-US"/>
        </w:rPr>
        <w:t>300</w:t>
      </w: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,</w:t>
      </w:r>
      <w:r w:rsidR="00273867" w:rsidRPr="001F0AEF">
        <w:rPr>
          <w:rFonts w:ascii="Yu Gothic Light" w:hAnsi="Yu Gothic Light"/>
          <w:color w:val="000000"/>
          <w:sz w:val="18"/>
          <w:szCs w:val="18"/>
          <w:lang w:val="en-US"/>
        </w:rPr>
        <w:t xml:space="preserve"> (300 euros)</w:t>
      </w:r>
    </w:p>
    <w:p w14:paraId="2F0E5FEA" w14:textId="77777777" w:rsidR="000239B4" w:rsidRPr="001F0AEF" w:rsidRDefault="000239B4" w:rsidP="000239B4">
      <w:pPr>
        <w:shd w:val="clear" w:color="auto" w:fill="FFFFFE"/>
        <w:spacing w:line="270" w:lineRule="atLeast"/>
        <w:rPr>
          <w:rFonts w:ascii="Yu Gothic Light" w:hAnsi="Yu Gothic Light"/>
          <w:color w:val="000000"/>
          <w:sz w:val="18"/>
          <w:szCs w:val="18"/>
          <w:lang w:val="en-US"/>
        </w:rPr>
      </w:pP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            </w:t>
      </w:r>
      <w:r w:rsidRPr="001F0AEF">
        <w:rPr>
          <w:rFonts w:ascii="Yu Gothic Light" w:hAnsi="Yu Gothic Light"/>
          <w:color w:val="A31515"/>
          <w:sz w:val="18"/>
          <w:szCs w:val="18"/>
          <w:lang w:val="en-US"/>
        </w:rPr>
        <w:t>"ATMWeeklyUsedAllowance"</w:t>
      </w: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: </w:t>
      </w:r>
      <w:r w:rsidRPr="001F0AEF">
        <w:rPr>
          <w:rFonts w:ascii="Yu Gothic Light" w:hAnsi="Yu Gothic Light"/>
          <w:color w:val="098658"/>
          <w:sz w:val="18"/>
          <w:szCs w:val="18"/>
          <w:lang w:val="en-US"/>
        </w:rPr>
        <w:t>0.0</w:t>
      </w: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,</w:t>
      </w:r>
    </w:p>
    <w:p w14:paraId="558271BE" w14:textId="77777777" w:rsidR="000239B4" w:rsidRPr="001F0AEF" w:rsidRDefault="000239B4" w:rsidP="000239B4">
      <w:pPr>
        <w:shd w:val="clear" w:color="auto" w:fill="FFFFFE"/>
        <w:spacing w:line="270" w:lineRule="atLeast"/>
        <w:rPr>
          <w:rFonts w:ascii="Yu Gothic Light" w:hAnsi="Yu Gothic Light"/>
          <w:color w:val="000000"/>
          <w:sz w:val="18"/>
          <w:szCs w:val="18"/>
          <w:lang w:val="en-US"/>
        </w:rPr>
      </w:pP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            </w:t>
      </w:r>
      <w:r w:rsidRPr="001F0AEF">
        <w:rPr>
          <w:rFonts w:ascii="Yu Gothic Light" w:hAnsi="Yu Gothic Light"/>
          <w:color w:val="A31515"/>
          <w:sz w:val="18"/>
          <w:szCs w:val="18"/>
          <w:lang w:val="en-US"/>
        </w:rPr>
        <w:t>"MonthlyAllowance"</w:t>
      </w: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: </w:t>
      </w:r>
      <w:r w:rsidRPr="001F0AEF">
        <w:rPr>
          <w:rFonts w:ascii="Yu Gothic Light" w:hAnsi="Yu Gothic Light"/>
          <w:color w:val="098658"/>
          <w:sz w:val="18"/>
          <w:szCs w:val="18"/>
          <w:lang w:val="en-US"/>
        </w:rPr>
        <w:t>1000</w:t>
      </w: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,</w:t>
      </w:r>
    </w:p>
    <w:p w14:paraId="085268C8" w14:textId="3CA7817E" w:rsidR="000239B4" w:rsidRPr="001F0AEF" w:rsidRDefault="000239B4" w:rsidP="000239B4">
      <w:pPr>
        <w:shd w:val="clear" w:color="auto" w:fill="FFFFFE"/>
        <w:spacing w:line="270" w:lineRule="atLeast"/>
        <w:rPr>
          <w:rFonts w:ascii="Yu Gothic Light" w:hAnsi="Yu Gothic Light"/>
          <w:color w:val="000000"/>
          <w:sz w:val="18"/>
          <w:szCs w:val="18"/>
          <w:lang w:val="en-US"/>
        </w:rPr>
      </w:pP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            </w:t>
      </w:r>
      <w:r w:rsidRPr="001F0AEF">
        <w:rPr>
          <w:rFonts w:ascii="Yu Gothic Light" w:hAnsi="Yu Gothic Light"/>
          <w:color w:val="A31515"/>
          <w:sz w:val="18"/>
          <w:szCs w:val="18"/>
          <w:lang w:val="en-US"/>
        </w:rPr>
        <w:t>"MonthlyUsedAllowance"</w:t>
      </w: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: </w:t>
      </w:r>
      <w:r w:rsidRPr="001F0AEF">
        <w:rPr>
          <w:rFonts w:ascii="Yu Gothic Light" w:hAnsi="Yu Gothic Light"/>
          <w:color w:val="098658"/>
          <w:sz w:val="18"/>
          <w:szCs w:val="18"/>
          <w:lang w:val="en-US"/>
        </w:rPr>
        <w:t>49.97</w:t>
      </w:r>
      <w:r w:rsidR="00273867" w:rsidRPr="001F0AEF">
        <w:rPr>
          <w:rFonts w:ascii="Yu Gothic Light" w:hAnsi="Yu Gothic Light"/>
          <w:color w:val="098658"/>
          <w:sz w:val="18"/>
          <w:szCs w:val="18"/>
          <w:lang w:val="en-US"/>
        </w:rPr>
        <w:t xml:space="preserve"> </w:t>
      </w:r>
      <w:r w:rsidR="00273867" w:rsidRPr="001F0AEF">
        <w:rPr>
          <w:rFonts w:ascii="Yu Gothic Light" w:hAnsi="Yu Gothic Light"/>
          <w:color w:val="000000"/>
          <w:sz w:val="18"/>
          <w:szCs w:val="18"/>
          <w:lang w:val="en-US"/>
        </w:rPr>
        <w:t>(49.97 euros)</w:t>
      </w:r>
    </w:p>
    <w:p w14:paraId="5C8A8391" w14:textId="77777777" w:rsidR="000239B4" w:rsidRPr="001F0AEF" w:rsidRDefault="000239B4" w:rsidP="000239B4">
      <w:pPr>
        <w:shd w:val="clear" w:color="auto" w:fill="FFFFFE"/>
        <w:spacing w:line="270" w:lineRule="atLeast"/>
        <w:rPr>
          <w:rFonts w:ascii="Yu Gothic Light" w:hAnsi="Yu Gothic Light"/>
          <w:color w:val="000000"/>
          <w:sz w:val="18"/>
          <w:szCs w:val="18"/>
          <w:lang w:val="en-US"/>
        </w:rPr>
      </w:pP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        },</w:t>
      </w:r>
    </w:p>
    <w:p w14:paraId="48E63362" w14:textId="77777777" w:rsidR="000239B4" w:rsidRPr="001F0AEF" w:rsidRDefault="000239B4" w:rsidP="000239B4">
      <w:pPr>
        <w:shd w:val="clear" w:color="auto" w:fill="FFFFFE"/>
        <w:spacing w:line="270" w:lineRule="atLeast"/>
        <w:rPr>
          <w:rFonts w:ascii="Yu Gothic Light" w:hAnsi="Yu Gothic Light"/>
          <w:color w:val="000000"/>
          <w:sz w:val="18"/>
          <w:szCs w:val="18"/>
          <w:lang w:val="en-US"/>
        </w:rPr>
      </w:pP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        </w:t>
      </w:r>
      <w:r w:rsidRPr="001F0AEF">
        <w:rPr>
          <w:rFonts w:ascii="Yu Gothic Light" w:hAnsi="Yu Gothic Light"/>
          <w:color w:val="A31515"/>
          <w:sz w:val="18"/>
          <w:szCs w:val="18"/>
          <w:lang w:val="en-US"/>
        </w:rPr>
        <w:t>"Blocked"</w:t>
      </w: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: </w:t>
      </w:r>
      <w:r w:rsidRPr="001F0AEF">
        <w:rPr>
          <w:rFonts w:ascii="Yu Gothic Light" w:hAnsi="Yu Gothic Light"/>
          <w:color w:val="098658"/>
          <w:sz w:val="18"/>
          <w:szCs w:val="18"/>
          <w:lang w:val="en-US"/>
        </w:rPr>
        <w:t>0</w:t>
      </w: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,</w:t>
      </w:r>
    </w:p>
    <w:p w14:paraId="424E0B0C" w14:textId="77777777" w:rsidR="000239B4" w:rsidRPr="001F0AEF" w:rsidRDefault="000239B4" w:rsidP="000239B4">
      <w:pPr>
        <w:shd w:val="clear" w:color="auto" w:fill="FFFFFE"/>
        <w:spacing w:line="270" w:lineRule="atLeast"/>
        <w:rPr>
          <w:rFonts w:ascii="Yu Gothic Light" w:hAnsi="Yu Gothic Light"/>
          <w:color w:val="000000"/>
          <w:sz w:val="18"/>
          <w:szCs w:val="18"/>
          <w:lang w:val="en-US"/>
        </w:rPr>
      </w:pP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        </w:t>
      </w:r>
      <w:r w:rsidRPr="001F0AEF">
        <w:rPr>
          <w:rFonts w:ascii="Yu Gothic Light" w:hAnsi="Yu Gothic Light"/>
          <w:color w:val="A31515"/>
          <w:sz w:val="18"/>
          <w:szCs w:val="18"/>
          <w:lang w:val="en-US"/>
        </w:rPr>
        <w:t>"ForeignPaymentBlocked"</w:t>
      </w: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: </w:t>
      </w:r>
      <w:r w:rsidRPr="001F0AEF">
        <w:rPr>
          <w:rFonts w:ascii="Yu Gothic Light" w:hAnsi="Yu Gothic Light"/>
          <w:color w:val="098658"/>
          <w:sz w:val="18"/>
          <w:szCs w:val="18"/>
          <w:lang w:val="en-US"/>
        </w:rPr>
        <w:t>0</w:t>
      </w: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,</w:t>
      </w:r>
    </w:p>
    <w:p w14:paraId="470A9A09" w14:textId="77777777" w:rsidR="000239B4" w:rsidRPr="001F0AEF" w:rsidRDefault="000239B4" w:rsidP="000239B4">
      <w:pPr>
        <w:shd w:val="clear" w:color="auto" w:fill="FFFFFE"/>
        <w:spacing w:line="270" w:lineRule="atLeast"/>
        <w:rPr>
          <w:rFonts w:ascii="Yu Gothic Light" w:hAnsi="Yu Gothic Light"/>
          <w:color w:val="000000"/>
          <w:sz w:val="18"/>
          <w:szCs w:val="18"/>
          <w:lang w:val="en-US"/>
        </w:rPr>
      </w:pP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        </w:t>
      </w:r>
      <w:r w:rsidRPr="001F0AEF">
        <w:rPr>
          <w:rFonts w:ascii="Yu Gothic Light" w:hAnsi="Yu Gothic Light"/>
          <w:color w:val="A31515"/>
          <w:sz w:val="18"/>
          <w:szCs w:val="18"/>
          <w:lang w:val="en-US"/>
        </w:rPr>
        <w:t>"InternetPaymentBlocked"</w:t>
      </w: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: </w:t>
      </w:r>
      <w:r w:rsidRPr="001F0AEF">
        <w:rPr>
          <w:rFonts w:ascii="Yu Gothic Light" w:hAnsi="Yu Gothic Light"/>
          <w:color w:val="098658"/>
          <w:sz w:val="18"/>
          <w:szCs w:val="18"/>
          <w:lang w:val="en-US"/>
        </w:rPr>
        <w:t>0</w:t>
      </w: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,</w:t>
      </w:r>
    </w:p>
    <w:p w14:paraId="7CC41A77" w14:textId="77777777" w:rsidR="000239B4" w:rsidRPr="001F0AEF" w:rsidRDefault="000239B4" w:rsidP="000239B4">
      <w:pPr>
        <w:shd w:val="clear" w:color="auto" w:fill="FFFFFE"/>
        <w:spacing w:line="270" w:lineRule="atLeast"/>
        <w:rPr>
          <w:rFonts w:ascii="Yu Gothic Light" w:hAnsi="Yu Gothic Light"/>
          <w:color w:val="000000"/>
          <w:sz w:val="18"/>
          <w:szCs w:val="18"/>
          <w:lang w:val="en-US"/>
        </w:rPr>
      </w:pP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        </w:t>
      </w:r>
      <w:r w:rsidRPr="001F0AEF">
        <w:rPr>
          <w:rFonts w:ascii="Yu Gothic Light" w:hAnsi="Yu Gothic Light"/>
          <w:color w:val="A31515"/>
          <w:sz w:val="18"/>
          <w:szCs w:val="18"/>
          <w:lang w:val="en-US"/>
        </w:rPr>
        <w:t>"UseRandomPin"</w:t>
      </w: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: </w:t>
      </w:r>
      <w:r w:rsidRPr="001F0AEF">
        <w:rPr>
          <w:rFonts w:ascii="Yu Gothic Light" w:hAnsi="Yu Gothic Light"/>
          <w:color w:val="098658"/>
          <w:sz w:val="18"/>
          <w:szCs w:val="18"/>
          <w:lang w:val="en-US"/>
        </w:rPr>
        <w:t>1</w:t>
      </w: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,</w:t>
      </w:r>
    </w:p>
    <w:p w14:paraId="0A384736" w14:textId="27E963AD" w:rsidR="000239B4" w:rsidRPr="001F0AEF" w:rsidRDefault="000239B4" w:rsidP="000239B4">
      <w:pPr>
        <w:shd w:val="clear" w:color="auto" w:fill="FFFFFE"/>
        <w:spacing w:line="270" w:lineRule="atLeast"/>
        <w:rPr>
          <w:rFonts w:ascii="Yu Gothic Light" w:hAnsi="Yu Gothic Light"/>
          <w:color w:val="000000"/>
          <w:sz w:val="18"/>
          <w:szCs w:val="18"/>
          <w:lang w:val="en-US"/>
        </w:rPr>
      </w:pP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        </w:t>
      </w:r>
      <w:r w:rsidRPr="001F0AEF">
        <w:rPr>
          <w:rFonts w:ascii="Yu Gothic Light" w:hAnsi="Yu Gothic Light"/>
          <w:color w:val="A31515"/>
          <w:sz w:val="18"/>
          <w:szCs w:val="18"/>
          <w:lang w:val="en-US"/>
        </w:rPr>
        <w:t>"UniqueId"</w:t>
      </w: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: </w:t>
      </w:r>
      <w:r w:rsidRPr="001F0AEF">
        <w:rPr>
          <w:rFonts w:ascii="Yu Gothic Light" w:hAnsi="Yu Gothic Light"/>
          <w:color w:val="0451A5"/>
          <w:sz w:val="18"/>
          <w:szCs w:val="18"/>
          <w:lang w:val="en-US"/>
        </w:rPr>
        <w:t>"</w:t>
      </w:r>
      <w:r w:rsidR="007B0679" w:rsidRPr="001F0AEF">
        <w:rPr>
          <w:rFonts w:ascii="Yu Gothic Light" w:hAnsi="Yu Gothic Light"/>
          <w:color w:val="0451A5"/>
          <w:sz w:val="18"/>
          <w:szCs w:val="18"/>
          <w:lang w:val="en-US"/>
        </w:rPr>
        <w:t>1652811111</w:t>
      </w:r>
      <w:r w:rsidRPr="001F0AEF">
        <w:rPr>
          <w:rFonts w:ascii="Yu Gothic Light" w:hAnsi="Yu Gothic Light"/>
          <w:color w:val="0451A5"/>
          <w:sz w:val="18"/>
          <w:szCs w:val="18"/>
          <w:lang w:val="en-US"/>
        </w:rPr>
        <w:t>/7Y5rLX9hUuPffVorh82rg"</w:t>
      </w: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,</w:t>
      </w:r>
    </w:p>
    <w:p w14:paraId="2C109F63" w14:textId="77777777" w:rsidR="000239B4" w:rsidRDefault="000239B4" w:rsidP="000239B4">
      <w:pPr>
        <w:shd w:val="clear" w:color="auto" w:fill="FFFFFE"/>
        <w:spacing w:line="270" w:lineRule="atLeast"/>
        <w:rPr>
          <w:rFonts w:ascii="Yu Gothic Light" w:hAnsi="Yu Gothic Light"/>
          <w:color w:val="000000"/>
          <w:sz w:val="18"/>
          <w:szCs w:val="18"/>
        </w:rPr>
      </w:pP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        </w:t>
      </w:r>
      <w:r>
        <w:rPr>
          <w:rFonts w:ascii="Yu Gothic Light" w:hAnsi="Yu Gothic Light"/>
          <w:color w:val="A31515"/>
          <w:sz w:val="18"/>
          <w:szCs w:val="18"/>
        </w:rPr>
        <w:t>"BankId"</w:t>
      </w:r>
      <w:r>
        <w:rPr>
          <w:rFonts w:ascii="Yu Gothic Light" w:hAnsi="Yu Gothic Light"/>
          <w:color w:val="000000"/>
          <w:sz w:val="18"/>
          <w:szCs w:val="18"/>
        </w:rPr>
        <w:t>: </w:t>
      </w:r>
      <w:r>
        <w:rPr>
          <w:rFonts w:ascii="Yu Gothic Light" w:hAnsi="Yu Gothic Light"/>
          <w:color w:val="0451A5"/>
          <w:sz w:val="18"/>
          <w:szCs w:val="18"/>
        </w:rPr>
        <w:t>"30007"</w:t>
      </w:r>
      <w:r>
        <w:rPr>
          <w:rFonts w:ascii="Yu Gothic Light" w:hAnsi="Yu Gothic Light"/>
          <w:color w:val="000000"/>
          <w:sz w:val="18"/>
          <w:szCs w:val="18"/>
        </w:rPr>
        <w:t>,</w:t>
      </w:r>
    </w:p>
    <w:p w14:paraId="14BF585B" w14:textId="77777777" w:rsidR="000239B4" w:rsidRDefault="000239B4" w:rsidP="000239B4">
      <w:pPr>
        <w:shd w:val="clear" w:color="auto" w:fill="FFFFFE"/>
        <w:spacing w:line="270" w:lineRule="atLeast"/>
        <w:rPr>
          <w:rFonts w:ascii="Yu Gothic Light" w:hAnsi="Yu Gothic Light"/>
          <w:color w:val="000000"/>
          <w:sz w:val="18"/>
          <w:szCs w:val="18"/>
        </w:rPr>
      </w:pPr>
      <w:r>
        <w:rPr>
          <w:rFonts w:ascii="Yu Gothic Light" w:hAnsi="Yu Gothic Light"/>
          <w:color w:val="000000"/>
          <w:sz w:val="18"/>
          <w:szCs w:val="18"/>
        </w:rPr>
        <w:t>        </w:t>
      </w:r>
      <w:r>
        <w:rPr>
          <w:rFonts w:ascii="Yu Gothic Light" w:hAnsi="Yu Gothic Light"/>
          <w:color w:val="A31515"/>
          <w:sz w:val="18"/>
          <w:szCs w:val="18"/>
        </w:rPr>
        <w:t>"CancellationReason"</w:t>
      </w:r>
      <w:r>
        <w:rPr>
          <w:rFonts w:ascii="Yu Gothic Light" w:hAnsi="Yu Gothic Light"/>
          <w:color w:val="000000"/>
          <w:sz w:val="18"/>
          <w:szCs w:val="18"/>
        </w:rPr>
        <w:t>: </w:t>
      </w:r>
      <w:r>
        <w:rPr>
          <w:rFonts w:ascii="Yu Gothic Light" w:hAnsi="Yu Gothic Light"/>
          <w:color w:val="098658"/>
          <w:sz w:val="18"/>
          <w:szCs w:val="18"/>
        </w:rPr>
        <w:t>6</w:t>
      </w:r>
    </w:p>
    <w:p w14:paraId="0BAD682A" w14:textId="77777777" w:rsidR="000239B4" w:rsidRDefault="000239B4" w:rsidP="000239B4">
      <w:pPr>
        <w:shd w:val="clear" w:color="auto" w:fill="FFFFFE"/>
        <w:spacing w:line="270" w:lineRule="atLeast"/>
        <w:rPr>
          <w:rFonts w:ascii="Yu Gothic Light" w:hAnsi="Yu Gothic Light"/>
          <w:color w:val="000000"/>
          <w:sz w:val="18"/>
          <w:szCs w:val="18"/>
        </w:rPr>
      </w:pPr>
      <w:r>
        <w:rPr>
          <w:rFonts w:ascii="Yu Gothic Light" w:hAnsi="Yu Gothic Light"/>
          <w:color w:val="000000"/>
          <w:sz w:val="18"/>
          <w:szCs w:val="18"/>
        </w:rPr>
        <w:t>    }</w:t>
      </w:r>
    </w:p>
    <w:p w14:paraId="1681C337" w14:textId="77777777" w:rsidR="000239B4" w:rsidRDefault="000239B4" w:rsidP="000239B4">
      <w:pPr>
        <w:shd w:val="clear" w:color="auto" w:fill="FFFFFE"/>
        <w:spacing w:line="270" w:lineRule="atLeast"/>
        <w:rPr>
          <w:rFonts w:ascii="Yu Gothic Light" w:hAnsi="Yu Gothic Light"/>
          <w:color w:val="000000"/>
          <w:sz w:val="18"/>
          <w:szCs w:val="18"/>
        </w:rPr>
      </w:pPr>
      <w:r>
        <w:rPr>
          <w:rFonts w:ascii="Yu Gothic Light" w:hAnsi="Yu Gothic Light"/>
          <w:color w:val="000000"/>
          <w:sz w:val="18"/>
          <w:szCs w:val="18"/>
        </w:rPr>
        <w:t>]</w:t>
      </w:r>
    </w:p>
    <w:p w14:paraId="0B2AD20D" w14:textId="49125140" w:rsidR="000239B4" w:rsidRDefault="000239B4" w:rsidP="000239B4">
      <w:pPr>
        <w:pStyle w:val="Heading3"/>
        <w:rPr>
          <w:rFonts w:ascii="Times New Roman" w:hAnsi="Times New Roman" w:cs="Times New Roman"/>
          <w:sz w:val="24"/>
          <w:szCs w:val="24"/>
        </w:rPr>
      </w:pPr>
      <w:bookmarkStart w:id="1558" w:name="_Toc79761332"/>
      <w:r w:rsidRPr="004C0BA9">
        <w:rPr>
          <w:rFonts w:ascii="Times New Roman" w:hAnsi="Times New Roman" w:cs="Times New Roman"/>
          <w:sz w:val="24"/>
          <w:szCs w:val="24"/>
        </w:rPr>
        <w:t>Error codes</w:t>
      </w:r>
      <w:bookmarkEnd w:id="1558"/>
    </w:p>
    <w:p w14:paraId="5EC3DFE3" w14:textId="77777777" w:rsidR="000239B4" w:rsidRPr="000239B4" w:rsidRDefault="000239B4" w:rsidP="000239B4">
      <w:pPr>
        <w:rPr>
          <w:lang w:eastAsia="en-US" w:bidi="en-US"/>
        </w:rPr>
      </w:pPr>
    </w:p>
    <w:tbl>
      <w:tblPr>
        <w:tblW w:w="80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45"/>
        <w:gridCol w:w="1545"/>
        <w:gridCol w:w="4917"/>
      </w:tblGrid>
      <w:tr w:rsidR="000239B4" w:rsidRPr="004C0BA9" w14:paraId="3B3F1760" w14:textId="77777777" w:rsidTr="000239B4">
        <w:trPr>
          <w:trHeight w:val="367"/>
        </w:trPr>
        <w:tc>
          <w:tcPr>
            <w:tcW w:w="1545" w:type="dxa"/>
            <w:shd w:val="clear" w:color="auto" w:fill="365F91" w:themeFill="accent1" w:themeFillShade="BF"/>
          </w:tcPr>
          <w:p w14:paraId="06D14326" w14:textId="77777777" w:rsidR="000239B4" w:rsidRPr="004C0BA9" w:rsidRDefault="000239B4" w:rsidP="000239B4">
            <w:pPr>
              <w:spacing w:line="276" w:lineRule="auto"/>
              <w:rPr>
                <w:rFonts w:eastAsia="Calibri"/>
                <w:b/>
                <w:color w:val="FFFFFF" w:themeColor="background1"/>
              </w:rPr>
            </w:pPr>
            <w:r w:rsidRPr="004C0BA9">
              <w:rPr>
                <w:rFonts w:eastAsia="Calibri"/>
                <w:b/>
                <w:color w:val="FFFFFF" w:themeColor="background1"/>
              </w:rPr>
              <w:t>http code</w:t>
            </w:r>
          </w:p>
        </w:tc>
        <w:tc>
          <w:tcPr>
            <w:tcW w:w="1545" w:type="dxa"/>
            <w:shd w:val="clear" w:color="auto" w:fill="365F91" w:themeFill="accent1" w:themeFillShade="BF"/>
          </w:tcPr>
          <w:p w14:paraId="2509BAEF" w14:textId="77777777" w:rsidR="000239B4" w:rsidRPr="004C0BA9" w:rsidRDefault="000239B4" w:rsidP="000239B4">
            <w:pPr>
              <w:spacing w:line="276" w:lineRule="auto"/>
              <w:rPr>
                <w:rFonts w:eastAsia="Calibri"/>
                <w:b/>
                <w:color w:val="FFFFFF" w:themeColor="background1"/>
              </w:rPr>
            </w:pPr>
            <w:r w:rsidRPr="004C0BA9">
              <w:rPr>
                <w:rFonts w:eastAsia="Calibri"/>
                <w:b/>
                <w:color w:val="FFFFFF" w:themeColor="background1"/>
              </w:rPr>
              <w:t>Error code</w:t>
            </w:r>
          </w:p>
        </w:tc>
        <w:tc>
          <w:tcPr>
            <w:tcW w:w="4917" w:type="dxa"/>
            <w:shd w:val="clear" w:color="auto" w:fill="365F91" w:themeFill="accent1" w:themeFillShade="BF"/>
          </w:tcPr>
          <w:p w14:paraId="01552A29" w14:textId="77777777" w:rsidR="000239B4" w:rsidRPr="004C0BA9" w:rsidRDefault="000239B4" w:rsidP="000239B4">
            <w:pPr>
              <w:spacing w:line="276" w:lineRule="auto"/>
              <w:rPr>
                <w:rFonts w:eastAsia="Calibri"/>
                <w:b/>
                <w:color w:val="FFFFFF" w:themeColor="background1"/>
              </w:rPr>
            </w:pPr>
            <w:r w:rsidRPr="004C0BA9">
              <w:rPr>
                <w:rFonts w:eastAsia="Calibri"/>
                <w:b/>
                <w:color w:val="FFFFFF" w:themeColor="background1"/>
              </w:rPr>
              <w:t>Description</w:t>
            </w:r>
          </w:p>
        </w:tc>
      </w:tr>
      <w:tr w:rsidR="000239B4" w:rsidRPr="004C0BA9" w14:paraId="24CE7183" w14:textId="77777777" w:rsidTr="000239B4">
        <w:trPr>
          <w:trHeight w:val="338"/>
        </w:trPr>
        <w:tc>
          <w:tcPr>
            <w:tcW w:w="1545" w:type="dxa"/>
          </w:tcPr>
          <w:p w14:paraId="7E70855B" w14:textId="77777777" w:rsidR="000239B4" w:rsidRPr="004C0BA9" w:rsidRDefault="000239B4" w:rsidP="000239B4">
            <w:pPr>
              <w:rPr>
                <w:rFonts w:eastAsia="Calibri"/>
                <w:color w:val="000000" w:themeColor="text1"/>
              </w:rPr>
            </w:pPr>
            <w:r w:rsidRPr="40E1D245">
              <w:rPr>
                <w:rFonts w:eastAsia="Calibri"/>
                <w:color w:val="000000" w:themeColor="text1"/>
              </w:rPr>
              <w:t>401</w:t>
            </w:r>
          </w:p>
        </w:tc>
        <w:tc>
          <w:tcPr>
            <w:tcW w:w="1545" w:type="dxa"/>
            <w:shd w:val="clear" w:color="auto" w:fill="auto"/>
          </w:tcPr>
          <w:p w14:paraId="3DB8E44D" w14:textId="77777777" w:rsidR="000239B4" w:rsidRPr="004C0BA9" w:rsidRDefault="000239B4" w:rsidP="000239B4">
            <w:pPr>
              <w:rPr>
                <w:rFonts w:eastAsia="Calibri"/>
                <w:color w:val="000000" w:themeColor="text1"/>
                <w:lang w:eastAsia="en-US"/>
              </w:rPr>
            </w:pPr>
            <w:r w:rsidRPr="40E1D245">
              <w:rPr>
                <w:rFonts w:eastAsia="Calibri"/>
                <w:color w:val="000000" w:themeColor="text1"/>
                <w:lang w:eastAsia="en-US"/>
              </w:rPr>
              <w:t>570</w:t>
            </w:r>
          </w:p>
        </w:tc>
        <w:tc>
          <w:tcPr>
            <w:tcW w:w="4917" w:type="dxa"/>
            <w:shd w:val="clear" w:color="auto" w:fill="auto"/>
          </w:tcPr>
          <w:p w14:paraId="791B3BB4" w14:textId="77777777" w:rsidR="000239B4" w:rsidRPr="004C0BA9" w:rsidRDefault="000239B4" w:rsidP="000239B4">
            <w:r w:rsidRPr="40E1D245">
              <w:rPr>
                <w:rFonts w:ascii="Yu Gothic Light" w:eastAsia="Yu Gothic Light" w:hAnsi="Yu Gothic Light" w:cs="Yu Gothic Light"/>
                <w:color w:val="000000" w:themeColor="text1"/>
                <w:sz w:val="20"/>
                <w:szCs w:val="20"/>
              </w:rPr>
              <w:t>Token OAuth invalid</w:t>
            </w:r>
          </w:p>
        </w:tc>
      </w:tr>
      <w:tr w:rsidR="000239B4" w:rsidRPr="00651F55" w14:paraId="7349981B" w14:textId="77777777" w:rsidTr="000239B4">
        <w:trPr>
          <w:trHeight w:val="338"/>
        </w:trPr>
        <w:tc>
          <w:tcPr>
            <w:tcW w:w="1545" w:type="dxa"/>
          </w:tcPr>
          <w:p w14:paraId="1EE571A7" w14:textId="77777777" w:rsidR="000239B4" w:rsidRPr="004C0BA9" w:rsidRDefault="000239B4" w:rsidP="000239B4">
            <w:pPr>
              <w:rPr>
                <w:rFonts w:eastAsia="Calibri"/>
                <w:color w:val="000000" w:themeColor="text1"/>
              </w:rPr>
            </w:pPr>
            <w:r w:rsidRPr="40E1D245">
              <w:rPr>
                <w:rFonts w:eastAsia="Calibri"/>
                <w:color w:val="000000" w:themeColor="text1"/>
              </w:rPr>
              <w:t>400</w:t>
            </w:r>
          </w:p>
        </w:tc>
        <w:tc>
          <w:tcPr>
            <w:tcW w:w="1545" w:type="dxa"/>
            <w:shd w:val="clear" w:color="auto" w:fill="auto"/>
          </w:tcPr>
          <w:p w14:paraId="6345DCF2" w14:textId="77777777" w:rsidR="000239B4" w:rsidRPr="004C0BA9" w:rsidRDefault="000239B4" w:rsidP="000239B4">
            <w:pPr>
              <w:rPr>
                <w:rFonts w:eastAsia="Calibri"/>
                <w:color w:val="000000" w:themeColor="text1"/>
                <w:lang w:eastAsia="en-US"/>
              </w:rPr>
            </w:pPr>
            <w:r w:rsidRPr="40E1D245">
              <w:rPr>
                <w:rFonts w:eastAsia="Calibri"/>
                <w:color w:val="000000" w:themeColor="text1"/>
                <w:lang w:eastAsia="en-US"/>
              </w:rPr>
              <w:t>715</w:t>
            </w:r>
          </w:p>
        </w:tc>
        <w:tc>
          <w:tcPr>
            <w:tcW w:w="4917" w:type="dxa"/>
            <w:shd w:val="clear" w:color="auto" w:fill="auto"/>
          </w:tcPr>
          <w:p w14:paraId="0A3A227C" w14:textId="77777777" w:rsidR="000239B4" w:rsidRPr="00CB6C14" w:rsidRDefault="000239B4" w:rsidP="000239B4">
            <w:pPr>
              <w:rPr>
                <w:rFonts w:eastAsia="Calibri"/>
                <w:color w:val="000000" w:themeColor="text1"/>
                <w:lang w:val="en-US" w:eastAsia="en-US"/>
              </w:rPr>
            </w:pPr>
            <w:r w:rsidRPr="00CB6C14">
              <w:rPr>
                <w:rFonts w:eastAsia="Calibri"/>
                <w:color w:val="000000" w:themeColor="text1"/>
                <w:lang w:val="en-US" w:eastAsia="en-US"/>
              </w:rPr>
              <w:t>Request parameter not provided or invalid</w:t>
            </w:r>
          </w:p>
        </w:tc>
      </w:tr>
      <w:tr w:rsidR="000239B4" w:rsidRPr="004C0BA9" w14:paraId="588761B2" w14:textId="77777777" w:rsidTr="000239B4">
        <w:trPr>
          <w:trHeight w:val="338"/>
        </w:trPr>
        <w:tc>
          <w:tcPr>
            <w:tcW w:w="1545" w:type="dxa"/>
          </w:tcPr>
          <w:p w14:paraId="695D3253" w14:textId="77777777" w:rsidR="000239B4" w:rsidRPr="004C0BA9" w:rsidRDefault="000239B4" w:rsidP="000239B4">
            <w:pPr>
              <w:rPr>
                <w:rFonts w:eastAsia="Calibri"/>
                <w:color w:val="000000" w:themeColor="text1"/>
              </w:rPr>
            </w:pPr>
            <w:r w:rsidRPr="40E1D245">
              <w:rPr>
                <w:rFonts w:eastAsia="Calibri"/>
                <w:color w:val="000000" w:themeColor="text1"/>
              </w:rPr>
              <w:t>400</w:t>
            </w:r>
          </w:p>
        </w:tc>
        <w:tc>
          <w:tcPr>
            <w:tcW w:w="1545" w:type="dxa"/>
            <w:shd w:val="clear" w:color="auto" w:fill="auto"/>
          </w:tcPr>
          <w:p w14:paraId="3760975C" w14:textId="77777777" w:rsidR="000239B4" w:rsidRPr="004C0BA9" w:rsidRDefault="000239B4" w:rsidP="000239B4">
            <w:pPr>
              <w:rPr>
                <w:rFonts w:eastAsia="Calibri"/>
                <w:color w:val="000000" w:themeColor="text1"/>
                <w:lang w:eastAsia="en-US"/>
              </w:rPr>
            </w:pPr>
            <w:r w:rsidRPr="40E1D245">
              <w:rPr>
                <w:rFonts w:eastAsia="Calibri"/>
                <w:color w:val="000000" w:themeColor="text1"/>
                <w:lang w:eastAsia="en-US"/>
              </w:rPr>
              <w:t>364</w:t>
            </w:r>
          </w:p>
        </w:tc>
        <w:tc>
          <w:tcPr>
            <w:tcW w:w="4917" w:type="dxa"/>
            <w:shd w:val="clear" w:color="auto" w:fill="auto"/>
          </w:tcPr>
          <w:p w14:paraId="0F9B6BE8" w14:textId="77777777" w:rsidR="000239B4" w:rsidRPr="004C0BA9" w:rsidRDefault="000239B4" w:rsidP="000239B4">
            <w:pPr>
              <w:rPr>
                <w:color w:val="000000"/>
                <w:lang w:val="en-US"/>
              </w:rPr>
            </w:pPr>
            <w:r w:rsidRPr="40E1D245">
              <w:rPr>
                <w:color w:val="000000" w:themeColor="text1"/>
                <w:lang w:val="en-US"/>
              </w:rPr>
              <w:t>Operation invalid</w:t>
            </w:r>
          </w:p>
        </w:tc>
      </w:tr>
      <w:tr w:rsidR="000239B4" w:rsidRPr="004C0BA9" w14:paraId="0BB504F5" w14:textId="77777777" w:rsidTr="000239B4">
        <w:trPr>
          <w:trHeight w:val="338"/>
        </w:trPr>
        <w:tc>
          <w:tcPr>
            <w:tcW w:w="1545" w:type="dxa"/>
          </w:tcPr>
          <w:p w14:paraId="5CBBCF44" w14:textId="77777777" w:rsidR="000239B4" w:rsidRPr="004C0BA9" w:rsidRDefault="000239B4" w:rsidP="000239B4">
            <w:pPr>
              <w:rPr>
                <w:rFonts w:eastAsia="Calibri"/>
                <w:color w:val="000000" w:themeColor="text1"/>
              </w:rPr>
            </w:pPr>
            <w:r w:rsidRPr="40E1D245">
              <w:rPr>
                <w:rFonts w:eastAsia="Calibri"/>
                <w:color w:val="000000" w:themeColor="text1"/>
              </w:rPr>
              <w:t>404</w:t>
            </w:r>
          </w:p>
        </w:tc>
        <w:tc>
          <w:tcPr>
            <w:tcW w:w="1545" w:type="dxa"/>
            <w:shd w:val="clear" w:color="auto" w:fill="auto"/>
          </w:tcPr>
          <w:p w14:paraId="2C0B493C" w14:textId="77777777" w:rsidR="000239B4" w:rsidRPr="004C0BA9" w:rsidRDefault="000239B4" w:rsidP="000239B4">
            <w:pPr>
              <w:rPr>
                <w:rFonts w:eastAsia="Calibri"/>
                <w:color w:val="000000" w:themeColor="text1"/>
                <w:lang w:eastAsia="en-US"/>
              </w:rPr>
            </w:pPr>
            <w:r w:rsidRPr="40E1D245">
              <w:rPr>
                <w:rFonts w:eastAsia="Calibri"/>
                <w:color w:val="000000" w:themeColor="text1"/>
                <w:lang w:eastAsia="en-US"/>
              </w:rPr>
              <w:t>710</w:t>
            </w:r>
          </w:p>
        </w:tc>
        <w:tc>
          <w:tcPr>
            <w:tcW w:w="4917" w:type="dxa"/>
            <w:shd w:val="clear" w:color="auto" w:fill="auto"/>
          </w:tcPr>
          <w:p w14:paraId="48053AFE" w14:textId="466E1A94" w:rsidR="000239B4" w:rsidRPr="004C0BA9" w:rsidRDefault="000239B4" w:rsidP="000239B4">
            <w:pPr>
              <w:rPr>
                <w:color w:val="000000"/>
              </w:rPr>
            </w:pPr>
            <w:r w:rsidRPr="40E1D245">
              <w:rPr>
                <w:color w:val="000000" w:themeColor="text1"/>
              </w:rPr>
              <w:t>CardId already exist</w:t>
            </w:r>
          </w:p>
        </w:tc>
      </w:tr>
      <w:tr w:rsidR="000239B4" w:rsidRPr="004C0BA9" w14:paraId="58C912EA" w14:textId="77777777" w:rsidTr="000239B4">
        <w:trPr>
          <w:trHeight w:val="338"/>
        </w:trPr>
        <w:tc>
          <w:tcPr>
            <w:tcW w:w="1545" w:type="dxa"/>
          </w:tcPr>
          <w:p w14:paraId="3A8BE6F2" w14:textId="77777777" w:rsidR="000239B4" w:rsidRPr="004C0BA9" w:rsidRDefault="000239B4" w:rsidP="000239B4">
            <w:pPr>
              <w:rPr>
                <w:rFonts w:eastAsia="Calibri"/>
                <w:color w:val="000000" w:themeColor="text1"/>
              </w:rPr>
            </w:pPr>
            <w:r w:rsidRPr="40E1D245">
              <w:rPr>
                <w:rFonts w:eastAsia="Calibri"/>
                <w:color w:val="000000" w:themeColor="text1"/>
              </w:rPr>
              <w:t>404</w:t>
            </w:r>
          </w:p>
        </w:tc>
        <w:tc>
          <w:tcPr>
            <w:tcW w:w="1545" w:type="dxa"/>
            <w:shd w:val="clear" w:color="auto" w:fill="auto"/>
          </w:tcPr>
          <w:p w14:paraId="2427B7BE" w14:textId="77777777" w:rsidR="000239B4" w:rsidRPr="004C0BA9" w:rsidRDefault="000239B4" w:rsidP="000239B4">
            <w:pPr>
              <w:rPr>
                <w:rFonts w:eastAsia="Calibri"/>
                <w:color w:val="000000" w:themeColor="text1"/>
                <w:lang w:eastAsia="en-US"/>
              </w:rPr>
            </w:pPr>
            <w:r w:rsidRPr="40E1D245">
              <w:rPr>
                <w:rFonts w:eastAsia="Calibri"/>
                <w:color w:val="000000" w:themeColor="text1"/>
                <w:lang w:eastAsia="en-US"/>
              </w:rPr>
              <w:t>147</w:t>
            </w:r>
          </w:p>
        </w:tc>
        <w:tc>
          <w:tcPr>
            <w:tcW w:w="4917" w:type="dxa"/>
            <w:shd w:val="clear" w:color="auto" w:fill="auto"/>
          </w:tcPr>
          <w:p w14:paraId="22C0C818" w14:textId="77777777" w:rsidR="000239B4" w:rsidRPr="004C0BA9" w:rsidRDefault="000239B4" w:rsidP="000239B4">
            <w:pPr>
              <w:rPr>
                <w:rFonts w:eastAsia="Calibri"/>
                <w:color w:val="000000" w:themeColor="text1"/>
                <w:lang w:eastAsia="en-US"/>
              </w:rPr>
            </w:pPr>
            <w:r w:rsidRPr="40E1D245">
              <w:rPr>
                <w:rFonts w:eastAsia="Calibri"/>
                <w:color w:val="000000" w:themeColor="text1"/>
                <w:lang w:eastAsia="en-US"/>
              </w:rPr>
              <w:t>User cannot be found</w:t>
            </w:r>
          </w:p>
        </w:tc>
      </w:tr>
    </w:tbl>
    <w:p w14:paraId="34E77ED0" w14:textId="77777777" w:rsidR="000239B4" w:rsidRPr="004C0BA9" w:rsidRDefault="000239B4" w:rsidP="000239B4">
      <w:pPr>
        <w:rPr>
          <w:color w:val="000000" w:themeColor="text1"/>
          <w:lang w:val="en-US"/>
        </w:rPr>
      </w:pPr>
    </w:p>
    <w:p w14:paraId="74355E3E" w14:textId="77777777" w:rsidR="000239B4" w:rsidRPr="000239B4" w:rsidRDefault="000239B4" w:rsidP="000239B4">
      <w:pPr>
        <w:rPr>
          <w:lang w:eastAsia="en-US" w:bidi="en-US"/>
        </w:rPr>
      </w:pPr>
    </w:p>
    <w:p w14:paraId="4029042D" w14:textId="67B7FB9B" w:rsidR="0040439C" w:rsidRPr="004C0BA9" w:rsidRDefault="0040439C" w:rsidP="00B126C2">
      <w:pPr>
        <w:pStyle w:val="Heading2"/>
        <w:rPr>
          <w:lang w:val="en-GB"/>
        </w:rPr>
      </w:pPr>
      <w:bookmarkStart w:id="1559" w:name="_Toc79761333"/>
      <w:r w:rsidRPr="004C0BA9">
        <w:rPr>
          <w:lang w:val="en-GB"/>
        </w:rPr>
        <w:t>Get All cards by holder V2.0</w:t>
      </w:r>
      <w:bookmarkEnd w:id="1559"/>
    </w:p>
    <w:p w14:paraId="406232C9" w14:textId="6DBCB355" w:rsidR="00E201A0" w:rsidRPr="008D577C" w:rsidRDefault="003474EE" w:rsidP="00E201A0">
      <w:pPr>
        <w:rPr>
          <w:rFonts w:ascii="Cambria Math" w:hAnsi="Cambria Math" w:cs="Cambria Math"/>
          <w:sz w:val="21"/>
          <w:szCs w:val="21"/>
          <w:lang w:val="en-US"/>
        </w:rPr>
      </w:pPr>
      <w:r>
        <w:rPr>
          <w:color w:val="000000" w:themeColor="text1"/>
          <w:lang w:val="en-US"/>
        </w:rPr>
        <w:t>S</w:t>
      </w:r>
      <w:r w:rsidR="004C0BA9" w:rsidRPr="004C0BA9">
        <w:rPr>
          <w:color w:val="000000" w:themeColor="text1"/>
          <w:lang w:val="en-US"/>
        </w:rPr>
        <w:t xml:space="preserve">wagger available for the car order </w:t>
      </w:r>
      <w:r w:rsidR="004C0BA9">
        <w:rPr>
          <w:color w:val="000000" w:themeColor="text1"/>
          <w:lang w:val="en-US"/>
        </w:rPr>
        <w:t>V2.0 on the sandbox environment</w:t>
      </w:r>
      <w:r w:rsidR="00D04920">
        <w:rPr>
          <w:color w:val="000000" w:themeColor="text1"/>
          <w:lang w:val="en-US"/>
        </w:rPr>
        <w:t xml:space="preserve">: </w:t>
      </w:r>
      <w:r w:rsidR="00AB6EAD">
        <w:fldChar w:fldCharType="begin"/>
      </w:r>
      <w:r w:rsidR="00AB6EAD" w:rsidRPr="004E6A4A">
        <w:rPr>
          <w:lang w:val="en-US"/>
          <w:rPrChange w:id="1560" w:author="Veillard Quentin" w:date="2021-05-04T12:22:00Z">
            <w:rPr/>
          </w:rPrChange>
        </w:rPr>
        <w:instrText xml:space="preserve"> HYPERLINK "https://sb-api.xpollens.com/swagger/index.html" \t "_blank" \o "https://sb-api.xpollens.com/swagger/index.html" </w:instrText>
      </w:r>
      <w:r w:rsidR="00AB6EAD">
        <w:fldChar w:fldCharType="separate"/>
      </w:r>
      <w:r w:rsidR="001A20C4" w:rsidRPr="00CB6C14">
        <w:rPr>
          <w:rStyle w:val="Hyperlink"/>
          <w:rFonts w:ascii="Cambria Math" w:hAnsi="Cambria Math" w:cs="Cambria Math"/>
          <w:sz w:val="21"/>
          <w:szCs w:val="21"/>
          <w:lang w:val="en-US"/>
        </w:rPr>
        <w:t>https://sb-api.xpollens.com/swagger/index.html</w:t>
      </w:r>
      <w:r w:rsidR="00AB6EAD">
        <w:rPr>
          <w:rStyle w:val="Hyperlink"/>
          <w:rFonts w:ascii="Cambria Math" w:hAnsi="Cambria Math" w:cs="Cambria Math"/>
          <w:sz w:val="21"/>
          <w:szCs w:val="21"/>
          <w:lang w:val="en-US"/>
        </w:rPr>
        <w:fldChar w:fldCharType="end"/>
      </w:r>
    </w:p>
    <w:p w14:paraId="654BCABA" w14:textId="6F43D1AB" w:rsidR="005E3992" w:rsidRPr="00CB6C14" w:rsidRDefault="005E3992" w:rsidP="006C1588">
      <w:pPr>
        <w:pStyle w:val="Heading3"/>
        <w:rPr>
          <w:rFonts w:ascii="Times New Roman" w:hAnsi="Times New Roman" w:cs="Times New Roman"/>
          <w:sz w:val="24"/>
          <w:szCs w:val="24"/>
          <w:lang w:val="en-US"/>
        </w:rPr>
      </w:pPr>
      <w:bookmarkStart w:id="1561" w:name="_Toc79761334"/>
      <w:r w:rsidRPr="00CB6C14">
        <w:rPr>
          <w:rFonts w:ascii="Times New Roman" w:hAnsi="Times New Roman" w:cs="Times New Roman"/>
          <w:sz w:val="24"/>
          <w:szCs w:val="24"/>
          <w:lang w:val="en-US"/>
        </w:rPr>
        <w:t>Request Get all cards by holder V2.0</w:t>
      </w:r>
      <w:bookmarkEnd w:id="1561"/>
      <w:r w:rsidRPr="00CB6C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6CDD8EAD" w14:textId="77777777" w:rsidR="00E201A0" w:rsidRPr="004C0BA9" w:rsidRDefault="00E201A0" w:rsidP="005E3992">
      <w:pPr>
        <w:rPr>
          <w:rStyle w:val="brace-close"/>
          <w:lang w:val="en-GB"/>
        </w:rPr>
      </w:pPr>
    </w:p>
    <w:p w14:paraId="4E75BACE" w14:textId="48C840ED" w:rsidR="008E4930" w:rsidRPr="004C0BA9" w:rsidRDefault="008E4930" w:rsidP="008E4930">
      <w:pPr>
        <w:rPr>
          <w:rStyle w:val="brace-close"/>
          <w:lang w:val="en-GB"/>
        </w:rPr>
      </w:pPr>
      <w:r w:rsidRPr="004C0BA9">
        <w:rPr>
          <w:rStyle w:val="brace-close"/>
          <w:lang w:val="en-GB"/>
        </w:rPr>
        <w:t>Request: Get</w:t>
      </w:r>
      <w:r w:rsidRPr="00CB6C14">
        <w:rPr>
          <w:lang w:val="en-US"/>
        </w:rPr>
        <w:t xml:space="preserve"> </w:t>
      </w:r>
      <w:r w:rsidR="00D62E3A" w:rsidRPr="00D62E3A">
        <w:rPr>
          <w:rStyle w:val="brace-close"/>
          <w:lang w:val="en-GB"/>
        </w:rPr>
        <w:t>/api/v2.0/card/holder/</w:t>
      </w:r>
      <w:r w:rsidR="00D62E3A">
        <w:rPr>
          <w:rStyle w:val="brace-close"/>
          <w:lang w:val="en-GB"/>
        </w:rPr>
        <w:t>{</w:t>
      </w:r>
      <w:r w:rsidR="004943D1">
        <w:rPr>
          <w:rStyle w:val="brace-close"/>
          <w:lang w:val="en-GB"/>
        </w:rPr>
        <w:t>holderExternalRef</w:t>
      </w:r>
      <w:r w:rsidR="00D62E3A">
        <w:rPr>
          <w:rStyle w:val="brace-close"/>
          <w:lang w:val="en-GB"/>
        </w:rPr>
        <w:t>}</w:t>
      </w:r>
    </w:p>
    <w:p w14:paraId="4B6D73AA" w14:textId="40FB21F1" w:rsidR="001F1065" w:rsidRPr="004C0BA9" w:rsidRDefault="001F1065" w:rsidP="005E3992">
      <w:pPr>
        <w:rPr>
          <w:lang w:val="en-US"/>
        </w:rPr>
      </w:pPr>
    </w:p>
    <w:p w14:paraId="3062715B" w14:textId="6EECC8CA" w:rsidR="001F1065" w:rsidRPr="00CB6C14" w:rsidRDefault="001F1065" w:rsidP="006C1588">
      <w:pPr>
        <w:pStyle w:val="Heading3"/>
        <w:rPr>
          <w:rFonts w:ascii="Times New Roman" w:hAnsi="Times New Roman" w:cs="Times New Roman"/>
          <w:sz w:val="24"/>
          <w:szCs w:val="24"/>
          <w:lang w:val="en-US"/>
        </w:rPr>
      </w:pPr>
      <w:bookmarkStart w:id="1562" w:name="_Toc79761335"/>
      <w:r w:rsidRPr="00CB6C14">
        <w:rPr>
          <w:rFonts w:ascii="Times New Roman" w:hAnsi="Times New Roman" w:cs="Times New Roman"/>
          <w:sz w:val="24"/>
          <w:szCs w:val="24"/>
          <w:lang w:val="en-US"/>
        </w:rPr>
        <w:t>Response Get all card by holder V2.0</w:t>
      </w:r>
      <w:bookmarkEnd w:id="1562"/>
    </w:p>
    <w:p w14:paraId="0CDFE19A" w14:textId="03DE79EF" w:rsidR="00D56F5C" w:rsidRPr="00CB6C14" w:rsidRDefault="00D56F5C" w:rsidP="00D56F5C">
      <w:pPr>
        <w:rPr>
          <w:lang w:val="en-US"/>
        </w:rPr>
      </w:pPr>
    </w:p>
    <w:p w14:paraId="71CAA35A" w14:textId="69A9CBF3" w:rsidR="00730133" w:rsidRPr="00CB6C14" w:rsidRDefault="00730133" w:rsidP="00730133">
      <w:pPr>
        <w:rPr>
          <w:lang w:val="en-US"/>
        </w:rPr>
      </w:pPr>
      <w:r w:rsidRPr="00CB6C14">
        <w:rPr>
          <w:lang w:val="en-US"/>
        </w:rPr>
        <w:t>Response </w:t>
      </w:r>
      <w:r w:rsidR="003474EE" w:rsidRPr="00CB6C14">
        <w:rPr>
          <w:lang w:val="en-US" w:eastAsia="en-US" w:bidi="en-US"/>
        </w:rPr>
        <w:t>v2.0 : 200 OK</w:t>
      </w:r>
    </w:p>
    <w:p w14:paraId="030FCD30" w14:textId="77777777" w:rsidR="00730133" w:rsidRPr="00CB6C14" w:rsidRDefault="00730133" w:rsidP="00730133">
      <w:pPr>
        <w:rPr>
          <w:lang w:val="en-US"/>
        </w:rPr>
      </w:pPr>
    </w:p>
    <w:p w14:paraId="4B0AFBAA" w14:textId="77777777" w:rsidR="007B0679" w:rsidRPr="001F0AEF" w:rsidRDefault="007B0679" w:rsidP="007B0679">
      <w:pPr>
        <w:rPr>
          <w:lang w:val="en-US"/>
        </w:rPr>
      </w:pPr>
      <w:r w:rsidRPr="001F0AEF">
        <w:rPr>
          <w:lang w:val="en-US"/>
        </w:rPr>
        <w:t>[</w:t>
      </w:r>
    </w:p>
    <w:p w14:paraId="7F658FEE" w14:textId="77777777" w:rsidR="007B0679" w:rsidRPr="001F0AEF" w:rsidRDefault="007B0679" w:rsidP="007B0679">
      <w:pPr>
        <w:rPr>
          <w:lang w:val="en-US"/>
        </w:rPr>
      </w:pPr>
      <w:r w:rsidRPr="001F0AEF">
        <w:rPr>
          <w:lang w:val="en-US"/>
        </w:rPr>
        <w:t xml:space="preserve">  {</w:t>
      </w:r>
    </w:p>
    <w:p w14:paraId="764FA23B" w14:textId="77777777" w:rsidR="007B0679" w:rsidRPr="001F0AEF" w:rsidRDefault="007B0679" w:rsidP="007B0679">
      <w:pPr>
        <w:rPr>
          <w:lang w:val="en-US"/>
        </w:rPr>
      </w:pPr>
      <w:r w:rsidRPr="001F0AEF">
        <w:rPr>
          <w:lang w:val="en-US"/>
        </w:rPr>
        <w:t xml:space="preserve">    </w:t>
      </w:r>
      <w:r w:rsidRPr="001F0AEF">
        <w:rPr>
          <w:rFonts w:ascii="Yu Gothic Light" w:hAnsi="Yu Gothic Light"/>
          <w:color w:val="A31515"/>
          <w:sz w:val="18"/>
          <w:szCs w:val="18"/>
          <w:lang w:val="en-US"/>
        </w:rPr>
        <w:t>"label":</w:t>
      </w:r>
      <w:r w:rsidRPr="001F0AEF">
        <w:rPr>
          <w:lang w:val="en-US"/>
        </w:rPr>
        <w:t xml:space="preserve"> </w:t>
      </w:r>
      <w:r w:rsidRPr="001F0AEF">
        <w:rPr>
          <w:rFonts w:ascii="Yu Gothic Light" w:hAnsi="Yu Gothic Light"/>
          <w:color w:val="0451A5"/>
          <w:sz w:val="18"/>
          <w:szCs w:val="18"/>
          <w:lang w:val="en-US"/>
        </w:rPr>
        <w:t>null</w:t>
      </w:r>
      <w:r w:rsidRPr="001F0AEF">
        <w:rPr>
          <w:lang w:val="en-US"/>
        </w:rPr>
        <w:t>,</w:t>
      </w:r>
    </w:p>
    <w:p w14:paraId="680FAC8A" w14:textId="77777777" w:rsidR="007B0679" w:rsidRPr="001F0AEF" w:rsidRDefault="007B0679" w:rsidP="007B0679">
      <w:pPr>
        <w:rPr>
          <w:lang w:val="en-US"/>
        </w:rPr>
      </w:pPr>
      <w:r w:rsidRPr="001F0AEF">
        <w:rPr>
          <w:lang w:val="en-US"/>
        </w:rPr>
        <w:t xml:space="preserve">    </w:t>
      </w:r>
      <w:r w:rsidRPr="001F0AEF">
        <w:rPr>
          <w:rFonts w:ascii="Yu Gothic Light" w:hAnsi="Yu Gothic Light"/>
          <w:color w:val="A31515"/>
          <w:sz w:val="18"/>
          <w:szCs w:val="18"/>
          <w:lang w:val="en-US"/>
        </w:rPr>
        <w:t>"isAlphaTest":</w:t>
      </w:r>
      <w:r w:rsidRPr="001F0AEF">
        <w:rPr>
          <w:lang w:val="en-US"/>
        </w:rPr>
        <w:t xml:space="preserve"> </w:t>
      </w:r>
      <w:r w:rsidRPr="001F0AEF">
        <w:rPr>
          <w:rFonts w:ascii="Yu Gothic Light" w:hAnsi="Yu Gothic Light"/>
          <w:color w:val="0451A5"/>
          <w:sz w:val="18"/>
          <w:szCs w:val="18"/>
          <w:lang w:val="en-US"/>
        </w:rPr>
        <w:t>false,</w:t>
      </w:r>
    </w:p>
    <w:p w14:paraId="3C5B14C2" w14:textId="5B907EEB" w:rsidR="007B0679" w:rsidRPr="001F0AEF" w:rsidRDefault="007B0679" w:rsidP="007B0679">
      <w:pPr>
        <w:rPr>
          <w:lang w:val="en-US"/>
        </w:rPr>
      </w:pPr>
      <w:r w:rsidRPr="001F0AEF">
        <w:rPr>
          <w:lang w:val="en-US"/>
        </w:rPr>
        <w:t xml:space="preserve">     </w:t>
      </w:r>
      <w:r w:rsidRPr="001F0AEF">
        <w:rPr>
          <w:rFonts w:ascii="Yu Gothic Light" w:hAnsi="Yu Gothic Light"/>
          <w:color w:val="A31515"/>
          <w:sz w:val="18"/>
          <w:szCs w:val="18"/>
          <w:lang w:val="en-US"/>
        </w:rPr>
        <w:t>"cardExternalRef":</w:t>
      </w:r>
      <w:r w:rsidRPr="001F0AEF">
        <w:rPr>
          <w:lang w:val="en-US"/>
        </w:rPr>
        <w:t xml:space="preserve"> </w:t>
      </w:r>
      <w:r w:rsidRPr="001F0AEF">
        <w:rPr>
          <w:rFonts w:ascii="Yu Gothic Light" w:hAnsi="Yu Gothic Light"/>
          <w:color w:val="0451A5"/>
          <w:sz w:val="18"/>
          <w:szCs w:val="18"/>
          <w:lang w:val="en-US"/>
        </w:rPr>
        <w:t>"Xpollens-CP3",</w:t>
      </w:r>
    </w:p>
    <w:p w14:paraId="0D381C2A" w14:textId="09878E3A" w:rsidR="007B0679" w:rsidRPr="001F0AEF" w:rsidRDefault="007B0679" w:rsidP="007B0679">
      <w:pPr>
        <w:rPr>
          <w:lang w:val="en-US"/>
        </w:rPr>
      </w:pPr>
      <w:r w:rsidRPr="001F0AEF">
        <w:rPr>
          <w:lang w:val="en-US"/>
        </w:rPr>
        <w:t xml:space="preserve">     </w:t>
      </w:r>
      <w:r w:rsidRPr="001F0AEF">
        <w:rPr>
          <w:rFonts w:ascii="Yu Gothic Light" w:hAnsi="Yu Gothic Light"/>
          <w:color w:val="A31515"/>
          <w:sz w:val="18"/>
          <w:szCs w:val="18"/>
          <w:lang w:val="en-US"/>
        </w:rPr>
        <w:t>"status": {</w:t>
      </w:r>
    </w:p>
    <w:p w14:paraId="3C9D27E3" w14:textId="7C96C0AC" w:rsidR="007B0679" w:rsidRPr="001F0AEF" w:rsidRDefault="007B0679" w:rsidP="007B0679">
      <w:pPr>
        <w:rPr>
          <w:lang w:val="en-US"/>
        </w:rPr>
      </w:pPr>
      <w:r w:rsidRPr="001F0AEF">
        <w:rPr>
          <w:rFonts w:ascii="Yu Gothic Light" w:hAnsi="Yu Gothic Light"/>
          <w:color w:val="A31515"/>
          <w:sz w:val="18"/>
          <w:szCs w:val="18"/>
          <w:lang w:val="en-US"/>
        </w:rPr>
        <w:t xml:space="preserve">      "cardStatusCode":</w:t>
      </w:r>
      <w:r w:rsidRPr="001F0AEF">
        <w:rPr>
          <w:lang w:val="en-US"/>
        </w:rPr>
        <w:t xml:space="preserve"> </w:t>
      </w:r>
      <w:r w:rsidRPr="001F0AEF">
        <w:rPr>
          <w:rFonts w:ascii="Yu Gothic Light" w:hAnsi="Yu Gothic Light"/>
          <w:color w:val="0451A5"/>
          <w:sz w:val="18"/>
          <w:szCs w:val="18"/>
          <w:lang w:val="en-US"/>
        </w:rPr>
        <w:t>"</w:t>
      </w:r>
      <w:r w:rsidR="00294542">
        <w:rPr>
          <w:rFonts w:ascii="Yu Gothic Light" w:hAnsi="Yu Gothic Light"/>
          <w:color w:val="0451A5"/>
          <w:sz w:val="18"/>
          <w:szCs w:val="18"/>
          <w:lang w:val="en-US"/>
        </w:rPr>
        <w:t>SENT</w:t>
      </w:r>
      <w:r w:rsidRPr="001F0AEF">
        <w:rPr>
          <w:rFonts w:ascii="Yu Gothic Light" w:hAnsi="Yu Gothic Light"/>
          <w:color w:val="0451A5"/>
          <w:sz w:val="18"/>
          <w:szCs w:val="18"/>
          <w:lang w:val="en-US"/>
        </w:rPr>
        <w:t>",</w:t>
      </w:r>
    </w:p>
    <w:p w14:paraId="741004E1" w14:textId="17E61DE0" w:rsidR="007B0679" w:rsidRDefault="007B0679" w:rsidP="007B0679">
      <w:pPr>
        <w:rPr>
          <w:rFonts w:ascii="Yu Gothic Light" w:hAnsi="Yu Gothic Light"/>
          <w:color w:val="0451A5"/>
          <w:sz w:val="18"/>
          <w:szCs w:val="18"/>
          <w:lang w:val="en-US"/>
        </w:rPr>
      </w:pPr>
      <w:r w:rsidRPr="001F0AEF">
        <w:rPr>
          <w:lang w:val="en-US"/>
        </w:rPr>
        <w:t xml:space="preserve">     </w:t>
      </w:r>
      <w:r w:rsidRPr="001F0AEF">
        <w:rPr>
          <w:rFonts w:ascii="Yu Gothic Light" w:hAnsi="Yu Gothic Light"/>
          <w:color w:val="A31515"/>
          <w:sz w:val="18"/>
          <w:szCs w:val="18"/>
          <w:lang w:val="en-US"/>
        </w:rPr>
        <w:t>"description":</w:t>
      </w:r>
      <w:r w:rsidRPr="001F0AEF">
        <w:rPr>
          <w:lang w:val="en-US"/>
        </w:rPr>
        <w:t xml:space="preserve"> </w:t>
      </w:r>
      <w:r w:rsidRPr="001F0AEF">
        <w:rPr>
          <w:rFonts w:ascii="Yu Gothic Light" w:hAnsi="Yu Gothic Light"/>
          <w:color w:val="0451A5"/>
          <w:sz w:val="18"/>
          <w:szCs w:val="18"/>
          <w:lang w:val="en-US"/>
        </w:rPr>
        <w:t>"</w:t>
      </w:r>
      <w:r w:rsidR="00294542">
        <w:rPr>
          <w:rFonts w:ascii="Yu Gothic Light" w:hAnsi="Yu Gothic Light"/>
          <w:color w:val="0451A5"/>
          <w:sz w:val="18"/>
          <w:szCs w:val="18"/>
          <w:lang w:val="en-US"/>
        </w:rPr>
        <w:t>Sent</w:t>
      </w:r>
      <w:r w:rsidRPr="001F0AEF">
        <w:rPr>
          <w:rFonts w:ascii="Yu Gothic Light" w:hAnsi="Yu Gothic Light"/>
          <w:color w:val="0451A5"/>
          <w:sz w:val="18"/>
          <w:szCs w:val="18"/>
          <w:lang w:val="en-US"/>
        </w:rPr>
        <w:t>"</w:t>
      </w:r>
      <w:r w:rsidR="00294542">
        <w:rPr>
          <w:rFonts w:ascii="Yu Gothic Light" w:hAnsi="Yu Gothic Light"/>
          <w:color w:val="0451A5"/>
          <w:sz w:val="18"/>
          <w:szCs w:val="18"/>
          <w:lang w:val="en-US"/>
        </w:rPr>
        <w:t>,</w:t>
      </w:r>
    </w:p>
    <w:p w14:paraId="07624196" w14:textId="5B549E85" w:rsidR="00294542" w:rsidRPr="004E6A4A" w:rsidRDefault="00294542" w:rsidP="00294542">
      <w:pPr>
        <w:rPr>
          <w:rFonts w:ascii="Yu Gothic Light" w:hAnsi="Yu Gothic Light"/>
          <w:color w:val="A31515"/>
          <w:sz w:val="18"/>
          <w:szCs w:val="18"/>
          <w:lang w:val="en-US"/>
          <w:rPrChange w:id="1563" w:author="Veillard Quentin" w:date="2021-05-04T12:22:00Z">
            <w:rPr>
              <w:rFonts w:ascii="Yu Gothic Light" w:hAnsi="Yu Gothic Light"/>
              <w:color w:val="A31515"/>
              <w:sz w:val="18"/>
              <w:szCs w:val="18"/>
            </w:rPr>
          </w:rPrChange>
        </w:rPr>
      </w:pPr>
      <w:r w:rsidRPr="004E6A4A">
        <w:rPr>
          <w:rFonts w:ascii="Yu Gothic Light" w:hAnsi="Yu Gothic Light"/>
          <w:color w:val="A31515"/>
          <w:sz w:val="18"/>
          <w:szCs w:val="18"/>
          <w:lang w:val="en-US"/>
          <w:rPrChange w:id="1564" w:author="Veillard Quentin" w:date="2021-05-04T12:22:00Z">
            <w:rPr>
              <w:rFonts w:ascii="Yu Gothic Light" w:hAnsi="Yu Gothic Light"/>
              <w:color w:val="A31515"/>
              <w:sz w:val="18"/>
              <w:szCs w:val="18"/>
            </w:rPr>
          </w:rPrChange>
        </w:rPr>
        <w:t xml:space="preserve">   "eventStatus": {</w:t>
      </w:r>
    </w:p>
    <w:p w14:paraId="7E3C6FD4" w14:textId="2FA7D788" w:rsidR="00294542" w:rsidRPr="00C25486" w:rsidRDefault="00294542" w:rsidP="00C25486">
      <w:pPr>
        <w:rPr>
          <w:rFonts w:ascii="Yu Gothic Light" w:hAnsi="Yu Gothic Light"/>
          <w:color w:val="A31515"/>
          <w:sz w:val="18"/>
          <w:szCs w:val="18"/>
          <w:lang w:val="en-US"/>
        </w:rPr>
      </w:pPr>
      <w:r>
        <w:rPr>
          <w:rFonts w:ascii="Yu Gothic Light" w:hAnsi="Yu Gothic Light"/>
          <w:color w:val="A31515"/>
          <w:sz w:val="18"/>
          <w:szCs w:val="18"/>
          <w:lang w:val="en-US"/>
        </w:rPr>
        <w:t xml:space="preserve">      </w:t>
      </w:r>
      <w:r w:rsidRPr="00C25486">
        <w:rPr>
          <w:rFonts w:ascii="Yu Gothic Light" w:hAnsi="Yu Gothic Light"/>
          <w:color w:val="A31515"/>
          <w:sz w:val="18"/>
          <w:szCs w:val="18"/>
          <w:lang w:val="en-US"/>
        </w:rPr>
        <w:t>"eventStatusCode": "CREA",</w:t>
      </w:r>
    </w:p>
    <w:p w14:paraId="6F9B05C8" w14:textId="2AA3E913" w:rsidR="00294542" w:rsidRPr="004E6A4A" w:rsidRDefault="00294542" w:rsidP="00294542">
      <w:pPr>
        <w:rPr>
          <w:rFonts w:ascii="Yu Gothic Light" w:hAnsi="Yu Gothic Light"/>
          <w:color w:val="A31515"/>
          <w:sz w:val="18"/>
          <w:szCs w:val="18"/>
          <w:rPrChange w:id="1565" w:author="Veillard Quentin" w:date="2021-05-04T12:22:00Z">
            <w:rPr>
              <w:rFonts w:ascii="Yu Gothic Light" w:hAnsi="Yu Gothic Light"/>
              <w:color w:val="A31515"/>
              <w:sz w:val="18"/>
              <w:szCs w:val="18"/>
              <w:lang w:val="en-US"/>
            </w:rPr>
          </w:rPrChange>
        </w:rPr>
      </w:pPr>
      <w:r>
        <w:rPr>
          <w:rFonts w:ascii="Yu Gothic Light" w:hAnsi="Yu Gothic Light"/>
          <w:color w:val="A31515"/>
          <w:sz w:val="18"/>
          <w:szCs w:val="18"/>
          <w:lang w:val="en-US"/>
        </w:rPr>
        <w:t xml:space="preserve">      </w:t>
      </w:r>
      <w:r w:rsidRPr="004E6A4A">
        <w:rPr>
          <w:rFonts w:ascii="Yu Gothic Light" w:hAnsi="Yu Gothic Light"/>
          <w:color w:val="A31515"/>
          <w:sz w:val="18"/>
          <w:szCs w:val="18"/>
          <w:rPrChange w:id="1566" w:author="Veillard Quentin" w:date="2021-05-04T12:22:00Z">
            <w:rPr>
              <w:rFonts w:ascii="Yu Gothic Light" w:hAnsi="Yu Gothic Light"/>
              <w:color w:val="A31515"/>
              <w:sz w:val="18"/>
              <w:szCs w:val="18"/>
              <w:lang w:val="en-US"/>
            </w:rPr>
          </w:rPrChange>
        </w:rPr>
        <w:t>"description": "Demande de création",</w:t>
      </w:r>
    </w:p>
    <w:p w14:paraId="2939CDE8" w14:textId="671C42D4" w:rsidR="00294542" w:rsidRPr="004E6A4A" w:rsidRDefault="00294542" w:rsidP="00294542">
      <w:pPr>
        <w:rPr>
          <w:rFonts w:ascii="Yu Gothic Light" w:hAnsi="Yu Gothic Light"/>
          <w:color w:val="A31515"/>
          <w:sz w:val="18"/>
          <w:szCs w:val="18"/>
          <w:rPrChange w:id="1567" w:author="Veillard Quentin" w:date="2021-05-04T12:22:00Z">
            <w:rPr>
              <w:rFonts w:ascii="Yu Gothic Light" w:hAnsi="Yu Gothic Light"/>
              <w:color w:val="A31515"/>
              <w:sz w:val="18"/>
              <w:szCs w:val="18"/>
              <w:lang w:val="en-US"/>
            </w:rPr>
          </w:rPrChange>
        </w:rPr>
      </w:pPr>
      <w:r w:rsidRPr="004E6A4A">
        <w:rPr>
          <w:rFonts w:ascii="Yu Gothic Light" w:hAnsi="Yu Gothic Light"/>
          <w:color w:val="A31515"/>
          <w:sz w:val="18"/>
          <w:szCs w:val="18"/>
          <w:rPrChange w:id="1568" w:author="Veillard Quentin" w:date="2021-05-04T12:22:00Z">
            <w:rPr>
              <w:rFonts w:ascii="Yu Gothic Light" w:hAnsi="Yu Gothic Light"/>
              <w:color w:val="A31515"/>
              <w:sz w:val="18"/>
              <w:szCs w:val="18"/>
              <w:lang w:val="en-US"/>
            </w:rPr>
          </w:rPrChange>
        </w:rPr>
        <w:t xml:space="preserve">      "status": "SUCCEEDED"</w:t>
      </w:r>
    </w:p>
    <w:p w14:paraId="299D07B0" w14:textId="6830CC90" w:rsidR="00294542" w:rsidRPr="00C25486" w:rsidRDefault="00294542" w:rsidP="00294542">
      <w:pPr>
        <w:rPr>
          <w:rFonts w:ascii="Yu Gothic Light" w:hAnsi="Yu Gothic Light"/>
          <w:color w:val="A31515"/>
          <w:sz w:val="18"/>
          <w:szCs w:val="18"/>
          <w:lang w:val="en-US"/>
        </w:rPr>
      </w:pPr>
      <w:r w:rsidRPr="004E6A4A">
        <w:rPr>
          <w:rFonts w:ascii="Yu Gothic Light" w:hAnsi="Yu Gothic Light"/>
          <w:color w:val="A31515"/>
          <w:sz w:val="18"/>
          <w:szCs w:val="18"/>
          <w:rPrChange w:id="1569" w:author="Veillard Quentin" w:date="2021-05-04T12:22:00Z">
            <w:rPr>
              <w:rFonts w:ascii="Yu Gothic Light" w:hAnsi="Yu Gothic Light"/>
              <w:color w:val="A31515"/>
              <w:sz w:val="18"/>
              <w:szCs w:val="18"/>
              <w:lang w:val="en-US"/>
            </w:rPr>
          </w:rPrChange>
        </w:rPr>
        <w:t xml:space="preserve">       </w:t>
      </w:r>
      <w:r w:rsidRPr="00C25486">
        <w:rPr>
          <w:rFonts w:ascii="Yu Gothic Light" w:hAnsi="Yu Gothic Light"/>
          <w:color w:val="A31515"/>
          <w:sz w:val="18"/>
          <w:szCs w:val="18"/>
          <w:lang w:val="en-US"/>
        </w:rPr>
        <w:t>}</w:t>
      </w:r>
    </w:p>
    <w:p w14:paraId="25982EA4" w14:textId="77777777" w:rsidR="007B0679" w:rsidRPr="001F0AEF" w:rsidRDefault="007B0679" w:rsidP="007B0679">
      <w:pPr>
        <w:rPr>
          <w:rFonts w:ascii="Yu Gothic Light" w:hAnsi="Yu Gothic Light"/>
          <w:color w:val="A31515"/>
          <w:sz w:val="18"/>
          <w:szCs w:val="18"/>
          <w:lang w:val="en-US"/>
        </w:rPr>
      </w:pPr>
      <w:r w:rsidRPr="001F0AEF">
        <w:rPr>
          <w:rFonts w:ascii="Yu Gothic Light" w:hAnsi="Yu Gothic Light"/>
          <w:color w:val="A31515"/>
          <w:sz w:val="18"/>
          <w:szCs w:val="18"/>
          <w:lang w:val="en-US"/>
        </w:rPr>
        <w:t xml:space="preserve">    },</w:t>
      </w:r>
    </w:p>
    <w:p w14:paraId="5A4209A4" w14:textId="342C0AB0" w:rsidR="007B0679" w:rsidRPr="001F0AEF" w:rsidRDefault="007B0679" w:rsidP="007B0679">
      <w:pPr>
        <w:rPr>
          <w:lang w:val="en-US"/>
        </w:rPr>
      </w:pPr>
      <w:r w:rsidRPr="001F0AEF">
        <w:rPr>
          <w:rFonts w:ascii="Yu Gothic Light" w:hAnsi="Yu Gothic Light"/>
          <w:color w:val="A31515"/>
          <w:sz w:val="18"/>
          <w:szCs w:val="18"/>
          <w:lang w:val="en-US"/>
        </w:rPr>
        <w:t xml:space="preserve">   "creationDate":</w:t>
      </w:r>
      <w:r w:rsidRPr="001F0AEF">
        <w:rPr>
          <w:lang w:val="en-US"/>
        </w:rPr>
        <w:t xml:space="preserve"> </w:t>
      </w:r>
      <w:r w:rsidRPr="001F0AEF">
        <w:rPr>
          <w:rFonts w:ascii="Yu Gothic Light" w:hAnsi="Yu Gothic Light"/>
          <w:color w:val="0451A5"/>
          <w:sz w:val="18"/>
          <w:szCs w:val="18"/>
          <w:lang w:val="en-US"/>
        </w:rPr>
        <w:t>"2020-07-27T16:38:43.1058737",</w:t>
      </w:r>
    </w:p>
    <w:p w14:paraId="3278BE08" w14:textId="18A2D08A" w:rsidR="007B0679" w:rsidRPr="001F0AEF" w:rsidRDefault="007B0679" w:rsidP="007B0679">
      <w:pPr>
        <w:rPr>
          <w:lang w:val="en-US"/>
        </w:rPr>
      </w:pPr>
      <w:r w:rsidRPr="001F0AEF">
        <w:rPr>
          <w:lang w:val="en-US"/>
        </w:rPr>
        <w:t xml:space="preserve">     </w:t>
      </w:r>
      <w:r w:rsidRPr="001F0AEF">
        <w:rPr>
          <w:rFonts w:ascii="Yu Gothic Light" w:hAnsi="Yu Gothic Light"/>
          <w:color w:val="A31515"/>
          <w:sz w:val="18"/>
          <w:szCs w:val="18"/>
          <w:lang w:val="en-US"/>
        </w:rPr>
        <w:t>"expiryDate":</w:t>
      </w:r>
      <w:r w:rsidRPr="001F0AEF">
        <w:rPr>
          <w:lang w:val="en-US"/>
        </w:rPr>
        <w:t xml:space="preserve"> </w:t>
      </w:r>
      <w:r w:rsidRPr="001F0AEF">
        <w:rPr>
          <w:rFonts w:ascii="Yu Gothic Light" w:hAnsi="Yu Gothic Light"/>
          <w:color w:val="0451A5"/>
          <w:sz w:val="18"/>
          <w:szCs w:val="18"/>
          <w:lang w:val="en-US"/>
        </w:rPr>
        <w:t>"06-2023",</w:t>
      </w:r>
    </w:p>
    <w:p w14:paraId="5D1F107F" w14:textId="20159CC8" w:rsidR="007B0679" w:rsidRPr="001F0AEF" w:rsidRDefault="007B0679" w:rsidP="007B0679">
      <w:pPr>
        <w:rPr>
          <w:lang w:val="en-US"/>
        </w:rPr>
      </w:pPr>
      <w:r w:rsidRPr="001F0AEF">
        <w:rPr>
          <w:rFonts w:ascii="Yu Gothic Light" w:hAnsi="Yu Gothic Light"/>
          <w:color w:val="A31515"/>
          <w:sz w:val="18"/>
          <w:szCs w:val="18"/>
          <w:lang w:val="en-US"/>
        </w:rPr>
        <w:t xml:space="preserve">   "visualCodeSelected":</w:t>
      </w:r>
      <w:r w:rsidRPr="001F0AEF">
        <w:rPr>
          <w:lang w:val="en-US"/>
        </w:rPr>
        <w:t xml:space="preserve"> </w:t>
      </w:r>
      <w:r w:rsidRPr="001F0AEF">
        <w:rPr>
          <w:rFonts w:ascii="Yu Gothic Light" w:hAnsi="Yu Gothic Light"/>
          <w:color w:val="0451A5"/>
          <w:sz w:val="18"/>
          <w:szCs w:val="18"/>
          <w:lang w:val="en-US"/>
        </w:rPr>
        <w:t>"XVTU",</w:t>
      </w:r>
    </w:p>
    <w:p w14:paraId="0BC8BEF1" w14:textId="7C7A76B4" w:rsidR="007B0679" w:rsidRPr="001F0AEF" w:rsidRDefault="007B0679" w:rsidP="007B0679">
      <w:pPr>
        <w:rPr>
          <w:lang w:val="en-US"/>
        </w:rPr>
      </w:pPr>
      <w:r w:rsidRPr="001F0AEF">
        <w:rPr>
          <w:lang w:val="en-US"/>
        </w:rPr>
        <w:t xml:space="preserve">     </w:t>
      </w:r>
      <w:r w:rsidRPr="001F0AEF">
        <w:rPr>
          <w:rFonts w:ascii="Yu Gothic Light" w:hAnsi="Yu Gothic Light"/>
          <w:color w:val="A31515"/>
          <w:sz w:val="18"/>
          <w:szCs w:val="18"/>
          <w:lang w:val="en-US"/>
        </w:rPr>
        <w:t>"isBlocked":</w:t>
      </w:r>
      <w:r w:rsidRPr="001F0AEF">
        <w:rPr>
          <w:lang w:val="en-US"/>
        </w:rPr>
        <w:t xml:space="preserve"> </w:t>
      </w:r>
      <w:r w:rsidRPr="001F0AEF">
        <w:rPr>
          <w:rFonts w:ascii="Yu Gothic Light" w:hAnsi="Yu Gothic Light"/>
          <w:color w:val="0451A5"/>
          <w:sz w:val="18"/>
          <w:szCs w:val="18"/>
          <w:lang w:val="en-US"/>
        </w:rPr>
        <w:t>false,</w:t>
      </w:r>
    </w:p>
    <w:p w14:paraId="2F51DF1F" w14:textId="48583F1F" w:rsidR="007B0679" w:rsidRPr="001F0AEF" w:rsidRDefault="007B0679" w:rsidP="007B0679">
      <w:pPr>
        <w:rPr>
          <w:lang w:val="en-US"/>
        </w:rPr>
      </w:pPr>
      <w:r w:rsidRPr="001F0AEF">
        <w:rPr>
          <w:lang w:val="en-US"/>
        </w:rPr>
        <w:t xml:space="preserve">     </w:t>
      </w:r>
      <w:r w:rsidRPr="001F0AEF">
        <w:rPr>
          <w:rFonts w:ascii="Yu Gothic Light" w:hAnsi="Yu Gothic Light"/>
          <w:color w:val="A31515"/>
          <w:sz w:val="18"/>
          <w:szCs w:val="18"/>
          <w:lang w:val="en-US"/>
        </w:rPr>
        <w:t>"globalLimitAtmSelected":</w:t>
      </w:r>
      <w:r w:rsidRPr="001F0AEF">
        <w:rPr>
          <w:lang w:val="en-US"/>
        </w:rPr>
        <w:t xml:space="preserve"> </w:t>
      </w:r>
      <w:r w:rsidRPr="001F0AEF">
        <w:rPr>
          <w:rFonts w:ascii="Yu Gothic Light" w:hAnsi="Yu Gothic Light"/>
          <w:color w:val="0451A5"/>
          <w:sz w:val="18"/>
          <w:szCs w:val="18"/>
          <w:lang w:val="en-US"/>
        </w:rPr>
        <w:t>300,</w:t>
      </w:r>
    </w:p>
    <w:p w14:paraId="72E96B3F" w14:textId="22FBC32C" w:rsidR="007B0679" w:rsidRPr="001F0AEF" w:rsidRDefault="007B0679" w:rsidP="007B0679">
      <w:pPr>
        <w:rPr>
          <w:lang w:val="en-US"/>
        </w:rPr>
      </w:pPr>
      <w:r w:rsidRPr="001F0AEF">
        <w:rPr>
          <w:rFonts w:ascii="Yu Gothic Light" w:hAnsi="Yu Gothic Light"/>
          <w:color w:val="A31515"/>
          <w:sz w:val="18"/>
          <w:szCs w:val="18"/>
          <w:lang w:val="en-US"/>
        </w:rPr>
        <w:t xml:space="preserve">   "globalLimitPaymentSelected":</w:t>
      </w:r>
      <w:r w:rsidRPr="001F0AEF">
        <w:rPr>
          <w:lang w:val="en-US"/>
        </w:rPr>
        <w:t xml:space="preserve"> </w:t>
      </w:r>
      <w:r w:rsidRPr="001F0AEF">
        <w:rPr>
          <w:rFonts w:ascii="Yu Gothic Light" w:hAnsi="Yu Gothic Light"/>
          <w:color w:val="0451A5"/>
          <w:sz w:val="18"/>
          <w:szCs w:val="18"/>
          <w:lang w:val="en-US"/>
        </w:rPr>
        <w:t>1000,</w:t>
      </w:r>
    </w:p>
    <w:p w14:paraId="7FC4388F" w14:textId="31B3923B" w:rsidR="007B0679" w:rsidRPr="001F0AEF" w:rsidRDefault="007B0679" w:rsidP="007B0679">
      <w:pPr>
        <w:rPr>
          <w:lang w:val="en-US"/>
        </w:rPr>
      </w:pPr>
      <w:r w:rsidRPr="001F0AEF">
        <w:rPr>
          <w:lang w:val="en-US"/>
        </w:rPr>
        <w:t xml:space="preserve">    </w:t>
      </w:r>
      <w:r w:rsidRPr="001F0AEF">
        <w:rPr>
          <w:rFonts w:ascii="Yu Gothic Light" w:hAnsi="Yu Gothic Light"/>
          <w:color w:val="A31515"/>
          <w:sz w:val="18"/>
          <w:szCs w:val="18"/>
          <w:lang w:val="en-US"/>
        </w:rPr>
        <w:t>"uniqueId":</w:t>
      </w:r>
      <w:r w:rsidRPr="001F0AEF">
        <w:rPr>
          <w:lang w:val="en-US"/>
        </w:rPr>
        <w:t xml:space="preserve"> </w:t>
      </w:r>
      <w:r w:rsidRPr="001F0AEF">
        <w:rPr>
          <w:rFonts w:ascii="Yu Gothic Light" w:hAnsi="Yu Gothic Light"/>
          <w:color w:val="0451A5"/>
          <w:sz w:val="18"/>
          <w:szCs w:val="18"/>
          <w:lang w:val="en-US"/>
        </w:rPr>
        <w:t>"1652811111/7Y5rLX9hUuPffVorh82rg",</w:t>
      </w:r>
    </w:p>
    <w:p w14:paraId="25BABCB6" w14:textId="2F7B30B3" w:rsidR="007B0679" w:rsidRPr="001F0AEF" w:rsidRDefault="007B0679" w:rsidP="007B0679">
      <w:pPr>
        <w:rPr>
          <w:lang w:val="en-US"/>
        </w:rPr>
      </w:pPr>
      <w:r w:rsidRPr="001F0AEF">
        <w:rPr>
          <w:rFonts w:ascii="Yu Gothic Light" w:hAnsi="Yu Gothic Light"/>
          <w:color w:val="A31515"/>
          <w:sz w:val="18"/>
          <w:szCs w:val="18"/>
          <w:lang w:val="en-US"/>
        </w:rPr>
        <w:t xml:space="preserve">   "bankId":</w:t>
      </w:r>
      <w:r w:rsidRPr="001F0AEF">
        <w:rPr>
          <w:lang w:val="en-US"/>
        </w:rPr>
        <w:t xml:space="preserve"> </w:t>
      </w:r>
      <w:r w:rsidRPr="001F0AEF">
        <w:rPr>
          <w:rFonts w:ascii="Yu Gothic Light" w:hAnsi="Yu Gothic Light"/>
          <w:color w:val="0451A5"/>
          <w:sz w:val="18"/>
          <w:szCs w:val="18"/>
          <w:lang w:val="en-US"/>
        </w:rPr>
        <w:t>30007,</w:t>
      </w:r>
    </w:p>
    <w:p w14:paraId="07E66837" w14:textId="217B3184" w:rsidR="007B0679" w:rsidRPr="001F0AEF" w:rsidRDefault="007B0679" w:rsidP="007B0679">
      <w:pPr>
        <w:rPr>
          <w:lang w:val="en-US"/>
        </w:rPr>
      </w:pPr>
      <w:r w:rsidRPr="001F0AEF">
        <w:rPr>
          <w:lang w:val="en-US"/>
        </w:rPr>
        <w:t xml:space="preserve">    </w:t>
      </w:r>
      <w:r w:rsidRPr="001F0AEF">
        <w:rPr>
          <w:rFonts w:ascii="Yu Gothic Light" w:hAnsi="Yu Gothic Light"/>
          <w:color w:val="A31515"/>
          <w:sz w:val="18"/>
          <w:szCs w:val="18"/>
          <w:lang w:val="en-US"/>
        </w:rPr>
        <w:t>"hint":</w:t>
      </w:r>
      <w:r w:rsidRPr="001F0AEF">
        <w:rPr>
          <w:lang w:val="en-US"/>
        </w:rPr>
        <w:t xml:space="preserve"> </w:t>
      </w:r>
      <w:r w:rsidRPr="001F0AEF">
        <w:rPr>
          <w:rFonts w:ascii="Yu Gothic Light" w:hAnsi="Yu Gothic Light"/>
          <w:color w:val="0451A5"/>
          <w:sz w:val="18"/>
          <w:szCs w:val="18"/>
          <w:lang w:val="en-US"/>
        </w:rPr>
        <w:t>"9</w:t>
      </w:r>
      <w:r w:rsidR="008218B3" w:rsidRPr="001F0AEF">
        <w:rPr>
          <w:rFonts w:ascii="Yu Gothic Light" w:hAnsi="Yu Gothic Light"/>
          <w:color w:val="0451A5"/>
          <w:sz w:val="18"/>
          <w:szCs w:val="18"/>
          <w:lang w:val="en-US"/>
        </w:rPr>
        <w:t>888</w:t>
      </w:r>
      <w:r w:rsidRPr="001F0AEF">
        <w:rPr>
          <w:rFonts w:ascii="Yu Gothic Light" w:hAnsi="Yu Gothic Light"/>
          <w:color w:val="0451A5"/>
          <w:sz w:val="18"/>
          <w:szCs w:val="18"/>
          <w:lang w:val="en-US"/>
        </w:rPr>
        <w:t>XXXXXXXX7011",</w:t>
      </w:r>
    </w:p>
    <w:p w14:paraId="2D38AE25" w14:textId="0AC87C61" w:rsidR="007B0679" w:rsidRPr="001F0AEF" w:rsidRDefault="007B0679" w:rsidP="007B0679">
      <w:pPr>
        <w:rPr>
          <w:lang w:val="en-US"/>
        </w:rPr>
      </w:pPr>
      <w:r w:rsidRPr="001F0AEF">
        <w:rPr>
          <w:lang w:val="en-US"/>
        </w:rPr>
        <w:t xml:space="preserve">    </w:t>
      </w:r>
      <w:r w:rsidRPr="001F0AEF">
        <w:rPr>
          <w:rFonts w:ascii="Yu Gothic Light" w:hAnsi="Yu Gothic Light"/>
          <w:color w:val="A31515"/>
          <w:sz w:val="18"/>
          <w:szCs w:val="18"/>
          <w:lang w:val="en-US"/>
        </w:rPr>
        <w:t>"partnerCode":</w:t>
      </w:r>
      <w:r w:rsidRPr="001F0AEF">
        <w:rPr>
          <w:lang w:val="en-US"/>
        </w:rPr>
        <w:t xml:space="preserve"> </w:t>
      </w:r>
      <w:r w:rsidRPr="001F0AEF">
        <w:rPr>
          <w:rFonts w:ascii="Yu Gothic Light" w:hAnsi="Yu Gothic Light"/>
          <w:color w:val="0451A5"/>
          <w:sz w:val="18"/>
          <w:szCs w:val="18"/>
          <w:lang w:val="en-US"/>
        </w:rPr>
        <w:t>"Partne1",</w:t>
      </w:r>
    </w:p>
    <w:p w14:paraId="727D82B4" w14:textId="10125174" w:rsidR="007B0679" w:rsidRPr="001F0AEF" w:rsidRDefault="007B0679" w:rsidP="007B0679">
      <w:pPr>
        <w:rPr>
          <w:lang w:val="en-US"/>
        </w:rPr>
      </w:pPr>
      <w:r w:rsidRPr="001F0AEF">
        <w:rPr>
          <w:rFonts w:ascii="Yu Gothic Light" w:hAnsi="Yu Gothic Light"/>
          <w:color w:val="A31515"/>
          <w:sz w:val="18"/>
          <w:szCs w:val="18"/>
          <w:lang w:val="en-US"/>
        </w:rPr>
        <w:t xml:space="preserve">   "offerPartnerCode":</w:t>
      </w:r>
      <w:r w:rsidRPr="001F0AEF">
        <w:rPr>
          <w:lang w:val="en-US"/>
        </w:rPr>
        <w:t xml:space="preserve"> </w:t>
      </w:r>
      <w:r w:rsidRPr="001F0AEF">
        <w:rPr>
          <w:rFonts w:ascii="Yu Gothic Light" w:hAnsi="Yu Gothic Light"/>
          <w:color w:val="0451A5"/>
          <w:sz w:val="18"/>
          <w:szCs w:val="18"/>
          <w:lang w:val="en-US"/>
        </w:rPr>
        <w:t>« partnerExampleClassicVirual ",</w:t>
      </w:r>
    </w:p>
    <w:p w14:paraId="540C153F" w14:textId="624050BF" w:rsidR="007B0679" w:rsidRPr="001F0AEF" w:rsidRDefault="007B0679" w:rsidP="007B0679">
      <w:pPr>
        <w:rPr>
          <w:lang w:val="en-US"/>
        </w:rPr>
      </w:pPr>
      <w:r w:rsidRPr="001F0AEF">
        <w:rPr>
          <w:rFonts w:ascii="Yu Gothic Light" w:hAnsi="Yu Gothic Light"/>
          <w:color w:val="A31515"/>
          <w:sz w:val="18"/>
          <w:szCs w:val="18"/>
          <w:lang w:val="en-US"/>
        </w:rPr>
        <w:t xml:space="preserve">   "wishPin":</w:t>
      </w:r>
      <w:r w:rsidRPr="001F0AEF">
        <w:rPr>
          <w:lang w:val="en-US"/>
        </w:rPr>
        <w:t xml:space="preserve"> </w:t>
      </w:r>
      <w:r w:rsidRPr="001F0AEF">
        <w:rPr>
          <w:rFonts w:ascii="Yu Gothic Light" w:hAnsi="Yu Gothic Light"/>
          <w:color w:val="0451A5"/>
          <w:sz w:val="18"/>
          <w:szCs w:val="18"/>
          <w:lang w:val="en-US"/>
        </w:rPr>
        <w:t>false,</w:t>
      </w:r>
    </w:p>
    <w:p w14:paraId="6E97F46A" w14:textId="58669E6E" w:rsidR="007B0679" w:rsidRPr="001F0AEF" w:rsidRDefault="007B0679" w:rsidP="007B0679">
      <w:pPr>
        <w:rPr>
          <w:lang w:val="en-US"/>
        </w:rPr>
      </w:pPr>
      <w:r w:rsidRPr="001F0AEF">
        <w:rPr>
          <w:rFonts w:ascii="Yu Gothic Light" w:hAnsi="Yu Gothic Light"/>
          <w:color w:val="A31515"/>
          <w:sz w:val="18"/>
          <w:szCs w:val="18"/>
          <w:lang w:val="en-US"/>
        </w:rPr>
        <w:t xml:space="preserve">   "oldExternalRef":</w:t>
      </w:r>
      <w:r w:rsidRPr="001F0AEF">
        <w:rPr>
          <w:lang w:val="en-US"/>
        </w:rPr>
        <w:t xml:space="preserve"> </w:t>
      </w:r>
      <w:r w:rsidRPr="001F0AEF">
        <w:rPr>
          <w:rFonts w:ascii="Yu Gothic Light" w:hAnsi="Yu Gothic Light"/>
          <w:color w:val="0451A5"/>
          <w:sz w:val="18"/>
          <w:szCs w:val="18"/>
          <w:lang w:val="en-US"/>
        </w:rPr>
        <w:t>null,</w:t>
      </w:r>
    </w:p>
    <w:p w14:paraId="5688813D" w14:textId="73D8C324" w:rsidR="007B0679" w:rsidRPr="001F0AEF" w:rsidRDefault="007B0679" w:rsidP="007B0679">
      <w:pPr>
        <w:rPr>
          <w:lang w:val="en-US"/>
        </w:rPr>
      </w:pPr>
      <w:r w:rsidRPr="001F0AEF">
        <w:rPr>
          <w:rFonts w:ascii="Yu Gothic Light" w:hAnsi="Yu Gothic Light"/>
          <w:color w:val="A31515"/>
          <w:sz w:val="18"/>
          <w:szCs w:val="18"/>
          <w:lang w:val="en-US"/>
        </w:rPr>
        <w:t xml:space="preserve">   "isVadBlocked":</w:t>
      </w:r>
      <w:r w:rsidRPr="001F0AEF">
        <w:rPr>
          <w:lang w:val="en-US"/>
        </w:rPr>
        <w:t xml:space="preserve"> </w:t>
      </w:r>
      <w:r w:rsidRPr="001F0AEF">
        <w:rPr>
          <w:rFonts w:ascii="Yu Gothic Light" w:hAnsi="Yu Gothic Light"/>
          <w:color w:val="0451A5"/>
          <w:sz w:val="18"/>
          <w:szCs w:val="18"/>
          <w:lang w:val="en-US"/>
        </w:rPr>
        <w:t>false,</w:t>
      </w:r>
    </w:p>
    <w:p w14:paraId="4DD2EF61" w14:textId="5DC32C78" w:rsidR="007B0679" w:rsidRPr="001F0AEF" w:rsidRDefault="007B0679" w:rsidP="007B0679">
      <w:pPr>
        <w:rPr>
          <w:lang w:val="en-US"/>
        </w:rPr>
      </w:pPr>
      <w:r w:rsidRPr="001F0AEF">
        <w:rPr>
          <w:rFonts w:ascii="Yu Gothic Light" w:hAnsi="Yu Gothic Light"/>
          <w:color w:val="A31515"/>
          <w:sz w:val="18"/>
          <w:szCs w:val="18"/>
          <w:lang w:val="en-US"/>
        </w:rPr>
        <w:t xml:space="preserve">   "isGeoBlocked":</w:t>
      </w:r>
      <w:r w:rsidRPr="001F0AEF">
        <w:rPr>
          <w:lang w:val="en-US"/>
        </w:rPr>
        <w:t xml:space="preserve"> </w:t>
      </w:r>
      <w:r w:rsidRPr="001F0AEF">
        <w:rPr>
          <w:rFonts w:ascii="Yu Gothic Light" w:hAnsi="Yu Gothic Light"/>
          <w:color w:val="0451A5"/>
          <w:sz w:val="18"/>
          <w:szCs w:val="18"/>
          <w:lang w:val="en-US"/>
        </w:rPr>
        <w:t>false,</w:t>
      </w:r>
    </w:p>
    <w:p w14:paraId="30363D7F" w14:textId="77777777" w:rsidR="007B0679" w:rsidRPr="001F0AEF" w:rsidRDefault="007B0679" w:rsidP="007B0679">
      <w:pPr>
        <w:rPr>
          <w:lang w:val="en-US"/>
        </w:rPr>
      </w:pPr>
      <w:r w:rsidRPr="001F0AEF">
        <w:rPr>
          <w:lang w:val="en-US"/>
        </w:rPr>
        <w:t xml:space="preserve">    </w:t>
      </w:r>
      <w:r w:rsidRPr="001F0AEF">
        <w:rPr>
          <w:rFonts w:ascii="Yu Gothic Light" w:hAnsi="Yu Gothic Light"/>
          <w:color w:val="A31515"/>
          <w:sz w:val="18"/>
          <w:szCs w:val="18"/>
          <w:lang w:val="en-US"/>
        </w:rPr>
        <w:t>"holderExternalRef":</w:t>
      </w:r>
      <w:r w:rsidRPr="001F0AEF">
        <w:rPr>
          <w:lang w:val="en-US"/>
        </w:rPr>
        <w:t xml:space="preserve"> </w:t>
      </w:r>
      <w:r w:rsidRPr="001F0AEF">
        <w:rPr>
          <w:rFonts w:ascii="Yu Gothic Light" w:hAnsi="Yu Gothic Light"/>
          <w:color w:val="0451A5"/>
          <w:sz w:val="18"/>
          <w:szCs w:val="18"/>
          <w:lang w:val="en-US"/>
        </w:rPr>
        <w:t>"xpollens1",</w:t>
      </w:r>
    </w:p>
    <w:p w14:paraId="2BE20223" w14:textId="238DE31E" w:rsidR="007B0679" w:rsidRPr="001F0AEF" w:rsidRDefault="007B0679" w:rsidP="007B0679">
      <w:pPr>
        <w:rPr>
          <w:lang w:val="en-US"/>
        </w:rPr>
      </w:pPr>
      <w:r w:rsidRPr="001F0AEF">
        <w:rPr>
          <w:rFonts w:ascii="Yu Gothic Light" w:hAnsi="Yu Gothic Light"/>
          <w:color w:val="A31515"/>
          <w:sz w:val="18"/>
          <w:szCs w:val="18"/>
          <w:lang w:val="en-US"/>
        </w:rPr>
        <w:t xml:space="preserve">   "oppositionReasonCode":</w:t>
      </w:r>
      <w:r w:rsidRPr="001F0AEF">
        <w:rPr>
          <w:lang w:val="en-US"/>
        </w:rPr>
        <w:t xml:space="preserve"> </w:t>
      </w:r>
      <w:r w:rsidRPr="001F0AEF">
        <w:rPr>
          <w:rFonts w:ascii="Yu Gothic Light" w:hAnsi="Yu Gothic Light"/>
          <w:color w:val="0451A5"/>
          <w:sz w:val="18"/>
          <w:szCs w:val="18"/>
          <w:lang w:val="en-US"/>
        </w:rPr>
        <w:t>null,</w:t>
      </w:r>
    </w:p>
    <w:p w14:paraId="17F9CE4B" w14:textId="20B1E77D" w:rsidR="00730133" w:rsidRPr="001657F3" w:rsidRDefault="007B0679" w:rsidP="007B0679">
      <w:pPr>
        <w:rPr>
          <w:rFonts w:ascii="Yu Gothic Light" w:hAnsi="Yu Gothic Light"/>
          <w:color w:val="0451A5"/>
          <w:sz w:val="18"/>
          <w:szCs w:val="18"/>
          <w:lang w:val="en-US"/>
        </w:rPr>
      </w:pPr>
      <w:r w:rsidRPr="001F0AEF">
        <w:rPr>
          <w:lang w:val="en-US"/>
        </w:rPr>
        <w:t xml:space="preserve">    </w:t>
      </w:r>
      <w:r w:rsidRPr="001657F3">
        <w:rPr>
          <w:rFonts w:ascii="Yu Gothic Light" w:hAnsi="Yu Gothic Light"/>
          <w:color w:val="A31515"/>
          <w:sz w:val="18"/>
          <w:szCs w:val="18"/>
          <w:lang w:val="en-US"/>
        </w:rPr>
        <w:t>"cancellationReasonCode":</w:t>
      </w:r>
      <w:r w:rsidRPr="001657F3">
        <w:rPr>
          <w:lang w:val="en-US"/>
        </w:rPr>
        <w:t xml:space="preserve"> </w:t>
      </w:r>
      <w:r w:rsidRPr="001657F3">
        <w:rPr>
          <w:rFonts w:ascii="Yu Gothic Light" w:hAnsi="Yu Gothic Light"/>
          <w:color w:val="0451A5"/>
          <w:sz w:val="18"/>
          <w:szCs w:val="18"/>
          <w:lang w:val="en-US"/>
        </w:rPr>
        <w:t>"OtherReason"</w:t>
      </w:r>
    </w:p>
    <w:p w14:paraId="018397A9" w14:textId="46E52F24" w:rsidR="005F4D38" w:rsidRPr="001657F3" w:rsidRDefault="005F4D38" w:rsidP="005F4D38">
      <w:pPr>
        <w:rPr>
          <w:rFonts w:ascii="Yu Gothic Light" w:hAnsi="Yu Gothic Light"/>
          <w:color w:val="0451A5"/>
          <w:sz w:val="18"/>
          <w:szCs w:val="18"/>
          <w:lang w:val="en-US"/>
        </w:rPr>
      </w:pPr>
      <w:r w:rsidRPr="001F0AEF">
        <w:rPr>
          <w:lang w:val="en-US"/>
        </w:rPr>
        <w:t xml:space="preserve">    </w:t>
      </w:r>
      <w:r w:rsidRPr="001657F3">
        <w:rPr>
          <w:rFonts w:ascii="Yu Gothic Light" w:hAnsi="Yu Gothic Light"/>
          <w:color w:val="A31515"/>
          <w:sz w:val="18"/>
          <w:szCs w:val="18"/>
          <w:lang w:val="en-US"/>
        </w:rPr>
        <w:t>"isNfcActivated":</w:t>
      </w:r>
      <w:r w:rsidRPr="001657F3">
        <w:rPr>
          <w:lang w:val="en-US"/>
        </w:rPr>
        <w:t xml:space="preserve"> </w:t>
      </w:r>
      <w:r w:rsidRPr="001657F3">
        <w:rPr>
          <w:rFonts w:ascii="Yu Gothic Light" w:hAnsi="Yu Gothic Light"/>
          <w:color w:val="0451A5"/>
          <w:sz w:val="18"/>
          <w:szCs w:val="18"/>
          <w:lang w:val="en-US"/>
        </w:rPr>
        <w:t>true</w:t>
      </w:r>
    </w:p>
    <w:p w14:paraId="12818EE0" w14:textId="16F9E89F" w:rsidR="00EA16F7" w:rsidRPr="001657F3" w:rsidRDefault="00EA16F7" w:rsidP="00EA16F7">
      <w:pPr>
        <w:rPr>
          <w:rFonts w:ascii="Yu Gothic Light" w:hAnsi="Yu Gothic Light"/>
          <w:color w:val="A31515"/>
          <w:sz w:val="18"/>
          <w:szCs w:val="18"/>
          <w:lang w:val="en-US"/>
        </w:rPr>
      </w:pPr>
      <w:r w:rsidRPr="001657F3">
        <w:rPr>
          <w:rFonts w:ascii="Yu Gothic Light" w:hAnsi="Yu Gothic Light"/>
          <w:color w:val="A31515"/>
          <w:sz w:val="18"/>
          <w:szCs w:val="18"/>
          <w:lang w:val="en-US"/>
        </w:rPr>
        <w:t xml:space="preserve">  "isPaymentAllowed":</w:t>
      </w:r>
      <w:r w:rsidRPr="001657F3">
        <w:rPr>
          <w:lang w:val="en-US"/>
        </w:rPr>
        <w:t xml:space="preserve"> </w:t>
      </w:r>
      <w:r w:rsidRPr="001657F3">
        <w:rPr>
          <w:rFonts w:ascii="Yu Gothic Light" w:hAnsi="Yu Gothic Light"/>
          <w:color w:val="0451A5"/>
          <w:sz w:val="18"/>
          <w:szCs w:val="18"/>
          <w:lang w:val="en-US"/>
        </w:rPr>
        <w:t>true</w:t>
      </w:r>
    </w:p>
    <w:p w14:paraId="0F52F262" w14:textId="328861F0" w:rsidR="00EA16F7" w:rsidRPr="001657F3" w:rsidRDefault="00EA16F7" w:rsidP="00EA16F7">
      <w:pPr>
        <w:rPr>
          <w:rFonts w:ascii="Yu Gothic Light" w:hAnsi="Yu Gothic Light"/>
          <w:color w:val="0451A5"/>
          <w:sz w:val="18"/>
          <w:szCs w:val="18"/>
          <w:lang w:val="en-US"/>
        </w:rPr>
      </w:pPr>
      <w:r w:rsidRPr="001657F3">
        <w:rPr>
          <w:rFonts w:ascii="Yu Gothic Light" w:hAnsi="Yu Gothic Light"/>
          <w:color w:val="A31515"/>
          <w:sz w:val="18"/>
          <w:szCs w:val="18"/>
          <w:lang w:val="en-US"/>
        </w:rPr>
        <w:t xml:space="preserve">  "isAtmWithdrawalAllowed":</w:t>
      </w:r>
      <w:r w:rsidRPr="001657F3">
        <w:rPr>
          <w:lang w:val="en-US"/>
        </w:rPr>
        <w:t xml:space="preserve"> </w:t>
      </w:r>
      <w:r w:rsidRPr="001657F3">
        <w:rPr>
          <w:rFonts w:ascii="Yu Gothic Light" w:hAnsi="Yu Gothic Light"/>
          <w:color w:val="0451A5"/>
          <w:sz w:val="18"/>
          <w:szCs w:val="18"/>
          <w:lang w:val="en-US"/>
        </w:rPr>
        <w:t>true</w:t>
      </w:r>
    </w:p>
    <w:p w14:paraId="7C294641" w14:textId="32D964C8" w:rsidR="00EA16F7" w:rsidRPr="001657F3" w:rsidRDefault="00EA16F7" w:rsidP="00EA16F7">
      <w:pPr>
        <w:rPr>
          <w:rFonts w:ascii="Yu Gothic Light" w:hAnsi="Yu Gothic Light"/>
          <w:color w:val="0451A5"/>
          <w:sz w:val="18"/>
          <w:szCs w:val="18"/>
          <w:lang w:val="en-US"/>
        </w:rPr>
      </w:pPr>
      <w:r w:rsidRPr="001657F3">
        <w:rPr>
          <w:rFonts w:ascii="Yu Gothic Light" w:hAnsi="Yu Gothic Light"/>
          <w:color w:val="A31515"/>
          <w:sz w:val="18"/>
          <w:szCs w:val="18"/>
          <w:lang w:val="en-US"/>
        </w:rPr>
        <w:t xml:space="preserve">  "isQuasiCashlAllowed ":</w:t>
      </w:r>
      <w:r w:rsidRPr="001657F3">
        <w:rPr>
          <w:lang w:val="en-US"/>
        </w:rPr>
        <w:t xml:space="preserve"> </w:t>
      </w:r>
      <w:r w:rsidRPr="001657F3">
        <w:rPr>
          <w:rFonts w:ascii="Yu Gothic Light" w:hAnsi="Yu Gothic Light"/>
          <w:color w:val="0451A5"/>
          <w:sz w:val="18"/>
          <w:szCs w:val="18"/>
          <w:lang w:val="en-US"/>
        </w:rPr>
        <w:t>true</w:t>
      </w:r>
    </w:p>
    <w:p w14:paraId="567935B5" w14:textId="58FC2465" w:rsidR="00EA16F7" w:rsidRPr="001657F3" w:rsidRDefault="00EA16F7" w:rsidP="00EA16F7">
      <w:pPr>
        <w:rPr>
          <w:rFonts w:ascii="Yu Gothic Light" w:hAnsi="Yu Gothic Light"/>
          <w:color w:val="0451A5"/>
          <w:sz w:val="18"/>
          <w:szCs w:val="18"/>
          <w:lang w:val="en-US"/>
        </w:rPr>
      </w:pPr>
      <w:r w:rsidRPr="001657F3">
        <w:rPr>
          <w:rFonts w:ascii="Yu Gothic Light" w:hAnsi="Yu Gothic Light"/>
          <w:color w:val="A31515"/>
          <w:sz w:val="18"/>
          <w:szCs w:val="18"/>
          <w:lang w:val="en-US"/>
        </w:rPr>
        <w:t xml:space="preserve">  "isWithdrawalAtTheCounterAllowed ":</w:t>
      </w:r>
      <w:r w:rsidRPr="001657F3">
        <w:rPr>
          <w:lang w:val="en-US"/>
        </w:rPr>
        <w:t xml:space="preserve"> </w:t>
      </w:r>
      <w:r w:rsidRPr="001657F3">
        <w:rPr>
          <w:rFonts w:ascii="Yu Gothic Light" w:hAnsi="Yu Gothic Light"/>
          <w:color w:val="0451A5"/>
          <w:sz w:val="18"/>
          <w:szCs w:val="18"/>
          <w:lang w:val="en-US"/>
        </w:rPr>
        <w:t>true</w:t>
      </w:r>
    </w:p>
    <w:p w14:paraId="614E4387" w14:textId="77777777" w:rsidR="00EA16F7" w:rsidRPr="001657F3" w:rsidRDefault="00EA16F7" w:rsidP="005F4D38">
      <w:pPr>
        <w:rPr>
          <w:rFonts w:ascii="Yu Gothic Light" w:hAnsi="Yu Gothic Light"/>
          <w:color w:val="0451A5"/>
          <w:sz w:val="18"/>
          <w:szCs w:val="18"/>
          <w:lang w:val="en-US"/>
        </w:rPr>
      </w:pPr>
    </w:p>
    <w:p w14:paraId="640A631A" w14:textId="77777777" w:rsidR="005F4D38" w:rsidRPr="001657F3" w:rsidRDefault="005F4D38" w:rsidP="007B0679">
      <w:pPr>
        <w:rPr>
          <w:rFonts w:ascii="Yu Gothic Light" w:hAnsi="Yu Gothic Light"/>
          <w:color w:val="0451A5"/>
          <w:sz w:val="18"/>
          <w:szCs w:val="18"/>
          <w:lang w:val="en-US"/>
        </w:rPr>
      </w:pPr>
    </w:p>
    <w:p w14:paraId="3EC4D87C" w14:textId="77777777" w:rsidR="005F4D38" w:rsidRPr="001657F3" w:rsidRDefault="005F4D38" w:rsidP="007B0679">
      <w:pPr>
        <w:rPr>
          <w:rFonts w:ascii="Yu Gothic Light" w:hAnsi="Yu Gothic Light"/>
          <w:color w:val="0451A5"/>
          <w:sz w:val="18"/>
          <w:szCs w:val="18"/>
          <w:lang w:val="en-US"/>
        </w:rPr>
      </w:pPr>
    </w:p>
    <w:p w14:paraId="55D0C666" w14:textId="0399464F" w:rsidR="004E5390" w:rsidRDefault="007B0679" w:rsidP="004E5390">
      <w:r>
        <w:t>}</w:t>
      </w:r>
    </w:p>
    <w:p w14:paraId="2A2AEE70" w14:textId="4C09F8D5" w:rsidR="007B0679" w:rsidRPr="004C0BA9" w:rsidRDefault="007B0679" w:rsidP="004E5390">
      <w:r>
        <w:t>]</w:t>
      </w:r>
    </w:p>
    <w:p w14:paraId="1B11B951" w14:textId="77777777" w:rsidR="004E5390" w:rsidRPr="004C0BA9" w:rsidRDefault="004E5390" w:rsidP="0040439C">
      <w:pPr>
        <w:pStyle w:val="Heading3"/>
        <w:rPr>
          <w:rFonts w:ascii="Times New Roman" w:hAnsi="Times New Roman" w:cs="Times New Roman"/>
          <w:sz w:val="24"/>
          <w:szCs w:val="24"/>
        </w:rPr>
      </w:pPr>
      <w:bookmarkStart w:id="1570" w:name="_Toc79761336"/>
      <w:r w:rsidRPr="004C0BA9">
        <w:rPr>
          <w:rFonts w:ascii="Times New Roman" w:hAnsi="Times New Roman" w:cs="Times New Roman"/>
          <w:sz w:val="24"/>
          <w:szCs w:val="24"/>
        </w:rPr>
        <w:t>Error codes</w:t>
      </w:r>
      <w:bookmarkEnd w:id="1570"/>
    </w:p>
    <w:p w14:paraId="11FF1665" w14:textId="77777777" w:rsidR="004E5390" w:rsidRPr="004C0BA9" w:rsidRDefault="004E5390" w:rsidP="004E5390">
      <w:pPr>
        <w:rPr>
          <w:color w:val="000000" w:themeColor="text1"/>
        </w:rPr>
      </w:pPr>
    </w:p>
    <w:tbl>
      <w:tblPr>
        <w:tblW w:w="80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45"/>
        <w:gridCol w:w="1545"/>
        <w:gridCol w:w="4917"/>
      </w:tblGrid>
      <w:tr w:rsidR="004E5390" w:rsidRPr="004C0BA9" w14:paraId="27ACD607" w14:textId="77777777" w:rsidTr="5464A3B9">
        <w:trPr>
          <w:trHeight w:val="367"/>
        </w:trPr>
        <w:tc>
          <w:tcPr>
            <w:tcW w:w="1545" w:type="dxa"/>
            <w:shd w:val="clear" w:color="auto" w:fill="365F91" w:themeFill="accent1" w:themeFillShade="BF"/>
          </w:tcPr>
          <w:p w14:paraId="020ADC7D" w14:textId="77777777" w:rsidR="004E5390" w:rsidRPr="004C0BA9" w:rsidRDefault="004E5390" w:rsidP="006C1588">
            <w:pPr>
              <w:spacing w:line="276" w:lineRule="auto"/>
              <w:rPr>
                <w:rFonts w:eastAsia="Calibri"/>
                <w:b/>
                <w:color w:val="FFFFFF" w:themeColor="background1"/>
              </w:rPr>
            </w:pPr>
            <w:r w:rsidRPr="004C0BA9">
              <w:rPr>
                <w:rFonts w:eastAsia="Calibri"/>
                <w:b/>
                <w:color w:val="FFFFFF" w:themeColor="background1"/>
              </w:rPr>
              <w:t>http code</w:t>
            </w:r>
          </w:p>
        </w:tc>
        <w:tc>
          <w:tcPr>
            <w:tcW w:w="1545" w:type="dxa"/>
            <w:shd w:val="clear" w:color="auto" w:fill="365F91" w:themeFill="accent1" w:themeFillShade="BF"/>
          </w:tcPr>
          <w:p w14:paraId="75B958EF" w14:textId="77777777" w:rsidR="004E5390" w:rsidRPr="004C0BA9" w:rsidRDefault="004E5390" w:rsidP="006C1588">
            <w:pPr>
              <w:spacing w:line="276" w:lineRule="auto"/>
              <w:rPr>
                <w:rFonts w:eastAsia="Calibri"/>
                <w:b/>
                <w:color w:val="FFFFFF" w:themeColor="background1"/>
              </w:rPr>
            </w:pPr>
            <w:r w:rsidRPr="004C0BA9">
              <w:rPr>
                <w:rFonts w:eastAsia="Calibri"/>
                <w:b/>
                <w:color w:val="FFFFFF" w:themeColor="background1"/>
              </w:rPr>
              <w:t>Error code</w:t>
            </w:r>
          </w:p>
        </w:tc>
        <w:tc>
          <w:tcPr>
            <w:tcW w:w="4917" w:type="dxa"/>
            <w:shd w:val="clear" w:color="auto" w:fill="365F91" w:themeFill="accent1" w:themeFillShade="BF"/>
          </w:tcPr>
          <w:p w14:paraId="6295CB80" w14:textId="77777777" w:rsidR="004E5390" w:rsidRPr="004C0BA9" w:rsidRDefault="004E5390" w:rsidP="006C1588">
            <w:pPr>
              <w:spacing w:line="276" w:lineRule="auto"/>
              <w:rPr>
                <w:rFonts w:eastAsia="Calibri"/>
                <w:b/>
                <w:color w:val="FFFFFF" w:themeColor="background1"/>
              </w:rPr>
            </w:pPr>
            <w:r w:rsidRPr="004C0BA9">
              <w:rPr>
                <w:rFonts w:eastAsia="Calibri"/>
                <w:b/>
                <w:color w:val="FFFFFF" w:themeColor="background1"/>
              </w:rPr>
              <w:t>Description</w:t>
            </w:r>
          </w:p>
        </w:tc>
      </w:tr>
      <w:tr w:rsidR="004E5390" w:rsidRPr="00651F55" w14:paraId="5A1BF20C" w14:textId="77777777" w:rsidTr="5464A3B9">
        <w:trPr>
          <w:trHeight w:val="338"/>
        </w:trPr>
        <w:tc>
          <w:tcPr>
            <w:tcW w:w="1545" w:type="dxa"/>
          </w:tcPr>
          <w:p w14:paraId="2C9B8CEE" w14:textId="2B2CE54E" w:rsidR="004E5390" w:rsidRPr="004C0BA9" w:rsidRDefault="23A517D8" w:rsidP="006C1588">
            <w:pPr>
              <w:rPr>
                <w:rFonts w:eastAsia="Calibri"/>
                <w:color w:val="000000" w:themeColor="text1"/>
              </w:rPr>
            </w:pPr>
            <w:r w:rsidRPr="5464A3B9">
              <w:rPr>
                <w:rFonts w:eastAsia="Calibri"/>
                <w:color w:val="000000" w:themeColor="text1"/>
              </w:rPr>
              <w:t>400</w:t>
            </w:r>
          </w:p>
        </w:tc>
        <w:tc>
          <w:tcPr>
            <w:tcW w:w="1545" w:type="dxa"/>
            <w:shd w:val="clear" w:color="auto" w:fill="auto"/>
          </w:tcPr>
          <w:p w14:paraId="667A5DC0" w14:textId="41F1DDAB" w:rsidR="004E5390" w:rsidRPr="004C0BA9" w:rsidRDefault="23A517D8" w:rsidP="006C1588">
            <w:pPr>
              <w:rPr>
                <w:rFonts w:eastAsia="Calibri"/>
                <w:color w:val="000000" w:themeColor="text1"/>
                <w:lang w:eastAsia="en-US"/>
              </w:rPr>
            </w:pPr>
            <w:r w:rsidRPr="5464A3B9">
              <w:rPr>
                <w:rFonts w:eastAsia="Calibri"/>
                <w:color w:val="000000" w:themeColor="text1"/>
                <w:lang w:eastAsia="en-US"/>
              </w:rPr>
              <w:t>004</w:t>
            </w:r>
          </w:p>
        </w:tc>
        <w:tc>
          <w:tcPr>
            <w:tcW w:w="4917" w:type="dxa"/>
            <w:shd w:val="clear" w:color="auto" w:fill="auto"/>
          </w:tcPr>
          <w:p w14:paraId="7F6B800A" w14:textId="4658597E" w:rsidR="004E5390" w:rsidRPr="00CB6C14" w:rsidRDefault="23A517D8" w:rsidP="006C1588">
            <w:pPr>
              <w:rPr>
                <w:color w:val="000000"/>
                <w:lang w:val="en-US"/>
              </w:rPr>
            </w:pPr>
            <w:r w:rsidRPr="00CB6C14">
              <w:rPr>
                <w:color w:val="000000" w:themeColor="text1"/>
                <w:lang w:val="en-US"/>
              </w:rPr>
              <w:t>The holder does not exist</w:t>
            </w:r>
          </w:p>
        </w:tc>
      </w:tr>
      <w:tr w:rsidR="004E5390" w:rsidRPr="00651F55" w14:paraId="2A968A76" w14:textId="77777777" w:rsidTr="5464A3B9">
        <w:trPr>
          <w:trHeight w:val="338"/>
        </w:trPr>
        <w:tc>
          <w:tcPr>
            <w:tcW w:w="1545" w:type="dxa"/>
          </w:tcPr>
          <w:p w14:paraId="7D219E48" w14:textId="073C9041" w:rsidR="004E5390" w:rsidRPr="004C0BA9" w:rsidRDefault="1D2DEC06" w:rsidP="006C1588">
            <w:pPr>
              <w:rPr>
                <w:rFonts w:eastAsia="Calibri"/>
                <w:color w:val="000000" w:themeColor="text1"/>
              </w:rPr>
            </w:pPr>
            <w:r w:rsidRPr="5464A3B9">
              <w:rPr>
                <w:rFonts w:eastAsia="Calibri"/>
                <w:color w:val="000000" w:themeColor="text1"/>
              </w:rPr>
              <w:t>400</w:t>
            </w:r>
          </w:p>
        </w:tc>
        <w:tc>
          <w:tcPr>
            <w:tcW w:w="1545" w:type="dxa"/>
            <w:shd w:val="clear" w:color="auto" w:fill="auto"/>
          </w:tcPr>
          <w:p w14:paraId="0DC22DE4" w14:textId="60B39E6F" w:rsidR="004E5390" w:rsidRPr="004C0BA9" w:rsidRDefault="1D2DEC06" w:rsidP="006C1588">
            <w:pPr>
              <w:rPr>
                <w:rFonts w:eastAsia="Calibri"/>
                <w:color w:val="000000" w:themeColor="text1"/>
                <w:lang w:eastAsia="en-US"/>
              </w:rPr>
            </w:pPr>
            <w:r w:rsidRPr="5464A3B9">
              <w:rPr>
                <w:rFonts w:eastAsia="Calibri"/>
                <w:color w:val="000000" w:themeColor="text1"/>
                <w:lang w:eastAsia="en-US"/>
              </w:rPr>
              <w:t>014</w:t>
            </w:r>
          </w:p>
        </w:tc>
        <w:tc>
          <w:tcPr>
            <w:tcW w:w="4917" w:type="dxa"/>
            <w:shd w:val="clear" w:color="auto" w:fill="auto"/>
          </w:tcPr>
          <w:p w14:paraId="6D672F82" w14:textId="41933D4A" w:rsidR="004E5390" w:rsidRPr="00CB6C14" w:rsidRDefault="1D2DEC06" w:rsidP="006C1588">
            <w:pPr>
              <w:rPr>
                <w:color w:val="000000"/>
                <w:lang w:val="en-US"/>
              </w:rPr>
            </w:pPr>
            <w:r w:rsidRPr="00CB6C14">
              <w:rPr>
                <w:color w:val="000000" w:themeColor="text1"/>
                <w:lang w:val="en-US"/>
              </w:rPr>
              <w:t>The partner does not exist</w:t>
            </w:r>
          </w:p>
        </w:tc>
      </w:tr>
    </w:tbl>
    <w:p w14:paraId="696EA17F" w14:textId="77777777" w:rsidR="003A0C09" w:rsidRPr="004C0BA9" w:rsidRDefault="003A0C09" w:rsidP="00B104A0">
      <w:pPr>
        <w:rPr>
          <w:lang w:val="en-US"/>
        </w:rPr>
      </w:pPr>
    </w:p>
    <w:p w14:paraId="7419BC71" w14:textId="41991EED" w:rsidR="00B104A0" w:rsidRPr="00F129E6" w:rsidRDefault="00B104A0" w:rsidP="00B104A0">
      <w:pPr>
        <w:pStyle w:val="Heading1"/>
        <w:rPr>
          <w:sz w:val="24"/>
          <w:lang w:val="en-US"/>
        </w:rPr>
      </w:pPr>
      <w:bookmarkStart w:id="1571" w:name="_Toc79761337"/>
      <w:r w:rsidRPr="00CB6C14">
        <w:rPr>
          <w:sz w:val="24"/>
          <w:lang w:val="en-US"/>
        </w:rPr>
        <w:t>Get ISSUED cards list for all users</w:t>
      </w:r>
      <w:bookmarkEnd w:id="1571"/>
    </w:p>
    <w:p w14:paraId="78B81E1C" w14:textId="034D04E8" w:rsidR="00B52272" w:rsidRPr="004C0BA9" w:rsidRDefault="00B52272" w:rsidP="00B126C2">
      <w:pPr>
        <w:pStyle w:val="Heading2"/>
        <w:rPr>
          <w:lang w:val="en-GB"/>
        </w:rPr>
      </w:pPr>
      <w:bookmarkStart w:id="1572" w:name="_Toc79761338"/>
      <w:r w:rsidRPr="004C0BA9">
        <w:rPr>
          <w:lang w:val="en-GB"/>
        </w:rPr>
        <w:t>Get cards list for All USERs V1.0/ V1.1</w:t>
      </w:r>
      <w:bookmarkEnd w:id="1572"/>
    </w:p>
    <w:p w14:paraId="319242CB" w14:textId="00A308E4" w:rsidR="004C0BA9" w:rsidRPr="004C0BA9" w:rsidRDefault="00F129E6" w:rsidP="004C0BA9">
      <w:pPr>
        <w:rPr>
          <w:color w:val="000000" w:themeColor="text1"/>
          <w:lang w:val="en-US"/>
        </w:rPr>
      </w:pPr>
      <w:r w:rsidRPr="00F129E6">
        <w:rPr>
          <w:b/>
          <w:bCs/>
          <w:color w:val="000000" w:themeColor="text1"/>
          <w:lang w:val="en-US"/>
        </w:rPr>
        <w:t>Remark</w:t>
      </w:r>
      <w:r>
        <w:rPr>
          <w:color w:val="000000" w:themeColor="text1"/>
          <w:lang w:val="en-US"/>
        </w:rPr>
        <w:t xml:space="preserve">: </w:t>
      </w:r>
      <w:r w:rsidR="004C0BA9" w:rsidRPr="004C0BA9">
        <w:rPr>
          <w:color w:val="000000" w:themeColor="text1"/>
          <w:lang w:val="en-US"/>
        </w:rPr>
        <w:t>There’ s no swagger available for the car order V1.0/ V1.1</w:t>
      </w:r>
    </w:p>
    <w:p w14:paraId="15F70B95" w14:textId="10AD05D3" w:rsidR="00756FA7" w:rsidRPr="004C0BA9" w:rsidRDefault="00756FA7" w:rsidP="00B104A0">
      <w:pPr>
        <w:rPr>
          <w:b/>
          <w:lang w:val="en-GB"/>
        </w:rPr>
      </w:pPr>
    </w:p>
    <w:p w14:paraId="7DE7B187" w14:textId="0F097D99" w:rsidR="00525A83" w:rsidRPr="00CB6C14" w:rsidRDefault="00525A83" w:rsidP="0040439C">
      <w:pPr>
        <w:pStyle w:val="Heading3"/>
        <w:rPr>
          <w:rFonts w:ascii="Times New Roman" w:hAnsi="Times New Roman" w:cs="Times New Roman"/>
          <w:sz w:val="24"/>
          <w:szCs w:val="24"/>
          <w:lang w:val="en-US"/>
        </w:rPr>
      </w:pPr>
      <w:bookmarkStart w:id="1573" w:name="_Toc79761339"/>
      <w:r w:rsidRPr="00CB6C14">
        <w:rPr>
          <w:rFonts w:ascii="Times New Roman" w:hAnsi="Times New Roman" w:cs="Times New Roman"/>
          <w:sz w:val="24"/>
          <w:szCs w:val="24"/>
          <w:lang w:val="en-US"/>
        </w:rPr>
        <w:t>Request Get issued card lists for all users V1.0/ V1.1</w:t>
      </w:r>
      <w:bookmarkEnd w:id="1573"/>
      <w:r w:rsidRPr="00CB6C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0289DCC9" w14:textId="77777777" w:rsidR="00525A83" w:rsidRPr="00CB6C14" w:rsidRDefault="00525A83" w:rsidP="00525A83">
      <w:pPr>
        <w:rPr>
          <w:lang w:val="en-US"/>
        </w:rPr>
      </w:pPr>
    </w:p>
    <w:p w14:paraId="1685EE05" w14:textId="6333BB96" w:rsidR="00525A83" w:rsidRPr="004C0BA9" w:rsidRDefault="00B52272" w:rsidP="00525A83">
      <w:pPr>
        <w:rPr>
          <w:color w:val="000000" w:themeColor="text1"/>
          <w:lang w:val="en-GB"/>
        </w:rPr>
      </w:pPr>
      <w:r w:rsidRPr="00CB69F6">
        <w:rPr>
          <w:u w:val="single"/>
          <w:lang w:val="en-US"/>
        </w:rPr>
        <w:t>Request</w:t>
      </w:r>
      <w:r w:rsidR="00525A83" w:rsidRPr="00CB69F6">
        <w:rPr>
          <w:u w:val="single"/>
          <w:lang w:val="en-US"/>
        </w:rPr>
        <w:t xml:space="preserve"> V1.0</w:t>
      </w:r>
      <w:r w:rsidR="008E4930" w:rsidRPr="00CB69F6">
        <w:rPr>
          <w:u w:val="single"/>
          <w:lang w:val="en-US"/>
        </w:rPr>
        <w:t xml:space="preserve">/ </w:t>
      </w:r>
      <w:r w:rsidR="00525A83" w:rsidRPr="00CB69F6">
        <w:rPr>
          <w:u w:val="single"/>
          <w:lang w:val="en-US"/>
        </w:rPr>
        <w:t>V1.1</w:t>
      </w:r>
      <w:r w:rsidR="00CB69F6" w:rsidRPr="00CB69F6">
        <w:rPr>
          <w:u w:val="single"/>
          <w:lang w:val="en-US"/>
        </w:rPr>
        <w:t>:</w:t>
      </w:r>
      <w:r w:rsidR="00525A83" w:rsidRPr="00CB6C14">
        <w:rPr>
          <w:lang w:val="en-US"/>
        </w:rPr>
        <w:t xml:space="preserve"> </w:t>
      </w:r>
      <w:r w:rsidR="00CB69F6">
        <w:rPr>
          <w:lang w:val="en-US"/>
        </w:rPr>
        <w:t>(</w:t>
      </w:r>
      <w:r w:rsidR="000C43B9" w:rsidRPr="004C0BA9">
        <w:rPr>
          <w:rStyle w:val="normaltextrun"/>
          <w:color w:val="000000"/>
          <w:shd w:val="clear" w:color="auto" w:fill="FFFFFF"/>
          <w:lang w:val="en-GB"/>
        </w:rPr>
        <w:t>GET</w:t>
      </w:r>
      <w:r w:rsidR="00CB69F6">
        <w:rPr>
          <w:rStyle w:val="normaltextrun"/>
          <w:color w:val="000000"/>
          <w:shd w:val="clear" w:color="auto" w:fill="FFFFFF"/>
          <w:lang w:val="en-GB"/>
        </w:rPr>
        <w:t xml:space="preserve">)    </w:t>
      </w:r>
      <w:r w:rsidR="000C43B9" w:rsidRPr="004C0BA9">
        <w:rPr>
          <w:rStyle w:val="normaltextrun"/>
          <w:color w:val="000000"/>
          <w:shd w:val="clear" w:color="auto" w:fill="FFFFFF"/>
          <w:lang w:val="en-GB"/>
        </w:rPr>
        <w:t>/api/v1.0/cards/issued</w:t>
      </w:r>
      <w:r w:rsidR="000C43B9" w:rsidRPr="00CB6C14">
        <w:rPr>
          <w:rStyle w:val="eop"/>
          <w:color w:val="000000"/>
          <w:shd w:val="clear" w:color="auto" w:fill="FFFFFF"/>
          <w:lang w:val="en-US"/>
        </w:rPr>
        <w:t> </w:t>
      </w:r>
    </w:p>
    <w:p w14:paraId="6A65420C" w14:textId="49A3B268" w:rsidR="00B52272" w:rsidRPr="004C0BA9" w:rsidRDefault="00B52272" w:rsidP="00B104A0">
      <w:pPr>
        <w:rPr>
          <w:b/>
          <w:lang w:val="en-GB"/>
        </w:rPr>
      </w:pPr>
    </w:p>
    <w:p w14:paraId="26767F5A" w14:textId="7A241332" w:rsidR="00B52272" w:rsidRPr="00CB6C14" w:rsidRDefault="00B52272" w:rsidP="0040439C">
      <w:pPr>
        <w:pStyle w:val="Heading3"/>
        <w:rPr>
          <w:rFonts w:ascii="Times New Roman" w:hAnsi="Times New Roman" w:cs="Times New Roman"/>
          <w:sz w:val="24"/>
          <w:szCs w:val="24"/>
          <w:lang w:val="en-US"/>
        </w:rPr>
      </w:pPr>
      <w:bookmarkStart w:id="1574" w:name="_Toc79761340"/>
      <w:r w:rsidRPr="00CB6C14">
        <w:rPr>
          <w:rFonts w:ascii="Times New Roman" w:hAnsi="Times New Roman" w:cs="Times New Roman"/>
          <w:sz w:val="24"/>
          <w:szCs w:val="24"/>
          <w:lang w:val="en-US"/>
        </w:rPr>
        <w:t>Response Get issued card lists for all users V1.0/ V1.1</w:t>
      </w:r>
      <w:bookmarkEnd w:id="1574"/>
      <w:r w:rsidRPr="00CB6C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68A71696" w14:textId="287E99E7" w:rsidR="0095518D" w:rsidRPr="00CB6C14" w:rsidRDefault="0095518D" w:rsidP="0095518D">
      <w:pPr>
        <w:rPr>
          <w:lang w:val="en-US"/>
        </w:rPr>
      </w:pPr>
      <w:r w:rsidRPr="00CB6C14">
        <w:rPr>
          <w:lang w:val="en-US"/>
        </w:rPr>
        <w:t>Response </w:t>
      </w:r>
      <w:r w:rsidRPr="00CB6C14">
        <w:rPr>
          <w:lang w:val="en-US" w:eastAsia="en-US" w:bidi="en-US"/>
        </w:rPr>
        <w:t>:</w:t>
      </w:r>
      <w:r>
        <w:rPr>
          <w:lang w:val="en-US" w:eastAsia="en-US" w:bidi="en-US"/>
        </w:rPr>
        <w:t xml:space="preserve"> </w:t>
      </w:r>
      <w:r w:rsidRPr="00CB6C14">
        <w:rPr>
          <w:lang w:val="en-US" w:eastAsia="en-US" w:bidi="en-US"/>
        </w:rPr>
        <w:t xml:space="preserve"> 200 OK</w:t>
      </w:r>
    </w:p>
    <w:p w14:paraId="55016358" w14:textId="314CFC50" w:rsidR="00525A83" w:rsidRPr="00CB6C14" w:rsidRDefault="00525A83" w:rsidP="00525A83">
      <w:pPr>
        <w:rPr>
          <w:lang w:val="en-US"/>
        </w:rPr>
      </w:pPr>
    </w:p>
    <w:p w14:paraId="61ED3139" w14:textId="77777777" w:rsidR="00CB69F6" w:rsidRPr="001F0AEF" w:rsidRDefault="00CB69F6" w:rsidP="00CB69F6">
      <w:pPr>
        <w:shd w:val="clear" w:color="auto" w:fill="FFFFFE"/>
        <w:spacing w:line="270" w:lineRule="atLeast"/>
        <w:rPr>
          <w:rFonts w:ascii="Yu Gothic Light" w:hAnsi="Yu Gothic Light"/>
          <w:color w:val="000000"/>
          <w:sz w:val="18"/>
          <w:szCs w:val="18"/>
          <w:lang w:val="en-US"/>
        </w:rPr>
      </w:pP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[</w:t>
      </w:r>
    </w:p>
    <w:p w14:paraId="638647B9" w14:textId="77777777" w:rsidR="00CB69F6" w:rsidRPr="001F0AEF" w:rsidRDefault="00CB69F6" w:rsidP="00CB69F6">
      <w:pPr>
        <w:shd w:val="clear" w:color="auto" w:fill="FFFFFE"/>
        <w:spacing w:line="270" w:lineRule="atLeast"/>
        <w:rPr>
          <w:rFonts w:ascii="Yu Gothic Light" w:hAnsi="Yu Gothic Light"/>
          <w:color w:val="000000"/>
          <w:sz w:val="18"/>
          <w:szCs w:val="18"/>
          <w:lang w:val="en-US"/>
        </w:rPr>
      </w:pP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{</w:t>
      </w:r>
    </w:p>
    <w:p w14:paraId="317A7341" w14:textId="77777777" w:rsidR="00CB69F6" w:rsidRPr="001F0AEF" w:rsidRDefault="00CB69F6" w:rsidP="00CB69F6">
      <w:pPr>
        <w:shd w:val="clear" w:color="auto" w:fill="FFFFFE"/>
        <w:spacing w:line="270" w:lineRule="atLeast"/>
        <w:rPr>
          <w:rFonts w:ascii="Yu Gothic Light" w:hAnsi="Yu Gothic Light"/>
          <w:color w:val="000000"/>
          <w:sz w:val="18"/>
          <w:szCs w:val="18"/>
          <w:lang w:val="en-US"/>
        </w:rPr>
      </w:pP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        </w:t>
      </w:r>
      <w:r w:rsidRPr="001F0AEF">
        <w:rPr>
          <w:rFonts w:ascii="Yu Gothic Light" w:hAnsi="Yu Gothic Light"/>
          <w:color w:val="A31515"/>
          <w:sz w:val="18"/>
          <w:szCs w:val="18"/>
          <w:lang w:val="en-US"/>
        </w:rPr>
        <w:t>"Id"</w:t>
      </w: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: </w:t>
      </w:r>
      <w:r w:rsidRPr="001F0AEF">
        <w:rPr>
          <w:rFonts w:ascii="Yu Gothic Light" w:hAnsi="Yu Gothic Light"/>
          <w:color w:val="098658"/>
          <w:sz w:val="18"/>
          <w:szCs w:val="18"/>
          <w:lang w:val="en-US"/>
        </w:rPr>
        <w:t>0</w:t>
      </w: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 xml:space="preserve">, </w:t>
      </w:r>
      <w:r w:rsidRPr="004C0BA9">
        <w:rPr>
          <w:i/>
          <w:iCs/>
          <w:color w:val="31849B" w:themeColor="accent5" w:themeShade="BF"/>
          <w:lang w:val="en-US"/>
        </w:rPr>
        <w:t>(harcoded)</w:t>
      </w:r>
    </w:p>
    <w:p w14:paraId="41A43F6F" w14:textId="3AD049B1" w:rsidR="00CB69F6" w:rsidRPr="001F0AEF" w:rsidRDefault="00CB69F6" w:rsidP="00CB69F6">
      <w:pPr>
        <w:shd w:val="clear" w:color="auto" w:fill="FFFFFE"/>
        <w:spacing w:line="270" w:lineRule="atLeast"/>
        <w:rPr>
          <w:rFonts w:ascii="Yu Gothic Light" w:hAnsi="Yu Gothic Light"/>
          <w:color w:val="000000"/>
          <w:sz w:val="18"/>
          <w:szCs w:val="18"/>
          <w:lang w:val="en-US"/>
        </w:rPr>
      </w:pP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        </w:t>
      </w:r>
      <w:r w:rsidRPr="001F0AEF">
        <w:rPr>
          <w:rFonts w:ascii="Yu Gothic Light" w:hAnsi="Yu Gothic Light"/>
          <w:color w:val="A31515"/>
          <w:sz w:val="18"/>
          <w:szCs w:val="18"/>
          <w:lang w:val="en-US"/>
        </w:rPr>
        <w:t>"AppCardId"</w:t>
      </w: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: </w:t>
      </w:r>
      <w:r w:rsidRPr="001F0AEF">
        <w:rPr>
          <w:rFonts w:ascii="Yu Gothic Light" w:hAnsi="Yu Gothic Light"/>
          <w:color w:val="0451A5"/>
          <w:sz w:val="18"/>
          <w:szCs w:val="18"/>
          <w:lang w:val="en-US"/>
        </w:rPr>
        <w:t>"Xpollens_CP4"</w:t>
      </w: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,</w:t>
      </w:r>
    </w:p>
    <w:p w14:paraId="55224F5A" w14:textId="77777777" w:rsidR="00CB69F6" w:rsidRPr="001F0AEF" w:rsidRDefault="00CB69F6" w:rsidP="00CB69F6">
      <w:pPr>
        <w:shd w:val="clear" w:color="auto" w:fill="FFFFFE"/>
        <w:spacing w:line="270" w:lineRule="atLeast"/>
        <w:rPr>
          <w:rFonts w:ascii="Yu Gothic Light" w:hAnsi="Yu Gothic Light"/>
          <w:color w:val="000000"/>
          <w:sz w:val="18"/>
          <w:szCs w:val="18"/>
          <w:lang w:val="en-US"/>
        </w:rPr>
      </w:pP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        </w:t>
      </w:r>
      <w:r w:rsidRPr="001F0AEF">
        <w:rPr>
          <w:rFonts w:ascii="Yu Gothic Light" w:hAnsi="Yu Gothic Light"/>
          <w:color w:val="A31515"/>
          <w:sz w:val="18"/>
          <w:szCs w:val="18"/>
          <w:lang w:val="en-US"/>
        </w:rPr>
        <w:t>"IsAlphaTest"</w:t>
      </w: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: </w:t>
      </w:r>
      <w:r w:rsidRPr="001F0AEF">
        <w:rPr>
          <w:rFonts w:ascii="Yu Gothic Light" w:hAnsi="Yu Gothic Light"/>
          <w:color w:val="098658"/>
          <w:sz w:val="18"/>
          <w:szCs w:val="18"/>
          <w:lang w:val="en-US"/>
        </w:rPr>
        <w:t>0</w:t>
      </w: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,</w:t>
      </w:r>
    </w:p>
    <w:p w14:paraId="204B1B38" w14:textId="4669EA41" w:rsidR="00CB69F6" w:rsidRPr="001F0AEF" w:rsidRDefault="00CB69F6" w:rsidP="00CB69F6">
      <w:pPr>
        <w:shd w:val="clear" w:color="auto" w:fill="FFFFFE"/>
        <w:spacing w:line="270" w:lineRule="atLeast"/>
        <w:rPr>
          <w:rFonts w:ascii="Yu Gothic Light" w:hAnsi="Yu Gothic Light"/>
          <w:color w:val="000000"/>
          <w:sz w:val="18"/>
          <w:szCs w:val="18"/>
          <w:lang w:val="en-US"/>
        </w:rPr>
      </w:pP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        </w:t>
      </w:r>
      <w:r w:rsidRPr="001F0AEF">
        <w:rPr>
          <w:rFonts w:ascii="Yu Gothic Light" w:hAnsi="Yu Gothic Light"/>
          <w:color w:val="A31515"/>
          <w:sz w:val="18"/>
          <w:szCs w:val="18"/>
          <w:lang w:val="en-US"/>
        </w:rPr>
        <w:t>"IsContactlessBlocked"</w:t>
      </w: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: </w:t>
      </w:r>
      <w:r w:rsidRPr="001F0AEF">
        <w:rPr>
          <w:rFonts w:ascii="Yu Gothic Light" w:hAnsi="Yu Gothic Light"/>
          <w:color w:val="098658"/>
          <w:sz w:val="18"/>
          <w:szCs w:val="18"/>
          <w:lang w:val="en-US"/>
        </w:rPr>
        <w:t>0</w:t>
      </w: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,</w:t>
      </w:r>
    </w:p>
    <w:p w14:paraId="7C5FFFEB" w14:textId="77777777" w:rsidR="00CB69F6" w:rsidRPr="001F0AEF" w:rsidRDefault="00CB69F6" w:rsidP="00CB69F6">
      <w:pPr>
        <w:shd w:val="clear" w:color="auto" w:fill="FFFFFE"/>
        <w:spacing w:line="270" w:lineRule="atLeast"/>
        <w:rPr>
          <w:rFonts w:ascii="Yu Gothic Light" w:hAnsi="Yu Gothic Light"/>
          <w:color w:val="000000"/>
          <w:sz w:val="18"/>
          <w:szCs w:val="18"/>
          <w:lang w:val="en-US"/>
        </w:rPr>
      </w:pP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        </w:t>
      </w:r>
      <w:r w:rsidRPr="001F0AEF">
        <w:rPr>
          <w:rFonts w:ascii="Yu Gothic Light" w:hAnsi="Yu Gothic Light"/>
          <w:color w:val="A31515"/>
          <w:sz w:val="18"/>
          <w:szCs w:val="18"/>
          <w:lang w:val="en-US"/>
        </w:rPr>
        <w:t>"Network"</w:t>
      </w: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: </w:t>
      </w:r>
      <w:r w:rsidRPr="001F0AEF">
        <w:rPr>
          <w:rFonts w:ascii="Yu Gothic Light" w:hAnsi="Yu Gothic Light"/>
          <w:color w:val="098658"/>
          <w:sz w:val="18"/>
          <w:szCs w:val="18"/>
          <w:lang w:val="en-US"/>
        </w:rPr>
        <w:t>3</w:t>
      </w: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 xml:space="preserve">, </w:t>
      </w:r>
      <w:r w:rsidRPr="004C0BA9">
        <w:rPr>
          <w:i/>
          <w:iCs/>
          <w:color w:val="31849B" w:themeColor="accent5" w:themeShade="BF"/>
          <w:lang w:val="en-US"/>
        </w:rPr>
        <w:t>(harcoded)</w:t>
      </w:r>
    </w:p>
    <w:p w14:paraId="09E9CCA4" w14:textId="77777777" w:rsidR="00CB69F6" w:rsidRPr="001F0AEF" w:rsidRDefault="00CB69F6" w:rsidP="00CB69F6">
      <w:pPr>
        <w:shd w:val="clear" w:color="auto" w:fill="FFFFFE"/>
        <w:spacing w:line="270" w:lineRule="atLeast"/>
        <w:rPr>
          <w:rFonts w:ascii="Yu Gothic Light" w:hAnsi="Yu Gothic Light"/>
          <w:color w:val="000000"/>
          <w:sz w:val="18"/>
          <w:szCs w:val="18"/>
          <w:lang w:val="en-US"/>
        </w:rPr>
      </w:pP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        </w:t>
      </w:r>
      <w:r w:rsidRPr="001F0AEF">
        <w:rPr>
          <w:rFonts w:ascii="Yu Gothic Light" w:hAnsi="Yu Gothic Light"/>
          <w:color w:val="A31515"/>
          <w:sz w:val="18"/>
          <w:szCs w:val="18"/>
          <w:lang w:val="en-US"/>
        </w:rPr>
        <w:t>"Hint"</w:t>
      </w: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: </w:t>
      </w:r>
      <w:r w:rsidRPr="001F0AEF">
        <w:rPr>
          <w:rFonts w:ascii="Yu Gothic Light" w:hAnsi="Yu Gothic Light"/>
          <w:color w:val="0451A5"/>
          <w:sz w:val="18"/>
          <w:szCs w:val="18"/>
          <w:lang w:val="en-US"/>
        </w:rPr>
        <w:t>"1234XXXXXXXX5678"</w:t>
      </w: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,</w:t>
      </w:r>
    </w:p>
    <w:p w14:paraId="695C6334" w14:textId="77777777" w:rsidR="00CB69F6" w:rsidRPr="001F0AEF" w:rsidRDefault="00CB69F6" w:rsidP="00CB69F6">
      <w:pPr>
        <w:shd w:val="clear" w:color="auto" w:fill="FFFFFE"/>
        <w:spacing w:line="270" w:lineRule="atLeast"/>
        <w:rPr>
          <w:rFonts w:ascii="Yu Gothic Light" w:hAnsi="Yu Gothic Light"/>
          <w:color w:val="000000"/>
          <w:sz w:val="18"/>
          <w:szCs w:val="18"/>
          <w:lang w:val="en-US"/>
        </w:rPr>
      </w:pP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        </w:t>
      </w:r>
      <w:r w:rsidRPr="001F0AEF">
        <w:rPr>
          <w:rFonts w:ascii="Yu Gothic Light" w:hAnsi="Yu Gothic Light"/>
          <w:color w:val="A31515"/>
          <w:sz w:val="18"/>
          <w:szCs w:val="18"/>
          <w:lang w:val="en-US"/>
        </w:rPr>
        <w:t>"Name"</w:t>
      </w: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: </w:t>
      </w:r>
      <w:r w:rsidRPr="001F0AEF">
        <w:rPr>
          <w:rFonts w:ascii="Yu Gothic Light" w:hAnsi="Yu Gothic Light"/>
          <w:b/>
          <w:color w:val="0451A5"/>
          <w:sz w:val="18"/>
          <w:szCs w:val="18"/>
          <w:lang w:val="en-US"/>
        </w:rPr>
        <w:t>null</w:t>
      </w: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,</w:t>
      </w:r>
    </w:p>
    <w:p w14:paraId="1856A180" w14:textId="77777777" w:rsidR="00CB69F6" w:rsidRPr="001F0AEF" w:rsidRDefault="00CB69F6" w:rsidP="00CB69F6">
      <w:pPr>
        <w:shd w:val="clear" w:color="auto" w:fill="FFFFFE"/>
        <w:spacing w:line="270" w:lineRule="atLeast"/>
        <w:rPr>
          <w:rFonts w:ascii="Yu Gothic Light" w:hAnsi="Yu Gothic Light"/>
          <w:color w:val="000000"/>
          <w:sz w:val="18"/>
          <w:szCs w:val="18"/>
          <w:lang w:val="en-US"/>
        </w:rPr>
      </w:pP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        </w:t>
      </w:r>
      <w:r w:rsidRPr="001F0AEF">
        <w:rPr>
          <w:rFonts w:ascii="Yu Gothic Light" w:hAnsi="Yu Gothic Light"/>
          <w:color w:val="A31515"/>
          <w:sz w:val="18"/>
          <w:szCs w:val="18"/>
          <w:lang w:val="en-US"/>
        </w:rPr>
        <w:t>"Country"</w:t>
      </w: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: </w:t>
      </w:r>
      <w:r w:rsidRPr="001F0AEF">
        <w:rPr>
          <w:rFonts w:ascii="Yu Gothic Light" w:hAnsi="Yu Gothic Light"/>
          <w:color w:val="0451A5"/>
          <w:sz w:val="18"/>
          <w:szCs w:val="18"/>
          <w:lang w:val="en-US"/>
        </w:rPr>
        <w:t>"FR"</w:t>
      </w: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,</w:t>
      </w:r>
    </w:p>
    <w:p w14:paraId="4E7E7CA6" w14:textId="77777777" w:rsidR="00CB69F6" w:rsidRPr="001F0AEF" w:rsidRDefault="00CB69F6" w:rsidP="00CB69F6">
      <w:pPr>
        <w:shd w:val="clear" w:color="auto" w:fill="FFFFFE"/>
        <w:spacing w:line="270" w:lineRule="atLeast"/>
        <w:rPr>
          <w:rFonts w:ascii="Yu Gothic Light" w:hAnsi="Yu Gothic Light"/>
          <w:color w:val="000000"/>
          <w:sz w:val="18"/>
          <w:szCs w:val="18"/>
          <w:lang w:val="en-US"/>
        </w:rPr>
      </w:pP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        </w:t>
      </w:r>
      <w:r w:rsidRPr="001F0AEF">
        <w:rPr>
          <w:rFonts w:ascii="Yu Gothic Light" w:hAnsi="Yu Gothic Light"/>
          <w:color w:val="A31515"/>
          <w:sz w:val="18"/>
          <w:szCs w:val="18"/>
          <w:lang w:val="en-US"/>
        </w:rPr>
        <w:t>"Type"</w:t>
      </w: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: </w:t>
      </w:r>
      <w:r w:rsidRPr="001F0AEF">
        <w:rPr>
          <w:rFonts w:ascii="Yu Gothic Light" w:hAnsi="Yu Gothic Light"/>
          <w:color w:val="098658"/>
          <w:sz w:val="18"/>
          <w:szCs w:val="18"/>
          <w:lang w:val="en-US"/>
        </w:rPr>
        <w:t>2</w:t>
      </w: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,</w:t>
      </w:r>
    </w:p>
    <w:p w14:paraId="6580BB47" w14:textId="3A539028" w:rsidR="00CB69F6" w:rsidRPr="001F0AEF" w:rsidRDefault="00CB69F6" w:rsidP="00CB69F6">
      <w:pPr>
        <w:shd w:val="clear" w:color="auto" w:fill="FFFFFE"/>
        <w:spacing w:line="270" w:lineRule="atLeast"/>
        <w:rPr>
          <w:rFonts w:ascii="Yu Gothic Light" w:hAnsi="Yu Gothic Light"/>
          <w:color w:val="000000"/>
          <w:sz w:val="18"/>
          <w:szCs w:val="18"/>
          <w:lang w:val="en-US"/>
        </w:rPr>
      </w:pP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        </w:t>
      </w:r>
      <w:r w:rsidRPr="001F0AEF">
        <w:rPr>
          <w:rFonts w:ascii="Yu Gothic Light" w:hAnsi="Yu Gothic Light"/>
          <w:color w:val="A31515"/>
          <w:sz w:val="18"/>
          <w:szCs w:val="18"/>
          <w:lang w:val="en-US"/>
        </w:rPr>
        <w:t>"ExpiryDate"</w:t>
      </w: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: </w:t>
      </w:r>
      <w:r w:rsidRPr="001F0AEF">
        <w:rPr>
          <w:rFonts w:ascii="Yu Gothic Light" w:hAnsi="Yu Gothic Light"/>
          <w:color w:val="0451A5"/>
          <w:sz w:val="18"/>
          <w:szCs w:val="18"/>
          <w:lang w:val="en-US"/>
        </w:rPr>
        <w:t>"09-2023"</w:t>
      </w: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,</w:t>
      </w:r>
    </w:p>
    <w:p w14:paraId="169D7DDE" w14:textId="77777777" w:rsidR="00CB69F6" w:rsidRPr="001F0AEF" w:rsidRDefault="00CB69F6" w:rsidP="00CB69F6">
      <w:pPr>
        <w:shd w:val="clear" w:color="auto" w:fill="FFFFFE"/>
        <w:spacing w:line="270" w:lineRule="atLeast"/>
        <w:rPr>
          <w:rFonts w:ascii="Yu Gothic Light" w:hAnsi="Yu Gothic Light"/>
          <w:color w:val="000000"/>
          <w:sz w:val="18"/>
          <w:szCs w:val="18"/>
          <w:lang w:val="en-US"/>
        </w:rPr>
      </w:pP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        </w:t>
      </w:r>
      <w:r w:rsidRPr="001F0AEF">
        <w:rPr>
          <w:rFonts w:ascii="Yu Gothic Light" w:hAnsi="Yu Gothic Light"/>
          <w:color w:val="A31515"/>
          <w:sz w:val="18"/>
          <w:szCs w:val="18"/>
          <w:lang w:val="en-US"/>
        </w:rPr>
        <w:t>"Status"</w:t>
      </w: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: </w:t>
      </w:r>
      <w:r w:rsidRPr="001F0AEF">
        <w:rPr>
          <w:rFonts w:ascii="Yu Gothic Light" w:hAnsi="Yu Gothic Light"/>
          <w:color w:val="098658"/>
          <w:sz w:val="18"/>
          <w:szCs w:val="18"/>
          <w:lang w:val="en-US"/>
        </w:rPr>
        <w:t>2</w:t>
      </w: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,</w:t>
      </w:r>
    </w:p>
    <w:p w14:paraId="32F276C8" w14:textId="77777777" w:rsidR="00CB69F6" w:rsidRPr="001F0AEF" w:rsidRDefault="00CB69F6" w:rsidP="00CB69F6">
      <w:pPr>
        <w:shd w:val="clear" w:color="auto" w:fill="FFFFFE"/>
        <w:spacing w:line="270" w:lineRule="atLeast"/>
        <w:rPr>
          <w:rFonts w:ascii="Yu Gothic Light" w:hAnsi="Yu Gothic Light"/>
          <w:color w:val="000000"/>
          <w:sz w:val="18"/>
          <w:szCs w:val="18"/>
          <w:lang w:val="en-US"/>
        </w:rPr>
      </w:pP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        </w:t>
      </w:r>
      <w:r w:rsidRPr="001F0AEF">
        <w:rPr>
          <w:rFonts w:ascii="Yu Gothic Light" w:hAnsi="Yu Gothic Light"/>
          <w:color w:val="A31515"/>
          <w:sz w:val="18"/>
          <w:szCs w:val="18"/>
          <w:lang w:val="en-US"/>
        </w:rPr>
        <w:t>"OpposedReason"</w:t>
      </w: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: </w:t>
      </w:r>
      <w:r w:rsidRPr="001F0AEF">
        <w:rPr>
          <w:rFonts w:ascii="Yu Gothic Light" w:hAnsi="Yu Gothic Light"/>
          <w:b/>
          <w:color w:val="0451A5"/>
          <w:sz w:val="18"/>
          <w:szCs w:val="18"/>
          <w:lang w:val="en-US"/>
        </w:rPr>
        <w:t>null</w:t>
      </w: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,</w:t>
      </w:r>
    </w:p>
    <w:p w14:paraId="1AC394ED" w14:textId="77777777" w:rsidR="00CB69F6" w:rsidRPr="001F0AEF" w:rsidRDefault="00CB69F6" w:rsidP="00CB69F6">
      <w:pPr>
        <w:shd w:val="clear" w:color="auto" w:fill="FFFFFE"/>
        <w:spacing w:line="270" w:lineRule="atLeast"/>
        <w:rPr>
          <w:rFonts w:ascii="Yu Gothic Light" w:hAnsi="Yu Gothic Light"/>
          <w:color w:val="000000"/>
          <w:sz w:val="18"/>
          <w:szCs w:val="18"/>
          <w:lang w:val="en-US"/>
        </w:rPr>
      </w:pP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        </w:t>
      </w:r>
      <w:r w:rsidRPr="001F0AEF">
        <w:rPr>
          <w:rFonts w:ascii="Yu Gothic Light" w:hAnsi="Yu Gothic Light"/>
          <w:color w:val="A31515"/>
          <w:sz w:val="18"/>
          <w:szCs w:val="18"/>
          <w:lang w:val="en-US"/>
        </w:rPr>
        <w:t>"AccountId"</w:t>
      </w: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: {</w:t>
      </w:r>
    </w:p>
    <w:p w14:paraId="5C34F966" w14:textId="77777777" w:rsidR="00CB69F6" w:rsidRPr="001F0AEF" w:rsidRDefault="00CB69F6" w:rsidP="00CB69F6">
      <w:pPr>
        <w:shd w:val="clear" w:color="auto" w:fill="FFFFFE"/>
        <w:spacing w:line="270" w:lineRule="atLeast"/>
        <w:rPr>
          <w:rFonts w:ascii="Yu Gothic Light" w:hAnsi="Yu Gothic Light"/>
          <w:color w:val="000000"/>
          <w:sz w:val="18"/>
          <w:szCs w:val="18"/>
          <w:lang w:val="en-US"/>
        </w:rPr>
      </w:pP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            </w:t>
      </w:r>
      <w:r w:rsidRPr="001F0AEF">
        <w:rPr>
          <w:rFonts w:ascii="Yu Gothic Light" w:hAnsi="Yu Gothic Light"/>
          <w:color w:val="A31515"/>
          <w:sz w:val="18"/>
          <w:szCs w:val="18"/>
          <w:lang w:val="en-US"/>
        </w:rPr>
        <w:t>"Id"</w:t>
      </w: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: </w:t>
      </w:r>
      <w:r w:rsidRPr="001F0AEF">
        <w:rPr>
          <w:rFonts w:ascii="Yu Gothic Light" w:hAnsi="Yu Gothic Light"/>
          <w:color w:val="098658"/>
          <w:sz w:val="18"/>
          <w:szCs w:val="18"/>
          <w:lang w:val="en-US"/>
        </w:rPr>
        <w:t>0</w:t>
      </w: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 xml:space="preserve">, </w:t>
      </w:r>
      <w:r w:rsidRPr="004C0BA9">
        <w:rPr>
          <w:i/>
          <w:iCs/>
          <w:color w:val="31849B" w:themeColor="accent5" w:themeShade="BF"/>
          <w:lang w:val="en-US"/>
        </w:rPr>
        <w:t>(harcoded)</w:t>
      </w:r>
    </w:p>
    <w:p w14:paraId="7750ABD2" w14:textId="77777777" w:rsidR="00CB69F6" w:rsidRPr="001F0AEF" w:rsidRDefault="00CB69F6" w:rsidP="00CB69F6">
      <w:pPr>
        <w:shd w:val="clear" w:color="auto" w:fill="FFFFFE"/>
        <w:spacing w:line="270" w:lineRule="atLeast"/>
        <w:rPr>
          <w:rFonts w:ascii="Yu Gothic Light" w:hAnsi="Yu Gothic Light"/>
          <w:color w:val="000000"/>
          <w:sz w:val="18"/>
          <w:szCs w:val="18"/>
          <w:lang w:val="en-US"/>
        </w:rPr>
      </w:pP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            </w:t>
      </w:r>
      <w:r w:rsidRPr="001F0AEF">
        <w:rPr>
          <w:rFonts w:ascii="Yu Gothic Light" w:hAnsi="Yu Gothic Light"/>
          <w:color w:val="A31515"/>
          <w:sz w:val="18"/>
          <w:szCs w:val="18"/>
          <w:lang w:val="en-US"/>
        </w:rPr>
        <w:t>"AppAccountId"</w:t>
      </w: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: </w:t>
      </w:r>
      <w:r w:rsidRPr="001F0AEF">
        <w:rPr>
          <w:rFonts w:ascii="Yu Gothic Light" w:hAnsi="Yu Gothic Light"/>
          <w:color w:val="0451A5"/>
          <w:sz w:val="18"/>
          <w:szCs w:val="18"/>
          <w:lang w:val="en-US"/>
        </w:rPr>
        <w:t>"xpollens2"</w:t>
      </w: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,</w:t>
      </w:r>
    </w:p>
    <w:p w14:paraId="6CDC9B76" w14:textId="77777777" w:rsidR="00CB69F6" w:rsidRPr="001F0AEF" w:rsidRDefault="00CB69F6" w:rsidP="00CB69F6">
      <w:pPr>
        <w:shd w:val="clear" w:color="auto" w:fill="FFFFFE"/>
        <w:spacing w:line="270" w:lineRule="atLeast"/>
        <w:rPr>
          <w:rFonts w:ascii="Yu Gothic Light" w:hAnsi="Yu Gothic Light"/>
          <w:color w:val="000000"/>
          <w:sz w:val="18"/>
          <w:szCs w:val="18"/>
          <w:lang w:val="en-US"/>
        </w:rPr>
      </w:pP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            </w:t>
      </w:r>
      <w:r w:rsidRPr="001F0AEF">
        <w:rPr>
          <w:rFonts w:ascii="Yu Gothic Light" w:hAnsi="Yu Gothic Light"/>
          <w:color w:val="A31515"/>
          <w:sz w:val="18"/>
          <w:szCs w:val="18"/>
          <w:lang w:val="en-US"/>
        </w:rPr>
        <w:t>"DisplayName"</w:t>
      </w: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: </w:t>
      </w:r>
      <w:r w:rsidRPr="001F0AEF">
        <w:rPr>
          <w:rFonts w:ascii="Yu Gothic Light" w:hAnsi="Yu Gothic Light"/>
          <w:color w:val="0451A5"/>
          <w:sz w:val="18"/>
          <w:szCs w:val="18"/>
          <w:lang w:val="en-US"/>
        </w:rPr>
        <w:t>"jordan martin"</w:t>
      </w: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,</w:t>
      </w:r>
    </w:p>
    <w:p w14:paraId="6644E797" w14:textId="77777777" w:rsidR="00CB69F6" w:rsidRPr="001F0AEF" w:rsidRDefault="00CB69F6" w:rsidP="00CB69F6">
      <w:pPr>
        <w:shd w:val="clear" w:color="auto" w:fill="FFFFFE"/>
        <w:spacing w:line="270" w:lineRule="atLeast"/>
        <w:rPr>
          <w:rFonts w:ascii="Yu Gothic Light" w:hAnsi="Yu Gothic Light"/>
          <w:color w:val="000000"/>
          <w:sz w:val="18"/>
          <w:szCs w:val="18"/>
          <w:lang w:val="en-US"/>
        </w:rPr>
      </w:pP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            </w:t>
      </w:r>
      <w:r w:rsidRPr="001F0AEF">
        <w:rPr>
          <w:rFonts w:ascii="Yu Gothic Light" w:hAnsi="Yu Gothic Light"/>
          <w:color w:val="A31515"/>
          <w:sz w:val="18"/>
          <w:szCs w:val="18"/>
          <w:lang w:val="en-US"/>
        </w:rPr>
        <w:t>"Iban"</w:t>
      </w: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: </w:t>
      </w:r>
      <w:r w:rsidRPr="001F0AEF">
        <w:rPr>
          <w:rFonts w:ascii="Yu Gothic Light" w:hAnsi="Yu Gothic Light"/>
          <w:color w:val="0451A5"/>
          <w:sz w:val="18"/>
          <w:szCs w:val="18"/>
          <w:lang w:val="en-US"/>
        </w:rPr>
        <w:t>"0"</w:t>
      </w: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 xml:space="preserve">, </w:t>
      </w:r>
      <w:r w:rsidRPr="004C0BA9">
        <w:rPr>
          <w:i/>
          <w:iCs/>
          <w:color w:val="31849B" w:themeColor="accent5" w:themeShade="BF"/>
          <w:lang w:val="en-US"/>
        </w:rPr>
        <w:t>(harcoded)</w:t>
      </w:r>
    </w:p>
    <w:p w14:paraId="7C757115" w14:textId="77777777" w:rsidR="00CB69F6" w:rsidRPr="00BB6C9B" w:rsidRDefault="00CB69F6" w:rsidP="00CB69F6">
      <w:pPr>
        <w:shd w:val="clear" w:color="auto" w:fill="FFFFFE"/>
        <w:spacing w:line="270" w:lineRule="atLeast"/>
        <w:rPr>
          <w:rFonts w:ascii="Yu Gothic Light" w:hAnsi="Yu Gothic Light"/>
          <w:color w:val="000000"/>
          <w:sz w:val="18"/>
          <w:szCs w:val="18"/>
          <w:lang w:val="en-US"/>
        </w:rPr>
      </w:pP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            </w:t>
      </w:r>
      <w:r w:rsidRPr="00BB6C9B">
        <w:rPr>
          <w:rFonts w:ascii="Yu Gothic Light" w:hAnsi="Yu Gothic Light"/>
          <w:color w:val="A31515"/>
          <w:sz w:val="18"/>
          <w:szCs w:val="18"/>
          <w:lang w:val="en-US"/>
        </w:rPr>
        <w:t>"Alias"</w:t>
      </w:r>
      <w:r w:rsidRPr="00BB6C9B">
        <w:rPr>
          <w:rFonts w:ascii="Yu Gothic Light" w:hAnsi="Yu Gothic Light"/>
          <w:color w:val="000000"/>
          <w:sz w:val="18"/>
          <w:szCs w:val="18"/>
          <w:lang w:val="en-US"/>
        </w:rPr>
        <w:t>: </w:t>
      </w:r>
      <w:r w:rsidRPr="00BB6C9B">
        <w:rPr>
          <w:rFonts w:ascii="Yu Gothic Light" w:hAnsi="Yu Gothic Light"/>
          <w:b/>
          <w:bCs/>
          <w:color w:val="0451A5"/>
          <w:sz w:val="18"/>
          <w:szCs w:val="18"/>
          <w:lang w:val="en-US"/>
        </w:rPr>
        <w:t>null</w:t>
      </w:r>
      <w:r w:rsidRPr="00BB6C9B">
        <w:rPr>
          <w:rFonts w:ascii="Yu Gothic Light" w:hAnsi="Yu Gothic Light"/>
          <w:color w:val="000000"/>
          <w:sz w:val="18"/>
          <w:szCs w:val="18"/>
          <w:lang w:val="en-US"/>
        </w:rPr>
        <w:t xml:space="preserve">, </w:t>
      </w:r>
      <w:r w:rsidRPr="00BB6C9B">
        <w:rPr>
          <w:i/>
          <w:color w:val="31849B" w:themeColor="accent5" w:themeShade="BF"/>
          <w:lang w:val="en-US"/>
        </w:rPr>
        <w:t>(harcoded)</w:t>
      </w:r>
    </w:p>
    <w:p w14:paraId="40801BAE" w14:textId="77777777" w:rsidR="00CB69F6" w:rsidRPr="00BB6C9B" w:rsidRDefault="00CB69F6" w:rsidP="00CB69F6">
      <w:pPr>
        <w:shd w:val="clear" w:color="auto" w:fill="FFFFFE"/>
        <w:spacing w:line="270" w:lineRule="atLeast"/>
        <w:rPr>
          <w:rFonts w:ascii="Yu Gothic Light" w:hAnsi="Yu Gothic Light"/>
          <w:color w:val="000000"/>
          <w:sz w:val="18"/>
          <w:szCs w:val="18"/>
          <w:lang w:val="en-US"/>
        </w:rPr>
      </w:pPr>
      <w:r w:rsidRPr="00BB6C9B">
        <w:rPr>
          <w:rFonts w:ascii="Yu Gothic Light" w:hAnsi="Yu Gothic Light"/>
          <w:color w:val="000000"/>
          <w:sz w:val="18"/>
          <w:szCs w:val="18"/>
          <w:lang w:val="en-US"/>
        </w:rPr>
        <w:t>            </w:t>
      </w:r>
      <w:r w:rsidRPr="00BB6C9B">
        <w:rPr>
          <w:rFonts w:ascii="Yu Gothic Light" w:hAnsi="Yu Gothic Light"/>
          <w:color w:val="A31515"/>
          <w:sz w:val="18"/>
          <w:szCs w:val="18"/>
          <w:lang w:val="en-US"/>
        </w:rPr>
        <w:t>"PhoneNumber"</w:t>
      </w:r>
      <w:r w:rsidRPr="00BB6C9B">
        <w:rPr>
          <w:rFonts w:ascii="Yu Gothic Light" w:hAnsi="Yu Gothic Light"/>
          <w:color w:val="000000"/>
          <w:sz w:val="18"/>
          <w:szCs w:val="18"/>
          <w:lang w:val="en-US"/>
        </w:rPr>
        <w:t>: </w:t>
      </w:r>
      <w:r w:rsidRPr="00BB6C9B">
        <w:rPr>
          <w:rFonts w:ascii="Yu Gothic Light" w:hAnsi="Yu Gothic Light"/>
          <w:color w:val="0451A5"/>
          <w:sz w:val="18"/>
          <w:szCs w:val="18"/>
          <w:lang w:val="en-US"/>
        </w:rPr>
        <w:t>"0033645799655"</w:t>
      </w:r>
      <w:r w:rsidRPr="00BB6C9B">
        <w:rPr>
          <w:rFonts w:ascii="Yu Gothic Light" w:hAnsi="Yu Gothic Light"/>
          <w:color w:val="000000"/>
          <w:sz w:val="18"/>
          <w:szCs w:val="18"/>
          <w:lang w:val="en-US"/>
        </w:rPr>
        <w:t>,</w:t>
      </w:r>
    </w:p>
    <w:p w14:paraId="0DB2AF2A" w14:textId="77777777" w:rsidR="00CB69F6" w:rsidRPr="00BB6C9B" w:rsidRDefault="00CB69F6" w:rsidP="00CB69F6">
      <w:pPr>
        <w:shd w:val="clear" w:color="auto" w:fill="FFFFFE"/>
        <w:spacing w:line="270" w:lineRule="atLeast"/>
        <w:rPr>
          <w:rFonts w:ascii="Yu Gothic Light" w:hAnsi="Yu Gothic Light"/>
          <w:color w:val="000000"/>
          <w:sz w:val="18"/>
          <w:szCs w:val="18"/>
          <w:lang w:val="en-US"/>
        </w:rPr>
      </w:pPr>
      <w:r w:rsidRPr="00BB6C9B">
        <w:rPr>
          <w:rFonts w:ascii="Yu Gothic Light" w:hAnsi="Yu Gothic Light"/>
          <w:color w:val="000000"/>
          <w:sz w:val="18"/>
          <w:szCs w:val="18"/>
          <w:lang w:val="en-US"/>
        </w:rPr>
        <w:t>            </w:t>
      </w:r>
      <w:r w:rsidRPr="00BB6C9B">
        <w:rPr>
          <w:rFonts w:ascii="Yu Gothic Light" w:hAnsi="Yu Gothic Light"/>
          <w:color w:val="A31515"/>
          <w:sz w:val="18"/>
          <w:szCs w:val="18"/>
          <w:lang w:val="en-US"/>
        </w:rPr>
        <w:t>"Email"</w:t>
      </w:r>
      <w:r w:rsidRPr="00BB6C9B">
        <w:rPr>
          <w:rFonts w:ascii="Yu Gothic Light" w:hAnsi="Yu Gothic Light"/>
          <w:color w:val="000000"/>
          <w:sz w:val="18"/>
          <w:szCs w:val="18"/>
          <w:lang w:val="en-US"/>
        </w:rPr>
        <w:t>: </w:t>
      </w:r>
      <w:r w:rsidRPr="00BB6C9B">
        <w:rPr>
          <w:rFonts w:ascii="Yu Gothic Light" w:hAnsi="Yu Gothic Light"/>
          <w:color w:val="0451A5"/>
          <w:sz w:val="18"/>
          <w:szCs w:val="18"/>
          <w:lang w:val="en-US"/>
        </w:rPr>
        <w:t>"xpollens123@s-money.fr"</w:t>
      </w:r>
      <w:r w:rsidRPr="00BB6C9B">
        <w:rPr>
          <w:rFonts w:ascii="Yu Gothic Light" w:hAnsi="Yu Gothic Light"/>
          <w:color w:val="000000"/>
          <w:sz w:val="18"/>
          <w:szCs w:val="18"/>
          <w:lang w:val="en-US"/>
        </w:rPr>
        <w:t>,</w:t>
      </w:r>
    </w:p>
    <w:p w14:paraId="1AF6A6A4" w14:textId="77777777" w:rsidR="00CB69F6" w:rsidRPr="001F0AEF" w:rsidRDefault="00CB69F6" w:rsidP="00CB69F6">
      <w:pPr>
        <w:shd w:val="clear" w:color="auto" w:fill="FFFFFE"/>
        <w:spacing w:line="270" w:lineRule="atLeast"/>
        <w:rPr>
          <w:rFonts w:ascii="Yu Gothic Light" w:hAnsi="Yu Gothic Light"/>
          <w:color w:val="000000"/>
          <w:sz w:val="18"/>
          <w:szCs w:val="18"/>
          <w:lang w:val="en-US"/>
        </w:rPr>
      </w:pPr>
      <w:r w:rsidRPr="00BB6C9B">
        <w:rPr>
          <w:rFonts w:ascii="Yu Gothic Light" w:hAnsi="Yu Gothic Light"/>
          <w:color w:val="000000"/>
          <w:sz w:val="18"/>
          <w:szCs w:val="18"/>
          <w:lang w:val="en-US"/>
        </w:rPr>
        <w:t>            </w:t>
      </w:r>
      <w:r w:rsidRPr="001F0AEF">
        <w:rPr>
          <w:rFonts w:ascii="Yu Gothic Light" w:hAnsi="Yu Gothic Light"/>
          <w:color w:val="A31515"/>
          <w:sz w:val="18"/>
          <w:szCs w:val="18"/>
          <w:lang w:val="en-US"/>
        </w:rPr>
        <w:t>"Href"</w:t>
      </w: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: </w:t>
      </w:r>
      <w:r w:rsidRPr="001F0AEF">
        <w:rPr>
          <w:rFonts w:ascii="Yu Gothic Light" w:hAnsi="Yu Gothic Light"/>
          <w:b/>
          <w:color w:val="0451A5"/>
          <w:sz w:val="18"/>
          <w:szCs w:val="18"/>
          <w:lang w:val="en-US"/>
        </w:rPr>
        <w:t xml:space="preserve">null </w:t>
      </w:r>
      <w:r w:rsidRPr="004C0BA9">
        <w:rPr>
          <w:i/>
          <w:iCs/>
          <w:color w:val="31849B" w:themeColor="accent5" w:themeShade="BF"/>
          <w:lang w:val="en-US"/>
        </w:rPr>
        <w:t>(harcoded)</w:t>
      </w:r>
    </w:p>
    <w:p w14:paraId="0363A6E4" w14:textId="77777777" w:rsidR="00CB69F6" w:rsidRPr="001F0AEF" w:rsidRDefault="00CB69F6" w:rsidP="00CB69F6">
      <w:pPr>
        <w:shd w:val="clear" w:color="auto" w:fill="FFFFFE"/>
        <w:spacing w:line="270" w:lineRule="atLeast"/>
        <w:rPr>
          <w:rFonts w:ascii="Yu Gothic Light" w:hAnsi="Yu Gothic Light"/>
          <w:color w:val="000000"/>
          <w:sz w:val="18"/>
          <w:szCs w:val="18"/>
          <w:lang w:val="en-US"/>
        </w:rPr>
      </w:pP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        },</w:t>
      </w:r>
    </w:p>
    <w:p w14:paraId="21062CFB" w14:textId="77777777" w:rsidR="00CB69F6" w:rsidRPr="001F0AEF" w:rsidRDefault="00CB69F6" w:rsidP="00CB69F6">
      <w:pPr>
        <w:shd w:val="clear" w:color="auto" w:fill="FFFFFE"/>
        <w:spacing w:line="270" w:lineRule="atLeast"/>
        <w:rPr>
          <w:rFonts w:ascii="Yu Gothic Light" w:hAnsi="Yu Gothic Light"/>
          <w:color w:val="000000"/>
          <w:sz w:val="18"/>
          <w:szCs w:val="18"/>
          <w:lang w:val="en-US"/>
        </w:rPr>
      </w:pP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        </w:t>
      </w:r>
      <w:r w:rsidRPr="001F0AEF">
        <w:rPr>
          <w:rFonts w:ascii="Yu Gothic Light" w:hAnsi="Yu Gothic Light"/>
          <w:color w:val="A31515"/>
          <w:sz w:val="18"/>
          <w:szCs w:val="18"/>
          <w:lang w:val="en-US"/>
        </w:rPr>
        <w:t>"CreationType"</w:t>
      </w: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: </w:t>
      </w:r>
      <w:r w:rsidRPr="001F0AEF">
        <w:rPr>
          <w:rFonts w:ascii="Yu Gothic Light" w:hAnsi="Yu Gothic Light"/>
          <w:b/>
          <w:color w:val="0451A5"/>
          <w:sz w:val="18"/>
          <w:szCs w:val="18"/>
          <w:lang w:val="en-US"/>
        </w:rPr>
        <w:t>null</w:t>
      </w: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,</w:t>
      </w:r>
    </w:p>
    <w:p w14:paraId="04F85CD9" w14:textId="77777777" w:rsidR="00CB69F6" w:rsidRPr="001F0AEF" w:rsidRDefault="00CB69F6" w:rsidP="00CB69F6">
      <w:pPr>
        <w:shd w:val="clear" w:color="auto" w:fill="FFFFFE"/>
        <w:spacing w:line="270" w:lineRule="atLeast"/>
        <w:rPr>
          <w:rFonts w:ascii="Yu Gothic Light" w:hAnsi="Yu Gothic Light"/>
          <w:color w:val="000000"/>
          <w:sz w:val="18"/>
          <w:szCs w:val="18"/>
          <w:lang w:val="en-US"/>
        </w:rPr>
      </w:pP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        </w:t>
      </w:r>
      <w:r w:rsidRPr="001F0AEF">
        <w:rPr>
          <w:rFonts w:ascii="Yu Gothic Light" w:hAnsi="Yu Gothic Light"/>
          <w:color w:val="A31515"/>
          <w:sz w:val="18"/>
          <w:szCs w:val="18"/>
          <w:lang w:val="en-US"/>
        </w:rPr>
        <w:t>"FintechCultureName"</w:t>
      </w: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: </w:t>
      </w:r>
      <w:r w:rsidRPr="001F0AEF">
        <w:rPr>
          <w:rFonts w:ascii="Yu Gothic Light" w:hAnsi="Yu Gothic Light"/>
          <w:color w:val="0451A5"/>
          <w:sz w:val="18"/>
          <w:szCs w:val="18"/>
          <w:lang w:val="en-US"/>
        </w:rPr>
        <w:t>"French"</w:t>
      </w: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 xml:space="preserve">, </w:t>
      </w:r>
      <w:r w:rsidRPr="004C0BA9">
        <w:rPr>
          <w:i/>
          <w:iCs/>
          <w:color w:val="31849B" w:themeColor="accent5" w:themeShade="BF"/>
          <w:lang w:val="en-US"/>
        </w:rPr>
        <w:t>(harcoded)</w:t>
      </w:r>
    </w:p>
    <w:p w14:paraId="470EA522" w14:textId="77777777" w:rsidR="00CB69F6" w:rsidRPr="001F0AEF" w:rsidRDefault="00CB69F6" w:rsidP="00CB69F6">
      <w:pPr>
        <w:shd w:val="clear" w:color="auto" w:fill="FFFFFE"/>
        <w:spacing w:line="270" w:lineRule="atLeast"/>
        <w:rPr>
          <w:rFonts w:ascii="Yu Gothic Light" w:hAnsi="Yu Gothic Light"/>
          <w:color w:val="000000"/>
          <w:sz w:val="18"/>
          <w:szCs w:val="18"/>
          <w:lang w:val="en-US"/>
        </w:rPr>
      </w:pP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        </w:t>
      </w:r>
      <w:r w:rsidRPr="001F0AEF">
        <w:rPr>
          <w:rFonts w:ascii="Yu Gothic Light" w:hAnsi="Yu Gothic Light"/>
          <w:color w:val="A31515"/>
          <w:sz w:val="18"/>
          <w:szCs w:val="18"/>
          <w:lang w:val="en-US"/>
        </w:rPr>
        <w:t>"CardLimits"</w:t>
      </w: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: {</w:t>
      </w:r>
    </w:p>
    <w:p w14:paraId="17E1DAF4" w14:textId="77777777" w:rsidR="00CB69F6" w:rsidRPr="001F0AEF" w:rsidRDefault="00CB69F6" w:rsidP="00CB69F6">
      <w:pPr>
        <w:shd w:val="clear" w:color="auto" w:fill="FFFFFE"/>
        <w:spacing w:line="270" w:lineRule="atLeast"/>
        <w:rPr>
          <w:rFonts w:ascii="Yu Gothic Light" w:hAnsi="Yu Gothic Light"/>
          <w:color w:val="000000"/>
          <w:sz w:val="18"/>
          <w:szCs w:val="18"/>
          <w:lang w:val="en-US"/>
        </w:rPr>
      </w:pP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            </w:t>
      </w:r>
      <w:r w:rsidRPr="001F0AEF">
        <w:rPr>
          <w:rFonts w:ascii="Yu Gothic Light" w:hAnsi="Yu Gothic Light"/>
          <w:color w:val="A31515"/>
          <w:sz w:val="18"/>
          <w:szCs w:val="18"/>
          <w:lang w:val="en-US"/>
        </w:rPr>
        <w:t>"Transaction"</w:t>
      </w: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: </w:t>
      </w:r>
      <w:r w:rsidRPr="001F0AEF">
        <w:rPr>
          <w:rFonts w:ascii="Yu Gothic Light" w:hAnsi="Yu Gothic Light"/>
          <w:b/>
          <w:color w:val="0451A5"/>
          <w:sz w:val="18"/>
          <w:szCs w:val="18"/>
          <w:lang w:val="en-US"/>
        </w:rPr>
        <w:t>null</w:t>
      </w: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,</w:t>
      </w:r>
    </w:p>
    <w:p w14:paraId="4E996EB3" w14:textId="64F13C2E" w:rsidR="00CB69F6" w:rsidRPr="001F0AEF" w:rsidRDefault="00CB69F6" w:rsidP="00CB69F6">
      <w:pPr>
        <w:shd w:val="clear" w:color="auto" w:fill="FFFFFE"/>
        <w:spacing w:line="270" w:lineRule="atLeast"/>
        <w:rPr>
          <w:rFonts w:ascii="Yu Gothic Light" w:hAnsi="Yu Gothic Light"/>
          <w:color w:val="000000"/>
          <w:sz w:val="18"/>
          <w:szCs w:val="18"/>
          <w:lang w:val="en-US"/>
        </w:rPr>
      </w:pP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            </w:t>
      </w:r>
      <w:r w:rsidRPr="001F0AEF">
        <w:rPr>
          <w:rFonts w:ascii="Yu Gothic Light" w:hAnsi="Yu Gothic Light"/>
          <w:color w:val="A31515"/>
          <w:sz w:val="18"/>
          <w:szCs w:val="18"/>
          <w:lang w:val="en-US"/>
        </w:rPr>
        <w:t>"ATMWeeklyAllowance"</w:t>
      </w: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: </w:t>
      </w:r>
      <w:r w:rsidRPr="001F0AEF">
        <w:rPr>
          <w:rFonts w:ascii="Yu Gothic Light" w:hAnsi="Yu Gothic Light"/>
          <w:color w:val="098658"/>
          <w:sz w:val="18"/>
          <w:szCs w:val="18"/>
          <w:lang w:val="en-US"/>
        </w:rPr>
        <w:t>300</w:t>
      </w: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 xml:space="preserve">, </w:t>
      </w:r>
    </w:p>
    <w:p w14:paraId="6F389B5F" w14:textId="469CB132" w:rsidR="00CB69F6" w:rsidRPr="001F0AEF" w:rsidRDefault="00CB69F6" w:rsidP="00CB69F6">
      <w:pPr>
        <w:shd w:val="clear" w:color="auto" w:fill="FFFFFE"/>
        <w:spacing w:line="270" w:lineRule="atLeast"/>
        <w:rPr>
          <w:rFonts w:ascii="Yu Gothic Light" w:hAnsi="Yu Gothic Light"/>
          <w:color w:val="000000"/>
          <w:sz w:val="18"/>
          <w:szCs w:val="18"/>
          <w:lang w:val="en-US"/>
        </w:rPr>
      </w:pP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            </w:t>
      </w:r>
      <w:r w:rsidRPr="001F0AEF">
        <w:rPr>
          <w:rFonts w:ascii="Yu Gothic Light" w:hAnsi="Yu Gothic Light"/>
          <w:color w:val="A31515"/>
          <w:sz w:val="18"/>
          <w:szCs w:val="18"/>
          <w:lang w:val="en-US"/>
        </w:rPr>
        <w:t>"ATMWeeklyUsedAllowance"</w:t>
      </w: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: </w:t>
      </w:r>
      <w:r w:rsidRPr="001F0AEF">
        <w:rPr>
          <w:rFonts w:ascii="Yu Gothic Light" w:hAnsi="Yu Gothic Light"/>
          <w:color w:val="098658"/>
          <w:sz w:val="18"/>
          <w:szCs w:val="18"/>
          <w:lang w:val="en-US"/>
        </w:rPr>
        <w:t>0</w:t>
      </w: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, (Always 0)</w:t>
      </w:r>
    </w:p>
    <w:p w14:paraId="69AD7D40" w14:textId="77777777" w:rsidR="00CB69F6" w:rsidRPr="001F0AEF" w:rsidRDefault="00CB69F6" w:rsidP="00CB69F6">
      <w:pPr>
        <w:shd w:val="clear" w:color="auto" w:fill="FFFFFE"/>
        <w:spacing w:line="270" w:lineRule="atLeast"/>
        <w:rPr>
          <w:rFonts w:ascii="Yu Gothic Light" w:hAnsi="Yu Gothic Light"/>
          <w:color w:val="000000"/>
          <w:sz w:val="18"/>
          <w:szCs w:val="18"/>
          <w:lang w:val="en-US"/>
        </w:rPr>
      </w:pP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            </w:t>
      </w:r>
      <w:r w:rsidRPr="001F0AEF">
        <w:rPr>
          <w:rFonts w:ascii="Yu Gothic Light" w:hAnsi="Yu Gothic Light"/>
          <w:color w:val="A31515"/>
          <w:sz w:val="18"/>
          <w:szCs w:val="18"/>
          <w:lang w:val="en-US"/>
        </w:rPr>
        <w:t>"MonthlyAllowance"</w:t>
      </w: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: </w:t>
      </w:r>
      <w:r w:rsidRPr="001F0AEF">
        <w:rPr>
          <w:rFonts w:ascii="Yu Gothic Light" w:hAnsi="Yu Gothic Light"/>
          <w:color w:val="098658"/>
          <w:sz w:val="18"/>
          <w:szCs w:val="18"/>
          <w:lang w:val="en-US"/>
        </w:rPr>
        <w:t>1000</w:t>
      </w: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,</w:t>
      </w:r>
    </w:p>
    <w:p w14:paraId="3FAAF643" w14:textId="0446A65B" w:rsidR="00CB69F6" w:rsidRPr="001F0AEF" w:rsidRDefault="00CB69F6" w:rsidP="00CB69F6">
      <w:pPr>
        <w:shd w:val="clear" w:color="auto" w:fill="FFFFFE"/>
        <w:spacing w:line="270" w:lineRule="atLeast"/>
        <w:rPr>
          <w:rFonts w:ascii="Yu Gothic Light" w:hAnsi="Yu Gothic Light"/>
          <w:color w:val="000000"/>
          <w:sz w:val="18"/>
          <w:szCs w:val="18"/>
          <w:lang w:val="en-US"/>
        </w:rPr>
      </w:pP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            </w:t>
      </w:r>
      <w:r w:rsidRPr="001F0AEF">
        <w:rPr>
          <w:rFonts w:ascii="Yu Gothic Light" w:hAnsi="Yu Gothic Light"/>
          <w:color w:val="A31515"/>
          <w:sz w:val="18"/>
          <w:szCs w:val="18"/>
          <w:lang w:val="en-US"/>
        </w:rPr>
        <w:t>"MonthlyUsedAllowance"</w:t>
      </w: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: </w:t>
      </w:r>
      <w:r w:rsidRPr="001F0AEF">
        <w:rPr>
          <w:rFonts w:ascii="Yu Gothic Light" w:hAnsi="Yu Gothic Light"/>
          <w:color w:val="098658"/>
          <w:sz w:val="18"/>
          <w:szCs w:val="18"/>
          <w:lang w:val="en-US"/>
        </w:rPr>
        <w:t>0</w:t>
      </w: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 xml:space="preserve"> (Always 0)</w:t>
      </w:r>
    </w:p>
    <w:p w14:paraId="1CB64567" w14:textId="77777777" w:rsidR="00CB69F6" w:rsidRPr="001F0AEF" w:rsidRDefault="00CB69F6" w:rsidP="00CB69F6">
      <w:pPr>
        <w:shd w:val="clear" w:color="auto" w:fill="FFFFFE"/>
        <w:spacing w:line="270" w:lineRule="atLeast"/>
        <w:rPr>
          <w:rFonts w:ascii="Yu Gothic Light" w:hAnsi="Yu Gothic Light"/>
          <w:color w:val="000000"/>
          <w:sz w:val="18"/>
          <w:szCs w:val="18"/>
          <w:lang w:val="en-US"/>
        </w:rPr>
      </w:pP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        },</w:t>
      </w:r>
    </w:p>
    <w:p w14:paraId="17914AD3" w14:textId="77777777" w:rsidR="00CB69F6" w:rsidRPr="001F0AEF" w:rsidRDefault="00CB69F6" w:rsidP="00CB69F6">
      <w:pPr>
        <w:shd w:val="clear" w:color="auto" w:fill="FFFFFE"/>
        <w:spacing w:line="270" w:lineRule="atLeast"/>
        <w:rPr>
          <w:rFonts w:ascii="Yu Gothic Light" w:hAnsi="Yu Gothic Light"/>
          <w:color w:val="000000"/>
          <w:sz w:val="18"/>
          <w:szCs w:val="18"/>
          <w:lang w:val="en-US"/>
        </w:rPr>
      </w:pP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        </w:t>
      </w:r>
      <w:r w:rsidRPr="001F0AEF">
        <w:rPr>
          <w:rFonts w:ascii="Yu Gothic Light" w:hAnsi="Yu Gothic Light"/>
          <w:color w:val="A31515"/>
          <w:sz w:val="18"/>
          <w:szCs w:val="18"/>
          <w:lang w:val="en-US"/>
        </w:rPr>
        <w:t>"Blocked"</w:t>
      </w: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: </w:t>
      </w:r>
      <w:r w:rsidRPr="001F0AEF">
        <w:rPr>
          <w:rFonts w:ascii="Yu Gothic Light" w:hAnsi="Yu Gothic Light"/>
          <w:color w:val="098658"/>
          <w:sz w:val="18"/>
          <w:szCs w:val="18"/>
          <w:lang w:val="en-US"/>
        </w:rPr>
        <w:t>0</w:t>
      </w: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,</w:t>
      </w:r>
    </w:p>
    <w:p w14:paraId="3BF0424A" w14:textId="77777777" w:rsidR="00CB69F6" w:rsidRPr="001F0AEF" w:rsidRDefault="00CB69F6" w:rsidP="00CB69F6">
      <w:pPr>
        <w:shd w:val="clear" w:color="auto" w:fill="FFFFFE"/>
        <w:spacing w:line="270" w:lineRule="atLeast"/>
        <w:rPr>
          <w:rFonts w:ascii="Yu Gothic Light" w:hAnsi="Yu Gothic Light"/>
          <w:color w:val="000000"/>
          <w:sz w:val="18"/>
          <w:szCs w:val="18"/>
          <w:lang w:val="en-US"/>
        </w:rPr>
      </w:pP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        </w:t>
      </w:r>
      <w:r w:rsidRPr="001F0AEF">
        <w:rPr>
          <w:rFonts w:ascii="Yu Gothic Light" w:hAnsi="Yu Gothic Light"/>
          <w:color w:val="A31515"/>
          <w:sz w:val="18"/>
          <w:szCs w:val="18"/>
          <w:lang w:val="en-US"/>
        </w:rPr>
        <w:t>"ForeignPaymentBlocked"</w:t>
      </w: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: </w:t>
      </w:r>
      <w:r w:rsidRPr="001F0AEF">
        <w:rPr>
          <w:rFonts w:ascii="Yu Gothic Light" w:hAnsi="Yu Gothic Light"/>
          <w:color w:val="098658"/>
          <w:sz w:val="18"/>
          <w:szCs w:val="18"/>
          <w:lang w:val="en-US"/>
        </w:rPr>
        <w:t>0</w:t>
      </w: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,</w:t>
      </w:r>
    </w:p>
    <w:p w14:paraId="0B2BEF39" w14:textId="77777777" w:rsidR="00CB69F6" w:rsidRPr="001F0AEF" w:rsidRDefault="00CB69F6" w:rsidP="00CB69F6">
      <w:pPr>
        <w:shd w:val="clear" w:color="auto" w:fill="FFFFFE"/>
        <w:spacing w:line="270" w:lineRule="atLeast"/>
        <w:rPr>
          <w:rFonts w:ascii="Yu Gothic Light" w:hAnsi="Yu Gothic Light"/>
          <w:color w:val="000000"/>
          <w:sz w:val="18"/>
          <w:szCs w:val="18"/>
          <w:lang w:val="en-US"/>
        </w:rPr>
      </w:pP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        </w:t>
      </w:r>
      <w:r w:rsidRPr="001F0AEF">
        <w:rPr>
          <w:rFonts w:ascii="Yu Gothic Light" w:hAnsi="Yu Gothic Light"/>
          <w:color w:val="A31515"/>
          <w:sz w:val="18"/>
          <w:szCs w:val="18"/>
          <w:lang w:val="en-US"/>
        </w:rPr>
        <w:t>"InternetPaymentBlocked"</w:t>
      </w: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: </w:t>
      </w:r>
      <w:r w:rsidRPr="001F0AEF">
        <w:rPr>
          <w:rFonts w:ascii="Yu Gothic Light" w:hAnsi="Yu Gothic Light"/>
          <w:color w:val="098658"/>
          <w:sz w:val="18"/>
          <w:szCs w:val="18"/>
          <w:lang w:val="en-US"/>
        </w:rPr>
        <w:t>0</w:t>
      </w: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,</w:t>
      </w:r>
    </w:p>
    <w:p w14:paraId="2F85051F" w14:textId="77777777" w:rsidR="00CB69F6" w:rsidRPr="001F0AEF" w:rsidRDefault="00CB69F6" w:rsidP="00CB69F6">
      <w:pPr>
        <w:shd w:val="clear" w:color="auto" w:fill="FFFFFE"/>
        <w:spacing w:line="270" w:lineRule="atLeast"/>
        <w:rPr>
          <w:rFonts w:ascii="Yu Gothic Light" w:hAnsi="Yu Gothic Light"/>
          <w:color w:val="000000"/>
          <w:sz w:val="18"/>
          <w:szCs w:val="18"/>
          <w:lang w:val="en-US"/>
        </w:rPr>
      </w:pP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        </w:t>
      </w:r>
      <w:r w:rsidRPr="001F0AEF">
        <w:rPr>
          <w:rFonts w:ascii="Yu Gothic Light" w:hAnsi="Yu Gothic Light"/>
          <w:color w:val="A31515"/>
          <w:sz w:val="18"/>
          <w:szCs w:val="18"/>
          <w:lang w:val="en-US"/>
        </w:rPr>
        <w:t>"UseRandomPin"</w:t>
      </w: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: </w:t>
      </w:r>
      <w:r w:rsidRPr="001F0AEF">
        <w:rPr>
          <w:rFonts w:ascii="Yu Gothic Light" w:hAnsi="Yu Gothic Light"/>
          <w:color w:val="098658"/>
          <w:sz w:val="18"/>
          <w:szCs w:val="18"/>
          <w:lang w:val="en-US"/>
        </w:rPr>
        <w:t>1</w:t>
      </w: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,</w:t>
      </w:r>
    </w:p>
    <w:p w14:paraId="1D223E92" w14:textId="77777777" w:rsidR="00CB69F6" w:rsidRPr="001F0AEF" w:rsidRDefault="00CB69F6" w:rsidP="00CB69F6">
      <w:pPr>
        <w:shd w:val="clear" w:color="auto" w:fill="FFFFFE"/>
        <w:spacing w:line="270" w:lineRule="atLeast"/>
        <w:rPr>
          <w:rFonts w:ascii="Yu Gothic Light" w:hAnsi="Yu Gothic Light"/>
          <w:color w:val="000000"/>
          <w:sz w:val="18"/>
          <w:szCs w:val="18"/>
          <w:lang w:val="en-US"/>
        </w:rPr>
      </w:pP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        </w:t>
      </w:r>
      <w:r w:rsidRPr="001F0AEF">
        <w:rPr>
          <w:rFonts w:ascii="Yu Gothic Light" w:hAnsi="Yu Gothic Light"/>
          <w:color w:val="A31515"/>
          <w:sz w:val="18"/>
          <w:szCs w:val="18"/>
          <w:lang w:val="en-US"/>
        </w:rPr>
        <w:t>"UniqueId"</w:t>
      </w: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: </w:t>
      </w:r>
      <w:r w:rsidRPr="001F0AEF">
        <w:rPr>
          <w:rFonts w:ascii="Yu Gothic Light" w:hAnsi="Yu Gothic Light"/>
          <w:color w:val="0451A5"/>
          <w:sz w:val="18"/>
          <w:szCs w:val="18"/>
          <w:lang w:val="en-US"/>
        </w:rPr>
        <w:t>"1652811111/7Y5rLX9hUuPffVorh82rg"</w:t>
      </w: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,</w:t>
      </w:r>
    </w:p>
    <w:p w14:paraId="45C72561" w14:textId="77777777" w:rsidR="00CB69F6" w:rsidRDefault="00CB69F6" w:rsidP="00CB69F6">
      <w:pPr>
        <w:shd w:val="clear" w:color="auto" w:fill="FFFFFE"/>
        <w:spacing w:line="270" w:lineRule="atLeast"/>
        <w:rPr>
          <w:rFonts w:ascii="Yu Gothic Light" w:hAnsi="Yu Gothic Light"/>
          <w:color w:val="000000"/>
          <w:sz w:val="18"/>
          <w:szCs w:val="18"/>
        </w:rPr>
      </w:pP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        </w:t>
      </w:r>
      <w:r>
        <w:rPr>
          <w:rFonts w:ascii="Yu Gothic Light" w:hAnsi="Yu Gothic Light"/>
          <w:color w:val="A31515"/>
          <w:sz w:val="18"/>
          <w:szCs w:val="18"/>
        </w:rPr>
        <w:t>"BankId"</w:t>
      </w:r>
      <w:r>
        <w:rPr>
          <w:rFonts w:ascii="Yu Gothic Light" w:hAnsi="Yu Gothic Light"/>
          <w:color w:val="000000"/>
          <w:sz w:val="18"/>
          <w:szCs w:val="18"/>
        </w:rPr>
        <w:t>: </w:t>
      </w:r>
      <w:r>
        <w:rPr>
          <w:rFonts w:ascii="Yu Gothic Light" w:hAnsi="Yu Gothic Light"/>
          <w:color w:val="0451A5"/>
          <w:sz w:val="18"/>
          <w:szCs w:val="18"/>
        </w:rPr>
        <w:t>"30007"</w:t>
      </w:r>
      <w:r>
        <w:rPr>
          <w:rFonts w:ascii="Yu Gothic Light" w:hAnsi="Yu Gothic Light"/>
          <w:color w:val="000000"/>
          <w:sz w:val="18"/>
          <w:szCs w:val="18"/>
        </w:rPr>
        <w:t>,</w:t>
      </w:r>
    </w:p>
    <w:p w14:paraId="03F1D8E0" w14:textId="77777777" w:rsidR="00CB69F6" w:rsidRDefault="00CB69F6" w:rsidP="00CB69F6">
      <w:pPr>
        <w:shd w:val="clear" w:color="auto" w:fill="FFFFFE"/>
        <w:spacing w:line="270" w:lineRule="atLeast"/>
        <w:rPr>
          <w:rFonts w:ascii="Yu Gothic Light" w:hAnsi="Yu Gothic Light"/>
          <w:color w:val="000000"/>
          <w:sz w:val="18"/>
          <w:szCs w:val="18"/>
        </w:rPr>
      </w:pPr>
      <w:r>
        <w:rPr>
          <w:rFonts w:ascii="Yu Gothic Light" w:hAnsi="Yu Gothic Light"/>
          <w:color w:val="000000"/>
          <w:sz w:val="18"/>
          <w:szCs w:val="18"/>
        </w:rPr>
        <w:t>        </w:t>
      </w:r>
      <w:r>
        <w:rPr>
          <w:rFonts w:ascii="Yu Gothic Light" w:hAnsi="Yu Gothic Light"/>
          <w:color w:val="A31515"/>
          <w:sz w:val="18"/>
          <w:szCs w:val="18"/>
        </w:rPr>
        <w:t>"CancellationReason"</w:t>
      </w:r>
      <w:r>
        <w:rPr>
          <w:rFonts w:ascii="Yu Gothic Light" w:hAnsi="Yu Gothic Light"/>
          <w:color w:val="000000"/>
          <w:sz w:val="18"/>
          <w:szCs w:val="18"/>
        </w:rPr>
        <w:t>: </w:t>
      </w:r>
      <w:r>
        <w:rPr>
          <w:rFonts w:ascii="Yu Gothic Light" w:hAnsi="Yu Gothic Light"/>
          <w:color w:val="098658"/>
          <w:sz w:val="18"/>
          <w:szCs w:val="18"/>
        </w:rPr>
        <w:t>6</w:t>
      </w:r>
    </w:p>
    <w:p w14:paraId="7019CCA8" w14:textId="77777777" w:rsidR="00CB69F6" w:rsidRDefault="00CB69F6" w:rsidP="00CB69F6">
      <w:pPr>
        <w:shd w:val="clear" w:color="auto" w:fill="FFFFFE"/>
        <w:spacing w:line="270" w:lineRule="atLeast"/>
        <w:rPr>
          <w:rFonts w:ascii="Yu Gothic Light" w:hAnsi="Yu Gothic Light"/>
          <w:color w:val="000000"/>
          <w:sz w:val="18"/>
          <w:szCs w:val="18"/>
        </w:rPr>
      </w:pPr>
      <w:r>
        <w:rPr>
          <w:rFonts w:ascii="Yu Gothic Light" w:hAnsi="Yu Gothic Light"/>
          <w:color w:val="000000"/>
          <w:sz w:val="18"/>
          <w:szCs w:val="18"/>
        </w:rPr>
        <w:t>    }</w:t>
      </w:r>
    </w:p>
    <w:p w14:paraId="71785EA1" w14:textId="67260D0A" w:rsidR="00525A83" w:rsidRPr="00CB69F6" w:rsidRDefault="00CB69F6" w:rsidP="00CB69F6">
      <w:pPr>
        <w:shd w:val="clear" w:color="auto" w:fill="FFFFFE"/>
        <w:spacing w:line="270" w:lineRule="atLeast"/>
        <w:rPr>
          <w:rFonts w:ascii="Yu Gothic Light" w:hAnsi="Yu Gothic Light"/>
          <w:color w:val="000000"/>
          <w:sz w:val="18"/>
          <w:szCs w:val="18"/>
        </w:rPr>
      </w:pPr>
      <w:r>
        <w:rPr>
          <w:rFonts w:ascii="Yu Gothic Light" w:hAnsi="Yu Gothic Light"/>
          <w:color w:val="000000"/>
          <w:sz w:val="18"/>
          <w:szCs w:val="18"/>
        </w:rPr>
        <w:t>]</w:t>
      </w:r>
    </w:p>
    <w:p w14:paraId="01659917" w14:textId="77777777" w:rsidR="0040439C" w:rsidRPr="004C0BA9" w:rsidRDefault="0040439C" w:rsidP="0040439C">
      <w:pPr>
        <w:pStyle w:val="Heading3"/>
        <w:rPr>
          <w:rFonts w:ascii="Times New Roman" w:hAnsi="Times New Roman" w:cs="Times New Roman"/>
          <w:sz w:val="24"/>
          <w:szCs w:val="24"/>
        </w:rPr>
      </w:pPr>
      <w:bookmarkStart w:id="1575" w:name="_Toc79761341"/>
      <w:r w:rsidRPr="004C0BA9">
        <w:rPr>
          <w:rFonts w:ascii="Times New Roman" w:hAnsi="Times New Roman" w:cs="Times New Roman"/>
          <w:sz w:val="24"/>
          <w:szCs w:val="24"/>
        </w:rPr>
        <w:t>Error codes</w:t>
      </w:r>
      <w:bookmarkEnd w:id="1575"/>
    </w:p>
    <w:p w14:paraId="31AEA734" w14:textId="77777777" w:rsidR="0040439C" w:rsidRPr="004C0BA9" w:rsidRDefault="0040439C" w:rsidP="0040439C">
      <w:pPr>
        <w:rPr>
          <w:color w:val="000000" w:themeColor="text1"/>
        </w:rPr>
      </w:pPr>
    </w:p>
    <w:tbl>
      <w:tblPr>
        <w:tblW w:w="80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45"/>
        <w:gridCol w:w="1545"/>
        <w:gridCol w:w="4917"/>
      </w:tblGrid>
      <w:tr w:rsidR="0040439C" w:rsidRPr="004C0BA9" w14:paraId="10E29D23" w14:textId="77777777" w:rsidTr="4B4963AB">
        <w:trPr>
          <w:trHeight w:val="367"/>
        </w:trPr>
        <w:tc>
          <w:tcPr>
            <w:tcW w:w="1545" w:type="dxa"/>
            <w:shd w:val="clear" w:color="auto" w:fill="365F91" w:themeFill="accent1" w:themeFillShade="BF"/>
          </w:tcPr>
          <w:p w14:paraId="145130F0" w14:textId="77777777" w:rsidR="0040439C" w:rsidRPr="004C0BA9" w:rsidRDefault="0040439C" w:rsidP="0040439C">
            <w:pPr>
              <w:spacing w:line="276" w:lineRule="auto"/>
              <w:rPr>
                <w:rFonts w:eastAsia="Calibri"/>
                <w:b/>
                <w:color w:val="FFFFFF" w:themeColor="background1"/>
              </w:rPr>
            </w:pPr>
            <w:r w:rsidRPr="004C0BA9">
              <w:rPr>
                <w:rFonts w:eastAsia="Calibri"/>
                <w:b/>
                <w:color w:val="FFFFFF" w:themeColor="background1"/>
              </w:rPr>
              <w:t>http code</w:t>
            </w:r>
          </w:p>
        </w:tc>
        <w:tc>
          <w:tcPr>
            <w:tcW w:w="1545" w:type="dxa"/>
            <w:shd w:val="clear" w:color="auto" w:fill="365F91" w:themeFill="accent1" w:themeFillShade="BF"/>
          </w:tcPr>
          <w:p w14:paraId="09CF2B43" w14:textId="77777777" w:rsidR="0040439C" w:rsidRPr="004C0BA9" w:rsidRDefault="0040439C" w:rsidP="0040439C">
            <w:pPr>
              <w:spacing w:line="276" w:lineRule="auto"/>
              <w:rPr>
                <w:rFonts w:eastAsia="Calibri"/>
                <w:b/>
                <w:color w:val="FFFFFF" w:themeColor="background1"/>
              </w:rPr>
            </w:pPr>
            <w:r w:rsidRPr="004C0BA9">
              <w:rPr>
                <w:rFonts w:eastAsia="Calibri"/>
                <w:b/>
                <w:color w:val="FFFFFF" w:themeColor="background1"/>
              </w:rPr>
              <w:t>Error code</w:t>
            </w:r>
          </w:p>
        </w:tc>
        <w:tc>
          <w:tcPr>
            <w:tcW w:w="4917" w:type="dxa"/>
            <w:shd w:val="clear" w:color="auto" w:fill="365F91" w:themeFill="accent1" w:themeFillShade="BF"/>
          </w:tcPr>
          <w:p w14:paraId="6BBB70C8" w14:textId="77777777" w:rsidR="0040439C" w:rsidRPr="004C0BA9" w:rsidRDefault="0040439C" w:rsidP="0040439C">
            <w:pPr>
              <w:spacing w:line="276" w:lineRule="auto"/>
              <w:rPr>
                <w:rFonts w:eastAsia="Calibri"/>
                <w:b/>
                <w:color w:val="FFFFFF" w:themeColor="background1"/>
              </w:rPr>
            </w:pPr>
            <w:r w:rsidRPr="004C0BA9">
              <w:rPr>
                <w:rFonts w:eastAsia="Calibri"/>
                <w:b/>
                <w:color w:val="FFFFFF" w:themeColor="background1"/>
              </w:rPr>
              <w:t>Description</w:t>
            </w:r>
          </w:p>
        </w:tc>
      </w:tr>
      <w:tr w:rsidR="0040439C" w:rsidRPr="004C0BA9" w14:paraId="5A2808A8" w14:textId="77777777" w:rsidTr="4B4963AB">
        <w:trPr>
          <w:trHeight w:val="338"/>
        </w:trPr>
        <w:tc>
          <w:tcPr>
            <w:tcW w:w="1545" w:type="dxa"/>
          </w:tcPr>
          <w:p w14:paraId="5F7A90AB" w14:textId="6F4BBE71" w:rsidR="0040439C" w:rsidRPr="004C0BA9" w:rsidRDefault="0417E88F" w:rsidP="0040439C">
            <w:pPr>
              <w:rPr>
                <w:rFonts w:eastAsia="Calibri"/>
                <w:color w:val="000000" w:themeColor="text1"/>
              </w:rPr>
            </w:pPr>
            <w:r w:rsidRPr="4B4963AB">
              <w:rPr>
                <w:rFonts w:eastAsia="Calibri"/>
                <w:color w:val="000000" w:themeColor="text1"/>
              </w:rPr>
              <w:t>401</w:t>
            </w:r>
          </w:p>
        </w:tc>
        <w:tc>
          <w:tcPr>
            <w:tcW w:w="1545" w:type="dxa"/>
            <w:shd w:val="clear" w:color="auto" w:fill="auto"/>
          </w:tcPr>
          <w:p w14:paraId="7C0CE18F" w14:textId="50162565" w:rsidR="0040439C" w:rsidRPr="004C0BA9" w:rsidRDefault="0417E88F" w:rsidP="0040439C">
            <w:pPr>
              <w:rPr>
                <w:rFonts w:eastAsia="Calibri"/>
                <w:color w:val="000000" w:themeColor="text1"/>
                <w:lang w:eastAsia="en-US"/>
              </w:rPr>
            </w:pPr>
            <w:r w:rsidRPr="4B4963AB">
              <w:rPr>
                <w:rFonts w:eastAsia="Calibri"/>
                <w:color w:val="000000" w:themeColor="text1"/>
                <w:lang w:eastAsia="en-US"/>
              </w:rPr>
              <w:t>570</w:t>
            </w:r>
          </w:p>
        </w:tc>
        <w:tc>
          <w:tcPr>
            <w:tcW w:w="4917" w:type="dxa"/>
            <w:shd w:val="clear" w:color="auto" w:fill="auto"/>
          </w:tcPr>
          <w:p w14:paraId="15362B4E" w14:textId="15CE2EE2" w:rsidR="0040439C" w:rsidRPr="004C0BA9" w:rsidRDefault="0417E88F" w:rsidP="4B4963AB">
            <w:pPr>
              <w:rPr>
                <w:color w:val="000000" w:themeColor="text1"/>
              </w:rPr>
            </w:pPr>
            <w:r w:rsidRPr="4B4963AB">
              <w:rPr>
                <w:color w:val="000000" w:themeColor="text1"/>
              </w:rPr>
              <w:t>Token OAuth invalid</w:t>
            </w:r>
          </w:p>
        </w:tc>
      </w:tr>
      <w:tr w:rsidR="0040439C" w:rsidRPr="004C0BA9" w14:paraId="0AC5CC27" w14:textId="77777777" w:rsidTr="4B4963AB">
        <w:trPr>
          <w:trHeight w:val="338"/>
        </w:trPr>
        <w:tc>
          <w:tcPr>
            <w:tcW w:w="1545" w:type="dxa"/>
          </w:tcPr>
          <w:p w14:paraId="681177CA" w14:textId="72592E10" w:rsidR="4B4963AB" w:rsidRDefault="4B4963AB" w:rsidP="4B4963AB">
            <w:pPr>
              <w:rPr>
                <w:rFonts w:eastAsia="Calibri"/>
                <w:color w:val="000000" w:themeColor="text1"/>
              </w:rPr>
            </w:pPr>
            <w:r w:rsidRPr="4B4963AB">
              <w:rPr>
                <w:rFonts w:eastAsia="Calibri"/>
                <w:color w:val="000000" w:themeColor="text1"/>
              </w:rPr>
              <w:t>404</w:t>
            </w:r>
          </w:p>
        </w:tc>
        <w:tc>
          <w:tcPr>
            <w:tcW w:w="1545" w:type="dxa"/>
            <w:shd w:val="clear" w:color="auto" w:fill="auto"/>
          </w:tcPr>
          <w:p w14:paraId="3E23ACDD" w14:textId="4D45C5E1" w:rsidR="4B4963AB" w:rsidRDefault="4B4963AB" w:rsidP="4B4963AB">
            <w:pPr>
              <w:rPr>
                <w:rFonts w:eastAsia="Calibri"/>
                <w:color w:val="000000" w:themeColor="text1"/>
                <w:lang w:eastAsia="en-US"/>
              </w:rPr>
            </w:pPr>
            <w:r w:rsidRPr="4B4963AB">
              <w:rPr>
                <w:rFonts w:eastAsia="Calibri"/>
                <w:color w:val="000000" w:themeColor="text1"/>
                <w:lang w:eastAsia="en-US"/>
              </w:rPr>
              <w:t>147</w:t>
            </w:r>
          </w:p>
        </w:tc>
        <w:tc>
          <w:tcPr>
            <w:tcW w:w="4917" w:type="dxa"/>
            <w:shd w:val="clear" w:color="auto" w:fill="auto"/>
          </w:tcPr>
          <w:p w14:paraId="5224395D" w14:textId="471656BC" w:rsidR="487D9535" w:rsidRDefault="487D9535" w:rsidP="4B4963AB">
            <w:pPr>
              <w:rPr>
                <w:color w:val="000000" w:themeColor="text1"/>
              </w:rPr>
            </w:pPr>
            <w:r w:rsidRPr="4B4963AB">
              <w:rPr>
                <w:color w:val="000000" w:themeColor="text1"/>
              </w:rPr>
              <w:t>User cannot be found</w:t>
            </w:r>
          </w:p>
        </w:tc>
      </w:tr>
    </w:tbl>
    <w:p w14:paraId="03068294" w14:textId="77777777" w:rsidR="00756FA7" w:rsidRPr="004C0BA9" w:rsidRDefault="00756FA7" w:rsidP="00B104A0">
      <w:pPr>
        <w:rPr>
          <w:b/>
          <w:lang w:val="en-GB"/>
        </w:rPr>
      </w:pPr>
    </w:p>
    <w:p w14:paraId="43A6E5E4" w14:textId="5FE95E47" w:rsidR="008E4930" w:rsidRPr="004C0BA9" w:rsidRDefault="008E4930" w:rsidP="00B126C2">
      <w:pPr>
        <w:pStyle w:val="Heading2"/>
        <w:rPr>
          <w:lang w:val="en-GB"/>
        </w:rPr>
      </w:pPr>
      <w:bookmarkStart w:id="1576" w:name="_Toc79761342"/>
      <w:r w:rsidRPr="004C0BA9">
        <w:rPr>
          <w:lang w:val="en-GB"/>
        </w:rPr>
        <w:t>Get cards V2.0</w:t>
      </w:r>
      <w:bookmarkEnd w:id="1576"/>
    </w:p>
    <w:p w14:paraId="7A601330" w14:textId="77777777" w:rsidR="001A20C4" w:rsidRPr="00CB6C14" w:rsidRDefault="004C0BA9" w:rsidP="001A20C4">
      <w:pPr>
        <w:rPr>
          <w:rFonts w:ascii="Cambria Math" w:hAnsi="Cambria Math" w:cs="Cambria Math"/>
          <w:sz w:val="21"/>
          <w:szCs w:val="21"/>
          <w:lang w:val="en-US"/>
        </w:rPr>
      </w:pPr>
      <w:r>
        <w:rPr>
          <w:color w:val="000000" w:themeColor="text1"/>
          <w:lang w:val="en-US"/>
        </w:rPr>
        <w:t>S</w:t>
      </w:r>
      <w:r w:rsidRPr="004C0BA9">
        <w:rPr>
          <w:color w:val="000000" w:themeColor="text1"/>
          <w:lang w:val="en-US"/>
        </w:rPr>
        <w:t xml:space="preserve">wagger available for the car order </w:t>
      </w:r>
      <w:r>
        <w:rPr>
          <w:color w:val="000000" w:themeColor="text1"/>
          <w:lang w:val="en-US"/>
        </w:rPr>
        <w:t>V2.0 on the sandbox environment</w:t>
      </w:r>
      <w:r w:rsidR="00D04920">
        <w:rPr>
          <w:color w:val="000000" w:themeColor="text1"/>
          <w:lang w:val="en-US"/>
        </w:rPr>
        <w:t xml:space="preserve">: </w:t>
      </w:r>
      <w:r w:rsidR="00AB6EAD">
        <w:fldChar w:fldCharType="begin"/>
      </w:r>
      <w:r w:rsidR="00AB6EAD" w:rsidRPr="004E6A4A">
        <w:rPr>
          <w:lang w:val="en-US"/>
          <w:rPrChange w:id="1577" w:author="Veillard Quentin" w:date="2021-05-04T12:22:00Z">
            <w:rPr/>
          </w:rPrChange>
        </w:rPr>
        <w:instrText xml:space="preserve"> HYPERLINK "https://sb-api.xpollens.com/swagger/index.html" \t "_blank" \o "https://sb-api.xpollens.com/swagger/index.html" </w:instrText>
      </w:r>
      <w:r w:rsidR="00AB6EAD">
        <w:fldChar w:fldCharType="separate"/>
      </w:r>
      <w:r w:rsidR="001A20C4" w:rsidRPr="00CB6C14">
        <w:rPr>
          <w:rStyle w:val="Hyperlink"/>
          <w:rFonts w:ascii="Cambria Math" w:hAnsi="Cambria Math" w:cs="Cambria Math"/>
          <w:sz w:val="21"/>
          <w:szCs w:val="21"/>
          <w:lang w:val="en-US"/>
        </w:rPr>
        <w:t>https://sb-api.xpollens.com/swagger/index.html</w:t>
      </w:r>
      <w:r w:rsidR="00AB6EAD">
        <w:rPr>
          <w:rStyle w:val="Hyperlink"/>
          <w:rFonts w:ascii="Cambria Math" w:hAnsi="Cambria Math" w:cs="Cambria Math"/>
          <w:sz w:val="21"/>
          <w:szCs w:val="21"/>
          <w:lang w:val="en-US"/>
        </w:rPr>
        <w:fldChar w:fldCharType="end"/>
      </w:r>
    </w:p>
    <w:p w14:paraId="74CE3045" w14:textId="77777777" w:rsidR="008E4930" w:rsidRPr="004C0BA9" w:rsidRDefault="008E4930" w:rsidP="008E4930">
      <w:pPr>
        <w:rPr>
          <w:b/>
          <w:lang w:val="en-GB"/>
        </w:rPr>
      </w:pPr>
    </w:p>
    <w:p w14:paraId="251EBC1B" w14:textId="32BCD955" w:rsidR="008E4930" w:rsidRPr="00CB6C14" w:rsidRDefault="008E4930" w:rsidP="0040439C">
      <w:pPr>
        <w:pStyle w:val="Heading3"/>
        <w:rPr>
          <w:rFonts w:ascii="Times New Roman" w:hAnsi="Times New Roman" w:cs="Times New Roman"/>
          <w:sz w:val="24"/>
          <w:szCs w:val="24"/>
          <w:lang w:val="en-US"/>
        </w:rPr>
      </w:pPr>
      <w:bookmarkStart w:id="1578" w:name="_Toc79761343"/>
      <w:r w:rsidRPr="00CB6C14">
        <w:rPr>
          <w:rFonts w:ascii="Times New Roman" w:hAnsi="Times New Roman" w:cs="Times New Roman"/>
          <w:sz w:val="24"/>
          <w:szCs w:val="24"/>
          <w:lang w:val="en-US"/>
        </w:rPr>
        <w:t>Request Get cards V2.0</w:t>
      </w:r>
      <w:bookmarkEnd w:id="1578"/>
      <w:r w:rsidRPr="00CB6C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27232729" w14:textId="77777777" w:rsidR="008E4930" w:rsidRPr="00CB6C14" w:rsidRDefault="008E4930" w:rsidP="008E4930">
      <w:pPr>
        <w:rPr>
          <w:lang w:val="en-US"/>
        </w:rPr>
      </w:pPr>
    </w:p>
    <w:p w14:paraId="2FC97DBC" w14:textId="3607F6A4" w:rsidR="008E4930" w:rsidRPr="004C0BA9" w:rsidRDefault="008E4930" w:rsidP="008E4930">
      <w:pPr>
        <w:rPr>
          <w:rStyle w:val="brace-close"/>
          <w:lang w:val="en-GB"/>
        </w:rPr>
      </w:pPr>
      <w:r w:rsidRPr="00CB69F6">
        <w:rPr>
          <w:rStyle w:val="brace-close"/>
          <w:u w:val="single"/>
          <w:lang w:val="en-GB"/>
        </w:rPr>
        <w:t>Request</w:t>
      </w:r>
      <w:r w:rsidR="00CB69F6" w:rsidRPr="00CB69F6">
        <w:rPr>
          <w:rStyle w:val="brace-close"/>
          <w:u w:val="single"/>
          <w:lang w:val="en-GB"/>
        </w:rPr>
        <w:t xml:space="preserve"> V2.0:</w:t>
      </w:r>
      <w:r w:rsidRPr="004C0BA9">
        <w:rPr>
          <w:rStyle w:val="brace-close"/>
          <w:lang w:val="en-GB"/>
        </w:rPr>
        <w:t xml:space="preserve"> </w:t>
      </w:r>
      <w:r w:rsidR="00CB69F6">
        <w:rPr>
          <w:rStyle w:val="brace-close"/>
          <w:lang w:val="en-GB"/>
        </w:rPr>
        <w:t xml:space="preserve"> (</w:t>
      </w:r>
      <w:r w:rsidRPr="004C0BA9">
        <w:rPr>
          <w:rStyle w:val="brace-close"/>
          <w:lang w:val="en-GB"/>
        </w:rPr>
        <w:t>G</w:t>
      </w:r>
      <w:r w:rsidR="00CB69F6">
        <w:rPr>
          <w:rStyle w:val="brace-close"/>
          <w:lang w:val="en-GB"/>
        </w:rPr>
        <w:t xml:space="preserve">ET)     </w:t>
      </w:r>
      <w:r w:rsidRPr="004C0BA9">
        <w:rPr>
          <w:rStyle w:val="brace-close"/>
          <w:lang w:val="en-GB"/>
        </w:rPr>
        <w:t>/api</w:t>
      </w:r>
      <w:r w:rsidR="00971CBA" w:rsidRPr="00971CBA">
        <w:rPr>
          <w:rStyle w:val="brace-close"/>
          <w:lang w:val="en-GB"/>
        </w:rPr>
        <w:t>/v2.0/card</w:t>
      </w:r>
    </w:p>
    <w:p w14:paraId="34D3D990" w14:textId="77777777" w:rsidR="008E4930" w:rsidRPr="004C0BA9" w:rsidRDefault="008E4930" w:rsidP="008E4930">
      <w:pPr>
        <w:rPr>
          <w:b/>
          <w:lang w:val="en-GB"/>
        </w:rPr>
      </w:pPr>
    </w:p>
    <w:p w14:paraId="3E4E3CDC" w14:textId="77777777" w:rsidR="008E4930" w:rsidRPr="004C0BA9" w:rsidRDefault="008E4930" w:rsidP="008E4930">
      <w:pPr>
        <w:rPr>
          <w:b/>
          <w:lang w:val="en-GB"/>
        </w:rPr>
      </w:pPr>
    </w:p>
    <w:p w14:paraId="28481456" w14:textId="4C5662A4" w:rsidR="008E4930" w:rsidRPr="00CB6C14" w:rsidRDefault="008E4930" w:rsidP="0040439C">
      <w:pPr>
        <w:pStyle w:val="Heading3"/>
        <w:rPr>
          <w:rFonts w:ascii="Times New Roman" w:hAnsi="Times New Roman" w:cs="Times New Roman"/>
          <w:sz w:val="24"/>
          <w:szCs w:val="24"/>
          <w:lang w:val="en-US"/>
        </w:rPr>
      </w:pPr>
      <w:bookmarkStart w:id="1579" w:name="_Toc79761344"/>
      <w:r w:rsidRPr="00CB6C14">
        <w:rPr>
          <w:rFonts w:ascii="Times New Roman" w:hAnsi="Times New Roman" w:cs="Times New Roman"/>
          <w:sz w:val="24"/>
          <w:szCs w:val="24"/>
          <w:lang w:val="en-US"/>
        </w:rPr>
        <w:t>Response Get cards V2.0</w:t>
      </w:r>
      <w:bookmarkEnd w:id="1579"/>
      <w:r w:rsidRPr="00CB6C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7EF7DB60" w14:textId="05A7E737" w:rsidR="008E4930" w:rsidRPr="00CB6C14" w:rsidRDefault="008E4930" w:rsidP="008E4930">
      <w:pPr>
        <w:rPr>
          <w:lang w:val="en-US"/>
        </w:rPr>
      </w:pPr>
    </w:p>
    <w:p w14:paraId="0F19DE0C" w14:textId="77777777" w:rsidR="003474EE" w:rsidRPr="00CB6C14" w:rsidRDefault="008E4930" w:rsidP="003474EE">
      <w:pPr>
        <w:rPr>
          <w:lang w:val="en-US"/>
        </w:rPr>
      </w:pPr>
      <w:r w:rsidRPr="00CB6C14">
        <w:rPr>
          <w:lang w:val="en-US"/>
        </w:rPr>
        <w:t>Response </w:t>
      </w:r>
      <w:r w:rsidR="003474EE" w:rsidRPr="00CB6C14">
        <w:rPr>
          <w:lang w:val="en-US" w:eastAsia="en-US" w:bidi="en-US"/>
        </w:rPr>
        <w:t>v2.0 : 200 OK</w:t>
      </w:r>
    </w:p>
    <w:p w14:paraId="198F50AD" w14:textId="77777777" w:rsidR="008E4930" w:rsidRPr="00CB6C14" w:rsidRDefault="008E4930" w:rsidP="008E4930">
      <w:pPr>
        <w:rPr>
          <w:lang w:val="en-US"/>
        </w:rPr>
      </w:pPr>
    </w:p>
    <w:p w14:paraId="7E3E31C9" w14:textId="77777777" w:rsidR="008218B3" w:rsidRPr="001F0AEF" w:rsidRDefault="008218B3" w:rsidP="008218B3">
      <w:pPr>
        <w:rPr>
          <w:lang w:val="en-US"/>
        </w:rPr>
      </w:pPr>
      <w:r w:rsidRPr="001F0AEF">
        <w:rPr>
          <w:lang w:val="en-US"/>
        </w:rPr>
        <w:t>[</w:t>
      </w:r>
    </w:p>
    <w:p w14:paraId="3308D5F8" w14:textId="77777777" w:rsidR="008218B3" w:rsidRPr="001F0AEF" w:rsidRDefault="008218B3" w:rsidP="008218B3">
      <w:pPr>
        <w:rPr>
          <w:lang w:val="en-US"/>
        </w:rPr>
      </w:pPr>
      <w:r w:rsidRPr="001F0AEF">
        <w:rPr>
          <w:lang w:val="en-US"/>
        </w:rPr>
        <w:t xml:space="preserve">  {</w:t>
      </w:r>
    </w:p>
    <w:p w14:paraId="75055EF0" w14:textId="77777777" w:rsidR="008218B3" w:rsidRPr="001F0AEF" w:rsidRDefault="008218B3" w:rsidP="008218B3">
      <w:pPr>
        <w:rPr>
          <w:lang w:val="en-US"/>
        </w:rPr>
      </w:pPr>
      <w:r w:rsidRPr="001F0AEF">
        <w:rPr>
          <w:lang w:val="en-US"/>
        </w:rPr>
        <w:t xml:space="preserve">    </w:t>
      </w:r>
      <w:r w:rsidRPr="001F0AEF">
        <w:rPr>
          <w:rFonts w:ascii="Yu Gothic Light" w:hAnsi="Yu Gothic Light"/>
          <w:color w:val="A31515"/>
          <w:sz w:val="18"/>
          <w:szCs w:val="18"/>
          <w:lang w:val="en-US"/>
        </w:rPr>
        <w:t>"label":</w:t>
      </w:r>
      <w:r w:rsidRPr="001F0AEF">
        <w:rPr>
          <w:lang w:val="en-US"/>
        </w:rPr>
        <w:t xml:space="preserve"> </w:t>
      </w:r>
      <w:r w:rsidRPr="001F0AEF">
        <w:rPr>
          <w:rFonts w:ascii="Yu Gothic Light" w:hAnsi="Yu Gothic Light"/>
          <w:color w:val="0451A5"/>
          <w:sz w:val="18"/>
          <w:szCs w:val="18"/>
          <w:lang w:val="en-US"/>
        </w:rPr>
        <w:t>null</w:t>
      </w:r>
      <w:r w:rsidRPr="001F0AEF">
        <w:rPr>
          <w:lang w:val="en-US"/>
        </w:rPr>
        <w:t>,</w:t>
      </w:r>
    </w:p>
    <w:p w14:paraId="6A1800D7" w14:textId="77777777" w:rsidR="008218B3" w:rsidRPr="001F0AEF" w:rsidRDefault="008218B3" w:rsidP="008218B3">
      <w:pPr>
        <w:rPr>
          <w:lang w:val="en-US"/>
        </w:rPr>
      </w:pPr>
      <w:r w:rsidRPr="001F0AEF">
        <w:rPr>
          <w:lang w:val="en-US"/>
        </w:rPr>
        <w:t xml:space="preserve">    </w:t>
      </w:r>
      <w:r w:rsidRPr="001F0AEF">
        <w:rPr>
          <w:rFonts w:ascii="Yu Gothic Light" w:hAnsi="Yu Gothic Light"/>
          <w:color w:val="A31515"/>
          <w:sz w:val="18"/>
          <w:szCs w:val="18"/>
          <w:lang w:val="en-US"/>
        </w:rPr>
        <w:t>"isAlphaTest":</w:t>
      </w:r>
      <w:r w:rsidRPr="001F0AEF">
        <w:rPr>
          <w:lang w:val="en-US"/>
        </w:rPr>
        <w:t xml:space="preserve"> </w:t>
      </w:r>
      <w:r w:rsidRPr="001F0AEF">
        <w:rPr>
          <w:rFonts w:ascii="Yu Gothic Light" w:hAnsi="Yu Gothic Light"/>
          <w:color w:val="0451A5"/>
          <w:sz w:val="18"/>
          <w:szCs w:val="18"/>
          <w:lang w:val="en-US"/>
        </w:rPr>
        <w:t>false,</w:t>
      </w:r>
    </w:p>
    <w:p w14:paraId="35E5286D" w14:textId="5C4051D4" w:rsidR="008218B3" w:rsidRPr="001F0AEF" w:rsidRDefault="008218B3" w:rsidP="008218B3">
      <w:pPr>
        <w:rPr>
          <w:lang w:val="en-US"/>
        </w:rPr>
      </w:pPr>
      <w:r w:rsidRPr="001F0AEF">
        <w:rPr>
          <w:lang w:val="en-US"/>
        </w:rPr>
        <w:t xml:space="preserve">     </w:t>
      </w:r>
      <w:r w:rsidRPr="001F0AEF">
        <w:rPr>
          <w:rFonts w:ascii="Yu Gothic Light" w:hAnsi="Yu Gothic Light"/>
          <w:color w:val="A31515"/>
          <w:sz w:val="18"/>
          <w:szCs w:val="18"/>
          <w:lang w:val="en-US"/>
        </w:rPr>
        <w:t>"cardExternalRef":</w:t>
      </w:r>
      <w:r w:rsidRPr="001F0AEF">
        <w:rPr>
          <w:lang w:val="en-US"/>
        </w:rPr>
        <w:t xml:space="preserve"> </w:t>
      </w:r>
      <w:r w:rsidRPr="001F0AEF">
        <w:rPr>
          <w:rFonts w:ascii="Yu Gothic Light" w:hAnsi="Yu Gothic Light"/>
          <w:color w:val="0451A5"/>
          <w:sz w:val="18"/>
          <w:szCs w:val="18"/>
          <w:lang w:val="en-US"/>
        </w:rPr>
        <w:t>"Xpollens-CP5",</w:t>
      </w:r>
    </w:p>
    <w:p w14:paraId="7FCB9A8F" w14:textId="77777777" w:rsidR="00294542" w:rsidRPr="001F0AEF" w:rsidRDefault="008218B3" w:rsidP="00294542">
      <w:pPr>
        <w:rPr>
          <w:lang w:val="en-US"/>
        </w:rPr>
      </w:pPr>
      <w:r w:rsidRPr="001F0AEF">
        <w:rPr>
          <w:lang w:val="en-US"/>
        </w:rPr>
        <w:t xml:space="preserve">     </w:t>
      </w:r>
      <w:r w:rsidR="00294542" w:rsidRPr="001F0AEF">
        <w:rPr>
          <w:rFonts w:ascii="Yu Gothic Light" w:hAnsi="Yu Gothic Light"/>
          <w:color w:val="A31515"/>
          <w:sz w:val="18"/>
          <w:szCs w:val="18"/>
          <w:lang w:val="en-US"/>
        </w:rPr>
        <w:t>"status": {</w:t>
      </w:r>
    </w:p>
    <w:p w14:paraId="40F56D90" w14:textId="77777777" w:rsidR="00294542" w:rsidRPr="004E6A4A" w:rsidRDefault="00294542" w:rsidP="00294542">
      <w:pPr>
        <w:rPr>
          <w:rPrChange w:id="1580" w:author="Veillard Quentin" w:date="2021-05-04T12:22:00Z">
            <w:rPr>
              <w:lang w:val="en-US"/>
            </w:rPr>
          </w:rPrChange>
        </w:rPr>
      </w:pPr>
      <w:r w:rsidRPr="001F0AEF">
        <w:rPr>
          <w:rFonts w:ascii="Yu Gothic Light" w:hAnsi="Yu Gothic Light"/>
          <w:color w:val="A31515"/>
          <w:sz w:val="18"/>
          <w:szCs w:val="18"/>
          <w:lang w:val="en-US"/>
        </w:rPr>
        <w:t xml:space="preserve">      </w:t>
      </w:r>
      <w:r w:rsidRPr="004E6A4A">
        <w:rPr>
          <w:rFonts w:ascii="Yu Gothic Light" w:hAnsi="Yu Gothic Light"/>
          <w:color w:val="A31515"/>
          <w:sz w:val="18"/>
          <w:szCs w:val="18"/>
          <w:rPrChange w:id="1581" w:author="Veillard Quentin" w:date="2021-05-04T12:22:00Z">
            <w:rPr>
              <w:rFonts w:ascii="Yu Gothic Light" w:hAnsi="Yu Gothic Light"/>
              <w:color w:val="A31515"/>
              <w:sz w:val="18"/>
              <w:szCs w:val="18"/>
              <w:lang w:val="en-US"/>
            </w:rPr>
          </w:rPrChange>
        </w:rPr>
        <w:t>"cardStatusCode":</w:t>
      </w:r>
      <w:r w:rsidRPr="004E6A4A">
        <w:rPr>
          <w:rPrChange w:id="1582" w:author="Veillard Quentin" w:date="2021-05-04T12:22:00Z">
            <w:rPr>
              <w:lang w:val="en-US"/>
            </w:rPr>
          </w:rPrChange>
        </w:rPr>
        <w:t xml:space="preserve"> </w:t>
      </w:r>
      <w:r w:rsidRPr="004E6A4A">
        <w:rPr>
          <w:rFonts w:ascii="Yu Gothic Light" w:hAnsi="Yu Gothic Light"/>
          <w:color w:val="0451A5"/>
          <w:sz w:val="18"/>
          <w:szCs w:val="18"/>
          <w:rPrChange w:id="1583" w:author="Veillard Quentin" w:date="2021-05-04T12:22:00Z">
            <w:rPr>
              <w:rFonts w:ascii="Yu Gothic Light" w:hAnsi="Yu Gothic Light"/>
              <w:color w:val="0451A5"/>
              <w:sz w:val="18"/>
              <w:szCs w:val="18"/>
              <w:lang w:val="en-US"/>
            </w:rPr>
          </w:rPrChange>
        </w:rPr>
        <w:t>"SENT",</w:t>
      </w:r>
    </w:p>
    <w:p w14:paraId="227912D8" w14:textId="77777777" w:rsidR="00294542" w:rsidRPr="004E6A4A" w:rsidRDefault="00294542" w:rsidP="00294542">
      <w:pPr>
        <w:rPr>
          <w:rFonts w:ascii="Yu Gothic Light" w:hAnsi="Yu Gothic Light"/>
          <w:color w:val="0451A5"/>
          <w:sz w:val="18"/>
          <w:szCs w:val="18"/>
          <w:rPrChange w:id="1584" w:author="Veillard Quentin" w:date="2021-05-04T12:22:00Z">
            <w:rPr>
              <w:rFonts w:ascii="Yu Gothic Light" w:hAnsi="Yu Gothic Light"/>
              <w:color w:val="0451A5"/>
              <w:sz w:val="18"/>
              <w:szCs w:val="18"/>
              <w:lang w:val="en-US"/>
            </w:rPr>
          </w:rPrChange>
        </w:rPr>
      </w:pPr>
      <w:r w:rsidRPr="004E6A4A">
        <w:rPr>
          <w:rPrChange w:id="1585" w:author="Veillard Quentin" w:date="2021-05-04T12:22:00Z">
            <w:rPr>
              <w:lang w:val="en-US"/>
            </w:rPr>
          </w:rPrChange>
        </w:rPr>
        <w:t xml:space="preserve">     </w:t>
      </w:r>
      <w:r w:rsidRPr="004E6A4A">
        <w:rPr>
          <w:rFonts w:ascii="Yu Gothic Light" w:hAnsi="Yu Gothic Light"/>
          <w:color w:val="A31515"/>
          <w:sz w:val="18"/>
          <w:szCs w:val="18"/>
          <w:rPrChange w:id="1586" w:author="Veillard Quentin" w:date="2021-05-04T12:22:00Z">
            <w:rPr>
              <w:rFonts w:ascii="Yu Gothic Light" w:hAnsi="Yu Gothic Light"/>
              <w:color w:val="A31515"/>
              <w:sz w:val="18"/>
              <w:szCs w:val="18"/>
              <w:lang w:val="en-US"/>
            </w:rPr>
          </w:rPrChange>
        </w:rPr>
        <w:t>"description":</w:t>
      </w:r>
      <w:r w:rsidRPr="004E6A4A">
        <w:rPr>
          <w:rPrChange w:id="1587" w:author="Veillard Quentin" w:date="2021-05-04T12:22:00Z">
            <w:rPr>
              <w:lang w:val="en-US"/>
            </w:rPr>
          </w:rPrChange>
        </w:rPr>
        <w:t xml:space="preserve"> </w:t>
      </w:r>
      <w:r w:rsidRPr="004E6A4A">
        <w:rPr>
          <w:rFonts w:ascii="Yu Gothic Light" w:hAnsi="Yu Gothic Light"/>
          <w:color w:val="0451A5"/>
          <w:sz w:val="18"/>
          <w:szCs w:val="18"/>
          <w:rPrChange w:id="1588" w:author="Veillard Quentin" w:date="2021-05-04T12:22:00Z">
            <w:rPr>
              <w:rFonts w:ascii="Yu Gothic Light" w:hAnsi="Yu Gothic Light"/>
              <w:color w:val="0451A5"/>
              <w:sz w:val="18"/>
              <w:szCs w:val="18"/>
              <w:lang w:val="en-US"/>
            </w:rPr>
          </w:rPrChange>
        </w:rPr>
        <w:t>"Sent",</w:t>
      </w:r>
    </w:p>
    <w:p w14:paraId="19D4A0AB" w14:textId="77777777" w:rsidR="00294542" w:rsidRPr="00294542" w:rsidRDefault="00294542" w:rsidP="00294542">
      <w:pPr>
        <w:rPr>
          <w:rFonts w:ascii="Yu Gothic Light" w:hAnsi="Yu Gothic Light"/>
          <w:color w:val="A31515"/>
          <w:sz w:val="18"/>
          <w:szCs w:val="18"/>
        </w:rPr>
      </w:pPr>
      <w:r>
        <w:rPr>
          <w:rFonts w:ascii="Yu Gothic Light" w:hAnsi="Yu Gothic Light"/>
          <w:color w:val="A31515"/>
          <w:sz w:val="18"/>
          <w:szCs w:val="18"/>
        </w:rPr>
        <w:t xml:space="preserve">   </w:t>
      </w:r>
      <w:r w:rsidRPr="00294542">
        <w:rPr>
          <w:rFonts w:ascii="Yu Gothic Light" w:hAnsi="Yu Gothic Light"/>
          <w:color w:val="A31515"/>
          <w:sz w:val="18"/>
          <w:szCs w:val="18"/>
        </w:rPr>
        <w:t>"eventStatus": {</w:t>
      </w:r>
    </w:p>
    <w:p w14:paraId="0D247C71" w14:textId="77777777" w:rsidR="00294542" w:rsidRPr="004E6A4A" w:rsidRDefault="00294542" w:rsidP="00294542">
      <w:pPr>
        <w:rPr>
          <w:rFonts w:ascii="Yu Gothic Light" w:hAnsi="Yu Gothic Light"/>
          <w:color w:val="A31515"/>
          <w:sz w:val="18"/>
          <w:szCs w:val="18"/>
          <w:rPrChange w:id="1589" w:author="Veillard Quentin" w:date="2021-05-04T12:22:00Z">
            <w:rPr>
              <w:rFonts w:ascii="Yu Gothic Light" w:hAnsi="Yu Gothic Light"/>
              <w:color w:val="A31515"/>
              <w:sz w:val="18"/>
              <w:szCs w:val="18"/>
              <w:lang w:val="en-US"/>
            </w:rPr>
          </w:rPrChange>
        </w:rPr>
      </w:pPr>
      <w:r w:rsidRPr="004E6A4A">
        <w:rPr>
          <w:rFonts w:ascii="Yu Gothic Light" w:hAnsi="Yu Gothic Light"/>
          <w:color w:val="A31515"/>
          <w:sz w:val="18"/>
          <w:szCs w:val="18"/>
          <w:rPrChange w:id="1590" w:author="Veillard Quentin" w:date="2021-05-04T12:22:00Z">
            <w:rPr>
              <w:rFonts w:ascii="Yu Gothic Light" w:hAnsi="Yu Gothic Light"/>
              <w:color w:val="A31515"/>
              <w:sz w:val="18"/>
              <w:szCs w:val="18"/>
              <w:lang w:val="en-US"/>
            </w:rPr>
          </w:rPrChange>
        </w:rPr>
        <w:t xml:space="preserve">      "eventStatusCode": "CREA",</w:t>
      </w:r>
    </w:p>
    <w:p w14:paraId="4BC6B6FE" w14:textId="77777777" w:rsidR="00294542" w:rsidRPr="004E6A4A" w:rsidRDefault="00294542" w:rsidP="00294542">
      <w:pPr>
        <w:rPr>
          <w:rFonts w:ascii="Yu Gothic Light" w:hAnsi="Yu Gothic Light"/>
          <w:color w:val="A31515"/>
          <w:sz w:val="18"/>
          <w:szCs w:val="18"/>
          <w:rPrChange w:id="1591" w:author="Veillard Quentin" w:date="2021-05-04T12:22:00Z">
            <w:rPr>
              <w:rFonts w:ascii="Yu Gothic Light" w:hAnsi="Yu Gothic Light"/>
              <w:color w:val="A31515"/>
              <w:sz w:val="18"/>
              <w:szCs w:val="18"/>
              <w:lang w:val="en-US"/>
            </w:rPr>
          </w:rPrChange>
        </w:rPr>
      </w:pPr>
      <w:r w:rsidRPr="004E6A4A">
        <w:rPr>
          <w:rFonts w:ascii="Yu Gothic Light" w:hAnsi="Yu Gothic Light"/>
          <w:color w:val="A31515"/>
          <w:sz w:val="18"/>
          <w:szCs w:val="18"/>
          <w:rPrChange w:id="1592" w:author="Veillard Quentin" w:date="2021-05-04T12:22:00Z">
            <w:rPr>
              <w:rFonts w:ascii="Yu Gothic Light" w:hAnsi="Yu Gothic Light"/>
              <w:color w:val="A31515"/>
              <w:sz w:val="18"/>
              <w:szCs w:val="18"/>
              <w:lang w:val="en-US"/>
            </w:rPr>
          </w:rPrChange>
        </w:rPr>
        <w:t xml:space="preserve">      "description": "Demande de création",</w:t>
      </w:r>
    </w:p>
    <w:p w14:paraId="2167141A" w14:textId="77777777" w:rsidR="00294542" w:rsidRPr="00A22FF5" w:rsidRDefault="00294542" w:rsidP="00294542">
      <w:pPr>
        <w:rPr>
          <w:rFonts w:ascii="Yu Gothic Light" w:hAnsi="Yu Gothic Light"/>
          <w:color w:val="A31515"/>
          <w:sz w:val="18"/>
          <w:szCs w:val="18"/>
          <w:lang w:val="en-US"/>
        </w:rPr>
      </w:pPr>
      <w:r w:rsidRPr="004E6A4A">
        <w:rPr>
          <w:rFonts w:ascii="Yu Gothic Light" w:hAnsi="Yu Gothic Light"/>
          <w:color w:val="A31515"/>
          <w:sz w:val="18"/>
          <w:szCs w:val="18"/>
          <w:rPrChange w:id="1593" w:author="Veillard Quentin" w:date="2021-05-04T12:22:00Z">
            <w:rPr>
              <w:rFonts w:ascii="Yu Gothic Light" w:hAnsi="Yu Gothic Light"/>
              <w:color w:val="A31515"/>
              <w:sz w:val="18"/>
              <w:szCs w:val="18"/>
              <w:lang w:val="en-US"/>
            </w:rPr>
          </w:rPrChange>
        </w:rPr>
        <w:t xml:space="preserve">      </w:t>
      </w:r>
      <w:r w:rsidRPr="00A22FF5">
        <w:rPr>
          <w:rFonts w:ascii="Yu Gothic Light" w:hAnsi="Yu Gothic Light"/>
          <w:color w:val="A31515"/>
          <w:sz w:val="18"/>
          <w:szCs w:val="18"/>
          <w:lang w:val="en-US"/>
        </w:rPr>
        <w:t>"status": "SUCCEEDED"</w:t>
      </w:r>
    </w:p>
    <w:p w14:paraId="0A7AFD85" w14:textId="77777777" w:rsidR="00294542" w:rsidRPr="00A22FF5" w:rsidRDefault="00294542" w:rsidP="00294542">
      <w:pPr>
        <w:rPr>
          <w:rFonts w:ascii="Yu Gothic Light" w:hAnsi="Yu Gothic Light"/>
          <w:color w:val="A31515"/>
          <w:sz w:val="18"/>
          <w:szCs w:val="18"/>
          <w:lang w:val="en-US"/>
        </w:rPr>
      </w:pPr>
      <w:r>
        <w:rPr>
          <w:rFonts w:ascii="Yu Gothic Light" w:hAnsi="Yu Gothic Light"/>
          <w:color w:val="A31515"/>
          <w:sz w:val="18"/>
          <w:szCs w:val="18"/>
          <w:lang w:val="en-US"/>
        </w:rPr>
        <w:t xml:space="preserve">       </w:t>
      </w:r>
      <w:r w:rsidRPr="00A22FF5">
        <w:rPr>
          <w:rFonts w:ascii="Yu Gothic Light" w:hAnsi="Yu Gothic Light"/>
          <w:color w:val="A31515"/>
          <w:sz w:val="18"/>
          <w:szCs w:val="18"/>
          <w:lang w:val="en-US"/>
        </w:rPr>
        <w:t>}</w:t>
      </w:r>
    </w:p>
    <w:p w14:paraId="2B5C8327" w14:textId="77777777" w:rsidR="00294542" w:rsidRPr="001F0AEF" w:rsidRDefault="00294542" w:rsidP="00294542">
      <w:pPr>
        <w:rPr>
          <w:rFonts w:ascii="Yu Gothic Light" w:hAnsi="Yu Gothic Light"/>
          <w:color w:val="A31515"/>
          <w:sz w:val="18"/>
          <w:szCs w:val="18"/>
          <w:lang w:val="en-US"/>
        </w:rPr>
      </w:pPr>
      <w:r w:rsidRPr="001F0AEF">
        <w:rPr>
          <w:rFonts w:ascii="Yu Gothic Light" w:hAnsi="Yu Gothic Light"/>
          <w:color w:val="A31515"/>
          <w:sz w:val="18"/>
          <w:szCs w:val="18"/>
          <w:lang w:val="en-US"/>
        </w:rPr>
        <w:t xml:space="preserve">    },</w:t>
      </w:r>
    </w:p>
    <w:p w14:paraId="77EDB1F9" w14:textId="77777777" w:rsidR="008218B3" w:rsidRPr="001F0AEF" w:rsidRDefault="008218B3" w:rsidP="008218B3">
      <w:pPr>
        <w:rPr>
          <w:lang w:val="en-US"/>
        </w:rPr>
      </w:pPr>
      <w:r w:rsidRPr="001F0AEF">
        <w:rPr>
          <w:rFonts w:ascii="Yu Gothic Light" w:hAnsi="Yu Gothic Light"/>
          <w:color w:val="A31515"/>
          <w:sz w:val="18"/>
          <w:szCs w:val="18"/>
          <w:lang w:val="en-US"/>
        </w:rPr>
        <w:t xml:space="preserve">   "creationDate":</w:t>
      </w:r>
      <w:r w:rsidRPr="001F0AEF">
        <w:rPr>
          <w:lang w:val="en-US"/>
        </w:rPr>
        <w:t xml:space="preserve"> </w:t>
      </w:r>
      <w:r w:rsidRPr="001F0AEF">
        <w:rPr>
          <w:rFonts w:ascii="Yu Gothic Light" w:hAnsi="Yu Gothic Light"/>
          <w:color w:val="0451A5"/>
          <w:sz w:val="18"/>
          <w:szCs w:val="18"/>
          <w:lang w:val="en-US"/>
        </w:rPr>
        <w:t>"2020-07-27T16:38:43.1058737",</w:t>
      </w:r>
    </w:p>
    <w:p w14:paraId="74D1975D" w14:textId="77777777" w:rsidR="008218B3" w:rsidRPr="001F0AEF" w:rsidRDefault="008218B3" w:rsidP="008218B3">
      <w:pPr>
        <w:rPr>
          <w:lang w:val="en-US"/>
        </w:rPr>
      </w:pPr>
      <w:r w:rsidRPr="001F0AEF">
        <w:rPr>
          <w:lang w:val="en-US"/>
        </w:rPr>
        <w:t xml:space="preserve">     </w:t>
      </w:r>
      <w:r w:rsidRPr="001F0AEF">
        <w:rPr>
          <w:rFonts w:ascii="Yu Gothic Light" w:hAnsi="Yu Gothic Light"/>
          <w:color w:val="A31515"/>
          <w:sz w:val="18"/>
          <w:szCs w:val="18"/>
          <w:lang w:val="en-US"/>
        </w:rPr>
        <w:t>"expiryDate":</w:t>
      </w:r>
      <w:r w:rsidRPr="001F0AEF">
        <w:rPr>
          <w:lang w:val="en-US"/>
        </w:rPr>
        <w:t xml:space="preserve"> </w:t>
      </w:r>
      <w:r w:rsidRPr="001F0AEF">
        <w:rPr>
          <w:rFonts w:ascii="Yu Gothic Light" w:hAnsi="Yu Gothic Light"/>
          <w:color w:val="0451A5"/>
          <w:sz w:val="18"/>
          <w:szCs w:val="18"/>
          <w:lang w:val="en-US"/>
        </w:rPr>
        <w:t>"06-2023",</w:t>
      </w:r>
    </w:p>
    <w:p w14:paraId="27A8B902" w14:textId="77777777" w:rsidR="008218B3" w:rsidRPr="001F0AEF" w:rsidRDefault="008218B3" w:rsidP="008218B3">
      <w:pPr>
        <w:rPr>
          <w:lang w:val="en-US"/>
        </w:rPr>
      </w:pPr>
      <w:r w:rsidRPr="001F0AEF">
        <w:rPr>
          <w:rFonts w:ascii="Yu Gothic Light" w:hAnsi="Yu Gothic Light"/>
          <w:color w:val="A31515"/>
          <w:sz w:val="18"/>
          <w:szCs w:val="18"/>
          <w:lang w:val="en-US"/>
        </w:rPr>
        <w:t xml:space="preserve">   "visualCodeSelected":</w:t>
      </w:r>
      <w:r w:rsidRPr="001F0AEF">
        <w:rPr>
          <w:lang w:val="en-US"/>
        </w:rPr>
        <w:t xml:space="preserve"> </w:t>
      </w:r>
      <w:r w:rsidRPr="001F0AEF">
        <w:rPr>
          <w:rFonts w:ascii="Yu Gothic Light" w:hAnsi="Yu Gothic Light"/>
          <w:color w:val="0451A5"/>
          <w:sz w:val="18"/>
          <w:szCs w:val="18"/>
          <w:lang w:val="en-US"/>
        </w:rPr>
        <w:t>"XVTU",</w:t>
      </w:r>
    </w:p>
    <w:p w14:paraId="0ECE3CB3" w14:textId="77777777" w:rsidR="008218B3" w:rsidRPr="001F0AEF" w:rsidRDefault="008218B3" w:rsidP="008218B3">
      <w:pPr>
        <w:rPr>
          <w:lang w:val="en-US"/>
        </w:rPr>
      </w:pPr>
      <w:r w:rsidRPr="001F0AEF">
        <w:rPr>
          <w:lang w:val="en-US"/>
        </w:rPr>
        <w:t xml:space="preserve">     </w:t>
      </w:r>
      <w:r w:rsidRPr="001F0AEF">
        <w:rPr>
          <w:rFonts w:ascii="Yu Gothic Light" w:hAnsi="Yu Gothic Light"/>
          <w:color w:val="A31515"/>
          <w:sz w:val="18"/>
          <w:szCs w:val="18"/>
          <w:lang w:val="en-US"/>
        </w:rPr>
        <w:t>"isBlocked":</w:t>
      </w:r>
      <w:r w:rsidRPr="001F0AEF">
        <w:rPr>
          <w:lang w:val="en-US"/>
        </w:rPr>
        <w:t xml:space="preserve"> </w:t>
      </w:r>
      <w:r w:rsidRPr="001F0AEF">
        <w:rPr>
          <w:rFonts w:ascii="Yu Gothic Light" w:hAnsi="Yu Gothic Light"/>
          <w:color w:val="0451A5"/>
          <w:sz w:val="18"/>
          <w:szCs w:val="18"/>
          <w:lang w:val="en-US"/>
        </w:rPr>
        <w:t>false,</w:t>
      </w:r>
    </w:p>
    <w:p w14:paraId="18FB50A2" w14:textId="77777777" w:rsidR="008218B3" w:rsidRPr="001F0AEF" w:rsidRDefault="008218B3" w:rsidP="008218B3">
      <w:pPr>
        <w:rPr>
          <w:lang w:val="en-US"/>
        </w:rPr>
      </w:pPr>
      <w:r w:rsidRPr="001F0AEF">
        <w:rPr>
          <w:lang w:val="en-US"/>
        </w:rPr>
        <w:t xml:space="preserve">     </w:t>
      </w:r>
      <w:r w:rsidRPr="001F0AEF">
        <w:rPr>
          <w:rFonts w:ascii="Yu Gothic Light" w:hAnsi="Yu Gothic Light"/>
          <w:color w:val="A31515"/>
          <w:sz w:val="18"/>
          <w:szCs w:val="18"/>
          <w:lang w:val="en-US"/>
        </w:rPr>
        <w:t>"globalLimitAtmSelected":</w:t>
      </w:r>
      <w:r w:rsidRPr="001F0AEF">
        <w:rPr>
          <w:lang w:val="en-US"/>
        </w:rPr>
        <w:t xml:space="preserve"> </w:t>
      </w:r>
      <w:r w:rsidRPr="001F0AEF">
        <w:rPr>
          <w:rFonts w:ascii="Yu Gothic Light" w:hAnsi="Yu Gothic Light"/>
          <w:color w:val="0451A5"/>
          <w:sz w:val="18"/>
          <w:szCs w:val="18"/>
          <w:lang w:val="en-US"/>
        </w:rPr>
        <w:t>300,</w:t>
      </w:r>
    </w:p>
    <w:p w14:paraId="7C5113C4" w14:textId="77777777" w:rsidR="008218B3" w:rsidRPr="001F0AEF" w:rsidRDefault="008218B3" w:rsidP="008218B3">
      <w:pPr>
        <w:rPr>
          <w:lang w:val="en-US"/>
        </w:rPr>
      </w:pPr>
      <w:r w:rsidRPr="001F0AEF">
        <w:rPr>
          <w:rFonts w:ascii="Yu Gothic Light" w:hAnsi="Yu Gothic Light"/>
          <w:color w:val="A31515"/>
          <w:sz w:val="18"/>
          <w:szCs w:val="18"/>
          <w:lang w:val="en-US"/>
        </w:rPr>
        <w:t xml:space="preserve">   "globalLimitPaymentSelected":</w:t>
      </w:r>
      <w:r w:rsidRPr="001F0AEF">
        <w:rPr>
          <w:lang w:val="en-US"/>
        </w:rPr>
        <w:t xml:space="preserve"> </w:t>
      </w:r>
      <w:r w:rsidRPr="001F0AEF">
        <w:rPr>
          <w:rFonts w:ascii="Yu Gothic Light" w:hAnsi="Yu Gothic Light"/>
          <w:color w:val="0451A5"/>
          <w:sz w:val="18"/>
          <w:szCs w:val="18"/>
          <w:lang w:val="en-US"/>
        </w:rPr>
        <w:t>1000,</w:t>
      </w:r>
    </w:p>
    <w:p w14:paraId="4D7039E4" w14:textId="77777777" w:rsidR="008218B3" w:rsidRPr="001F0AEF" w:rsidRDefault="008218B3" w:rsidP="008218B3">
      <w:pPr>
        <w:rPr>
          <w:lang w:val="en-US"/>
        </w:rPr>
      </w:pPr>
      <w:r w:rsidRPr="001F0AEF">
        <w:rPr>
          <w:lang w:val="en-US"/>
        </w:rPr>
        <w:t xml:space="preserve">    </w:t>
      </w:r>
      <w:r w:rsidRPr="001F0AEF">
        <w:rPr>
          <w:rFonts w:ascii="Yu Gothic Light" w:hAnsi="Yu Gothic Light"/>
          <w:color w:val="A31515"/>
          <w:sz w:val="18"/>
          <w:szCs w:val="18"/>
          <w:lang w:val="en-US"/>
        </w:rPr>
        <w:t>"uniqueId":</w:t>
      </w:r>
      <w:r w:rsidRPr="001F0AEF">
        <w:rPr>
          <w:lang w:val="en-US"/>
        </w:rPr>
        <w:t xml:space="preserve"> </w:t>
      </w:r>
      <w:r w:rsidRPr="001F0AEF">
        <w:rPr>
          <w:rFonts w:ascii="Yu Gothic Light" w:hAnsi="Yu Gothic Light"/>
          <w:color w:val="0451A5"/>
          <w:sz w:val="18"/>
          <w:szCs w:val="18"/>
          <w:lang w:val="en-US"/>
        </w:rPr>
        <w:t>"1652811111/7Y5rLX9hUuPffVorh82rg",</w:t>
      </w:r>
    </w:p>
    <w:p w14:paraId="6569CB0C" w14:textId="77777777" w:rsidR="008218B3" w:rsidRPr="001F0AEF" w:rsidRDefault="008218B3" w:rsidP="008218B3">
      <w:pPr>
        <w:rPr>
          <w:lang w:val="en-US"/>
        </w:rPr>
      </w:pPr>
      <w:r w:rsidRPr="001F0AEF">
        <w:rPr>
          <w:rFonts w:ascii="Yu Gothic Light" w:hAnsi="Yu Gothic Light"/>
          <w:color w:val="A31515"/>
          <w:sz w:val="18"/>
          <w:szCs w:val="18"/>
          <w:lang w:val="en-US"/>
        </w:rPr>
        <w:t xml:space="preserve">   "bankId":</w:t>
      </w:r>
      <w:r w:rsidRPr="001F0AEF">
        <w:rPr>
          <w:lang w:val="en-US"/>
        </w:rPr>
        <w:t xml:space="preserve"> </w:t>
      </w:r>
      <w:r w:rsidRPr="001F0AEF">
        <w:rPr>
          <w:rFonts w:ascii="Yu Gothic Light" w:hAnsi="Yu Gothic Light"/>
          <w:color w:val="0451A5"/>
          <w:sz w:val="18"/>
          <w:szCs w:val="18"/>
          <w:lang w:val="en-US"/>
        </w:rPr>
        <w:t>30007,</w:t>
      </w:r>
    </w:p>
    <w:p w14:paraId="269F88CB" w14:textId="1F474C8F" w:rsidR="008218B3" w:rsidRPr="001F0AEF" w:rsidRDefault="008218B3" w:rsidP="008218B3">
      <w:pPr>
        <w:rPr>
          <w:lang w:val="en-US"/>
        </w:rPr>
      </w:pPr>
      <w:r w:rsidRPr="001F0AEF">
        <w:rPr>
          <w:lang w:val="en-US"/>
        </w:rPr>
        <w:t xml:space="preserve">    </w:t>
      </w:r>
      <w:r w:rsidRPr="001F0AEF">
        <w:rPr>
          <w:rFonts w:ascii="Yu Gothic Light" w:hAnsi="Yu Gothic Light"/>
          <w:color w:val="A31515"/>
          <w:sz w:val="18"/>
          <w:szCs w:val="18"/>
          <w:lang w:val="en-US"/>
        </w:rPr>
        <w:t>"hint":</w:t>
      </w:r>
      <w:r w:rsidRPr="001F0AEF">
        <w:rPr>
          <w:lang w:val="en-US"/>
        </w:rPr>
        <w:t xml:space="preserve"> </w:t>
      </w:r>
      <w:r w:rsidRPr="001F0AEF">
        <w:rPr>
          <w:rFonts w:ascii="Yu Gothic Light" w:hAnsi="Yu Gothic Light"/>
          <w:color w:val="0451A5"/>
          <w:sz w:val="18"/>
          <w:szCs w:val="18"/>
          <w:lang w:val="en-US"/>
        </w:rPr>
        <w:t>"9999XXXXXXXX7011",</w:t>
      </w:r>
    </w:p>
    <w:p w14:paraId="514F89C5" w14:textId="77777777" w:rsidR="008218B3" w:rsidRPr="001F0AEF" w:rsidRDefault="008218B3" w:rsidP="008218B3">
      <w:pPr>
        <w:rPr>
          <w:lang w:val="en-US"/>
        </w:rPr>
      </w:pPr>
      <w:r w:rsidRPr="001F0AEF">
        <w:rPr>
          <w:lang w:val="en-US"/>
        </w:rPr>
        <w:t xml:space="preserve">    </w:t>
      </w:r>
      <w:r w:rsidRPr="001F0AEF">
        <w:rPr>
          <w:rFonts w:ascii="Yu Gothic Light" w:hAnsi="Yu Gothic Light"/>
          <w:color w:val="A31515"/>
          <w:sz w:val="18"/>
          <w:szCs w:val="18"/>
          <w:lang w:val="en-US"/>
        </w:rPr>
        <w:t>"partnerCode":</w:t>
      </w:r>
      <w:r w:rsidRPr="001F0AEF">
        <w:rPr>
          <w:lang w:val="en-US"/>
        </w:rPr>
        <w:t xml:space="preserve"> </w:t>
      </w:r>
      <w:r w:rsidRPr="001F0AEF">
        <w:rPr>
          <w:rFonts w:ascii="Yu Gothic Light" w:hAnsi="Yu Gothic Light"/>
          <w:color w:val="0451A5"/>
          <w:sz w:val="18"/>
          <w:szCs w:val="18"/>
          <w:lang w:val="en-US"/>
        </w:rPr>
        <w:t>"Partne1",</w:t>
      </w:r>
    </w:p>
    <w:p w14:paraId="736522FB" w14:textId="2F4501FB" w:rsidR="008218B3" w:rsidRPr="001F0AEF" w:rsidRDefault="008218B3" w:rsidP="008218B3">
      <w:pPr>
        <w:rPr>
          <w:lang w:val="en-US"/>
        </w:rPr>
      </w:pPr>
      <w:r w:rsidRPr="001F0AEF">
        <w:rPr>
          <w:rFonts w:ascii="Yu Gothic Light" w:hAnsi="Yu Gothic Light"/>
          <w:color w:val="A31515"/>
          <w:sz w:val="18"/>
          <w:szCs w:val="18"/>
          <w:lang w:val="en-US"/>
        </w:rPr>
        <w:t xml:space="preserve">   "offerPartnerCode":</w:t>
      </w:r>
      <w:r w:rsidRPr="001F0AEF">
        <w:rPr>
          <w:lang w:val="en-US"/>
        </w:rPr>
        <w:t xml:space="preserve"> </w:t>
      </w:r>
      <w:r w:rsidRPr="001F0AEF">
        <w:rPr>
          <w:rFonts w:ascii="Yu Gothic Light" w:hAnsi="Yu Gothic Light"/>
          <w:color w:val="0451A5"/>
          <w:sz w:val="18"/>
          <w:szCs w:val="18"/>
          <w:lang w:val="en-US"/>
        </w:rPr>
        <w:t>"partnerExampleClassicPhysical",</w:t>
      </w:r>
    </w:p>
    <w:p w14:paraId="09FBDDEA" w14:textId="77777777" w:rsidR="008218B3" w:rsidRPr="001F0AEF" w:rsidRDefault="008218B3" w:rsidP="008218B3">
      <w:pPr>
        <w:rPr>
          <w:lang w:val="en-US"/>
        </w:rPr>
      </w:pPr>
      <w:r w:rsidRPr="001F0AEF">
        <w:rPr>
          <w:rFonts w:ascii="Yu Gothic Light" w:hAnsi="Yu Gothic Light"/>
          <w:color w:val="A31515"/>
          <w:sz w:val="18"/>
          <w:szCs w:val="18"/>
          <w:lang w:val="en-US"/>
        </w:rPr>
        <w:t xml:space="preserve">   "wishPin":</w:t>
      </w:r>
      <w:r w:rsidRPr="001F0AEF">
        <w:rPr>
          <w:lang w:val="en-US"/>
        </w:rPr>
        <w:t xml:space="preserve"> </w:t>
      </w:r>
      <w:r w:rsidRPr="001F0AEF">
        <w:rPr>
          <w:rFonts w:ascii="Yu Gothic Light" w:hAnsi="Yu Gothic Light"/>
          <w:color w:val="0451A5"/>
          <w:sz w:val="18"/>
          <w:szCs w:val="18"/>
          <w:lang w:val="en-US"/>
        </w:rPr>
        <w:t>false,</w:t>
      </w:r>
    </w:p>
    <w:p w14:paraId="1E7D0EAF" w14:textId="77777777" w:rsidR="008218B3" w:rsidRPr="001F0AEF" w:rsidRDefault="008218B3" w:rsidP="008218B3">
      <w:pPr>
        <w:rPr>
          <w:lang w:val="en-US"/>
        </w:rPr>
      </w:pPr>
      <w:r w:rsidRPr="001F0AEF">
        <w:rPr>
          <w:rFonts w:ascii="Yu Gothic Light" w:hAnsi="Yu Gothic Light"/>
          <w:color w:val="A31515"/>
          <w:sz w:val="18"/>
          <w:szCs w:val="18"/>
          <w:lang w:val="en-US"/>
        </w:rPr>
        <w:t xml:space="preserve">   "oldExternalRef":</w:t>
      </w:r>
      <w:r w:rsidRPr="001F0AEF">
        <w:rPr>
          <w:lang w:val="en-US"/>
        </w:rPr>
        <w:t xml:space="preserve"> </w:t>
      </w:r>
      <w:r w:rsidRPr="001F0AEF">
        <w:rPr>
          <w:rFonts w:ascii="Yu Gothic Light" w:hAnsi="Yu Gothic Light"/>
          <w:color w:val="0451A5"/>
          <w:sz w:val="18"/>
          <w:szCs w:val="18"/>
          <w:lang w:val="en-US"/>
        </w:rPr>
        <w:t>null,</w:t>
      </w:r>
    </w:p>
    <w:p w14:paraId="3EA91DA6" w14:textId="77777777" w:rsidR="008218B3" w:rsidRPr="001F0AEF" w:rsidRDefault="008218B3" w:rsidP="008218B3">
      <w:pPr>
        <w:rPr>
          <w:lang w:val="en-US"/>
        </w:rPr>
      </w:pPr>
      <w:r w:rsidRPr="001F0AEF">
        <w:rPr>
          <w:rFonts w:ascii="Yu Gothic Light" w:hAnsi="Yu Gothic Light"/>
          <w:color w:val="A31515"/>
          <w:sz w:val="18"/>
          <w:szCs w:val="18"/>
          <w:lang w:val="en-US"/>
        </w:rPr>
        <w:t xml:space="preserve">   "isVadBlocked":</w:t>
      </w:r>
      <w:r w:rsidRPr="001F0AEF">
        <w:rPr>
          <w:lang w:val="en-US"/>
        </w:rPr>
        <w:t xml:space="preserve"> </w:t>
      </w:r>
      <w:r w:rsidRPr="001F0AEF">
        <w:rPr>
          <w:rFonts w:ascii="Yu Gothic Light" w:hAnsi="Yu Gothic Light"/>
          <w:color w:val="0451A5"/>
          <w:sz w:val="18"/>
          <w:szCs w:val="18"/>
          <w:lang w:val="en-US"/>
        </w:rPr>
        <w:t>false,</w:t>
      </w:r>
    </w:p>
    <w:p w14:paraId="78E34D7B" w14:textId="77777777" w:rsidR="008218B3" w:rsidRPr="001F0AEF" w:rsidRDefault="008218B3" w:rsidP="008218B3">
      <w:pPr>
        <w:rPr>
          <w:lang w:val="en-US"/>
        </w:rPr>
      </w:pPr>
      <w:r w:rsidRPr="001F0AEF">
        <w:rPr>
          <w:rFonts w:ascii="Yu Gothic Light" w:hAnsi="Yu Gothic Light"/>
          <w:color w:val="A31515"/>
          <w:sz w:val="18"/>
          <w:szCs w:val="18"/>
          <w:lang w:val="en-US"/>
        </w:rPr>
        <w:t xml:space="preserve">   "isGeoBlocked":</w:t>
      </w:r>
      <w:r w:rsidRPr="001F0AEF">
        <w:rPr>
          <w:lang w:val="en-US"/>
        </w:rPr>
        <w:t xml:space="preserve"> </w:t>
      </w:r>
      <w:r w:rsidRPr="001F0AEF">
        <w:rPr>
          <w:rFonts w:ascii="Yu Gothic Light" w:hAnsi="Yu Gothic Light"/>
          <w:color w:val="0451A5"/>
          <w:sz w:val="18"/>
          <w:szCs w:val="18"/>
          <w:lang w:val="en-US"/>
        </w:rPr>
        <w:t>false,</w:t>
      </w:r>
    </w:p>
    <w:p w14:paraId="43206244" w14:textId="4687CC68" w:rsidR="008218B3" w:rsidRPr="001F0AEF" w:rsidRDefault="008218B3" w:rsidP="008218B3">
      <w:pPr>
        <w:rPr>
          <w:lang w:val="en-US"/>
        </w:rPr>
      </w:pPr>
      <w:r w:rsidRPr="001F0AEF">
        <w:rPr>
          <w:lang w:val="en-US"/>
        </w:rPr>
        <w:t xml:space="preserve">    </w:t>
      </w:r>
      <w:r w:rsidRPr="001F0AEF">
        <w:rPr>
          <w:rFonts w:ascii="Yu Gothic Light" w:hAnsi="Yu Gothic Light"/>
          <w:color w:val="A31515"/>
          <w:sz w:val="18"/>
          <w:szCs w:val="18"/>
          <w:lang w:val="en-US"/>
        </w:rPr>
        <w:t>"holderExternalRef":</w:t>
      </w:r>
      <w:r w:rsidRPr="001F0AEF">
        <w:rPr>
          <w:lang w:val="en-US"/>
        </w:rPr>
        <w:t xml:space="preserve"> </w:t>
      </w:r>
      <w:r w:rsidRPr="001F0AEF">
        <w:rPr>
          <w:rFonts w:ascii="Yu Gothic Light" w:hAnsi="Yu Gothic Light"/>
          <w:color w:val="0451A5"/>
          <w:sz w:val="18"/>
          <w:szCs w:val="18"/>
          <w:lang w:val="en-US"/>
        </w:rPr>
        <w:t>"xpollens2",</w:t>
      </w:r>
    </w:p>
    <w:p w14:paraId="4C66AAD6" w14:textId="77777777" w:rsidR="008218B3" w:rsidRPr="001F0AEF" w:rsidRDefault="008218B3" w:rsidP="008218B3">
      <w:pPr>
        <w:rPr>
          <w:lang w:val="en-US"/>
        </w:rPr>
      </w:pPr>
      <w:r w:rsidRPr="001F0AEF">
        <w:rPr>
          <w:rFonts w:ascii="Yu Gothic Light" w:hAnsi="Yu Gothic Light"/>
          <w:color w:val="A31515"/>
          <w:sz w:val="18"/>
          <w:szCs w:val="18"/>
          <w:lang w:val="en-US"/>
        </w:rPr>
        <w:t xml:space="preserve">   "oppositionReasonCode":</w:t>
      </w:r>
      <w:r w:rsidRPr="001F0AEF">
        <w:rPr>
          <w:lang w:val="en-US"/>
        </w:rPr>
        <w:t xml:space="preserve"> </w:t>
      </w:r>
      <w:r w:rsidRPr="001F0AEF">
        <w:rPr>
          <w:rFonts w:ascii="Yu Gothic Light" w:hAnsi="Yu Gothic Light"/>
          <w:color w:val="0451A5"/>
          <w:sz w:val="18"/>
          <w:szCs w:val="18"/>
          <w:lang w:val="en-US"/>
        </w:rPr>
        <w:t>null,</w:t>
      </w:r>
    </w:p>
    <w:p w14:paraId="19B4AF4F" w14:textId="31061AE2" w:rsidR="008218B3" w:rsidRPr="001657F3" w:rsidRDefault="008218B3" w:rsidP="008218B3">
      <w:pPr>
        <w:rPr>
          <w:rFonts w:ascii="Yu Gothic Light" w:hAnsi="Yu Gothic Light"/>
          <w:color w:val="0451A5"/>
          <w:sz w:val="18"/>
          <w:szCs w:val="18"/>
          <w:lang w:val="en-US"/>
        </w:rPr>
      </w:pPr>
      <w:r w:rsidRPr="001F0AEF">
        <w:rPr>
          <w:lang w:val="en-US"/>
        </w:rPr>
        <w:t xml:space="preserve">    </w:t>
      </w:r>
      <w:r w:rsidRPr="001657F3">
        <w:rPr>
          <w:rFonts w:ascii="Yu Gothic Light" w:hAnsi="Yu Gothic Light"/>
          <w:color w:val="A31515"/>
          <w:sz w:val="18"/>
          <w:szCs w:val="18"/>
          <w:lang w:val="en-US"/>
        </w:rPr>
        <w:t>"cancellationReasonCode":</w:t>
      </w:r>
      <w:r w:rsidRPr="001657F3">
        <w:rPr>
          <w:lang w:val="en-US"/>
        </w:rPr>
        <w:t xml:space="preserve"> </w:t>
      </w:r>
      <w:r w:rsidRPr="001657F3">
        <w:rPr>
          <w:rFonts w:ascii="Yu Gothic Light" w:hAnsi="Yu Gothic Light"/>
          <w:color w:val="0451A5"/>
          <w:sz w:val="18"/>
          <w:szCs w:val="18"/>
          <w:lang w:val="en-US"/>
        </w:rPr>
        <w:t>"OtherReason"</w:t>
      </w:r>
    </w:p>
    <w:p w14:paraId="4D72A9B1" w14:textId="5C0D2B6E" w:rsidR="005F4D38" w:rsidRPr="001657F3" w:rsidRDefault="005F4D38" w:rsidP="005F4D38">
      <w:pPr>
        <w:rPr>
          <w:rFonts w:ascii="Yu Gothic Light" w:hAnsi="Yu Gothic Light"/>
          <w:color w:val="0451A5"/>
          <w:sz w:val="18"/>
          <w:szCs w:val="18"/>
          <w:lang w:val="en-US"/>
        </w:rPr>
      </w:pPr>
      <w:r w:rsidRPr="001F0AEF">
        <w:rPr>
          <w:lang w:val="en-US"/>
        </w:rPr>
        <w:t xml:space="preserve">    </w:t>
      </w:r>
      <w:r w:rsidRPr="001657F3">
        <w:rPr>
          <w:rFonts w:ascii="Yu Gothic Light" w:hAnsi="Yu Gothic Light"/>
          <w:color w:val="A31515"/>
          <w:sz w:val="18"/>
          <w:szCs w:val="18"/>
          <w:lang w:val="en-US"/>
        </w:rPr>
        <w:t>"isNfcActivated":</w:t>
      </w:r>
      <w:r w:rsidRPr="001657F3">
        <w:rPr>
          <w:lang w:val="en-US"/>
        </w:rPr>
        <w:t xml:space="preserve"> </w:t>
      </w:r>
      <w:r w:rsidRPr="001657F3">
        <w:rPr>
          <w:rFonts w:ascii="Yu Gothic Light" w:hAnsi="Yu Gothic Light"/>
          <w:color w:val="0451A5"/>
          <w:sz w:val="18"/>
          <w:szCs w:val="18"/>
          <w:lang w:val="en-US"/>
        </w:rPr>
        <w:t>true</w:t>
      </w:r>
    </w:p>
    <w:p w14:paraId="63816E67" w14:textId="45E4964F" w:rsidR="00EA16F7" w:rsidRPr="001657F3" w:rsidRDefault="00EA16F7" w:rsidP="00EA16F7">
      <w:pPr>
        <w:rPr>
          <w:rFonts w:ascii="Yu Gothic Light" w:hAnsi="Yu Gothic Light"/>
          <w:color w:val="A31515"/>
          <w:sz w:val="18"/>
          <w:szCs w:val="18"/>
          <w:lang w:val="en-US"/>
        </w:rPr>
      </w:pPr>
      <w:r w:rsidRPr="001657F3">
        <w:rPr>
          <w:rFonts w:ascii="Yu Gothic Light" w:hAnsi="Yu Gothic Light"/>
          <w:color w:val="A31515"/>
          <w:sz w:val="18"/>
          <w:szCs w:val="18"/>
          <w:lang w:val="en-US"/>
        </w:rPr>
        <w:t xml:space="preserve">  "isPaymentAllowed":</w:t>
      </w:r>
      <w:r w:rsidRPr="001657F3">
        <w:rPr>
          <w:lang w:val="en-US"/>
        </w:rPr>
        <w:t xml:space="preserve"> </w:t>
      </w:r>
      <w:r w:rsidRPr="001657F3">
        <w:rPr>
          <w:rFonts w:ascii="Yu Gothic Light" w:hAnsi="Yu Gothic Light"/>
          <w:color w:val="0451A5"/>
          <w:sz w:val="18"/>
          <w:szCs w:val="18"/>
          <w:lang w:val="en-US"/>
        </w:rPr>
        <w:t>true</w:t>
      </w:r>
    </w:p>
    <w:p w14:paraId="7775470C" w14:textId="77777777" w:rsidR="00EA16F7" w:rsidRPr="001657F3" w:rsidRDefault="00EA16F7" w:rsidP="00EA16F7">
      <w:pPr>
        <w:rPr>
          <w:rFonts w:ascii="Yu Gothic Light" w:hAnsi="Yu Gothic Light"/>
          <w:color w:val="0451A5"/>
          <w:sz w:val="18"/>
          <w:szCs w:val="18"/>
          <w:lang w:val="en-US"/>
        </w:rPr>
      </w:pPr>
      <w:r w:rsidRPr="001657F3">
        <w:rPr>
          <w:rFonts w:ascii="Yu Gothic Light" w:hAnsi="Yu Gothic Light"/>
          <w:color w:val="A31515"/>
          <w:sz w:val="18"/>
          <w:szCs w:val="18"/>
          <w:lang w:val="en-US"/>
        </w:rPr>
        <w:t xml:space="preserve">  "isAtmWithdrawalAllowed":</w:t>
      </w:r>
      <w:r w:rsidRPr="001657F3">
        <w:rPr>
          <w:lang w:val="en-US"/>
        </w:rPr>
        <w:t xml:space="preserve"> </w:t>
      </w:r>
      <w:r w:rsidRPr="001657F3">
        <w:rPr>
          <w:rFonts w:ascii="Yu Gothic Light" w:hAnsi="Yu Gothic Light"/>
          <w:color w:val="0451A5"/>
          <w:sz w:val="18"/>
          <w:szCs w:val="18"/>
          <w:lang w:val="en-US"/>
        </w:rPr>
        <w:t>true</w:t>
      </w:r>
    </w:p>
    <w:p w14:paraId="69339995" w14:textId="0C1EC7BB" w:rsidR="00EA16F7" w:rsidRPr="001657F3" w:rsidRDefault="00EA16F7" w:rsidP="00EA16F7">
      <w:pPr>
        <w:rPr>
          <w:rFonts w:ascii="Yu Gothic Light" w:hAnsi="Yu Gothic Light"/>
          <w:color w:val="0451A5"/>
          <w:sz w:val="18"/>
          <w:szCs w:val="18"/>
          <w:lang w:val="en-US"/>
        </w:rPr>
      </w:pPr>
      <w:r w:rsidRPr="001657F3">
        <w:rPr>
          <w:rFonts w:ascii="Yu Gothic Light" w:hAnsi="Yu Gothic Light"/>
          <w:color w:val="A31515"/>
          <w:sz w:val="18"/>
          <w:szCs w:val="18"/>
          <w:lang w:val="en-US"/>
        </w:rPr>
        <w:t xml:space="preserve">  "isQuasiCashlAllowed ":</w:t>
      </w:r>
      <w:r w:rsidRPr="001657F3">
        <w:rPr>
          <w:lang w:val="en-US"/>
        </w:rPr>
        <w:t xml:space="preserve"> </w:t>
      </w:r>
      <w:r w:rsidRPr="001657F3">
        <w:rPr>
          <w:rFonts w:ascii="Yu Gothic Light" w:hAnsi="Yu Gothic Light"/>
          <w:color w:val="0451A5"/>
          <w:sz w:val="18"/>
          <w:szCs w:val="18"/>
          <w:lang w:val="en-US"/>
        </w:rPr>
        <w:t>true</w:t>
      </w:r>
    </w:p>
    <w:p w14:paraId="7B97DDA4" w14:textId="13E0FAD2" w:rsidR="00EA16F7" w:rsidRPr="001657F3" w:rsidRDefault="00EA16F7" w:rsidP="00EA16F7">
      <w:pPr>
        <w:rPr>
          <w:rFonts w:ascii="Yu Gothic Light" w:hAnsi="Yu Gothic Light"/>
          <w:color w:val="0451A5"/>
          <w:sz w:val="18"/>
          <w:szCs w:val="18"/>
          <w:lang w:val="en-US"/>
        </w:rPr>
      </w:pPr>
      <w:r w:rsidRPr="001657F3">
        <w:rPr>
          <w:rFonts w:ascii="Yu Gothic Light" w:hAnsi="Yu Gothic Light"/>
          <w:color w:val="A31515"/>
          <w:sz w:val="18"/>
          <w:szCs w:val="18"/>
          <w:lang w:val="en-US"/>
        </w:rPr>
        <w:t xml:space="preserve">  "isWithdrawalAtTheCounterAllowed ":</w:t>
      </w:r>
      <w:r w:rsidRPr="001657F3">
        <w:rPr>
          <w:lang w:val="en-US"/>
        </w:rPr>
        <w:t xml:space="preserve"> </w:t>
      </w:r>
      <w:r w:rsidRPr="001657F3">
        <w:rPr>
          <w:rFonts w:ascii="Yu Gothic Light" w:hAnsi="Yu Gothic Light"/>
          <w:color w:val="0451A5"/>
          <w:sz w:val="18"/>
          <w:szCs w:val="18"/>
          <w:lang w:val="en-US"/>
        </w:rPr>
        <w:t>true</w:t>
      </w:r>
    </w:p>
    <w:p w14:paraId="0047F4A8" w14:textId="77777777" w:rsidR="00EA16F7" w:rsidRPr="001657F3" w:rsidRDefault="00EA16F7" w:rsidP="005F4D38">
      <w:pPr>
        <w:rPr>
          <w:rFonts w:ascii="Yu Gothic Light" w:hAnsi="Yu Gothic Light"/>
          <w:color w:val="0451A5"/>
          <w:sz w:val="18"/>
          <w:szCs w:val="18"/>
          <w:lang w:val="en-US"/>
        </w:rPr>
      </w:pPr>
    </w:p>
    <w:p w14:paraId="52421D80" w14:textId="77777777" w:rsidR="005F4D38" w:rsidRPr="001657F3" w:rsidRDefault="005F4D38" w:rsidP="008218B3">
      <w:pPr>
        <w:rPr>
          <w:rFonts w:ascii="Yu Gothic Light" w:hAnsi="Yu Gothic Light"/>
          <w:color w:val="0451A5"/>
          <w:sz w:val="18"/>
          <w:szCs w:val="18"/>
          <w:lang w:val="en-US"/>
        </w:rPr>
      </w:pPr>
    </w:p>
    <w:p w14:paraId="43B61BD4" w14:textId="77777777" w:rsidR="008218B3" w:rsidRPr="004E6A4A" w:rsidRDefault="008218B3" w:rsidP="008218B3">
      <w:pPr>
        <w:rPr>
          <w:lang w:val="en-US"/>
          <w:rPrChange w:id="1594" w:author="Veillard Quentin" w:date="2021-05-04T12:22:00Z">
            <w:rPr/>
          </w:rPrChange>
        </w:rPr>
      </w:pPr>
      <w:r w:rsidRPr="004E6A4A">
        <w:rPr>
          <w:lang w:val="en-US"/>
          <w:rPrChange w:id="1595" w:author="Veillard Quentin" w:date="2021-05-04T12:22:00Z">
            <w:rPr/>
          </w:rPrChange>
        </w:rPr>
        <w:t>}</w:t>
      </w:r>
    </w:p>
    <w:p w14:paraId="3C565B59" w14:textId="77777777" w:rsidR="008218B3" w:rsidRPr="004E6A4A" w:rsidRDefault="008218B3" w:rsidP="008218B3">
      <w:pPr>
        <w:rPr>
          <w:lang w:val="en-US"/>
          <w:rPrChange w:id="1596" w:author="Veillard Quentin" w:date="2021-05-04T12:22:00Z">
            <w:rPr/>
          </w:rPrChange>
        </w:rPr>
      </w:pPr>
      <w:r w:rsidRPr="004E6A4A">
        <w:rPr>
          <w:lang w:val="en-US"/>
          <w:rPrChange w:id="1597" w:author="Veillard Quentin" w:date="2021-05-04T12:22:00Z">
            <w:rPr/>
          </w:rPrChange>
        </w:rPr>
        <w:t>]</w:t>
      </w:r>
    </w:p>
    <w:p w14:paraId="7712D4B5" w14:textId="2877230F" w:rsidR="008E4930" w:rsidRPr="004E6A4A" w:rsidRDefault="008E4930" w:rsidP="008E4930">
      <w:pPr>
        <w:rPr>
          <w:lang w:val="en-US"/>
          <w:rPrChange w:id="1598" w:author="Veillard Quentin" w:date="2021-05-04T12:22:00Z">
            <w:rPr/>
          </w:rPrChange>
        </w:rPr>
      </w:pPr>
    </w:p>
    <w:p w14:paraId="706C2C38" w14:textId="77777777" w:rsidR="008E4930" w:rsidRPr="004E6A4A" w:rsidRDefault="008E4930" w:rsidP="0040439C">
      <w:pPr>
        <w:pStyle w:val="Heading3"/>
        <w:rPr>
          <w:rFonts w:ascii="Times New Roman" w:hAnsi="Times New Roman" w:cs="Times New Roman"/>
          <w:sz w:val="24"/>
          <w:szCs w:val="24"/>
          <w:lang w:val="en-US"/>
          <w:rPrChange w:id="1599" w:author="Veillard Quentin" w:date="2021-05-04T12:22:00Z">
            <w:rPr>
              <w:rFonts w:ascii="Times New Roman" w:hAnsi="Times New Roman" w:cs="Times New Roman"/>
              <w:sz w:val="24"/>
              <w:szCs w:val="24"/>
            </w:rPr>
          </w:rPrChange>
        </w:rPr>
      </w:pPr>
      <w:bookmarkStart w:id="1600" w:name="_Toc79761345"/>
      <w:r w:rsidRPr="004E6A4A">
        <w:rPr>
          <w:rFonts w:ascii="Times New Roman" w:hAnsi="Times New Roman" w:cs="Times New Roman"/>
          <w:sz w:val="24"/>
          <w:szCs w:val="24"/>
          <w:lang w:val="en-US"/>
          <w:rPrChange w:id="1601" w:author="Veillard Quentin" w:date="2021-05-04T12:22:00Z">
            <w:rPr>
              <w:rFonts w:ascii="Times New Roman" w:hAnsi="Times New Roman" w:cs="Times New Roman"/>
              <w:sz w:val="24"/>
              <w:szCs w:val="24"/>
            </w:rPr>
          </w:rPrChange>
        </w:rPr>
        <w:t>Error codes</w:t>
      </w:r>
      <w:bookmarkEnd w:id="1600"/>
    </w:p>
    <w:p w14:paraId="00E96259" w14:textId="77777777" w:rsidR="008E4930" w:rsidRPr="004E6A4A" w:rsidRDefault="008E4930" w:rsidP="008E4930">
      <w:pPr>
        <w:rPr>
          <w:color w:val="000000" w:themeColor="text1"/>
          <w:lang w:val="en-US"/>
          <w:rPrChange w:id="1602" w:author="Veillard Quentin" w:date="2021-05-04T12:22:00Z">
            <w:rPr>
              <w:color w:val="000000" w:themeColor="text1"/>
            </w:rPr>
          </w:rPrChange>
        </w:rPr>
      </w:pPr>
    </w:p>
    <w:tbl>
      <w:tblPr>
        <w:tblW w:w="80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45"/>
        <w:gridCol w:w="1545"/>
        <w:gridCol w:w="4917"/>
      </w:tblGrid>
      <w:tr w:rsidR="008E4930" w:rsidRPr="004C0BA9" w14:paraId="604E3250" w14:textId="77777777" w:rsidTr="4B4963AB">
        <w:trPr>
          <w:trHeight w:val="367"/>
        </w:trPr>
        <w:tc>
          <w:tcPr>
            <w:tcW w:w="1545" w:type="dxa"/>
            <w:shd w:val="clear" w:color="auto" w:fill="365F91" w:themeFill="accent1" w:themeFillShade="BF"/>
          </w:tcPr>
          <w:p w14:paraId="146EA981" w14:textId="77777777" w:rsidR="008E4930" w:rsidRPr="004C0BA9" w:rsidRDefault="008E4930" w:rsidP="006C1588">
            <w:pPr>
              <w:spacing w:line="276" w:lineRule="auto"/>
              <w:rPr>
                <w:rFonts w:eastAsia="Calibri"/>
                <w:b/>
                <w:color w:val="FFFFFF" w:themeColor="background1"/>
              </w:rPr>
            </w:pPr>
            <w:r w:rsidRPr="004C0BA9">
              <w:rPr>
                <w:rFonts w:eastAsia="Calibri"/>
                <w:b/>
                <w:color w:val="FFFFFF" w:themeColor="background1"/>
              </w:rPr>
              <w:t>http code</w:t>
            </w:r>
          </w:p>
        </w:tc>
        <w:tc>
          <w:tcPr>
            <w:tcW w:w="1545" w:type="dxa"/>
            <w:shd w:val="clear" w:color="auto" w:fill="365F91" w:themeFill="accent1" w:themeFillShade="BF"/>
          </w:tcPr>
          <w:p w14:paraId="7469840A" w14:textId="77777777" w:rsidR="008E4930" w:rsidRPr="004C0BA9" w:rsidRDefault="008E4930" w:rsidP="006C1588">
            <w:pPr>
              <w:spacing w:line="276" w:lineRule="auto"/>
              <w:rPr>
                <w:rFonts w:eastAsia="Calibri"/>
                <w:b/>
                <w:color w:val="FFFFFF" w:themeColor="background1"/>
              </w:rPr>
            </w:pPr>
            <w:r w:rsidRPr="004C0BA9">
              <w:rPr>
                <w:rFonts w:eastAsia="Calibri"/>
                <w:b/>
                <w:color w:val="FFFFFF" w:themeColor="background1"/>
              </w:rPr>
              <w:t>Error code</w:t>
            </w:r>
          </w:p>
        </w:tc>
        <w:tc>
          <w:tcPr>
            <w:tcW w:w="4917" w:type="dxa"/>
            <w:shd w:val="clear" w:color="auto" w:fill="365F91" w:themeFill="accent1" w:themeFillShade="BF"/>
          </w:tcPr>
          <w:p w14:paraId="0EFB7899" w14:textId="77777777" w:rsidR="008E4930" w:rsidRPr="004C0BA9" w:rsidRDefault="008E4930" w:rsidP="006C1588">
            <w:pPr>
              <w:spacing w:line="276" w:lineRule="auto"/>
              <w:rPr>
                <w:rFonts w:eastAsia="Calibri"/>
                <w:b/>
                <w:color w:val="FFFFFF" w:themeColor="background1"/>
              </w:rPr>
            </w:pPr>
            <w:r w:rsidRPr="004C0BA9">
              <w:rPr>
                <w:rFonts w:eastAsia="Calibri"/>
                <w:b/>
                <w:color w:val="FFFFFF" w:themeColor="background1"/>
              </w:rPr>
              <w:t>Description</w:t>
            </w:r>
          </w:p>
        </w:tc>
      </w:tr>
      <w:tr w:rsidR="008E4930" w:rsidRPr="00651F55" w14:paraId="7CA7610F" w14:textId="77777777" w:rsidTr="4B4963AB">
        <w:trPr>
          <w:trHeight w:val="338"/>
        </w:trPr>
        <w:tc>
          <w:tcPr>
            <w:tcW w:w="1545" w:type="dxa"/>
          </w:tcPr>
          <w:p w14:paraId="20D5F608" w14:textId="3EFCCDE1" w:rsidR="008E4930" w:rsidRPr="004C0BA9" w:rsidRDefault="0BE39169" w:rsidP="006C1588">
            <w:pPr>
              <w:rPr>
                <w:rFonts w:eastAsia="Calibri"/>
                <w:color w:val="000000" w:themeColor="text1"/>
              </w:rPr>
            </w:pPr>
            <w:r w:rsidRPr="4B4963AB">
              <w:rPr>
                <w:rFonts w:eastAsia="Calibri"/>
                <w:color w:val="000000" w:themeColor="text1"/>
              </w:rPr>
              <w:t>400</w:t>
            </w:r>
          </w:p>
        </w:tc>
        <w:tc>
          <w:tcPr>
            <w:tcW w:w="1545" w:type="dxa"/>
            <w:shd w:val="clear" w:color="auto" w:fill="auto"/>
          </w:tcPr>
          <w:p w14:paraId="4B4C5816" w14:textId="3C3EC160" w:rsidR="008E4930" w:rsidRPr="004C0BA9" w:rsidRDefault="0BE39169" w:rsidP="006C1588">
            <w:pPr>
              <w:rPr>
                <w:rFonts w:eastAsia="Calibri"/>
                <w:color w:val="000000" w:themeColor="text1"/>
                <w:lang w:eastAsia="en-US"/>
              </w:rPr>
            </w:pPr>
            <w:r w:rsidRPr="4B4963AB">
              <w:rPr>
                <w:rFonts w:eastAsia="Calibri"/>
                <w:color w:val="000000" w:themeColor="text1"/>
                <w:lang w:eastAsia="en-US"/>
              </w:rPr>
              <w:t>014</w:t>
            </w:r>
          </w:p>
        </w:tc>
        <w:tc>
          <w:tcPr>
            <w:tcW w:w="4917" w:type="dxa"/>
            <w:shd w:val="clear" w:color="auto" w:fill="auto"/>
          </w:tcPr>
          <w:p w14:paraId="4ADC3343" w14:textId="4BBD0031" w:rsidR="008E4930" w:rsidRPr="00CB6C14" w:rsidRDefault="0BE39169" w:rsidP="4B4963AB">
            <w:pPr>
              <w:rPr>
                <w:color w:val="000000" w:themeColor="text1"/>
                <w:lang w:val="en-US"/>
              </w:rPr>
            </w:pPr>
            <w:r w:rsidRPr="00CB6C14">
              <w:rPr>
                <w:color w:val="000000" w:themeColor="text1"/>
                <w:lang w:val="en-US"/>
              </w:rPr>
              <w:t>The partner does not exist</w:t>
            </w:r>
          </w:p>
        </w:tc>
      </w:tr>
      <w:tr w:rsidR="008E4930" w:rsidRPr="00651F55" w14:paraId="7D572853" w14:textId="77777777" w:rsidTr="4B4963AB">
        <w:trPr>
          <w:trHeight w:val="338"/>
        </w:trPr>
        <w:tc>
          <w:tcPr>
            <w:tcW w:w="1545" w:type="dxa"/>
          </w:tcPr>
          <w:p w14:paraId="3C4386D8" w14:textId="6485D63E" w:rsidR="008E4930" w:rsidRPr="004C0BA9" w:rsidRDefault="7342B159" w:rsidP="006C1588">
            <w:pPr>
              <w:rPr>
                <w:rFonts w:eastAsia="Calibri"/>
                <w:color w:val="000000" w:themeColor="text1"/>
              </w:rPr>
            </w:pPr>
            <w:r w:rsidRPr="4B4963AB">
              <w:rPr>
                <w:rFonts w:eastAsia="Calibri"/>
                <w:color w:val="000000" w:themeColor="text1"/>
              </w:rPr>
              <w:t>400</w:t>
            </w:r>
          </w:p>
        </w:tc>
        <w:tc>
          <w:tcPr>
            <w:tcW w:w="1545" w:type="dxa"/>
            <w:shd w:val="clear" w:color="auto" w:fill="auto"/>
          </w:tcPr>
          <w:p w14:paraId="0598D2D5" w14:textId="12BD3F55" w:rsidR="008E4930" w:rsidRPr="004C0BA9" w:rsidRDefault="7342B159" w:rsidP="006C1588">
            <w:pPr>
              <w:rPr>
                <w:rFonts w:eastAsia="Calibri"/>
                <w:color w:val="000000" w:themeColor="text1"/>
                <w:lang w:eastAsia="en-US"/>
              </w:rPr>
            </w:pPr>
            <w:r w:rsidRPr="4B4963AB">
              <w:rPr>
                <w:rFonts w:eastAsia="Calibri"/>
                <w:color w:val="000000" w:themeColor="text1"/>
                <w:lang w:eastAsia="en-US"/>
              </w:rPr>
              <w:t>018</w:t>
            </w:r>
          </w:p>
        </w:tc>
        <w:tc>
          <w:tcPr>
            <w:tcW w:w="4917" w:type="dxa"/>
            <w:shd w:val="clear" w:color="auto" w:fill="auto"/>
          </w:tcPr>
          <w:p w14:paraId="52DCD7FF" w14:textId="32D2F747" w:rsidR="008E4930" w:rsidRPr="004C0BA9" w:rsidRDefault="7342B159" w:rsidP="006C1588">
            <w:pPr>
              <w:rPr>
                <w:color w:val="000000"/>
                <w:lang w:val="en-US"/>
              </w:rPr>
            </w:pPr>
            <w:r w:rsidRPr="4B4963AB">
              <w:rPr>
                <w:color w:val="000000" w:themeColor="text1"/>
                <w:lang w:val="en-US"/>
              </w:rPr>
              <w:t>Partner not allowed to use this offer</w:t>
            </w:r>
          </w:p>
        </w:tc>
      </w:tr>
    </w:tbl>
    <w:p w14:paraId="7D88C14D" w14:textId="77777777" w:rsidR="008E4930" w:rsidRPr="00CB6C14" w:rsidRDefault="008E4930" w:rsidP="008E4930">
      <w:pPr>
        <w:rPr>
          <w:lang w:val="en-US"/>
        </w:rPr>
      </w:pPr>
    </w:p>
    <w:p w14:paraId="439DD281" w14:textId="77777777" w:rsidR="006A44D9" w:rsidRPr="004C0BA9" w:rsidRDefault="006A44D9" w:rsidP="00B126C2">
      <w:pPr>
        <w:pStyle w:val="Heading2"/>
        <w:rPr>
          <w:lang w:val="en-US"/>
        </w:rPr>
      </w:pPr>
      <w:bookmarkStart w:id="1603" w:name="_Toc79761346"/>
      <w:r w:rsidRPr="004C0BA9">
        <w:rPr>
          <w:lang w:val="en-US"/>
        </w:rPr>
        <w:t>Get a specific ISSUED card details</w:t>
      </w:r>
      <w:bookmarkEnd w:id="1603"/>
    </w:p>
    <w:p w14:paraId="7B2E94EF" w14:textId="2A671271" w:rsidR="004C0BA9" w:rsidRPr="004C0BA9" w:rsidRDefault="00840FAD" w:rsidP="004C0BA9">
      <w:pPr>
        <w:rPr>
          <w:color w:val="000000" w:themeColor="text1"/>
          <w:lang w:val="en-US"/>
        </w:rPr>
      </w:pPr>
      <w:r w:rsidRPr="00840FAD">
        <w:rPr>
          <w:b/>
          <w:bCs/>
          <w:color w:val="000000" w:themeColor="text1"/>
          <w:lang w:val="en-US"/>
        </w:rPr>
        <w:t>Remark:</w:t>
      </w:r>
      <w:r>
        <w:rPr>
          <w:color w:val="000000" w:themeColor="text1"/>
          <w:lang w:val="en-US"/>
        </w:rPr>
        <w:t xml:space="preserve"> </w:t>
      </w:r>
      <w:r w:rsidR="004C0BA9" w:rsidRPr="004C0BA9">
        <w:rPr>
          <w:color w:val="000000" w:themeColor="text1"/>
          <w:lang w:val="en-US"/>
        </w:rPr>
        <w:t>There’ s no swagger available for the car order V1.0/ V1.1</w:t>
      </w:r>
    </w:p>
    <w:p w14:paraId="6B3DF99C" w14:textId="77777777" w:rsidR="006A44D9" w:rsidRPr="004C0BA9" w:rsidRDefault="006A44D9" w:rsidP="00617C0A">
      <w:pPr>
        <w:rPr>
          <w:b/>
          <w:u w:val="single"/>
          <w:lang w:val="en-GB"/>
        </w:rPr>
      </w:pPr>
    </w:p>
    <w:p w14:paraId="0207E127" w14:textId="1419F76C" w:rsidR="006A44D9" w:rsidRPr="00CB6C14" w:rsidRDefault="006A44D9" w:rsidP="0040439C">
      <w:pPr>
        <w:pStyle w:val="Heading3"/>
        <w:rPr>
          <w:rFonts w:ascii="Times New Roman" w:hAnsi="Times New Roman" w:cs="Times New Roman"/>
          <w:sz w:val="24"/>
          <w:szCs w:val="24"/>
          <w:lang w:val="en-US"/>
        </w:rPr>
      </w:pPr>
      <w:bookmarkStart w:id="1604" w:name="_Toc79761347"/>
      <w:r w:rsidRPr="00CB6C14">
        <w:rPr>
          <w:rFonts w:ascii="Times New Roman" w:hAnsi="Times New Roman" w:cs="Times New Roman"/>
          <w:sz w:val="24"/>
          <w:szCs w:val="24"/>
          <w:lang w:val="en-US"/>
        </w:rPr>
        <w:t>Request Get a specific issued card details V1.0/ V1.1</w:t>
      </w:r>
      <w:bookmarkEnd w:id="1604"/>
      <w:r w:rsidRPr="00CB6C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20357BDD" w14:textId="1BA33610" w:rsidR="00D14F84" w:rsidRPr="004C0BA9" w:rsidRDefault="00D14F84" w:rsidP="00D14F84">
      <w:pPr>
        <w:rPr>
          <w:color w:val="000000" w:themeColor="text1"/>
          <w:lang w:val="en-US"/>
        </w:rPr>
      </w:pPr>
      <w:r w:rsidRPr="00CB6C14">
        <w:rPr>
          <w:lang w:val="en-US"/>
        </w:rPr>
        <w:t>Request :</w:t>
      </w:r>
      <w:r w:rsidR="00840FAD">
        <w:rPr>
          <w:lang w:val="en-US"/>
        </w:rPr>
        <w:t xml:space="preserve"> </w:t>
      </w:r>
      <w:r w:rsidRPr="00CB6C14">
        <w:rPr>
          <w:lang w:val="en-US"/>
        </w:rPr>
        <w:t xml:space="preserve"> </w:t>
      </w:r>
      <w:r w:rsidR="00840FAD">
        <w:rPr>
          <w:lang w:val="en-US"/>
        </w:rPr>
        <w:t>(</w:t>
      </w:r>
      <w:r w:rsidR="00DA1E59" w:rsidRPr="00CB6C14">
        <w:rPr>
          <w:rStyle w:val="normaltextrun"/>
          <w:color w:val="000000"/>
          <w:shd w:val="clear" w:color="auto" w:fill="FFFFFF"/>
          <w:lang w:val="en-US"/>
        </w:rPr>
        <w:t>GET</w:t>
      </w:r>
      <w:r w:rsidR="00840FAD">
        <w:rPr>
          <w:rStyle w:val="normaltextrun"/>
          <w:color w:val="000000"/>
          <w:shd w:val="clear" w:color="auto" w:fill="FFFFFF"/>
          <w:lang w:val="en-US"/>
        </w:rPr>
        <w:t xml:space="preserve">)  </w:t>
      </w:r>
      <w:r w:rsidR="00DA1E59" w:rsidRPr="00CB6C14">
        <w:rPr>
          <w:rStyle w:val="normaltextrun"/>
          <w:color w:val="000000"/>
          <w:shd w:val="clear" w:color="auto" w:fill="FFFFFF"/>
          <w:lang w:val="en-US"/>
        </w:rPr>
        <w:t xml:space="preserve"> /api/v1.0/users/{appuserid}/cards/issued/{appcardid}</w:t>
      </w:r>
      <w:r w:rsidR="00DA1E59" w:rsidRPr="00CB6C14">
        <w:rPr>
          <w:rStyle w:val="eop"/>
          <w:color w:val="000000"/>
          <w:shd w:val="clear" w:color="auto" w:fill="FFFFFF"/>
          <w:lang w:val="en-US"/>
        </w:rPr>
        <w:t> </w:t>
      </w:r>
    </w:p>
    <w:p w14:paraId="51200AAE" w14:textId="3EDD95D1" w:rsidR="00D14F84" w:rsidRPr="004C0BA9" w:rsidRDefault="00D14F84" w:rsidP="00D14F84">
      <w:pPr>
        <w:rPr>
          <w:color w:val="000000" w:themeColor="text1"/>
          <w:lang w:val="en-US"/>
        </w:rPr>
      </w:pPr>
    </w:p>
    <w:p w14:paraId="3CA1C8DE" w14:textId="25A3B5A1" w:rsidR="006A44D9" w:rsidRPr="00CB6C14" w:rsidRDefault="006A44D9" w:rsidP="006A44D9">
      <w:pPr>
        <w:rPr>
          <w:lang w:val="en-US"/>
        </w:rPr>
      </w:pPr>
    </w:p>
    <w:p w14:paraId="69559C9E" w14:textId="6BCAA2BE" w:rsidR="006A44D9" w:rsidRPr="00CB6C14" w:rsidRDefault="006A44D9" w:rsidP="0040439C">
      <w:pPr>
        <w:pStyle w:val="Heading3"/>
        <w:rPr>
          <w:rFonts w:ascii="Times New Roman" w:hAnsi="Times New Roman" w:cs="Times New Roman"/>
          <w:sz w:val="24"/>
          <w:szCs w:val="24"/>
          <w:lang w:val="en-US"/>
        </w:rPr>
      </w:pPr>
      <w:bookmarkStart w:id="1605" w:name="_Toc79761348"/>
      <w:r w:rsidRPr="00CB6C14">
        <w:rPr>
          <w:rFonts w:ascii="Times New Roman" w:hAnsi="Times New Roman" w:cs="Times New Roman"/>
          <w:sz w:val="24"/>
          <w:szCs w:val="24"/>
          <w:lang w:val="en-US"/>
        </w:rPr>
        <w:t>Response Get a specific issued card details V1.0/ V1.1</w:t>
      </w:r>
      <w:bookmarkEnd w:id="1605"/>
      <w:r w:rsidRPr="00CB6C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40415DC4" w14:textId="3D842A88" w:rsidR="00D14F84" w:rsidRPr="004C0BA9" w:rsidRDefault="00D14F84" w:rsidP="00D14F84">
      <w:pPr>
        <w:rPr>
          <w:b/>
          <w:color w:val="000000" w:themeColor="text1"/>
          <w:u w:val="single"/>
          <w:lang w:val="en-US"/>
        </w:rPr>
      </w:pPr>
      <w:r w:rsidRPr="004C0BA9">
        <w:rPr>
          <w:b/>
          <w:color w:val="000000" w:themeColor="text1"/>
          <w:u w:val="single"/>
          <w:lang w:val="en-US"/>
        </w:rPr>
        <w:t>Response :</w:t>
      </w:r>
      <w:r w:rsidR="00DA1E59" w:rsidRPr="004C0BA9">
        <w:rPr>
          <w:b/>
          <w:color w:val="000000" w:themeColor="text1"/>
          <w:u w:val="single"/>
          <w:lang w:val="en-US"/>
        </w:rPr>
        <w:t xml:space="preserve"> </w:t>
      </w:r>
      <w:r w:rsidRPr="004C0BA9">
        <w:rPr>
          <w:color w:val="000000" w:themeColor="text1"/>
          <w:lang w:val="en-US"/>
        </w:rPr>
        <w:t>200 OK</w:t>
      </w:r>
    </w:p>
    <w:p w14:paraId="1F8C240E" w14:textId="77777777" w:rsidR="00840FAD" w:rsidRPr="001F0AEF" w:rsidRDefault="00840FAD" w:rsidP="00840FAD">
      <w:pPr>
        <w:shd w:val="clear" w:color="auto" w:fill="FFFFFE"/>
        <w:spacing w:line="270" w:lineRule="atLeast"/>
        <w:rPr>
          <w:rFonts w:ascii="Yu Gothic Light" w:hAnsi="Yu Gothic Light"/>
          <w:color w:val="000000"/>
          <w:sz w:val="18"/>
          <w:szCs w:val="18"/>
          <w:lang w:val="en-US"/>
        </w:rPr>
      </w:pP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[</w:t>
      </w:r>
    </w:p>
    <w:p w14:paraId="5E4FE8BA" w14:textId="77777777" w:rsidR="00840FAD" w:rsidRPr="001F0AEF" w:rsidRDefault="00840FAD" w:rsidP="00840FAD">
      <w:pPr>
        <w:shd w:val="clear" w:color="auto" w:fill="FFFFFE"/>
        <w:spacing w:line="270" w:lineRule="atLeast"/>
        <w:rPr>
          <w:rFonts w:ascii="Yu Gothic Light" w:hAnsi="Yu Gothic Light"/>
          <w:color w:val="000000"/>
          <w:sz w:val="18"/>
          <w:szCs w:val="18"/>
          <w:lang w:val="en-US"/>
        </w:rPr>
      </w:pP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{</w:t>
      </w:r>
    </w:p>
    <w:p w14:paraId="3AA017E3" w14:textId="77777777" w:rsidR="00840FAD" w:rsidRPr="001F0AEF" w:rsidRDefault="00840FAD" w:rsidP="00840FAD">
      <w:pPr>
        <w:shd w:val="clear" w:color="auto" w:fill="FFFFFE"/>
        <w:spacing w:line="270" w:lineRule="atLeast"/>
        <w:rPr>
          <w:rFonts w:ascii="Yu Gothic Light" w:hAnsi="Yu Gothic Light"/>
          <w:color w:val="000000"/>
          <w:sz w:val="18"/>
          <w:szCs w:val="18"/>
          <w:lang w:val="en-US"/>
        </w:rPr>
      </w:pP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        </w:t>
      </w:r>
      <w:r w:rsidRPr="001F0AEF">
        <w:rPr>
          <w:rFonts w:ascii="Yu Gothic Light" w:hAnsi="Yu Gothic Light"/>
          <w:color w:val="A31515"/>
          <w:sz w:val="18"/>
          <w:szCs w:val="18"/>
          <w:lang w:val="en-US"/>
        </w:rPr>
        <w:t>"Id"</w:t>
      </w: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: </w:t>
      </w:r>
      <w:r w:rsidRPr="001F0AEF">
        <w:rPr>
          <w:rFonts w:ascii="Yu Gothic Light" w:hAnsi="Yu Gothic Light"/>
          <w:color w:val="098658"/>
          <w:sz w:val="18"/>
          <w:szCs w:val="18"/>
          <w:lang w:val="en-US"/>
        </w:rPr>
        <w:t>0</w:t>
      </w: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 xml:space="preserve">, </w:t>
      </w:r>
      <w:r w:rsidRPr="004C0BA9">
        <w:rPr>
          <w:i/>
          <w:iCs/>
          <w:color w:val="31849B" w:themeColor="accent5" w:themeShade="BF"/>
          <w:lang w:val="en-US"/>
        </w:rPr>
        <w:t>(harcoded)</w:t>
      </w:r>
    </w:p>
    <w:p w14:paraId="2AC14405" w14:textId="3AB2CEF8" w:rsidR="00840FAD" w:rsidRPr="001F0AEF" w:rsidRDefault="00840FAD" w:rsidP="00840FAD">
      <w:pPr>
        <w:shd w:val="clear" w:color="auto" w:fill="FFFFFE"/>
        <w:spacing w:line="270" w:lineRule="atLeast"/>
        <w:rPr>
          <w:rFonts w:ascii="Yu Gothic Light" w:hAnsi="Yu Gothic Light"/>
          <w:color w:val="000000"/>
          <w:sz w:val="18"/>
          <w:szCs w:val="18"/>
          <w:lang w:val="en-US"/>
        </w:rPr>
      </w:pP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        </w:t>
      </w:r>
      <w:r w:rsidRPr="001F0AEF">
        <w:rPr>
          <w:rFonts w:ascii="Yu Gothic Light" w:hAnsi="Yu Gothic Light"/>
          <w:color w:val="A31515"/>
          <w:sz w:val="18"/>
          <w:szCs w:val="18"/>
          <w:lang w:val="en-US"/>
        </w:rPr>
        <w:t>"AppCardId"</w:t>
      </w: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: </w:t>
      </w:r>
      <w:r w:rsidRPr="001F0AEF">
        <w:rPr>
          <w:rFonts w:ascii="Yu Gothic Light" w:hAnsi="Yu Gothic Light"/>
          <w:color w:val="0451A5"/>
          <w:sz w:val="18"/>
          <w:szCs w:val="18"/>
          <w:lang w:val="en-US"/>
        </w:rPr>
        <w:t>"Xpollens_CP7"</w:t>
      </w: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,</w:t>
      </w:r>
    </w:p>
    <w:p w14:paraId="535B4483" w14:textId="77777777" w:rsidR="00840FAD" w:rsidRPr="001F0AEF" w:rsidRDefault="00840FAD" w:rsidP="00840FAD">
      <w:pPr>
        <w:shd w:val="clear" w:color="auto" w:fill="FFFFFE"/>
        <w:spacing w:line="270" w:lineRule="atLeast"/>
        <w:rPr>
          <w:rFonts w:ascii="Yu Gothic Light" w:hAnsi="Yu Gothic Light"/>
          <w:color w:val="000000"/>
          <w:sz w:val="18"/>
          <w:szCs w:val="18"/>
          <w:lang w:val="en-US"/>
        </w:rPr>
      </w:pP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        </w:t>
      </w:r>
      <w:r w:rsidRPr="001F0AEF">
        <w:rPr>
          <w:rFonts w:ascii="Yu Gothic Light" w:hAnsi="Yu Gothic Light"/>
          <w:color w:val="A31515"/>
          <w:sz w:val="18"/>
          <w:szCs w:val="18"/>
          <w:lang w:val="en-US"/>
        </w:rPr>
        <w:t>"IsAlphaTest"</w:t>
      </w: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: </w:t>
      </w:r>
      <w:r w:rsidRPr="001F0AEF">
        <w:rPr>
          <w:rFonts w:ascii="Yu Gothic Light" w:hAnsi="Yu Gothic Light"/>
          <w:color w:val="098658"/>
          <w:sz w:val="18"/>
          <w:szCs w:val="18"/>
          <w:lang w:val="en-US"/>
        </w:rPr>
        <w:t>0</w:t>
      </w: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,</w:t>
      </w:r>
    </w:p>
    <w:p w14:paraId="6F60477A" w14:textId="5F26179C" w:rsidR="00840FAD" w:rsidRPr="001F0AEF" w:rsidRDefault="00840FAD" w:rsidP="00840FAD">
      <w:pPr>
        <w:shd w:val="clear" w:color="auto" w:fill="FFFFFE"/>
        <w:spacing w:line="270" w:lineRule="atLeast"/>
        <w:rPr>
          <w:rFonts w:ascii="Yu Gothic Light" w:hAnsi="Yu Gothic Light"/>
          <w:color w:val="000000"/>
          <w:sz w:val="18"/>
          <w:szCs w:val="18"/>
          <w:lang w:val="en-US"/>
        </w:rPr>
      </w:pP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        </w:t>
      </w:r>
      <w:r w:rsidRPr="001F0AEF">
        <w:rPr>
          <w:rFonts w:ascii="Yu Gothic Light" w:hAnsi="Yu Gothic Light"/>
          <w:color w:val="A31515"/>
          <w:sz w:val="18"/>
          <w:szCs w:val="18"/>
          <w:lang w:val="en-US"/>
        </w:rPr>
        <w:t>"IsContactlessBlocked"</w:t>
      </w: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: </w:t>
      </w:r>
      <w:r w:rsidRPr="001F0AEF">
        <w:rPr>
          <w:rFonts w:ascii="Yu Gothic Light" w:hAnsi="Yu Gothic Light"/>
          <w:color w:val="098658"/>
          <w:sz w:val="18"/>
          <w:szCs w:val="18"/>
          <w:lang w:val="en-US"/>
        </w:rPr>
        <w:t>0</w:t>
      </w: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,</w:t>
      </w:r>
    </w:p>
    <w:p w14:paraId="5BA3171E" w14:textId="77777777" w:rsidR="00840FAD" w:rsidRPr="001F0AEF" w:rsidRDefault="00840FAD" w:rsidP="00840FAD">
      <w:pPr>
        <w:shd w:val="clear" w:color="auto" w:fill="FFFFFE"/>
        <w:spacing w:line="270" w:lineRule="atLeast"/>
        <w:rPr>
          <w:rFonts w:ascii="Yu Gothic Light" w:hAnsi="Yu Gothic Light"/>
          <w:color w:val="000000"/>
          <w:sz w:val="18"/>
          <w:szCs w:val="18"/>
          <w:lang w:val="en-US"/>
        </w:rPr>
      </w:pP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        </w:t>
      </w:r>
      <w:r w:rsidRPr="001F0AEF">
        <w:rPr>
          <w:rFonts w:ascii="Yu Gothic Light" w:hAnsi="Yu Gothic Light"/>
          <w:color w:val="A31515"/>
          <w:sz w:val="18"/>
          <w:szCs w:val="18"/>
          <w:lang w:val="en-US"/>
        </w:rPr>
        <w:t>"Network"</w:t>
      </w: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: </w:t>
      </w:r>
      <w:r w:rsidRPr="001F0AEF">
        <w:rPr>
          <w:rFonts w:ascii="Yu Gothic Light" w:hAnsi="Yu Gothic Light"/>
          <w:color w:val="098658"/>
          <w:sz w:val="18"/>
          <w:szCs w:val="18"/>
          <w:lang w:val="en-US"/>
        </w:rPr>
        <w:t>3</w:t>
      </w: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 xml:space="preserve">, </w:t>
      </w:r>
      <w:r w:rsidRPr="004C0BA9">
        <w:rPr>
          <w:i/>
          <w:iCs/>
          <w:color w:val="31849B" w:themeColor="accent5" w:themeShade="BF"/>
          <w:lang w:val="en-US"/>
        </w:rPr>
        <w:t>(harcoded)</w:t>
      </w:r>
    </w:p>
    <w:p w14:paraId="1ABAC739" w14:textId="75D843DB" w:rsidR="00840FAD" w:rsidRPr="001F0AEF" w:rsidRDefault="00840FAD" w:rsidP="00840FAD">
      <w:pPr>
        <w:shd w:val="clear" w:color="auto" w:fill="FFFFFE"/>
        <w:spacing w:line="270" w:lineRule="atLeast"/>
        <w:rPr>
          <w:rFonts w:ascii="Yu Gothic Light" w:hAnsi="Yu Gothic Light"/>
          <w:color w:val="000000"/>
          <w:sz w:val="18"/>
          <w:szCs w:val="18"/>
          <w:lang w:val="en-US"/>
        </w:rPr>
      </w:pP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        </w:t>
      </w:r>
      <w:r w:rsidRPr="001F0AEF">
        <w:rPr>
          <w:rFonts w:ascii="Yu Gothic Light" w:hAnsi="Yu Gothic Light"/>
          <w:color w:val="A31515"/>
          <w:sz w:val="18"/>
          <w:szCs w:val="18"/>
          <w:lang w:val="en-US"/>
        </w:rPr>
        <w:t>"Hint"</w:t>
      </w: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: </w:t>
      </w:r>
      <w:r w:rsidRPr="001F0AEF">
        <w:rPr>
          <w:rFonts w:ascii="Yu Gothic Light" w:hAnsi="Yu Gothic Light"/>
          <w:color w:val="0451A5"/>
          <w:sz w:val="18"/>
          <w:szCs w:val="18"/>
          <w:lang w:val="en-US"/>
        </w:rPr>
        <w:t>"1111XXXXXXXX5678"</w:t>
      </w: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,</w:t>
      </w:r>
    </w:p>
    <w:p w14:paraId="0A7989B6" w14:textId="77777777" w:rsidR="00840FAD" w:rsidRPr="001F0AEF" w:rsidRDefault="00840FAD" w:rsidP="00840FAD">
      <w:pPr>
        <w:shd w:val="clear" w:color="auto" w:fill="FFFFFE"/>
        <w:spacing w:line="270" w:lineRule="atLeast"/>
        <w:rPr>
          <w:rFonts w:ascii="Yu Gothic Light" w:hAnsi="Yu Gothic Light"/>
          <w:color w:val="000000"/>
          <w:sz w:val="18"/>
          <w:szCs w:val="18"/>
          <w:lang w:val="en-US"/>
        </w:rPr>
      </w:pP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        </w:t>
      </w:r>
      <w:r w:rsidRPr="001F0AEF">
        <w:rPr>
          <w:rFonts w:ascii="Yu Gothic Light" w:hAnsi="Yu Gothic Light"/>
          <w:color w:val="A31515"/>
          <w:sz w:val="18"/>
          <w:szCs w:val="18"/>
          <w:lang w:val="en-US"/>
        </w:rPr>
        <w:t>"Name"</w:t>
      </w: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: </w:t>
      </w:r>
      <w:r w:rsidRPr="001F0AEF">
        <w:rPr>
          <w:rFonts w:ascii="Yu Gothic Light" w:hAnsi="Yu Gothic Light"/>
          <w:b/>
          <w:color w:val="0451A5"/>
          <w:sz w:val="18"/>
          <w:szCs w:val="18"/>
          <w:lang w:val="en-US"/>
        </w:rPr>
        <w:t>null</w:t>
      </w: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,</w:t>
      </w:r>
    </w:p>
    <w:p w14:paraId="73A4C0D7" w14:textId="77777777" w:rsidR="00840FAD" w:rsidRPr="001F0AEF" w:rsidRDefault="00840FAD" w:rsidP="00840FAD">
      <w:pPr>
        <w:shd w:val="clear" w:color="auto" w:fill="FFFFFE"/>
        <w:spacing w:line="270" w:lineRule="atLeast"/>
        <w:rPr>
          <w:rFonts w:ascii="Yu Gothic Light" w:hAnsi="Yu Gothic Light"/>
          <w:color w:val="000000"/>
          <w:sz w:val="18"/>
          <w:szCs w:val="18"/>
          <w:lang w:val="en-US"/>
        </w:rPr>
      </w:pP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        </w:t>
      </w:r>
      <w:r w:rsidRPr="001F0AEF">
        <w:rPr>
          <w:rFonts w:ascii="Yu Gothic Light" w:hAnsi="Yu Gothic Light"/>
          <w:color w:val="A31515"/>
          <w:sz w:val="18"/>
          <w:szCs w:val="18"/>
          <w:lang w:val="en-US"/>
        </w:rPr>
        <w:t>"Country"</w:t>
      </w: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: </w:t>
      </w:r>
      <w:r w:rsidRPr="001F0AEF">
        <w:rPr>
          <w:rFonts w:ascii="Yu Gothic Light" w:hAnsi="Yu Gothic Light"/>
          <w:color w:val="0451A5"/>
          <w:sz w:val="18"/>
          <w:szCs w:val="18"/>
          <w:lang w:val="en-US"/>
        </w:rPr>
        <w:t>"FR"</w:t>
      </w: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,</w:t>
      </w:r>
    </w:p>
    <w:p w14:paraId="1286DB04" w14:textId="77777777" w:rsidR="00840FAD" w:rsidRPr="001F0AEF" w:rsidRDefault="00840FAD" w:rsidP="00840FAD">
      <w:pPr>
        <w:shd w:val="clear" w:color="auto" w:fill="FFFFFE"/>
        <w:spacing w:line="270" w:lineRule="atLeast"/>
        <w:rPr>
          <w:rFonts w:ascii="Yu Gothic Light" w:hAnsi="Yu Gothic Light"/>
          <w:color w:val="000000"/>
          <w:sz w:val="18"/>
          <w:szCs w:val="18"/>
          <w:lang w:val="en-US"/>
        </w:rPr>
      </w:pP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        </w:t>
      </w:r>
      <w:r w:rsidRPr="001F0AEF">
        <w:rPr>
          <w:rFonts w:ascii="Yu Gothic Light" w:hAnsi="Yu Gothic Light"/>
          <w:color w:val="A31515"/>
          <w:sz w:val="18"/>
          <w:szCs w:val="18"/>
          <w:lang w:val="en-US"/>
        </w:rPr>
        <w:t>"Type"</w:t>
      </w: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: </w:t>
      </w:r>
      <w:r w:rsidRPr="001F0AEF">
        <w:rPr>
          <w:rFonts w:ascii="Yu Gothic Light" w:hAnsi="Yu Gothic Light"/>
          <w:color w:val="098658"/>
          <w:sz w:val="18"/>
          <w:szCs w:val="18"/>
          <w:lang w:val="en-US"/>
        </w:rPr>
        <w:t>2</w:t>
      </w: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,</w:t>
      </w:r>
    </w:p>
    <w:p w14:paraId="5A8CD2F0" w14:textId="1B472E96" w:rsidR="00840FAD" w:rsidRPr="001F0AEF" w:rsidRDefault="00840FAD" w:rsidP="00840FAD">
      <w:pPr>
        <w:shd w:val="clear" w:color="auto" w:fill="FFFFFE"/>
        <w:spacing w:line="270" w:lineRule="atLeast"/>
        <w:rPr>
          <w:rFonts w:ascii="Yu Gothic Light" w:hAnsi="Yu Gothic Light"/>
          <w:color w:val="000000"/>
          <w:sz w:val="18"/>
          <w:szCs w:val="18"/>
          <w:lang w:val="en-US"/>
        </w:rPr>
      </w:pP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        </w:t>
      </w:r>
      <w:r w:rsidRPr="001F0AEF">
        <w:rPr>
          <w:rFonts w:ascii="Yu Gothic Light" w:hAnsi="Yu Gothic Light"/>
          <w:color w:val="A31515"/>
          <w:sz w:val="18"/>
          <w:szCs w:val="18"/>
          <w:lang w:val="en-US"/>
        </w:rPr>
        <w:t>"ExpiryDate"</w:t>
      </w: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: </w:t>
      </w:r>
      <w:r w:rsidRPr="001F0AEF">
        <w:rPr>
          <w:rFonts w:ascii="Yu Gothic Light" w:hAnsi="Yu Gothic Light"/>
          <w:color w:val="0451A5"/>
          <w:sz w:val="18"/>
          <w:szCs w:val="18"/>
          <w:lang w:val="en-US"/>
        </w:rPr>
        <w:t>"10-2023"</w:t>
      </w: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,</w:t>
      </w:r>
    </w:p>
    <w:p w14:paraId="67851AA6" w14:textId="77777777" w:rsidR="00840FAD" w:rsidRPr="001F0AEF" w:rsidRDefault="00840FAD" w:rsidP="00840FAD">
      <w:pPr>
        <w:shd w:val="clear" w:color="auto" w:fill="FFFFFE"/>
        <w:spacing w:line="270" w:lineRule="atLeast"/>
        <w:rPr>
          <w:rFonts w:ascii="Yu Gothic Light" w:hAnsi="Yu Gothic Light"/>
          <w:color w:val="000000"/>
          <w:sz w:val="18"/>
          <w:szCs w:val="18"/>
          <w:lang w:val="en-US"/>
        </w:rPr>
      </w:pP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        </w:t>
      </w:r>
      <w:r w:rsidRPr="001F0AEF">
        <w:rPr>
          <w:rFonts w:ascii="Yu Gothic Light" w:hAnsi="Yu Gothic Light"/>
          <w:color w:val="A31515"/>
          <w:sz w:val="18"/>
          <w:szCs w:val="18"/>
          <w:lang w:val="en-US"/>
        </w:rPr>
        <w:t>"Status"</w:t>
      </w: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: </w:t>
      </w:r>
      <w:r w:rsidRPr="001F0AEF">
        <w:rPr>
          <w:rFonts w:ascii="Yu Gothic Light" w:hAnsi="Yu Gothic Light"/>
          <w:color w:val="098658"/>
          <w:sz w:val="18"/>
          <w:szCs w:val="18"/>
          <w:lang w:val="en-US"/>
        </w:rPr>
        <w:t>2</w:t>
      </w: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,</w:t>
      </w:r>
    </w:p>
    <w:p w14:paraId="785C4DDC" w14:textId="77777777" w:rsidR="00840FAD" w:rsidRPr="001F0AEF" w:rsidRDefault="00840FAD" w:rsidP="00840FAD">
      <w:pPr>
        <w:shd w:val="clear" w:color="auto" w:fill="FFFFFE"/>
        <w:spacing w:line="270" w:lineRule="atLeast"/>
        <w:rPr>
          <w:rFonts w:ascii="Yu Gothic Light" w:hAnsi="Yu Gothic Light"/>
          <w:color w:val="000000"/>
          <w:sz w:val="18"/>
          <w:szCs w:val="18"/>
          <w:lang w:val="en-US"/>
        </w:rPr>
      </w:pP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        </w:t>
      </w:r>
      <w:r w:rsidRPr="001F0AEF">
        <w:rPr>
          <w:rFonts w:ascii="Yu Gothic Light" w:hAnsi="Yu Gothic Light"/>
          <w:color w:val="A31515"/>
          <w:sz w:val="18"/>
          <w:szCs w:val="18"/>
          <w:lang w:val="en-US"/>
        </w:rPr>
        <w:t>"OpposedReason"</w:t>
      </w: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: </w:t>
      </w:r>
      <w:r w:rsidRPr="001F0AEF">
        <w:rPr>
          <w:rFonts w:ascii="Yu Gothic Light" w:hAnsi="Yu Gothic Light"/>
          <w:b/>
          <w:color w:val="0451A5"/>
          <w:sz w:val="18"/>
          <w:szCs w:val="18"/>
          <w:lang w:val="en-US"/>
        </w:rPr>
        <w:t>null</w:t>
      </w: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,</w:t>
      </w:r>
    </w:p>
    <w:p w14:paraId="0823DEEC" w14:textId="77777777" w:rsidR="00840FAD" w:rsidRPr="001F0AEF" w:rsidRDefault="00840FAD" w:rsidP="00840FAD">
      <w:pPr>
        <w:shd w:val="clear" w:color="auto" w:fill="FFFFFE"/>
        <w:spacing w:line="270" w:lineRule="atLeast"/>
        <w:rPr>
          <w:rFonts w:ascii="Yu Gothic Light" w:hAnsi="Yu Gothic Light"/>
          <w:color w:val="000000"/>
          <w:sz w:val="18"/>
          <w:szCs w:val="18"/>
          <w:lang w:val="en-US"/>
        </w:rPr>
      </w:pP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        </w:t>
      </w:r>
      <w:r w:rsidRPr="001F0AEF">
        <w:rPr>
          <w:rFonts w:ascii="Yu Gothic Light" w:hAnsi="Yu Gothic Light"/>
          <w:color w:val="A31515"/>
          <w:sz w:val="18"/>
          <w:szCs w:val="18"/>
          <w:lang w:val="en-US"/>
        </w:rPr>
        <w:t>"AccountId"</w:t>
      </w: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: {</w:t>
      </w:r>
    </w:p>
    <w:p w14:paraId="632BA9B9" w14:textId="77777777" w:rsidR="00840FAD" w:rsidRPr="001F0AEF" w:rsidRDefault="00840FAD" w:rsidP="00840FAD">
      <w:pPr>
        <w:shd w:val="clear" w:color="auto" w:fill="FFFFFE"/>
        <w:spacing w:line="270" w:lineRule="atLeast"/>
        <w:rPr>
          <w:rFonts w:ascii="Yu Gothic Light" w:hAnsi="Yu Gothic Light"/>
          <w:color w:val="000000"/>
          <w:sz w:val="18"/>
          <w:szCs w:val="18"/>
          <w:lang w:val="en-US"/>
        </w:rPr>
      </w:pP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            </w:t>
      </w:r>
      <w:r w:rsidRPr="001F0AEF">
        <w:rPr>
          <w:rFonts w:ascii="Yu Gothic Light" w:hAnsi="Yu Gothic Light"/>
          <w:color w:val="A31515"/>
          <w:sz w:val="18"/>
          <w:szCs w:val="18"/>
          <w:lang w:val="en-US"/>
        </w:rPr>
        <w:t>"Id"</w:t>
      </w: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: </w:t>
      </w:r>
      <w:r w:rsidRPr="001F0AEF">
        <w:rPr>
          <w:rFonts w:ascii="Yu Gothic Light" w:hAnsi="Yu Gothic Light"/>
          <w:color w:val="098658"/>
          <w:sz w:val="18"/>
          <w:szCs w:val="18"/>
          <w:lang w:val="en-US"/>
        </w:rPr>
        <w:t>0</w:t>
      </w: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 xml:space="preserve">, </w:t>
      </w:r>
      <w:r w:rsidRPr="004C0BA9">
        <w:rPr>
          <w:i/>
          <w:iCs/>
          <w:color w:val="31849B" w:themeColor="accent5" w:themeShade="BF"/>
          <w:lang w:val="en-US"/>
        </w:rPr>
        <w:t>(harcoded)</w:t>
      </w:r>
    </w:p>
    <w:p w14:paraId="1D1AFB92" w14:textId="77777777" w:rsidR="00840FAD" w:rsidRPr="001F0AEF" w:rsidRDefault="00840FAD" w:rsidP="00840FAD">
      <w:pPr>
        <w:shd w:val="clear" w:color="auto" w:fill="FFFFFE"/>
        <w:spacing w:line="270" w:lineRule="atLeast"/>
        <w:rPr>
          <w:rFonts w:ascii="Yu Gothic Light" w:hAnsi="Yu Gothic Light"/>
          <w:color w:val="000000"/>
          <w:sz w:val="18"/>
          <w:szCs w:val="18"/>
          <w:lang w:val="en-US"/>
        </w:rPr>
      </w:pP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            </w:t>
      </w:r>
      <w:r w:rsidRPr="001F0AEF">
        <w:rPr>
          <w:rFonts w:ascii="Yu Gothic Light" w:hAnsi="Yu Gothic Light"/>
          <w:color w:val="A31515"/>
          <w:sz w:val="18"/>
          <w:szCs w:val="18"/>
          <w:lang w:val="en-US"/>
        </w:rPr>
        <w:t>"AppAccountId"</w:t>
      </w: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: </w:t>
      </w:r>
      <w:r w:rsidRPr="001F0AEF">
        <w:rPr>
          <w:rFonts w:ascii="Yu Gothic Light" w:hAnsi="Yu Gothic Light"/>
          <w:color w:val="0451A5"/>
          <w:sz w:val="18"/>
          <w:szCs w:val="18"/>
          <w:lang w:val="en-US"/>
        </w:rPr>
        <w:t>"xpollens2"</w:t>
      </w: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,</w:t>
      </w:r>
    </w:p>
    <w:p w14:paraId="2F31CFF4" w14:textId="77777777" w:rsidR="00840FAD" w:rsidRPr="001F0AEF" w:rsidRDefault="00840FAD" w:rsidP="00840FAD">
      <w:pPr>
        <w:shd w:val="clear" w:color="auto" w:fill="FFFFFE"/>
        <w:spacing w:line="270" w:lineRule="atLeast"/>
        <w:rPr>
          <w:rFonts w:ascii="Yu Gothic Light" w:hAnsi="Yu Gothic Light"/>
          <w:color w:val="000000"/>
          <w:sz w:val="18"/>
          <w:szCs w:val="18"/>
          <w:lang w:val="en-US"/>
        </w:rPr>
      </w:pP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            </w:t>
      </w:r>
      <w:r w:rsidRPr="001F0AEF">
        <w:rPr>
          <w:rFonts w:ascii="Yu Gothic Light" w:hAnsi="Yu Gothic Light"/>
          <w:color w:val="A31515"/>
          <w:sz w:val="18"/>
          <w:szCs w:val="18"/>
          <w:lang w:val="en-US"/>
        </w:rPr>
        <w:t>"DisplayName"</w:t>
      </w: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: </w:t>
      </w:r>
      <w:r w:rsidRPr="001F0AEF">
        <w:rPr>
          <w:rFonts w:ascii="Yu Gothic Light" w:hAnsi="Yu Gothic Light"/>
          <w:color w:val="0451A5"/>
          <w:sz w:val="18"/>
          <w:szCs w:val="18"/>
          <w:lang w:val="en-US"/>
        </w:rPr>
        <w:t>"jordan martin"</w:t>
      </w: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,</w:t>
      </w:r>
    </w:p>
    <w:p w14:paraId="25039B29" w14:textId="77777777" w:rsidR="00840FAD" w:rsidRPr="001F0AEF" w:rsidRDefault="00840FAD" w:rsidP="00840FAD">
      <w:pPr>
        <w:shd w:val="clear" w:color="auto" w:fill="FFFFFE"/>
        <w:spacing w:line="270" w:lineRule="atLeast"/>
        <w:rPr>
          <w:rFonts w:ascii="Yu Gothic Light" w:hAnsi="Yu Gothic Light"/>
          <w:color w:val="000000"/>
          <w:sz w:val="18"/>
          <w:szCs w:val="18"/>
          <w:lang w:val="en-US"/>
        </w:rPr>
      </w:pP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            </w:t>
      </w:r>
      <w:r w:rsidRPr="001F0AEF">
        <w:rPr>
          <w:rFonts w:ascii="Yu Gothic Light" w:hAnsi="Yu Gothic Light"/>
          <w:color w:val="A31515"/>
          <w:sz w:val="18"/>
          <w:szCs w:val="18"/>
          <w:lang w:val="en-US"/>
        </w:rPr>
        <w:t>"Iban"</w:t>
      </w: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: </w:t>
      </w:r>
      <w:r w:rsidRPr="001F0AEF">
        <w:rPr>
          <w:rFonts w:ascii="Yu Gothic Light" w:hAnsi="Yu Gothic Light"/>
          <w:color w:val="0451A5"/>
          <w:sz w:val="18"/>
          <w:szCs w:val="18"/>
          <w:lang w:val="en-US"/>
        </w:rPr>
        <w:t>"0"</w:t>
      </w: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 xml:space="preserve">, </w:t>
      </w:r>
      <w:r w:rsidRPr="004C0BA9">
        <w:rPr>
          <w:i/>
          <w:iCs/>
          <w:color w:val="31849B" w:themeColor="accent5" w:themeShade="BF"/>
          <w:lang w:val="en-US"/>
        </w:rPr>
        <w:t>(harcoded)</w:t>
      </w:r>
    </w:p>
    <w:p w14:paraId="16642D5E" w14:textId="77777777" w:rsidR="00840FAD" w:rsidRPr="00BB6C9B" w:rsidRDefault="00840FAD" w:rsidP="00840FAD">
      <w:pPr>
        <w:shd w:val="clear" w:color="auto" w:fill="FFFFFE"/>
        <w:spacing w:line="270" w:lineRule="atLeast"/>
        <w:rPr>
          <w:rFonts w:ascii="Yu Gothic Light" w:hAnsi="Yu Gothic Light"/>
          <w:color w:val="000000"/>
          <w:sz w:val="18"/>
          <w:szCs w:val="18"/>
          <w:lang w:val="en-US"/>
        </w:rPr>
      </w:pP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            </w:t>
      </w:r>
      <w:r w:rsidRPr="00BB6C9B">
        <w:rPr>
          <w:rFonts w:ascii="Yu Gothic Light" w:hAnsi="Yu Gothic Light"/>
          <w:color w:val="A31515"/>
          <w:sz w:val="18"/>
          <w:szCs w:val="18"/>
          <w:lang w:val="en-US"/>
        </w:rPr>
        <w:t>"Alias"</w:t>
      </w:r>
      <w:r w:rsidRPr="00BB6C9B">
        <w:rPr>
          <w:rFonts w:ascii="Yu Gothic Light" w:hAnsi="Yu Gothic Light"/>
          <w:color w:val="000000"/>
          <w:sz w:val="18"/>
          <w:szCs w:val="18"/>
          <w:lang w:val="en-US"/>
        </w:rPr>
        <w:t>: </w:t>
      </w:r>
      <w:r w:rsidRPr="00BB6C9B">
        <w:rPr>
          <w:rFonts w:ascii="Yu Gothic Light" w:hAnsi="Yu Gothic Light"/>
          <w:b/>
          <w:bCs/>
          <w:color w:val="0451A5"/>
          <w:sz w:val="18"/>
          <w:szCs w:val="18"/>
          <w:lang w:val="en-US"/>
        </w:rPr>
        <w:t>null</w:t>
      </w:r>
      <w:r w:rsidRPr="00BB6C9B">
        <w:rPr>
          <w:rFonts w:ascii="Yu Gothic Light" w:hAnsi="Yu Gothic Light"/>
          <w:color w:val="000000"/>
          <w:sz w:val="18"/>
          <w:szCs w:val="18"/>
          <w:lang w:val="en-US"/>
        </w:rPr>
        <w:t xml:space="preserve">, </w:t>
      </w:r>
      <w:r w:rsidRPr="00BB6C9B">
        <w:rPr>
          <w:i/>
          <w:color w:val="31849B" w:themeColor="accent5" w:themeShade="BF"/>
          <w:lang w:val="en-US"/>
        </w:rPr>
        <w:t>(harcoded)</w:t>
      </w:r>
    </w:p>
    <w:p w14:paraId="1C2D2ED7" w14:textId="77777777" w:rsidR="00840FAD" w:rsidRPr="00BB6C9B" w:rsidRDefault="00840FAD" w:rsidP="00840FAD">
      <w:pPr>
        <w:shd w:val="clear" w:color="auto" w:fill="FFFFFE"/>
        <w:spacing w:line="270" w:lineRule="atLeast"/>
        <w:rPr>
          <w:rFonts w:ascii="Yu Gothic Light" w:hAnsi="Yu Gothic Light"/>
          <w:color w:val="000000"/>
          <w:sz w:val="18"/>
          <w:szCs w:val="18"/>
          <w:lang w:val="en-US"/>
        </w:rPr>
      </w:pPr>
      <w:r w:rsidRPr="00BB6C9B">
        <w:rPr>
          <w:rFonts w:ascii="Yu Gothic Light" w:hAnsi="Yu Gothic Light"/>
          <w:color w:val="000000"/>
          <w:sz w:val="18"/>
          <w:szCs w:val="18"/>
          <w:lang w:val="en-US"/>
        </w:rPr>
        <w:t>            </w:t>
      </w:r>
      <w:r w:rsidRPr="00BB6C9B">
        <w:rPr>
          <w:rFonts w:ascii="Yu Gothic Light" w:hAnsi="Yu Gothic Light"/>
          <w:color w:val="A31515"/>
          <w:sz w:val="18"/>
          <w:szCs w:val="18"/>
          <w:lang w:val="en-US"/>
        </w:rPr>
        <w:t>"PhoneNumber"</w:t>
      </w:r>
      <w:r w:rsidRPr="00BB6C9B">
        <w:rPr>
          <w:rFonts w:ascii="Yu Gothic Light" w:hAnsi="Yu Gothic Light"/>
          <w:color w:val="000000"/>
          <w:sz w:val="18"/>
          <w:szCs w:val="18"/>
          <w:lang w:val="en-US"/>
        </w:rPr>
        <w:t>: </w:t>
      </w:r>
      <w:r w:rsidRPr="00BB6C9B">
        <w:rPr>
          <w:rFonts w:ascii="Yu Gothic Light" w:hAnsi="Yu Gothic Light"/>
          <w:color w:val="0451A5"/>
          <w:sz w:val="18"/>
          <w:szCs w:val="18"/>
          <w:lang w:val="en-US"/>
        </w:rPr>
        <w:t>"0033645799655"</w:t>
      </w:r>
      <w:r w:rsidRPr="00BB6C9B">
        <w:rPr>
          <w:rFonts w:ascii="Yu Gothic Light" w:hAnsi="Yu Gothic Light"/>
          <w:color w:val="000000"/>
          <w:sz w:val="18"/>
          <w:szCs w:val="18"/>
          <w:lang w:val="en-US"/>
        </w:rPr>
        <w:t>,</w:t>
      </w:r>
    </w:p>
    <w:p w14:paraId="0C6AB0B8" w14:textId="77777777" w:rsidR="00840FAD" w:rsidRPr="00BB6C9B" w:rsidRDefault="00840FAD" w:rsidP="00840FAD">
      <w:pPr>
        <w:shd w:val="clear" w:color="auto" w:fill="FFFFFE"/>
        <w:spacing w:line="270" w:lineRule="atLeast"/>
        <w:rPr>
          <w:rFonts w:ascii="Yu Gothic Light" w:hAnsi="Yu Gothic Light"/>
          <w:color w:val="000000"/>
          <w:sz w:val="18"/>
          <w:szCs w:val="18"/>
          <w:lang w:val="en-US"/>
        </w:rPr>
      </w:pPr>
      <w:r w:rsidRPr="00BB6C9B">
        <w:rPr>
          <w:rFonts w:ascii="Yu Gothic Light" w:hAnsi="Yu Gothic Light"/>
          <w:color w:val="000000"/>
          <w:sz w:val="18"/>
          <w:szCs w:val="18"/>
          <w:lang w:val="en-US"/>
        </w:rPr>
        <w:t>            </w:t>
      </w:r>
      <w:r w:rsidRPr="00BB6C9B">
        <w:rPr>
          <w:rFonts w:ascii="Yu Gothic Light" w:hAnsi="Yu Gothic Light"/>
          <w:color w:val="A31515"/>
          <w:sz w:val="18"/>
          <w:szCs w:val="18"/>
          <w:lang w:val="en-US"/>
        </w:rPr>
        <w:t>"Email"</w:t>
      </w:r>
      <w:r w:rsidRPr="00BB6C9B">
        <w:rPr>
          <w:rFonts w:ascii="Yu Gothic Light" w:hAnsi="Yu Gothic Light"/>
          <w:color w:val="000000"/>
          <w:sz w:val="18"/>
          <w:szCs w:val="18"/>
          <w:lang w:val="en-US"/>
        </w:rPr>
        <w:t>: </w:t>
      </w:r>
      <w:r w:rsidRPr="00BB6C9B">
        <w:rPr>
          <w:rFonts w:ascii="Yu Gothic Light" w:hAnsi="Yu Gothic Light"/>
          <w:color w:val="0451A5"/>
          <w:sz w:val="18"/>
          <w:szCs w:val="18"/>
          <w:lang w:val="en-US"/>
        </w:rPr>
        <w:t>"xpollens123@s-money.fr"</w:t>
      </w:r>
      <w:r w:rsidRPr="00BB6C9B">
        <w:rPr>
          <w:rFonts w:ascii="Yu Gothic Light" w:hAnsi="Yu Gothic Light"/>
          <w:color w:val="000000"/>
          <w:sz w:val="18"/>
          <w:szCs w:val="18"/>
          <w:lang w:val="en-US"/>
        </w:rPr>
        <w:t>,</w:t>
      </w:r>
    </w:p>
    <w:p w14:paraId="740A48AD" w14:textId="77777777" w:rsidR="00840FAD" w:rsidRPr="001F0AEF" w:rsidRDefault="00840FAD" w:rsidP="00840FAD">
      <w:pPr>
        <w:shd w:val="clear" w:color="auto" w:fill="FFFFFE"/>
        <w:spacing w:line="270" w:lineRule="atLeast"/>
        <w:rPr>
          <w:rFonts w:ascii="Yu Gothic Light" w:hAnsi="Yu Gothic Light"/>
          <w:color w:val="000000"/>
          <w:sz w:val="18"/>
          <w:szCs w:val="18"/>
          <w:lang w:val="en-US"/>
        </w:rPr>
      </w:pPr>
      <w:r w:rsidRPr="00BB6C9B">
        <w:rPr>
          <w:rFonts w:ascii="Yu Gothic Light" w:hAnsi="Yu Gothic Light"/>
          <w:color w:val="000000"/>
          <w:sz w:val="18"/>
          <w:szCs w:val="18"/>
          <w:lang w:val="en-US"/>
        </w:rPr>
        <w:t>            </w:t>
      </w:r>
      <w:r w:rsidRPr="001F0AEF">
        <w:rPr>
          <w:rFonts w:ascii="Yu Gothic Light" w:hAnsi="Yu Gothic Light"/>
          <w:color w:val="A31515"/>
          <w:sz w:val="18"/>
          <w:szCs w:val="18"/>
          <w:lang w:val="en-US"/>
        </w:rPr>
        <w:t>"Href"</w:t>
      </w: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: </w:t>
      </w:r>
      <w:r w:rsidRPr="001F0AEF">
        <w:rPr>
          <w:rFonts w:ascii="Yu Gothic Light" w:hAnsi="Yu Gothic Light"/>
          <w:b/>
          <w:color w:val="0451A5"/>
          <w:sz w:val="18"/>
          <w:szCs w:val="18"/>
          <w:lang w:val="en-US"/>
        </w:rPr>
        <w:t xml:space="preserve">null </w:t>
      </w:r>
      <w:r w:rsidRPr="004C0BA9">
        <w:rPr>
          <w:i/>
          <w:iCs/>
          <w:color w:val="31849B" w:themeColor="accent5" w:themeShade="BF"/>
          <w:lang w:val="en-US"/>
        </w:rPr>
        <w:t>(harcoded)</w:t>
      </w:r>
    </w:p>
    <w:p w14:paraId="4992F9C7" w14:textId="77777777" w:rsidR="00840FAD" w:rsidRPr="001F0AEF" w:rsidRDefault="00840FAD" w:rsidP="00840FAD">
      <w:pPr>
        <w:shd w:val="clear" w:color="auto" w:fill="FFFFFE"/>
        <w:spacing w:line="270" w:lineRule="atLeast"/>
        <w:rPr>
          <w:rFonts w:ascii="Yu Gothic Light" w:hAnsi="Yu Gothic Light"/>
          <w:color w:val="000000"/>
          <w:sz w:val="18"/>
          <w:szCs w:val="18"/>
          <w:lang w:val="en-US"/>
        </w:rPr>
      </w:pP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        },</w:t>
      </w:r>
    </w:p>
    <w:p w14:paraId="2685148C" w14:textId="77777777" w:rsidR="00840FAD" w:rsidRPr="001F0AEF" w:rsidRDefault="00840FAD" w:rsidP="00840FAD">
      <w:pPr>
        <w:shd w:val="clear" w:color="auto" w:fill="FFFFFE"/>
        <w:spacing w:line="270" w:lineRule="atLeast"/>
        <w:rPr>
          <w:rFonts w:ascii="Yu Gothic Light" w:hAnsi="Yu Gothic Light"/>
          <w:color w:val="000000"/>
          <w:sz w:val="18"/>
          <w:szCs w:val="18"/>
          <w:lang w:val="en-US"/>
        </w:rPr>
      </w:pP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        </w:t>
      </w:r>
      <w:r w:rsidRPr="001F0AEF">
        <w:rPr>
          <w:rFonts w:ascii="Yu Gothic Light" w:hAnsi="Yu Gothic Light"/>
          <w:color w:val="A31515"/>
          <w:sz w:val="18"/>
          <w:szCs w:val="18"/>
          <w:lang w:val="en-US"/>
        </w:rPr>
        <w:t>"CreationType"</w:t>
      </w: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: </w:t>
      </w:r>
      <w:r w:rsidRPr="001F0AEF">
        <w:rPr>
          <w:rFonts w:ascii="Yu Gothic Light" w:hAnsi="Yu Gothic Light"/>
          <w:b/>
          <w:color w:val="0451A5"/>
          <w:sz w:val="18"/>
          <w:szCs w:val="18"/>
          <w:lang w:val="en-US"/>
        </w:rPr>
        <w:t>null</w:t>
      </w: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,</w:t>
      </w:r>
    </w:p>
    <w:p w14:paraId="5A71FCC0" w14:textId="77777777" w:rsidR="00840FAD" w:rsidRPr="001F0AEF" w:rsidRDefault="00840FAD" w:rsidP="00840FAD">
      <w:pPr>
        <w:shd w:val="clear" w:color="auto" w:fill="FFFFFE"/>
        <w:spacing w:line="270" w:lineRule="atLeast"/>
        <w:rPr>
          <w:rFonts w:ascii="Yu Gothic Light" w:hAnsi="Yu Gothic Light"/>
          <w:color w:val="000000"/>
          <w:sz w:val="18"/>
          <w:szCs w:val="18"/>
          <w:lang w:val="en-US"/>
        </w:rPr>
      </w:pP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        </w:t>
      </w:r>
      <w:r w:rsidRPr="001F0AEF">
        <w:rPr>
          <w:rFonts w:ascii="Yu Gothic Light" w:hAnsi="Yu Gothic Light"/>
          <w:color w:val="A31515"/>
          <w:sz w:val="18"/>
          <w:szCs w:val="18"/>
          <w:lang w:val="en-US"/>
        </w:rPr>
        <w:t>"FintechCultureName"</w:t>
      </w: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: </w:t>
      </w:r>
      <w:r w:rsidRPr="001F0AEF">
        <w:rPr>
          <w:rFonts w:ascii="Yu Gothic Light" w:hAnsi="Yu Gothic Light"/>
          <w:color w:val="0451A5"/>
          <w:sz w:val="18"/>
          <w:szCs w:val="18"/>
          <w:lang w:val="en-US"/>
        </w:rPr>
        <w:t>"French"</w:t>
      </w: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 xml:space="preserve">, </w:t>
      </w:r>
      <w:r w:rsidRPr="004C0BA9">
        <w:rPr>
          <w:i/>
          <w:iCs/>
          <w:color w:val="31849B" w:themeColor="accent5" w:themeShade="BF"/>
          <w:lang w:val="en-US"/>
        </w:rPr>
        <w:t>(harcoded)</w:t>
      </w:r>
    </w:p>
    <w:p w14:paraId="61FA2CF0" w14:textId="77777777" w:rsidR="00840FAD" w:rsidRPr="001F0AEF" w:rsidRDefault="00840FAD" w:rsidP="00840FAD">
      <w:pPr>
        <w:shd w:val="clear" w:color="auto" w:fill="FFFFFE"/>
        <w:spacing w:line="270" w:lineRule="atLeast"/>
        <w:rPr>
          <w:rFonts w:ascii="Yu Gothic Light" w:hAnsi="Yu Gothic Light"/>
          <w:color w:val="000000"/>
          <w:sz w:val="18"/>
          <w:szCs w:val="18"/>
          <w:lang w:val="en-US"/>
        </w:rPr>
      </w:pP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        </w:t>
      </w:r>
      <w:r w:rsidRPr="001F0AEF">
        <w:rPr>
          <w:rFonts w:ascii="Yu Gothic Light" w:hAnsi="Yu Gothic Light"/>
          <w:color w:val="A31515"/>
          <w:sz w:val="18"/>
          <w:szCs w:val="18"/>
          <w:lang w:val="en-US"/>
        </w:rPr>
        <w:t>"CardLimits"</w:t>
      </w: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: {</w:t>
      </w:r>
    </w:p>
    <w:p w14:paraId="559ACF33" w14:textId="77777777" w:rsidR="00840FAD" w:rsidRPr="001F0AEF" w:rsidRDefault="00840FAD" w:rsidP="00840FAD">
      <w:pPr>
        <w:shd w:val="clear" w:color="auto" w:fill="FFFFFE"/>
        <w:spacing w:line="270" w:lineRule="atLeast"/>
        <w:rPr>
          <w:rFonts w:ascii="Yu Gothic Light" w:hAnsi="Yu Gothic Light"/>
          <w:color w:val="000000"/>
          <w:sz w:val="18"/>
          <w:szCs w:val="18"/>
          <w:lang w:val="en-US"/>
        </w:rPr>
      </w:pP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            </w:t>
      </w:r>
      <w:r w:rsidRPr="001F0AEF">
        <w:rPr>
          <w:rFonts w:ascii="Yu Gothic Light" w:hAnsi="Yu Gothic Light"/>
          <w:color w:val="A31515"/>
          <w:sz w:val="18"/>
          <w:szCs w:val="18"/>
          <w:lang w:val="en-US"/>
        </w:rPr>
        <w:t>"Transaction"</w:t>
      </w: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: </w:t>
      </w:r>
      <w:r w:rsidRPr="001F0AEF">
        <w:rPr>
          <w:rFonts w:ascii="Yu Gothic Light" w:hAnsi="Yu Gothic Light"/>
          <w:b/>
          <w:color w:val="0451A5"/>
          <w:sz w:val="18"/>
          <w:szCs w:val="18"/>
          <w:lang w:val="en-US"/>
        </w:rPr>
        <w:t>null</w:t>
      </w: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,</w:t>
      </w:r>
    </w:p>
    <w:p w14:paraId="2F0BB377" w14:textId="77777777" w:rsidR="00840FAD" w:rsidRPr="001F0AEF" w:rsidRDefault="00840FAD" w:rsidP="00840FAD">
      <w:pPr>
        <w:shd w:val="clear" w:color="auto" w:fill="FFFFFE"/>
        <w:spacing w:line="270" w:lineRule="atLeast"/>
        <w:rPr>
          <w:rFonts w:ascii="Yu Gothic Light" w:hAnsi="Yu Gothic Light"/>
          <w:color w:val="000000"/>
          <w:sz w:val="18"/>
          <w:szCs w:val="18"/>
          <w:lang w:val="en-US"/>
        </w:rPr>
      </w:pP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            </w:t>
      </w:r>
      <w:r w:rsidRPr="001F0AEF">
        <w:rPr>
          <w:rFonts w:ascii="Yu Gothic Light" w:hAnsi="Yu Gothic Light"/>
          <w:color w:val="A31515"/>
          <w:sz w:val="18"/>
          <w:szCs w:val="18"/>
          <w:lang w:val="en-US"/>
        </w:rPr>
        <w:t>"ATMWeeklyAllowance"</w:t>
      </w: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: </w:t>
      </w:r>
      <w:r w:rsidRPr="001F0AEF">
        <w:rPr>
          <w:rFonts w:ascii="Yu Gothic Light" w:hAnsi="Yu Gothic Light"/>
          <w:color w:val="098658"/>
          <w:sz w:val="18"/>
          <w:szCs w:val="18"/>
          <w:lang w:val="en-US"/>
        </w:rPr>
        <w:t>300</w:t>
      </w: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, (300 euros)</w:t>
      </w:r>
    </w:p>
    <w:p w14:paraId="6EF0B132" w14:textId="77777777" w:rsidR="00840FAD" w:rsidRPr="001F0AEF" w:rsidRDefault="00840FAD" w:rsidP="00840FAD">
      <w:pPr>
        <w:shd w:val="clear" w:color="auto" w:fill="FFFFFE"/>
        <w:spacing w:line="270" w:lineRule="atLeast"/>
        <w:rPr>
          <w:rFonts w:ascii="Yu Gothic Light" w:hAnsi="Yu Gothic Light"/>
          <w:color w:val="000000"/>
          <w:sz w:val="18"/>
          <w:szCs w:val="18"/>
          <w:lang w:val="en-US"/>
        </w:rPr>
      </w:pP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            </w:t>
      </w:r>
      <w:r w:rsidRPr="001F0AEF">
        <w:rPr>
          <w:rFonts w:ascii="Yu Gothic Light" w:hAnsi="Yu Gothic Light"/>
          <w:color w:val="A31515"/>
          <w:sz w:val="18"/>
          <w:szCs w:val="18"/>
          <w:lang w:val="en-US"/>
        </w:rPr>
        <w:t>"ATMWeeklyUsedAllowance"</w:t>
      </w: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: </w:t>
      </w:r>
      <w:r w:rsidRPr="001F0AEF">
        <w:rPr>
          <w:rFonts w:ascii="Yu Gothic Light" w:hAnsi="Yu Gothic Light"/>
          <w:color w:val="098658"/>
          <w:sz w:val="18"/>
          <w:szCs w:val="18"/>
          <w:lang w:val="en-US"/>
        </w:rPr>
        <w:t>0.0</w:t>
      </w: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,</w:t>
      </w:r>
    </w:p>
    <w:p w14:paraId="22CACA9F" w14:textId="77777777" w:rsidR="00840FAD" w:rsidRPr="001F0AEF" w:rsidRDefault="00840FAD" w:rsidP="00840FAD">
      <w:pPr>
        <w:shd w:val="clear" w:color="auto" w:fill="FFFFFE"/>
        <w:spacing w:line="270" w:lineRule="atLeast"/>
        <w:rPr>
          <w:rFonts w:ascii="Yu Gothic Light" w:hAnsi="Yu Gothic Light"/>
          <w:color w:val="000000"/>
          <w:sz w:val="18"/>
          <w:szCs w:val="18"/>
          <w:lang w:val="en-US"/>
        </w:rPr>
      </w:pP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            </w:t>
      </w:r>
      <w:r w:rsidRPr="001F0AEF">
        <w:rPr>
          <w:rFonts w:ascii="Yu Gothic Light" w:hAnsi="Yu Gothic Light"/>
          <w:color w:val="A31515"/>
          <w:sz w:val="18"/>
          <w:szCs w:val="18"/>
          <w:lang w:val="en-US"/>
        </w:rPr>
        <w:t>"MonthlyAllowance"</w:t>
      </w: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: </w:t>
      </w:r>
      <w:r w:rsidRPr="001F0AEF">
        <w:rPr>
          <w:rFonts w:ascii="Yu Gothic Light" w:hAnsi="Yu Gothic Light"/>
          <w:color w:val="098658"/>
          <w:sz w:val="18"/>
          <w:szCs w:val="18"/>
          <w:lang w:val="en-US"/>
        </w:rPr>
        <w:t>1000</w:t>
      </w: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,</w:t>
      </w:r>
    </w:p>
    <w:p w14:paraId="58CBE830" w14:textId="7516C98C" w:rsidR="00840FAD" w:rsidRPr="001F0AEF" w:rsidRDefault="00840FAD" w:rsidP="00840FAD">
      <w:pPr>
        <w:shd w:val="clear" w:color="auto" w:fill="FFFFFE"/>
        <w:spacing w:line="270" w:lineRule="atLeast"/>
        <w:rPr>
          <w:rFonts w:ascii="Yu Gothic Light" w:hAnsi="Yu Gothic Light"/>
          <w:color w:val="000000"/>
          <w:sz w:val="18"/>
          <w:szCs w:val="18"/>
          <w:lang w:val="en-US"/>
        </w:rPr>
      </w:pP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            </w:t>
      </w:r>
      <w:r w:rsidRPr="001F0AEF">
        <w:rPr>
          <w:rFonts w:ascii="Yu Gothic Light" w:hAnsi="Yu Gothic Light"/>
          <w:color w:val="A31515"/>
          <w:sz w:val="18"/>
          <w:szCs w:val="18"/>
          <w:lang w:val="en-US"/>
        </w:rPr>
        <w:t>"MonthlyUsedAllowance"</w:t>
      </w: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: </w:t>
      </w:r>
      <w:r w:rsidRPr="001F0AEF">
        <w:rPr>
          <w:rFonts w:ascii="Yu Gothic Light" w:hAnsi="Yu Gothic Light"/>
          <w:color w:val="098658"/>
          <w:sz w:val="18"/>
          <w:szCs w:val="18"/>
          <w:lang w:val="en-US"/>
        </w:rPr>
        <w:t xml:space="preserve">22.97 </w:t>
      </w: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(22.97 euros)</w:t>
      </w:r>
    </w:p>
    <w:p w14:paraId="21975CA5" w14:textId="77777777" w:rsidR="00840FAD" w:rsidRPr="001F0AEF" w:rsidRDefault="00840FAD" w:rsidP="00840FAD">
      <w:pPr>
        <w:shd w:val="clear" w:color="auto" w:fill="FFFFFE"/>
        <w:spacing w:line="270" w:lineRule="atLeast"/>
        <w:rPr>
          <w:rFonts w:ascii="Yu Gothic Light" w:hAnsi="Yu Gothic Light"/>
          <w:color w:val="000000"/>
          <w:sz w:val="18"/>
          <w:szCs w:val="18"/>
          <w:lang w:val="en-US"/>
        </w:rPr>
      </w:pP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        },</w:t>
      </w:r>
    </w:p>
    <w:p w14:paraId="46C9EC4D" w14:textId="77777777" w:rsidR="00840FAD" w:rsidRPr="001F0AEF" w:rsidRDefault="00840FAD" w:rsidP="00840FAD">
      <w:pPr>
        <w:shd w:val="clear" w:color="auto" w:fill="FFFFFE"/>
        <w:spacing w:line="270" w:lineRule="atLeast"/>
        <w:rPr>
          <w:rFonts w:ascii="Yu Gothic Light" w:hAnsi="Yu Gothic Light"/>
          <w:color w:val="000000"/>
          <w:sz w:val="18"/>
          <w:szCs w:val="18"/>
          <w:lang w:val="en-US"/>
        </w:rPr>
      </w:pP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        </w:t>
      </w:r>
      <w:r w:rsidRPr="001F0AEF">
        <w:rPr>
          <w:rFonts w:ascii="Yu Gothic Light" w:hAnsi="Yu Gothic Light"/>
          <w:color w:val="A31515"/>
          <w:sz w:val="18"/>
          <w:szCs w:val="18"/>
          <w:lang w:val="en-US"/>
        </w:rPr>
        <w:t>"Blocked"</w:t>
      </w: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: </w:t>
      </w:r>
      <w:r w:rsidRPr="001F0AEF">
        <w:rPr>
          <w:rFonts w:ascii="Yu Gothic Light" w:hAnsi="Yu Gothic Light"/>
          <w:color w:val="098658"/>
          <w:sz w:val="18"/>
          <w:szCs w:val="18"/>
          <w:lang w:val="en-US"/>
        </w:rPr>
        <w:t>0</w:t>
      </w: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,</w:t>
      </w:r>
    </w:p>
    <w:p w14:paraId="4B7B0EF4" w14:textId="77777777" w:rsidR="00840FAD" w:rsidRPr="001F0AEF" w:rsidRDefault="00840FAD" w:rsidP="00840FAD">
      <w:pPr>
        <w:shd w:val="clear" w:color="auto" w:fill="FFFFFE"/>
        <w:spacing w:line="270" w:lineRule="atLeast"/>
        <w:rPr>
          <w:rFonts w:ascii="Yu Gothic Light" w:hAnsi="Yu Gothic Light"/>
          <w:color w:val="000000"/>
          <w:sz w:val="18"/>
          <w:szCs w:val="18"/>
          <w:lang w:val="en-US"/>
        </w:rPr>
      </w:pP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        </w:t>
      </w:r>
      <w:r w:rsidRPr="001F0AEF">
        <w:rPr>
          <w:rFonts w:ascii="Yu Gothic Light" w:hAnsi="Yu Gothic Light"/>
          <w:color w:val="A31515"/>
          <w:sz w:val="18"/>
          <w:szCs w:val="18"/>
          <w:lang w:val="en-US"/>
        </w:rPr>
        <w:t>"ForeignPaymentBlocked"</w:t>
      </w: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: </w:t>
      </w:r>
      <w:r w:rsidRPr="001F0AEF">
        <w:rPr>
          <w:rFonts w:ascii="Yu Gothic Light" w:hAnsi="Yu Gothic Light"/>
          <w:color w:val="098658"/>
          <w:sz w:val="18"/>
          <w:szCs w:val="18"/>
          <w:lang w:val="en-US"/>
        </w:rPr>
        <w:t>0</w:t>
      </w: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,</w:t>
      </w:r>
    </w:p>
    <w:p w14:paraId="4AF97D55" w14:textId="77777777" w:rsidR="00840FAD" w:rsidRPr="001F0AEF" w:rsidRDefault="00840FAD" w:rsidP="00840FAD">
      <w:pPr>
        <w:shd w:val="clear" w:color="auto" w:fill="FFFFFE"/>
        <w:spacing w:line="270" w:lineRule="atLeast"/>
        <w:rPr>
          <w:rFonts w:ascii="Yu Gothic Light" w:hAnsi="Yu Gothic Light"/>
          <w:color w:val="000000"/>
          <w:sz w:val="18"/>
          <w:szCs w:val="18"/>
          <w:lang w:val="en-US"/>
        </w:rPr>
      </w:pP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        </w:t>
      </w:r>
      <w:r w:rsidRPr="001F0AEF">
        <w:rPr>
          <w:rFonts w:ascii="Yu Gothic Light" w:hAnsi="Yu Gothic Light"/>
          <w:color w:val="A31515"/>
          <w:sz w:val="18"/>
          <w:szCs w:val="18"/>
          <w:lang w:val="en-US"/>
        </w:rPr>
        <w:t>"InternetPaymentBlocked"</w:t>
      </w: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: </w:t>
      </w:r>
      <w:r w:rsidRPr="001F0AEF">
        <w:rPr>
          <w:rFonts w:ascii="Yu Gothic Light" w:hAnsi="Yu Gothic Light"/>
          <w:color w:val="098658"/>
          <w:sz w:val="18"/>
          <w:szCs w:val="18"/>
          <w:lang w:val="en-US"/>
        </w:rPr>
        <w:t>0</w:t>
      </w: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,</w:t>
      </w:r>
    </w:p>
    <w:p w14:paraId="604A05C9" w14:textId="77777777" w:rsidR="00840FAD" w:rsidRPr="001F0AEF" w:rsidRDefault="00840FAD" w:rsidP="00840FAD">
      <w:pPr>
        <w:shd w:val="clear" w:color="auto" w:fill="FFFFFE"/>
        <w:spacing w:line="270" w:lineRule="atLeast"/>
        <w:rPr>
          <w:rFonts w:ascii="Yu Gothic Light" w:hAnsi="Yu Gothic Light"/>
          <w:color w:val="000000"/>
          <w:sz w:val="18"/>
          <w:szCs w:val="18"/>
          <w:lang w:val="en-US"/>
        </w:rPr>
      </w:pP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        </w:t>
      </w:r>
      <w:r w:rsidRPr="001F0AEF">
        <w:rPr>
          <w:rFonts w:ascii="Yu Gothic Light" w:hAnsi="Yu Gothic Light"/>
          <w:color w:val="A31515"/>
          <w:sz w:val="18"/>
          <w:szCs w:val="18"/>
          <w:lang w:val="en-US"/>
        </w:rPr>
        <w:t>"UseRandomPin"</w:t>
      </w: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: </w:t>
      </w:r>
      <w:r w:rsidRPr="001F0AEF">
        <w:rPr>
          <w:rFonts w:ascii="Yu Gothic Light" w:hAnsi="Yu Gothic Light"/>
          <w:color w:val="098658"/>
          <w:sz w:val="18"/>
          <w:szCs w:val="18"/>
          <w:lang w:val="en-US"/>
        </w:rPr>
        <w:t>1</w:t>
      </w: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,</w:t>
      </w:r>
    </w:p>
    <w:p w14:paraId="12CCDD0B" w14:textId="50B48CC4" w:rsidR="00840FAD" w:rsidRPr="001F0AEF" w:rsidRDefault="00840FAD" w:rsidP="00840FAD">
      <w:pPr>
        <w:shd w:val="clear" w:color="auto" w:fill="FFFFFE"/>
        <w:spacing w:line="270" w:lineRule="atLeast"/>
        <w:rPr>
          <w:rFonts w:ascii="Yu Gothic Light" w:hAnsi="Yu Gothic Light"/>
          <w:color w:val="000000"/>
          <w:sz w:val="18"/>
          <w:szCs w:val="18"/>
          <w:lang w:val="en-US"/>
        </w:rPr>
      </w:pP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        </w:t>
      </w:r>
      <w:r w:rsidRPr="001F0AEF">
        <w:rPr>
          <w:rFonts w:ascii="Yu Gothic Light" w:hAnsi="Yu Gothic Light"/>
          <w:color w:val="A31515"/>
          <w:sz w:val="18"/>
          <w:szCs w:val="18"/>
          <w:lang w:val="en-US"/>
        </w:rPr>
        <w:t>"UniqueId"</w:t>
      </w: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: </w:t>
      </w:r>
      <w:r w:rsidRPr="001F0AEF">
        <w:rPr>
          <w:rFonts w:ascii="Yu Gothic Light" w:hAnsi="Yu Gothic Light"/>
          <w:color w:val="0451A5"/>
          <w:sz w:val="18"/>
          <w:szCs w:val="18"/>
          <w:lang w:val="en-US"/>
        </w:rPr>
        <w:t>"1652811111/7Y5rLX9hUuPffVorh22rg"</w:t>
      </w: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,</w:t>
      </w:r>
    </w:p>
    <w:p w14:paraId="5848AD7C" w14:textId="77777777" w:rsidR="00840FAD" w:rsidRDefault="00840FAD" w:rsidP="00840FAD">
      <w:pPr>
        <w:shd w:val="clear" w:color="auto" w:fill="FFFFFE"/>
        <w:spacing w:line="270" w:lineRule="atLeast"/>
        <w:rPr>
          <w:rFonts w:ascii="Yu Gothic Light" w:hAnsi="Yu Gothic Light"/>
          <w:color w:val="000000"/>
          <w:sz w:val="18"/>
          <w:szCs w:val="18"/>
        </w:rPr>
      </w:pP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        </w:t>
      </w:r>
      <w:r>
        <w:rPr>
          <w:rFonts w:ascii="Yu Gothic Light" w:hAnsi="Yu Gothic Light"/>
          <w:color w:val="A31515"/>
          <w:sz w:val="18"/>
          <w:szCs w:val="18"/>
        </w:rPr>
        <w:t>"BankId"</w:t>
      </w:r>
      <w:r>
        <w:rPr>
          <w:rFonts w:ascii="Yu Gothic Light" w:hAnsi="Yu Gothic Light"/>
          <w:color w:val="000000"/>
          <w:sz w:val="18"/>
          <w:szCs w:val="18"/>
        </w:rPr>
        <w:t>: </w:t>
      </w:r>
      <w:r>
        <w:rPr>
          <w:rFonts w:ascii="Yu Gothic Light" w:hAnsi="Yu Gothic Light"/>
          <w:color w:val="0451A5"/>
          <w:sz w:val="18"/>
          <w:szCs w:val="18"/>
        </w:rPr>
        <w:t>"30007"</w:t>
      </w:r>
      <w:r>
        <w:rPr>
          <w:rFonts w:ascii="Yu Gothic Light" w:hAnsi="Yu Gothic Light"/>
          <w:color w:val="000000"/>
          <w:sz w:val="18"/>
          <w:szCs w:val="18"/>
        </w:rPr>
        <w:t>,</w:t>
      </w:r>
    </w:p>
    <w:p w14:paraId="77345A9D" w14:textId="77777777" w:rsidR="00840FAD" w:rsidRDefault="00840FAD" w:rsidP="00840FAD">
      <w:pPr>
        <w:shd w:val="clear" w:color="auto" w:fill="FFFFFE"/>
        <w:spacing w:line="270" w:lineRule="atLeast"/>
        <w:rPr>
          <w:rFonts w:ascii="Yu Gothic Light" w:hAnsi="Yu Gothic Light"/>
          <w:color w:val="000000"/>
          <w:sz w:val="18"/>
          <w:szCs w:val="18"/>
        </w:rPr>
      </w:pPr>
      <w:r>
        <w:rPr>
          <w:rFonts w:ascii="Yu Gothic Light" w:hAnsi="Yu Gothic Light"/>
          <w:color w:val="000000"/>
          <w:sz w:val="18"/>
          <w:szCs w:val="18"/>
        </w:rPr>
        <w:t>        </w:t>
      </w:r>
      <w:r>
        <w:rPr>
          <w:rFonts w:ascii="Yu Gothic Light" w:hAnsi="Yu Gothic Light"/>
          <w:color w:val="A31515"/>
          <w:sz w:val="18"/>
          <w:szCs w:val="18"/>
        </w:rPr>
        <w:t>"CancellationReason"</w:t>
      </w:r>
      <w:r>
        <w:rPr>
          <w:rFonts w:ascii="Yu Gothic Light" w:hAnsi="Yu Gothic Light"/>
          <w:color w:val="000000"/>
          <w:sz w:val="18"/>
          <w:szCs w:val="18"/>
        </w:rPr>
        <w:t>: </w:t>
      </w:r>
      <w:r>
        <w:rPr>
          <w:rFonts w:ascii="Yu Gothic Light" w:hAnsi="Yu Gothic Light"/>
          <w:color w:val="098658"/>
          <w:sz w:val="18"/>
          <w:szCs w:val="18"/>
        </w:rPr>
        <w:t>6</w:t>
      </w:r>
    </w:p>
    <w:p w14:paraId="2E8540CE" w14:textId="77777777" w:rsidR="00840FAD" w:rsidRDefault="00840FAD" w:rsidP="00840FAD">
      <w:pPr>
        <w:shd w:val="clear" w:color="auto" w:fill="FFFFFE"/>
        <w:spacing w:line="270" w:lineRule="atLeast"/>
        <w:rPr>
          <w:rFonts w:ascii="Yu Gothic Light" w:hAnsi="Yu Gothic Light"/>
          <w:color w:val="000000"/>
          <w:sz w:val="18"/>
          <w:szCs w:val="18"/>
        </w:rPr>
      </w:pPr>
      <w:r>
        <w:rPr>
          <w:rFonts w:ascii="Yu Gothic Light" w:hAnsi="Yu Gothic Light"/>
          <w:color w:val="000000"/>
          <w:sz w:val="18"/>
          <w:szCs w:val="18"/>
        </w:rPr>
        <w:t>    }</w:t>
      </w:r>
    </w:p>
    <w:p w14:paraId="4913FDC5" w14:textId="77777777" w:rsidR="00840FAD" w:rsidRDefault="00840FAD" w:rsidP="00840FAD">
      <w:pPr>
        <w:shd w:val="clear" w:color="auto" w:fill="FFFFFE"/>
        <w:spacing w:line="270" w:lineRule="atLeast"/>
        <w:rPr>
          <w:rFonts w:ascii="Yu Gothic Light" w:hAnsi="Yu Gothic Light"/>
          <w:color w:val="000000"/>
          <w:sz w:val="18"/>
          <w:szCs w:val="18"/>
        </w:rPr>
      </w:pPr>
      <w:r>
        <w:rPr>
          <w:rFonts w:ascii="Yu Gothic Light" w:hAnsi="Yu Gothic Light"/>
          <w:color w:val="000000"/>
          <w:sz w:val="18"/>
          <w:szCs w:val="18"/>
        </w:rPr>
        <w:t>]</w:t>
      </w:r>
    </w:p>
    <w:p w14:paraId="72BE41AE" w14:textId="07EAA208" w:rsidR="00D14F84" w:rsidRPr="004C0BA9" w:rsidRDefault="00D14F84" w:rsidP="00D14F84">
      <w:pPr>
        <w:shd w:val="clear" w:color="auto" w:fill="FFFFFE"/>
        <w:spacing w:line="240" w:lineRule="atLeast"/>
        <w:rPr>
          <w:color w:val="000000" w:themeColor="text1"/>
          <w:lang w:val="en-US"/>
        </w:rPr>
      </w:pPr>
    </w:p>
    <w:p w14:paraId="4DA0C6F7" w14:textId="77777777" w:rsidR="00D14F84" w:rsidRPr="004C0BA9" w:rsidRDefault="00D14F84" w:rsidP="0040439C">
      <w:pPr>
        <w:pStyle w:val="Heading3"/>
        <w:rPr>
          <w:rFonts w:ascii="Times New Roman" w:hAnsi="Times New Roman" w:cs="Times New Roman"/>
          <w:sz w:val="24"/>
          <w:szCs w:val="24"/>
        </w:rPr>
      </w:pPr>
      <w:bookmarkStart w:id="1606" w:name="_Toc79761349"/>
      <w:r w:rsidRPr="004C0BA9">
        <w:rPr>
          <w:rFonts w:ascii="Times New Roman" w:hAnsi="Times New Roman" w:cs="Times New Roman"/>
          <w:sz w:val="24"/>
          <w:szCs w:val="24"/>
        </w:rPr>
        <w:t>Error codes</w:t>
      </w:r>
      <w:bookmarkEnd w:id="1606"/>
    </w:p>
    <w:p w14:paraId="2BFDC0A2" w14:textId="77777777" w:rsidR="00D14F84" w:rsidRPr="004C0BA9" w:rsidRDefault="00D14F84" w:rsidP="00D14F84">
      <w:pPr>
        <w:rPr>
          <w:color w:val="000000" w:themeColor="text1"/>
        </w:rPr>
      </w:pPr>
    </w:p>
    <w:tbl>
      <w:tblPr>
        <w:tblW w:w="80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45"/>
        <w:gridCol w:w="1545"/>
        <w:gridCol w:w="4917"/>
      </w:tblGrid>
      <w:tr w:rsidR="00D14F84" w:rsidRPr="004C0BA9" w14:paraId="4AF46B05" w14:textId="77777777" w:rsidTr="40E1D245">
        <w:trPr>
          <w:trHeight w:val="367"/>
        </w:trPr>
        <w:tc>
          <w:tcPr>
            <w:tcW w:w="1545" w:type="dxa"/>
            <w:shd w:val="clear" w:color="auto" w:fill="365F91" w:themeFill="accent1" w:themeFillShade="BF"/>
          </w:tcPr>
          <w:p w14:paraId="40D3C498" w14:textId="77777777" w:rsidR="00D14F84" w:rsidRPr="004C0BA9" w:rsidRDefault="00D14F84" w:rsidP="003341AC">
            <w:pPr>
              <w:spacing w:line="276" w:lineRule="auto"/>
              <w:rPr>
                <w:rFonts w:eastAsia="Calibri"/>
                <w:b/>
                <w:color w:val="FFFFFF" w:themeColor="background1"/>
              </w:rPr>
            </w:pPr>
            <w:r w:rsidRPr="004C0BA9">
              <w:rPr>
                <w:rFonts w:eastAsia="Calibri"/>
                <w:b/>
                <w:color w:val="FFFFFF" w:themeColor="background1"/>
              </w:rPr>
              <w:t>http code</w:t>
            </w:r>
          </w:p>
        </w:tc>
        <w:tc>
          <w:tcPr>
            <w:tcW w:w="1545" w:type="dxa"/>
            <w:shd w:val="clear" w:color="auto" w:fill="365F91" w:themeFill="accent1" w:themeFillShade="BF"/>
          </w:tcPr>
          <w:p w14:paraId="1729C879" w14:textId="77777777" w:rsidR="00D14F84" w:rsidRPr="004C0BA9" w:rsidRDefault="00D14F84" w:rsidP="003341AC">
            <w:pPr>
              <w:spacing w:line="276" w:lineRule="auto"/>
              <w:rPr>
                <w:rFonts w:eastAsia="Calibri"/>
                <w:b/>
                <w:color w:val="FFFFFF" w:themeColor="background1"/>
              </w:rPr>
            </w:pPr>
            <w:r w:rsidRPr="004C0BA9">
              <w:rPr>
                <w:rFonts w:eastAsia="Calibri"/>
                <w:b/>
                <w:color w:val="FFFFFF" w:themeColor="background1"/>
              </w:rPr>
              <w:t>Error code</w:t>
            </w:r>
          </w:p>
        </w:tc>
        <w:tc>
          <w:tcPr>
            <w:tcW w:w="4917" w:type="dxa"/>
            <w:shd w:val="clear" w:color="auto" w:fill="365F91" w:themeFill="accent1" w:themeFillShade="BF"/>
          </w:tcPr>
          <w:p w14:paraId="38FC87D9" w14:textId="77777777" w:rsidR="00D14F84" w:rsidRPr="004C0BA9" w:rsidRDefault="00D14F84" w:rsidP="003341AC">
            <w:pPr>
              <w:spacing w:line="276" w:lineRule="auto"/>
              <w:rPr>
                <w:rFonts w:eastAsia="Calibri"/>
                <w:b/>
                <w:color w:val="FFFFFF" w:themeColor="background1"/>
              </w:rPr>
            </w:pPr>
            <w:r w:rsidRPr="004C0BA9">
              <w:rPr>
                <w:rFonts w:eastAsia="Calibri"/>
                <w:b/>
                <w:color w:val="FFFFFF" w:themeColor="background1"/>
              </w:rPr>
              <w:t>Description</w:t>
            </w:r>
          </w:p>
        </w:tc>
      </w:tr>
      <w:tr w:rsidR="00D14F84" w:rsidRPr="004C0BA9" w14:paraId="123E81F6" w14:textId="77777777" w:rsidTr="40E1D245">
        <w:trPr>
          <w:trHeight w:val="338"/>
        </w:trPr>
        <w:tc>
          <w:tcPr>
            <w:tcW w:w="1545" w:type="dxa"/>
          </w:tcPr>
          <w:p w14:paraId="5554CD8E" w14:textId="2A50F0D5" w:rsidR="00D14F84" w:rsidRPr="004C0BA9" w:rsidRDefault="5B2BEA19" w:rsidP="003341AC">
            <w:pPr>
              <w:rPr>
                <w:rFonts w:eastAsia="Calibri"/>
                <w:color w:val="000000" w:themeColor="text1"/>
              </w:rPr>
            </w:pPr>
            <w:r w:rsidRPr="4B4963AB">
              <w:rPr>
                <w:rFonts w:eastAsia="Calibri"/>
                <w:color w:val="000000" w:themeColor="text1"/>
              </w:rPr>
              <w:t>401</w:t>
            </w:r>
          </w:p>
        </w:tc>
        <w:tc>
          <w:tcPr>
            <w:tcW w:w="1545" w:type="dxa"/>
            <w:shd w:val="clear" w:color="auto" w:fill="auto"/>
          </w:tcPr>
          <w:p w14:paraId="315E9CD3" w14:textId="64204FB5" w:rsidR="00D14F84" w:rsidRPr="004C0BA9" w:rsidRDefault="5B2BEA19" w:rsidP="003341AC">
            <w:pPr>
              <w:rPr>
                <w:rFonts w:eastAsia="Calibri"/>
                <w:color w:val="000000" w:themeColor="text1"/>
                <w:lang w:eastAsia="en-US"/>
              </w:rPr>
            </w:pPr>
            <w:r w:rsidRPr="4B4963AB">
              <w:rPr>
                <w:rFonts w:eastAsia="Calibri"/>
                <w:color w:val="000000" w:themeColor="text1"/>
                <w:lang w:eastAsia="en-US"/>
              </w:rPr>
              <w:t>570</w:t>
            </w:r>
          </w:p>
        </w:tc>
        <w:tc>
          <w:tcPr>
            <w:tcW w:w="4917" w:type="dxa"/>
            <w:shd w:val="clear" w:color="auto" w:fill="auto"/>
          </w:tcPr>
          <w:p w14:paraId="15B31522" w14:textId="400D31F7" w:rsidR="00D14F84" w:rsidRPr="004C0BA9" w:rsidRDefault="5B2BEA19" w:rsidP="003341AC">
            <w:pPr>
              <w:rPr>
                <w:color w:val="000000"/>
              </w:rPr>
            </w:pPr>
            <w:r w:rsidRPr="4B4963AB">
              <w:rPr>
                <w:color w:val="000000" w:themeColor="text1"/>
              </w:rPr>
              <w:t>Token OAuth invalid</w:t>
            </w:r>
          </w:p>
        </w:tc>
      </w:tr>
      <w:tr w:rsidR="00D14F84" w:rsidRPr="004C0BA9" w14:paraId="54C1C8D6" w14:textId="77777777" w:rsidTr="40E1D245">
        <w:trPr>
          <w:trHeight w:val="338"/>
        </w:trPr>
        <w:tc>
          <w:tcPr>
            <w:tcW w:w="1545" w:type="dxa"/>
          </w:tcPr>
          <w:p w14:paraId="030C6E39" w14:textId="6BA74E11" w:rsidR="00D14F84" w:rsidRPr="004C0BA9" w:rsidRDefault="5B2BEA19" w:rsidP="003341AC">
            <w:pPr>
              <w:rPr>
                <w:rFonts w:eastAsia="Calibri"/>
                <w:color w:val="000000" w:themeColor="text1"/>
              </w:rPr>
            </w:pPr>
            <w:r w:rsidRPr="4B4963AB">
              <w:rPr>
                <w:rFonts w:eastAsia="Calibri"/>
                <w:color w:val="000000" w:themeColor="text1"/>
              </w:rPr>
              <w:t>404</w:t>
            </w:r>
          </w:p>
        </w:tc>
        <w:tc>
          <w:tcPr>
            <w:tcW w:w="1545" w:type="dxa"/>
            <w:shd w:val="clear" w:color="auto" w:fill="auto"/>
          </w:tcPr>
          <w:p w14:paraId="0EED287F" w14:textId="66BF7D65" w:rsidR="00D14F84" w:rsidRPr="004C0BA9" w:rsidRDefault="5B2BEA19" w:rsidP="003341AC">
            <w:pPr>
              <w:rPr>
                <w:rFonts w:eastAsia="Calibri"/>
                <w:color w:val="000000" w:themeColor="text1"/>
                <w:lang w:eastAsia="en-US"/>
              </w:rPr>
            </w:pPr>
            <w:r w:rsidRPr="4B4963AB">
              <w:rPr>
                <w:rFonts w:eastAsia="Calibri"/>
                <w:color w:val="000000" w:themeColor="text1"/>
                <w:lang w:eastAsia="en-US"/>
              </w:rPr>
              <w:t>147</w:t>
            </w:r>
          </w:p>
        </w:tc>
        <w:tc>
          <w:tcPr>
            <w:tcW w:w="4917" w:type="dxa"/>
            <w:shd w:val="clear" w:color="auto" w:fill="auto"/>
          </w:tcPr>
          <w:p w14:paraId="3B3754ED" w14:textId="56FE9060" w:rsidR="00D14F84" w:rsidRPr="004C0BA9" w:rsidRDefault="5B2BEA19" w:rsidP="003341AC">
            <w:pPr>
              <w:rPr>
                <w:rFonts w:eastAsia="Calibri"/>
                <w:color w:val="000000" w:themeColor="text1"/>
                <w:lang w:eastAsia="en-US"/>
              </w:rPr>
            </w:pPr>
            <w:r w:rsidRPr="4B4963AB">
              <w:rPr>
                <w:rFonts w:eastAsia="Calibri"/>
                <w:color w:val="000000" w:themeColor="text1"/>
                <w:lang w:eastAsia="en-US"/>
              </w:rPr>
              <w:t>User cannot be found</w:t>
            </w:r>
          </w:p>
        </w:tc>
      </w:tr>
      <w:tr w:rsidR="00D14F84" w:rsidRPr="004C0BA9" w14:paraId="5E0B7F18" w14:textId="77777777" w:rsidTr="40E1D245">
        <w:trPr>
          <w:trHeight w:val="338"/>
        </w:trPr>
        <w:tc>
          <w:tcPr>
            <w:tcW w:w="1545" w:type="dxa"/>
          </w:tcPr>
          <w:p w14:paraId="2942912F" w14:textId="3887F654" w:rsidR="00D14F84" w:rsidRPr="004C0BA9" w:rsidRDefault="1998901B" w:rsidP="003341AC">
            <w:pPr>
              <w:rPr>
                <w:rFonts w:eastAsia="Calibri"/>
                <w:color w:val="000000" w:themeColor="text1"/>
              </w:rPr>
            </w:pPr>
            <w:r w:rsidRPr="40E1D245">
              <w:rPr>
                <w:rFonts w:eastAsia="Calibri"/>
                <w:color w:val="000000" w:themeColor="text1"/>
              </w:rPr>
              <w:t>400</w:t>
            </w:r>
          </w:p>
        </w:tc>
        <w:tc>
          <w:tcPr>
            <w:tcW w:w="1545" w:type="dxa"/>
            <w:shd w:val="clear" w:color="auto" w:fill="auto"/>
          </w:tcPr>
          <w:p w14:paraId="79C890F0" w14:textId="75AEB975" w:rsidR="00D14F84" w:rsidRPr="004C0BA9" w:rsidRDefault="1998901B" w:rsidP="003341AC">
            <w:pPr>
              <w:rPr>
                <w:rFonts w:eastAsia="Calibri"/>
                <w:color w:val="000000" w:themeColor="text1"/>
                <w:lang w:eastAsia="en-US"/>
              </w:rPr>
            </w:pPr>
            <w:r w:rsidRPr="40E1D245">
              <w:rPr>
                <w:rFonts w:eastAsia="Calibri"/>
                <w:color w:val="000000" w:themeColor="text1"/>
                <w:lang w:eastAsia="en-US"/>
              </w:rPr>
              <w:t>195</w:t>
            </w:r>
          </w:p>
        </w:tc>
        <w:tc>
          <w:tcPr>
            <w:tcW w:w="4917" w:type="dxa"/>
            <w:shd w:val="clear" w:color="auto" w:fill="auto"/>
          </w:tcPr>
          <w:p w14:paraId="1E6D315D" w14:textId="5DEC7C6C" w:rsidR="00D14F84" w:rsidRPr="004C0BA9" w:rsidRDefault="1998901B" w:rsidP="003341AC">
            <w:pPr>
              <w:rPr>
                <w:color w:val="000000"/>
                <w:lang w:val="en-US"/>
              </w:rPr>
            </w:pPr>
            <w:r w:rsidRPr="40E1D245">
              <w:rPr>
                <w:color w:val="000000" w:themeColor="text1"/>
                <w:lang w:val="en-US"/>
              </w:rPr>
              <w:t>Card not found</w:t>
            </w:r>
          </w:p>
        </w:tc>
      </w:tr>
    </w:tbl>
    <w:p w14:paraId="7B55C324" w14:textId="77777777" w:rsidR="00D14F84" w:rsidRPr="004C0BA9" w:rsidRDefault="00D14F84" w:rsidP="00D14F84">
      <w:pPr>
        <w:rPr>
          <w:color w:val="000000" w:themeColor="text1"/>
          <w:lang w:val="en-US"/>
        </w:rPr>
      </w:pPr>
    </w:p>
    <w:p w14:paraId="4F56BD16" w14:textId="77777777" w:rsidR="00D14F84" w:rsidRPr="004C0BA9" w:rsidRDefault="00D14F84" w:rsidP="00D14F84">
      <w:pPr>
        <w:shd w:val="clear" w:color="auto" w:fill="FFFFFE"/>
        <w:spacing w:line="240" w:lineRule="atLeast"/>
        <w:rPr>
          <w:color w:val="000000" w:themeColor="text1"/>
          <w:lang w:val="en-US"/>
        </w:rPr>
      </w:pPr>
    </w:p>
    <w:p w14:paraId="24B8238F" w14:textId="49384A1C" w:rsidR="006A44D9" w:rsidRPr="004C0BA9" w:rsidRDefault="006A44D9" w:rsidP="00B126C2">
      <w:pPr>
        <w:pStyle w:val="Heading2"/>
        <w:rPr>
          <w:lang w:val="en-US"/>
        </w:rPr>
      </w:pPr>
      <w:bookmarkStart w:id="1607" w:name="_Toc79761350"/>
      <w:r w:rsidRPr="004C0BA9">
        <w:rPr>
          <w:lang w:val="en-US"/>
        </w:rPr>
        <w:t>Get card details V2.0</w:t>
      </w:r>
      <w:bookmarkEnd w:id="1607"/>
    </w:p>
    <w:p w14:paraId="1DF586E8" w14:textId="77777777" w:rsidR="001A20C4" w:rsidRPr="00CB6C14" w:rsidRDefault="004C0BA9" w:rsidP="001A20C4">
      <w:pPr>
        <w:rPr>
          <w:rFonts w:ascii="Cambria Math" w:hAnsi="Cambria Math" w:cs="Cambria Math"/>
          <w:sz w:val="21"/>
          <w:szCs w:val="21"/>
          <w:lang w:val="en-US"/>
        </w:rPr>
      </w:pPr>
      <w:r w:rsidRPr="004C0BA9">
        <w:rPr>
          <w:color w:val="000000" w:themeColor="text1"/>
          <w:lang w:val="en-US"/>
        </w:rPr>
        <w:t xml:space="preserve">swagger available for the car order </w:t>
      </w:r>
      <w:r>
        <w:rPr>
          <w:color w:val="000000" w:themeColor="text1"/>
          <w:lang w:val="en-US"/>
        </w:rPr>
        <w:t>V2.0 on the sandbox environment</w:t>
      </w:r>
      <w:r w:rsidR="00D04920">
        <w:rPr>
          <w:color w:val="000000" w:themeColor="text1"/>
          <w:lang w:val="en-US"/>
        </w:rPr>
        <w:t xml:space="preserve">: </w:t>
      </w:r>
      <w:r w:rsidR="00AB6EAD">
        <w:fldChar w:fldCharType="begin"/>
      </w:r>
      <w:r w:rsidR="00AB6EAD" w:rsidRPr="004E6A4A">
        <w:rPr>
          <w:lang w:val="en-US"/>
          <w:rPrChange w:id="1608" w:author="Veillard Quentin" w:date="2021-05-04T12:22:00Z">
            <w:rPr/>
          </w:rPrChange>
        </w:rPr>
        <w:instrText xml:space="preserve"> HYPERLINK "https://sb-api.xpollens.com/swagger/index.html" \t "_blank" \o "https://sb-api.xpollens.com/swagger/index.html" </w:instrText>
      </w:r>
      <w:r w:rsidR="00AB6EAD">
        <w:fldChar w:fldCharType="separate"/>
      </w:r>
      <w:r w:rsidR="001A20C4" w:rsidRPr="00CB6C14">
        <w:rPr>
          <w:rStyle w:val="Hyperlink"/>
          <w:rFonts w:ascii="Cambria Math" w:hAnsi="Cambria Math" w:cs="Cambria Math"/>
          <w:sz w:val="21"/>
          <w:szCs w:val="21"/>
          <w:lang w:val="en-US"/>
        </w:rPr>
        <w:t>https://sb-api.xpollens.com/swagger/index.html</w:t>
      </w:r>
      <w:r w:rsidR="00AB6EAD">
        <w:rPr>
          <w:rStyle w:val="Hyperlink"/>
          <w:rFonts w:ascii="Cambria Math" w:hAnsi="Cambria Math" w:cs="Cambria Math"/>
          <w:sz w:val="21"/>
          <w:szCs w:val="21"/>
          <w:lang w:val="en-US"/>
        </w:rPr>
        <w:fldChar w:fldCharType="end"/>
      </w:r>
    </w:p>
    <w:p w14:paraId="4514812C" w14:textId="6F452ED2" w:rsidR="004C0BA9" w:rsidRPr="004C0BA9" w:rsidRDefault="004C0BA9" w:rsidP="004C0BA9">
      <w:pPr>
        <w:rPr>
          <w:color w:val="000000" w:themeColor="text1"/>
          <w:lang w:val="en-US"/>
        </w:rPr>
      </w:pPr>
    </w:p>
    <w:p w14:paraId="064EDBB7" w14:textId="3CC05965" w:rsidR="006A44D9" w:rsidRPr="004C0BA9" w:rsidRDefault="006A44D9" w:rsidP="00617C0A">
      <w:pPr>
        <w:rPr>
          <w:b/>
          <w:u w:val="single"/>
          <w:lang w:val="en-GB"/>
        </w:rPr>
      </w:pPr>
    </w:p>
    <w:p w14:paraId="3A325C05" w14:textId="39010DF9" w:rsidR="006A44D9" w:rsidRPr="004C0BA9" w:rsidRDefault="006A44D9" w:rsidP="00617C0A">
      <w:pPr>
        <w:rPr>
          <w:b/>
          <w:u w:val="single"/>
          <w:lang w:val="en-GB"/>
        </w:rPr>
      </w:pPr>
    </w:p>
    <w:p w14:paraId="29AEEFA5" w14:textId="0424B6A5" w:rsidR="006A44D9" w:rsidRPr="00CB6C14" w:rsidRDefault="006A44D9" w:rsidP="0040439C">
      <w:pPr>
        <w:pStyle w:val="Heading3"/>
        <w:rPr>
          <w:rFonts w:ascii="Times New Roman" w:hAnsi="Times New Roman" w:cs="Times New Roman"/>
          <w:sz w:val="24"/>
          <w:szCs w:val="24"/>
          <w:lang w:val="en-US"/>
        </w:rPr>
      </w:pPr>
      <w:bookmarkStart w:id="1609" w:name="_Toc79761351"/>
      <w:r w:rsidRPr="00CB6C14">
        <w:rPr>
          <w:rFonts w:ascii="Times New Roman" w:hAnsi="Times New Roman" w:cs="Times New Roman"/>
          <w:sz w:val="24"/>
          <w:szCs w:val="24"/>
          <w:lang w:val="en-US"/>
        </w:rPr>
        <w:t>Request Get card details V2.0</w:t>
      </w:r>
      <w:bookmarkEnd w:id="1609"/>
      <w:r w:rsidRPr="00CB6C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0F7F807B" w14:textId="2970AC6D" w:rsidR="006A44D9" w:rsidRPr="00CB6C14" w:rsidRDefault="006A44D9" w:rsidP="006A44D9">
      <w:pPr>
        <w:rPr>
          <w:lang w:val="en-US"/>
        </w:rPr>
      </w:pPr>
    </w:p>
    <w:p w14:paraId="15D0B8C4" w14:textId="590492AC" w:rsidR="003341AC" w:rsidRPr="004C0BA9" w:rsidRDefault="003341AC" w:rsidP="003341AC">
      <w:pPr>
        <w:rPr>
          <w:lang w:val="en-US"/>
        </w:rPr>
      </w:pPr>
      <w:r w:rsidRPr="004C0BA9">
        <w:rPr>
          <w:b/>
          <w:u w:val="single"/>
          <w:lang w:val="en-GB"/>
        </w:rPr>
        <w:t>Request V</w:t>
      </w:r>
      <w:r w:rsidR="00260C95" w:rsidRPr="004C0BA9">
        <w:rPr>
          <w:b/>
          <w:u w:val="single"/>
          <w:lang w:val="en-GB"/>
        </w:rPr>
        <w:t>2</w:t>
      </w:r>
      <w:r w:rsidRPr="004C0BA9">
        <w:rPr>
          <w:b/>
          <w:u w:val="single"/>
          <w:lang w:val="en-GB"/>
        </w:rPr>
        <w:t>.0</w:t>
      </w:r>
      <w:r w:rsidR="00260C95" w:rsidRPr="004C0BA9">
        <w:rPr>
          <w:b/>
          <w:u w:val="single"/>
          <w:lang w:val="en-GB"/>
        </w:rPr>
        <w:t xml:space="preserve"> </w:t>
      </w:r>
      <w:r w:rsidRPr="004C0BA9">
        <w:rPr>
          <w:b/>
          <w:u w:val="single"/>
          <w:lang w:val="en-GB"/>
        </w:rPr>
        <w:t xml:space="preserve">: </w:t>
      </w:r>
      <w:r w:rsidRPr="004C0BA9">
        <w:rPr>
          <w:lang w:val="en-US"/>
        </w:rPr>
        <w:t>GET /</w:t>
      </w:r>
      <w:r w:rsidR="00242E53" w:rsidRPr="004C0BA9">
        <w:rPr>
          <w:lang w:val="en-US"/>
        </w:rPr>
        <w:t>api/v2.0/card/{cardExternalRef}</w:t>
      </w:r>
    </w:p>
    <w:p w14:paraId="62939ED9" w14:textId="5441CF16" w:rsidR="006A44D9" w:rsidRPr="00CB6C14" w:rsidRDefault="006A44D9" w:rsidP="006A44D9">
      <w:pPr>
        <w:rPr>
          <w:lang w:val="en-US"/>
        </w:rPr>
      </w:pPr>
    </w:p>
    <w:p w14:paraId="043A72BA" w14:textId="17BD82BF" w:rsidR="006A44D9" w:rsidRPr="00CB6C14" w:rsidRDefault="006A44D9" w:rsidP="0040439C">
      <w:pPr>
        <w:pStyle w:val="Heading3"/>
        <w:rPr>
          <w:rFonts w:ascii="Times New Roman" w:hAnsi="Times New Roman" w:cs="Times New Roman"/>
          <w:sz w:val="24"/>
          <w:szCs w:val="24"/>
          <w:lang w:val="en-US"/>
        </w:rPr>
      </w:pPr>
      <w:bookmarkStart w:id="1610" w:name="_Toc79761352"/>
      <w:r w:rsidRPr="00CB6C14">
        <w:rPr>
          <w:rFonts w:ascii="Times New Roman" w:hAnsi="Times New Roman" w:cs="Times New Roman"/>
          <w:sz w:val="24"/>
          <w:szCs w:val="24"/>
          <w:lang w:val="en-US"/>
        </w:rPr>
        <w:t>Response Get card details V2.0</w:t>
      </w:r>
      <w:bookmarkEnd w:id="1610"/>
      <w:r w:rsidRPr="00CB6C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6DAD849D" w14:textId="77777777" w:rsidR="003474EE" w:rsidRPr="001F0AEF" w:rsidRDefault="00242E53" w:rsidP="003474EE">
      <w:r w:rsidRPr="001F0AEF">
        <w:t xml:space="preserve">Response </w:t>
      </w:r>
      <w:r w:rsidR="003474EE" w:rsidRPr="001F0AEF">
        <w:rPr>
          <w:lang w:eastAsia="en-US" w:bidi="en-US"/>
        </w:rPr>
        <w:t>v2.0 : 200 OK</w:t>
      </w:r>
    </w:p>
    <w:p w14:paraId="1E4BE273" w14:textId="603B09ED" w:rsidR="00242E53" w:rsidRPr="001F0AEF" w:rsidRDefault="00242E53" w:rsidP="006A44D9"/>
    <w:p w14:paraId="318FC05D" w14:textId="77777777" w:rsidR="00971CBA" w:rsidRDefault="00971CBA" w:rsidP="00971CBA">
      <w:pPr>
        <w:shd w:val="clear" w:color="auto" w:fill="FFFFFE"/>
        <w:spacing w:line="270" w:lineRule="atLeast"/>
        <w:rPr>
          <w:rFonts w:ascii="Yu Gothic Light" w:hAnsi="Yu Gothic Light"/>
          <w:color w:val="000000"/>
          <w:sz w:val="18"/>
          <w:szCs w:val="18"/>
        </w:rPr>
      </w:pPr>
      <w:r>
        <w:rPr>
          <w:rFonts w:ascii="Yu Gothic Light" w:hAnsi="Yu Gothic Light"/>
          <w:color w:val="000000"/>
          <w:sz w:val="18"/>
          <w:szCs w:val="18"/>
        </w:rPr>
        <w:t>{</w:t>
      </w:r>
    </w:p>
    <w:p w14:paraId="72D36C40" w14:textId="29B439A7" w:rsidR="00971CBA" w:rsidRDefault="00971CBA" w:rsidP="00971CBA">
      <w:pPr>
        <w:shd w:val="clear" w:color="auto" w:fill="FFFFFE"/>
        <w:spacing w:line="270" w:lineRule="atLeast"/>
        <w:rPr>
          <w:rFonts w:ascii="Yu Gothic Light" w:hAnsi="Yu Gothic Light"/>
          <w:color w:val="000000"/>
          <w:sz w:val="18"/>
          <w:szCs w:val="18"/>
        </w:rPr>
      </w:pPr>
      <w:r>
        <w:rPr>
          <w:rFonts w:ascii="Yu Gothic Light" w:hAnsi="Yu Gothic Light"/>
          <w:color w:val="000000"/>
          <w:sz w:val="18"/>
          <w:szCs w:val="18"/>
        </w:rPr>
        <w:t>    </w:t>
      </w:r>
      <w:r>
        <w:rPr>
          <w:rFonts w:ascii="Yu Gothic Light" w:hAnsi="Yu Gothic Light"/>
          <w:color w:val="A31515"/>
          <w:sz w:val="18"/>
          <w:szCs w:val="18"/>
        </w:rPr>
        <w:t>"label"</w:t>
      </w:r>
      <w:r>
        <w:rPr>
          <w:rFonts w:ascii="Yu Gothic Light" w:hAnsi="Yu Gothic Light"/>
          <w:color w:val="000000"/>
          <w:sz w:val="18"/>
          <w:szCs w:val="18"/>
        </w:rPr>
        <w:t>: </w:t>
      </w:r>
      <w:r>
        <w:rPr>
          <w:rFonts w:ascii="Yu Gothic Light" w:hAnsi="Yu Gothic Light"/>
          <w:color w:val="0451A5"/>
          <w:sz w:val="18"/>
          <w:szCs w:val="18"/>
        </w:rPr>
        <w:t>" Carte </w:t>
      </w:r>
      <w:r w:rsidR="00D62E3A">
        <w:rPr>
          <w:rFonts w:ascii="Yu Gothic Light" w:hAnsi="Yu Gothic Light"/>
          <w:color w:val="0451A5"/>
          <w:sz w:val="18"/>
          <w:szCs w:val="18"/>
        </w:rPr>
        <w:t>Example</w:t>
      </w:r>
      <w:r>
        <w:rPr>
          <w:rFonts w:ascii="Yu Gothic Light" w:hAnsi="Yu Gothic Light"/>
          <w:color w:val="0451A5"/>
          <w:sz w:val="18"/>
          <w:szCs w:val="18"/>
        </w:rPr>
        <w:t> Classique virtuelle"</w:t>
      </w:r>
      <w:r>
        <w:rPr>
          <w:rFonts w:ascii="Yu Gothic Light" w:hAnsi="Yu Gothic Light"/>
          <w:color w:val="000000"/>
          <w:sz w:val="18"/>
          <w:szCs w:val="18"/>
        </w:rPr>
        <w:t>,</w:t>
      </w:r>
    </w:p>
    <w:p w14:paraId="33ECC37E" w14:textId="77777777" w:rsidR="00971CBA" w:rsidRPr="004E6A4A" w:rsidRDefault="00971CBA" w:rsidP="00971CBA">
      <w:pPr>
        <w:shd w:val="clear" w:color="auto" w:fill="FFFFFE"/>
        <w:spacing w:line="270" w:lineRule="atLeast"/>
        <w:rPr>
          <w:rFonts w:ascii="Yu Gothic Light" w:hAnsi="Yu Gothic Light"/>
          <w:color w:val="000000"/>
          <w:sz w:val="18"/>
          <w:szCs w:val="18"/>
          <w:rPrChange w:id="1611" w:author="Veillard Quentin" w:date="2021-05-04T12:22:00Z">
            <w:rPr>
              <w:rFonts w:ascii="Yu Gothic Light" w:hAnsi="Yu Gothic Light"/>
              <w:color w:val="000000"/>
              <w:sz w:val="18"/>
              <w:szCs w:val="18"/>
              <w:lang w:val="en-US"/>
            </w:rPr>
          </w:rPrChange>
        </w:rPr>
      </w:pPr>
      <w:r>
        <w:rPr>
          <w:rFonts w:ascii="Yu Gothic Light" w:hAnsi="Yu Gothic Light"/>
          <w:color w:val="000000"/>
          <w:sz w:val="18"/>
          <w:szCs w:val="18"/>
        </w:rPr>
        <w:t>    </w:t>
      </w:r>
      <w:r w:rsidRPr="004E6A4A">
        <w:rPr>
          <w:rFonts w:ascii="Yu Gothic Light" w:hAnsi="Yu Gothic Light"/>
          <w:color w:val="A31515"/>
          <w:sz w:val="18"/>
          <w:szCs w:val="18"/>
          <w:rPrChange w:id="1612" w:author="Veillard Quentin" w:date="2021-05-04T12:22:00Z">
            <w:rPr>
              <w:rFonts w:ascii="Yu Gothic Light" w:hAnsi="Yu Gothic Light"/>
              <w:color w:val="A31515"/>
              <w:sz w:val="18"/>
              <w:szCs w:val="18"/>
              <w:lang w:val="en-US"/>
            </w:rPr>
          </w:rPrChange>
        </w:rPr>
        <w:t>"isAlphaTest"</w:t>
      </w:r>
      <w:r w:rsidRPr="004E6A4A">
        <w:rPr>
          <w:rFonts w:ascii="Yu Gothic Light" w:hAnsi="Yu Gothic Light"/>
          <w:color w:val="000000"/>
          <w:sz w:val="18"/>
          <w:szCs w:val="18"/>
          <w:rPrChange w:id="1613" w:author="Veillard Quentin" w:date="2021-05-04T12:22:00Z">
            <w:rPr>
              <w:rFonts w:ascii="Yu Gothic Light" w:hAnsi="Yu Gothic Light"/>
              <w:color w:val="000000"/>
              <w:sz w:val="18"/>
              <w:szCs w:val="18"/>
              <w:lang w:val="en-US"/>
            </w:rPr>
          </w:rPrChange>
        </w:rPr>
        <w:t>: </w:t>
      </w:r>
      <w:r w:rsidRPr="004E6A4A">
        <w:rPr>
          <w:rFonts w:ascii="Yu Gothic Light" w:hAnsi="Yu Gothic Light"/>
          <w:b/>
          <w:color w:val="0451A5"/>
          <w:sz w:val="18"/>
          <w:szCs w:val="18"/>
          <w:rPrChange w:id="1614" w:author="Veillard Quentin" w:date="2021-05-04T12:22:00Z">
            <w:rPr>
              <w:rFonts w:ascii="Yu Gothic Light" w:hAnsi="Yu Gothic Light"/>
              <w:b/>
              <w:color w:val="0451A5"/>
              <w:sz w:val="18"/>
              <w:szCs w:val="18"/>
              <w:lang w:val="en-US"/>
            </w:rPr>
          </w:rPrChange>
        </w:rPr>
        <w:t>false</w:t>
      </w:r>
      <w:r w:rsidRPr="004E6A4A">
        <w:rPr>
          <w:rFonts w:ascii="Yu Gothic Light" w:hAnsi="Yu Gothic Light"/>
          <w:color w:val="000000"/>
          <w:sz w:val="18"/>
          <w:szCs w:val="18"/>
          <w:rPrChange w:id="1615" w:author="Veillard Quentin" w:date="2021-05-04T12:22:00Z">
            <w:rPr>
              <w:rFonts w:ascii="Yu Gothic Light" w:hAnsi="Yu Gothic Light"/>
              <w:color w:val="000000"/>
              <w:sz w:val="18"/>
              <w:szCs w:val="18"/>
              <w:lang w:val="en-US"/>
            </w:rPr>
          </w:rPrChange>
        </w:rPr>
        <w:t>,</w:t>
      </w:r>
    </w:p>
    <w:p w14:paraId="1D149683" w14:textId="77777777" w:rsidR="00971CBA" w:rsidRPr="004E6A4A" w:rsidRDefault="00971CBA" w:rsidP="00971CBA">
      <w:pPr>
        <w:shd w:val="clear" w:color="auto" w:fill="FFFFFE"/>
        <w:spacing w:line="270" w:lineRule="atLeast"/>
        <w:rPr>
          <w:rFonts w:ascii="Yu Gothic Light" w:hAnsi="Yu Gothic Light"/>
          <w:color w:val="000000"/>
          <w:sz w:val="18"/>
          <w:szCs w:val="18"/>
          <w:rPrChange w:id="1616" w:author="Veillard Quentin" w:date="2021-05-04T12:22:00Z">
            <w:rPr>
              <w:rFonts w:ascii="Yu Gothic Light" w:hAnsi="Yu Gothic Light"/>
              <w:color w:val="000000"/>
              <w:sz w:val="18"/>
              <w:szCs w:val="18"/>
              <w:lang w:val="en-US"/>
            </w:rPr>
          </w:rPrChange>
        </w:rPr>
      </w:pPr>
      <w:r w:rsidRPr="004E6A4A">
        <w:rPr>
          <w:rFonts w:ascii="Yu Gothic Light" w:hAnsi="Yu Gothic Light"/>
          <w:color w:val="000000"/>
          <w:sz w:val="18"/>
          <w:szCs w:val="18"/>
          <w:rPrChange w:id="1617" w:author="Veillard Quentin" w:date="2021-05-04T12:22:00Z">
            <w:rPr>
              <w:rFonts w:ascii="Yu Gothic Light" w:hAnsi="Yu Gothic Light"/>
              <w:color w:val="000000"/>
              <w:sz w:val="18"/>
              <w:szCs w:val="18"/>
              <w:lang w:val="en-US"/>
            </w:rPr>
          </w:rPrChange>
        </w:rPr>
        <w:t>    </w:t>
      </w:r>
      <w:r w:rsidRPr="004E6A4A">
        <w:rPr>
          <w:rFonts w:ascii="Yu Gothic Light" w:hAnsi="Yu Gothic Light"/>
          <w:color w:val="A31515"/>
          <w:sz w:val="18"/>
          <w:szCs w:val="18"/>
          <w:rPrChange w:id="1618" w:author="Veillard Quentin" w:date="2021-05-04T12:22:00Z">
            <w:rPr>
              <w:rFonts w:ascii="Yu Gothic Light" w:hAnsi="Yu Gothic Light"/>
              <w:color w:val="A31515"/>
              <w:sz w:val="18"/>
              <w:szCs w:val="18"/>
              <w:lang w:val="en-US"/>
            </w:rPr>
          </w:rPrChange>
        </w:rPr>
        <w:t>"cardExternalRef"</w:t>
      </w:r>
      <w:r w:rsidRPr="004E6A4A">
        <w:rPr>
          <w:rFonts w:ascii="Yu Gothic Light" w:hAnsi="Yu Gothic Light"/>
          <w:color w:val="000000"/>
          <w:sz w:val="18"/>
          <w:szCs w:val="18"/>
          <w:rPrChange w:id="1619" w:author="Veillard Quentin" w:date="2021-05-04T12:22:00Z">
            <w:rPr>
              <w:rFonts w:ascii="Yu Gothic Light" w:hAnsi="Yu Gothic Light"/>
              <w:color w:val="000000"/>
              <w:sz w:val="18"/>
              <w:szCs w:val="18"/>
              <w:lang w:val="en-US"/>
            </w:rPr>
          </w:rPrChange>
        </w:rPr>
        <w:t>: </w:t>
      </w:r>
      <w:r w:rsidRPr="004E6A4A">
        <w:rPr>
          <w:rFonts w:ascii="Yu Gothic Light" w:hAnsi="Yu Gothic Light"/>
          <w:color w:val="0451A5"/>
          <w:sz w:val="18"/>
          <w:szCs w:val="18"/>
          <w:rPrChange w:id="1620" w:author="Veillard Quentin" w:date="2021-05-04T12:22:00Z">
            <w:rPr>
              <w:rFonts w:ascii="Yu Gothic Light" w:hAnsi="Yu Gothic Light"/>
              <w:color w:val="0451A5"/>
              <w:sz w:val="18"/>
              <w:szCs w:val="18"/>
              <w:lang w:val="en-US"/>
            </w:rPr>
          </w:rPrChange>
        </w:rPr>
        <w:t>"XPOLLENS1_C9"</w:t>
      </w:r>
      <w:r w:rsidRPr="004E6A4A">
        <w:rPr>
          <w:rFonts w:ascii="Yu Gothic Light" w:hAnsi="Yu Gothic Light"/>
          <w:color w:val="000000"/>
          <w:sz w:val="18"/>
          <w:szCs w:val="18"/>
          <w:rPrChange w:id="1621" w:author="Veillard Quentin" w:date="2021-05-04T12:22:00Z">
            <w:rPr>
              <w:rFonts w:ascii="Yu Gothic Light" w:hAnsi="Yu Gothic Light"/>
              <w:color w:val="000000"/>
              <w:sz w:val="18"/>
              <w:szCs w:val="18"/>
              <w:lang w:val="en-US"/>
            </w:rPr>
          </w:rPrChange>
        </w:rPr>
        <w:t>,</w:t>
      </w:r>
    </w:p>
    <w:p w14:paraId="6BE8B5BC" w14:textId="77777777" w:rsidR="00294542" w:rsidRPr="004E6A4A" w:rsidRDefault="00971CBA" w:rsidP="00294542">
      <w:pPr>
        <w:rPr>
          <w:rPrChange w:id="1622" w:author="Veillard Quentin" w:date="2021-05-04T12:22:00Z">
            <w:rPr>
              <w:lang w:val="en-US"/>
            </w:rPr>
          </w:rPrChange>
        </w:rPr>
      </w:pPr>
      <w:r w:rsidRPr="004E6A4A">
        <w:rPr>
          <w:rFonts w:ascii="Yu Gothic Light" w:hAnsi="Yu Gothic Light"/>
          <w:color w:val="000000"/>
          <w:sz w:val="18"/>
          <w:szCs w:val="18"/>
          <w:rPrChange w:id="1623" w:author="Veillard Quentin" w:date="2021-05-04T12:22:00Z">
            <w:rPr>
              <w:rFonts w:ascii="Yu Gothic Light" w:hAnsi="Yu Gothic Light"/>
              <w:color w:val="000000"/>
              <w:sz w:val="18"/>
              <w:szCs w:val="18"/>
              <w:lang w:val="en-US"/>
            </w:rPr>
          </w:rPrChange>
        </w:rPr>
        <w:t>    </w:t>
      </w:r>
      <w:r w:rsidR="00294542" w:rsidRPr="004E6A4A">
        <w:rPr>
          <w:rFonts w:ascii="Yu Gothic Light" w:hAnsi="Yu Gothic Light"/>
          <w:color w:val="A31515"/>
          <w:sz w:val="18"/>
          <w:szCs w:val="18"/>
          <w:rPrChange w:id="1624" w:author="Veillard Quentin" w:date="2021-05-04T12:22:00Z">
            <w:rPr>
              <w:rFonts w:ascii="Yu Gothic Light" w:hAnsi="Yu Gothic Light"/>
              <w:color w:val="A31515"/>
              <w:sz w:val="18"/>
              <w:szCs w:val="18"/>
              <w:lang w:val="en-US"/>
            </w:rPr>
          </w:rPrChange>
        </w:rPr>
        <w:t>"status": {</w:t>
      </w:r>
    </w:p>
    <w:p w14:paraId="5990E614" w14:textId="77777777" w:rsidR="00294542" w:rsidRPr="004E6A4A" w:rsidRDefault="00294542" w:rsidP="00294542">
      <w:pPr>
        <w:rPr>
          <w:rPrChange w:id="1625" w:author="Veillard Quentin" w:date="2021-05-04T12:22:00Z">
            <w:rPr>
              <w:lang w:val="en-US"/>
            </w:rPr>
          </w:rPrChange>
        </w:rPr>
      </w:pPr>
      <w:r w:rsidRPr="004E6A4A">
        <w:rPr>
          <w:rFonts w:ascii="Yu Gothic Light" w:hAnsi="Yu Gothic Light"/>
          <w:color w:val="A31515"/>
          <w:sz w:val="18"/>
          <w:szCs w:val="18"/>
          <w:rPrChange w:id="1626" w:author="Veillard Quentin" w:date="2021-05-04T12:22:00Z">
            <w:rPr>
              <w:rFonts w:ascii="Yu Gothic Light" w:hAnsi="Yu Gothic Light"/>
              <w:color w:val="A31515"/>
              <w:sz w:val="18"/>
              <w:szCs w:val="18"/>
              <w:lang w:val="en-US"/>
            </w:rPr>
          </w:rPrChange>
        </w:rPr>
        <w:t xml:space="preserve">      "cardStatusCode":</w:t>
      </w:r>
      <w:r w:rsidRPr="004E6A4A">
        <w:rPr>
          <w:rPrChange w:id="1627" w:author="Veillard Quentin" w:date="2021-05-04T12:22:00Z">
            <w:rPr>
              <w:lang w:val="en-US"/>
            </w:rPr>
          </w:rPrChange>
        </w:rPr>
        <w:t xml:space="preserve"> </w:t>
      </w:r>
      <w:r w:rsidRPr="004E6A4A">
        <w:rPr>
          <w:rFonts w:ascii="Yu Gothic Light" w:hAnsi="Yu Gothic Light"/>
          <w:color w:val="0451A5"/>
          <w:sz w:val="18"/>
          <w:szCs w:val="18"/>
          <w:rPrChange w:id="1628" w:author="Veillard Quentin" w:date="2021-05-04T12:22:00Z">
            <w:rPr>
              <w:rFonts w:ascii="Yu Gothic Light" w:hAnsi="Yu Gothic Light"/>
              <w:color w:val="0451A5"/>
              <w:sz w:val="18"/>
              <w:szCs w:val="18"/>
              <w:lang w:val="en-US"/>
            </w:rPr>
          </w:rPrChange>
        </w:rPr>
        <w:t>"SENT",</w:t>
      </w:r>
    </w:p>
    <w:p w14:paraId="26D785FA" w14:textId="77777777" w:rsidR="00294542" w:rsidRPr="004E6A4A" w:rsidRDefault="00294542" w:rsidP="00294542">
      <w:pPr>
        <w:rPr>
          <w:rFonts w:ascii="Yu Gothic Light" w:hAnsi="Yu Gothic Light"/>
          <w:color w:val="0451A5"/>
          <w:sz w:val="18"/>
          <w:szCs w:val="18"/>
          <w:rPrChange w:id="1629" w:author="Veillard Quentin" w:date="2021-05-04T12:22:00Z">
            <w:rPr>
              <w:rFonts w:ascii="Yu Gothic Light" w:hAnsi="Yu Gothic Light"/>
              <w:color w:val="0451A5"/>
              <w:sz w:val="18"/>
              <w:szCs w:val="18"/>
              <w:lang w:val="en-US"/>
            </w:rPr>
          </w:rPrChange>
        </w:rPr>
      </w:pPr>
      <w:r w:rsidRPr="004E6A4A">
        <w:rPr>
          <w:rPrChange w:id="1630" w:author="Veillard Quentin" w:date="2021-05-04T12:22:00Z">
            <w:rPr>
              <w:lang w:val="en-US"/>
            </w:rPr>
          </w:rPrChange>
        </w:rPr>
        <w:t xml:space="preserve">     </w:t>
      </w:r>
      <w:r w:rsidRPr="004E6A4A">
        <w:rPr>
          <w:rFonts w:ascii="Yu Gothic Light" w:hAnsi="Yu Gothic Light"/>
          <w:color w:val="A31515"/>
          <w:sz w:val="18"/>
          <w:szCs w:val="18"/>
          <w:rPrChange w:id="1631" w:author="Veillard Quentin" w:date="2021-05-04T12:22:00Z">
            <w:rPr>
              <w:rFonts w:ascii="Yu Gothic Light" w:hAnsi="Yu Gothic Light"/>
              <w:color w:val="A31515"/>
              <w:sz w:val="18"/>
              <w:szCs w:val="18"/>
              <w:lang w:val="en-US"/>
            </w:rPr>
          </w:rPrChange>
        </w:rPr>
        <w:t>"description":</w:t>
      </w:r>
      <w:r w:rsidRPr="004E6A4A">
        <w:rPr>
          <w:rPrChange w:id="1632" w:author="Veillard Quentin" w:date="2021-05-04T12:22:00Z">
            <w:rPr>
              <w:lang w:val="en-US"/>
            </w:rPr>
          </w:rPrChange>
        </w:rPr>
        <w:t xml:space="preserve"> </w:t>
      </w:r>
      <w:r w:rsidRPr="004E6A4A">
        <w:rPr>
          <w:rFonts w:ascii="Yu Gothic Light" w:hAnsi="Yu Gothic Light"/>
          <w:color w:val="0451A5"/>
          <w:sz w:val="18"/>
          <w:szCs w:val="18"/>
          <w:rPrChange w:id="1633" w:author="Veillard Quentin" w:date="2021-05-04T12:22:00Z">
            <w:rPr>
              <w:rFonts w:ascii="Yu Gothic Light" w:hAnsi="Yu Gothic Light"/>
              <w:color w:val="0451A5"/>
              <w:sz w:val="18"/>
              <w:szCs w:val="18"/>
              <w:lang w:val="en-US"/>
            </w:rPr>
          </w:rPrChange>
        </w:rPr>
        <w:t>"Sent",</w:t>
      </w:r>
    </w:p>
    <w:p w14:paraId="353B9333" w14:textId="77777777" w:rsidR="00294542" w:rsidRPr="00294542" w:rsidRDefault="00294542" w:rsidP="00294542">
      <w:pPr>
        <w:rPr>
          <w:rFonts w:ascii="Yu Gothic Light" w:hAnsi="Yu Gothic Light"/>
          <w:color w:val="A31515"/>
          <w:sz w:val="18"/>
          <w:szCs w:val="18"/>
        </w:rPr>
      </w:pPr>
      <w:r>
        <w:rPr>
          <w:rFonts w:ascii="Yu Gothic Light" w:hAnsi="Yu Gothic Light"/>
          <w:color w:val="A31515"/>
          <w:sz w:val="18"/>
          <w:szCs w:val="18"/>
        </w:rPr>
        <w:t xml:space="preserve">   </w:t>
      </w:r>
      <w:r w:rsidRPr="00294542">
        <w:rPr>
          <w:rFonts w:ascii="Yu Gothic Light" w:hAnsi="Yu Gothic Light"/>
          <w:color w:val="A31515"/>
          <w:sz w:val="18"/>
          <w:szCs w:val="18"/>
        </w:rPr>
        <w:t>"eventStatus": {</w:t>
      </w:r>
    </w:p>
    <w:p w14:paraId="498ADB07" w14:textId="77777777" w:rsidR="00294542" w:rsidRPr="004E6A4A" w:rsidRDefault="00294542" w:rsidP="00294542">
      <w:pPr>
        <w:rPr>
          <w:rFonts w:ascii="Yu Gothic Light" w:hAnsi="Yu Gothic Light"/>
          <w:color w:val="A31515"/>
          <w:sz w:val="18"/>
          <w:szCs w:val="18"/>
          <w:rPrChange w:id="1634" w:author="Veillard Quentin" w:date="2021-05-04T12:22:00Z">
            <w:rPr>
              <w:rFonts w:ascii="Yu Gothic Light" w:hAnsi="Yu Gothic Light"/>
              <w:color w:val="A31515"/>
              <w:sz w:val="18"/>
              <w:szCs w:val="18"/>
              <w:lang w:val="en-US"/>
            </w:rPr>
          </w:rPrChange>
        </w:rPr>
      </w:pPr>
      <w:r w:rsidRPr="004E6A4A">
        <w:rPr>
          <w:rFonts w:ascii="Yu Gothic Light" w:hAnsi="Yu Gothic Light"/>
          <w:color w:val="A31515"/>
          <w:sz w:val="18"/>
          <w:szCs w:val="18"/>
          <w:rPrChange w:id="1635" w:author="Veillard Quentin" w:date="2021-05-04T12:22:00Z">
            <w:rPr>
              <w:rFonts w:ascii="Yu Gothic Light" w:hAnsi="Yu Gothic Light"/>
              <w:color w:val="A31515"/>
              <w:sz w:val="18"/>
              <w:szCs w:val="18"/>
              <w:lang w:val="en-US"/>
            </w:rPr>
          </w:rPrChange>
        </w:rPr>
        <w:t xml:space="preserve">      "eventStatusCode": "CREA",</w:t>
      </w:r>
    </w:p>
    <w:p w14:paraId="6F016AAA" w14:textId="77777777" w:rsidR="00294542" w:rsidRPr="004E6A4A" w:rsidRDefault="00294542" w:rsidP="00294542">
      <w:pPr>
        <w:rPr>
          <w:rFonts w:ascii="Yu Gothic Light" w:hAnsi="Yu Gothic Light"/>
          <w:color w:val="A31515"/>
          <w:sz w:val="18"/>
          <w:szCs w:val="18"/>
          <w:rPrChange w:id="1636" w:author="Veillard Quentin" w:date="2021-05-04T12:22:00Z">
            <w:rPr>
              <w:rFonts w:ascii="Yu Gothic Light" w:hAnsi="Yu Gothic Light"/>
              <w:color w:val="A31515"/>
              <w:sz w:val="18"/>
              <w:szCs w:val="18"/>
              <w:lang w:val="en-US"/>
            </w:rPr>
          </w:rPrChange>
        </w:rPr>
      </w:pPr>
      <w:r w:rsidRPr="004E6A4A">
        <w:rPr>
          <w:rFonts w:ascii="Yu Gothic Light" w:hAnsi="Yu Gothic Light"/>
          <w:color w:val="A31515"/>
          <w:sz w:val="18"/>
          <w:szCs w:val="18"/>
          <w:rPrChange w:id="1637" w:author="Veillard Quentin" w:date="2021-05-04T12:22:00Z">
            <w:rPr>
              <w:rFonts w:ascii="Yu Gothic Light" w:hAnsi="Yu Gothic Light"/>
              <w:color w:val="A31515"/>
              <w:sz w:val="18"/>
              <w:szCs w:val="18"/>
              <w:lang w:val="en-US"/>
            </w:rPr>
          </w:rPrChange>
        </w:rPr>
        <w:t xml:space="preserve">      "description": "Demande de création",</w:t>
      </w:r>
    </w:p>
    <w:p w14:paraId="2465F4C5" w14:textId="77777777" w:rsidR="00294542" w:rsidRPr="004E6A4A" w:rsidRDefault="00294542" w:rsidP="00294542">
      <w:pPr>
        <w:rPr>
          <w:rFonts w:ascii="Yu Gothic Light" w:hAnsi="Yu Gothic Light"/>
          <w:color w:val="A31515"/>
          <w:sz w:val="18"/>
          <w:szCs w:val="18"/>
          <w:rPrChange w:id="1638" w:author="Veillard Quentin" w:date="2021-05-04T12:22:00Z">
            <w:rPr>
              <w:rFonts w:ascii="Yu Gothic Light" w:hAnsi="Yu Gothic Light"/>
              <w:color w:val="A31515"/>
              <w:sz w:val="18"/>
              <w:szCs w:val="18"/>
              <w:lang w:val="en-US"/>
            </w:rPr>
          </w:rPrChange>
        </w:rPr>
      </w:pPr>
      <w:r w:rsidRPr="004E6A4A">
        <w:rPr>
          <w:rFonts w:ascii="Yu Gothic Light" w:hAnsi="Yu Gothic Light"/>
          <w:color w:val="A31515"/>
          <w:sz w:val="18"/>
          <w:szCs w:val="18"/>
          <w:rPrChange w:id="1639" w:author="Veillard Quentin" w:date="2021-05-04T12:22:00Z">
            <w:rPr>
              <w:rFonts w:ascii="Yu Gothic Light" w:hAnsi="Yu Gothic Light"/>
              <w:color w:val="A31515"/>
              <w:sz w:val="18"/>
              <w:szCs w:val="18"/>
              <w:lang w:val="en-US"/>
            </w:rPr>
          </w:rPrChange>
        </w:rPr>
        <w:t xml:space="preserve">      "status": "SUCCEEDED"</w:t>
      </w:r>
    </w:p>
    <w:p w14:paraId="766BEA87" w14:textId="77777777" w:rsidR="00294542" w:rsidRPr="004E6A4A" w:rsidRDefault="00294542" w:rsidP="00294542">
      <w:pPr>
        <w:rPr>
          <w:rFonts w:ascii="Yu Gothic Light" w:hAnsi="Yu Gothic Light"/>
          <w:color w:val="A31515"/>
          <w:sz w:val="18"/>
          <w:szCs w:val="18"/>
          <w:rPrChange w:id="1640" w:author="Veillard Quentin" w:date="2021-05-04T12:22:00Z">
            <w:rPr>
              <w:rFonts w:ascii="Yu Gothic Light" w:hAnsi="Yu Gothic Light"/>
              <w:color w:val="A31515"/>
              <w:sz w:val="18"/>
              <w:szCs w:val="18"/>
              <w:lang w:val="en-US"/>
            </w:rPr>
          </w:rPrChange>
        </w:rPr>
      </w:pPr>
      <w:r w:rsidRPr="004E6A4A">
        <w:rPr>
          <w:rFonts w:ascii="Yu Gothic Light" w:hAnsi="Yu Gothic Light"/>
          <w:color w:val="A31515"/>
          <w:sz w:val="18"/>
          <w:szCs w:val="18"/>
          <w:rPrChange w:id="1641" w:author="Veillard Quentin" w:date="2021-05-04T12:22:00Z">
            <w:rPr>
              <w:rFonts w:ascii="Yu Gothic Light" w:hAnsi="Yu Gothic Light"/>
              <w:color w:val="A31515"/>
              <w:sz w:val="18"/>
              <w:szCs w:val="18"/>
              <w:lang w:val="en-US"/>
            </w:rPr>
          </w:rPrChange>
        </w:rPr>
        <w:t xml:space="preserve">       }</w:t>
      </w:r>
    </w:p>
    <w:p w14:paraId="25112964" w14:textId="77777777" w:rsidR="00294542" w:rsidRPr="004E6A4A" w:rsidRDefault="00294542" w:rsidP="00294542">
      <w:pPr>
        <w:rPr>
          <w:rFonts w:ascii="Yu Gothic Light" w:hAnsi="Yu Gothic Light"/>
          <w:color w:val="A31515"/>
          <w:sz w:val="18"/>
          <w:szCs w:val="18"/>
          <w:rPrChange w:id="1642" w:author="Veillard Quentin" w:date="2021-05-04T12:22:00Z">
            <w:rPr>
              <w:rFonts w:ascii="Yu Gothic Light" w:hAnsi="Yu Gothic Light"/>
              <w:color w:val="A31515"/>
              <w:sz w:val="18"/>
              <w:szCs w:val="18"/>
              <w:lang w:val="en-US"/>
            </w:rPr>
          </w:rPrChange>
        </w:rPr>
      </w:pPr>
      <w:r w:rsidRPr="004E6A4A">
        <w:rPr>
          <w:rFonts w:ascii="Yu Gothic Light" w:hAnsi="Yu Gothic Light"/>
          <w:color w:val="A31515"/>
          <w:sz w:val="18"/>
          <w:szCs w:val="18"/>
          <w:rPrChange w:id="1643" w:author="Veillard Quentin" w:date="2021-05-04T12:22:00Z">
            <w:rPr>
              <w:rFonts w:ascii="Yu Gothic Light" w:hAnsi="Yu Gothic Light"/>
              <w:color w:val="A31515"/>
              <w:sz w:val="18"/>
              <w:szCs w:val="18"/>
              <w:lang w:val="en-US"/>
            </w:rPr>
          </w:rPrChange>
        </w:rPr>
        <w:t xml:space="preserve">    },</w:t>
      </w:r>
    </w:p>
    <w:p w14:paraId="1D8E937D" w14:textId="77777777" w:rsidR="00971CBA" w:rsidRPr="004E6A4A" w:rsidRDefault="00971CBA" w:rsidP="00294542">
      <w:pPr>
        <w:shd w:val="clear" w:color="auto" w:fill="FFFFFE"/>
        <w:spacing w:line="270" w:lineRule="atLeast"/>
        <w:rPr>
          <w:rFonts w:ascii="Yu Gothic Light" w:hAnsi="Yu Gothic Light"/>
          <w:color w:val="000000"/>
          <w:sz w:val="18"/>
          <w:szCs w:val="18"/>
          <w:rPrChange w:id="1644" w:author="Veillard Quentin" w:date="2021-05-04T12:22:00Z">
            <w:rPr>
              <w:rFonts w:ascii="Yu Gothic Light" w:hAnsi="Yu Gothic Light"/>
              <w:color w:val="000000"/>
              <w:sz w:val="18"/>
              <w:szCs w:val="18"/>
              <w:lang w:val="en-US"/>
            </w:rPr>
          </w:rPrChange>
        </w:rPr>
      </w:pPr>
      <w:r w:rsidRPr="004E6A4A">
        <w:rPr>
          <w:rFonts w:ascii="Yu Gothic Light" w:hAnsi="Yu Gothic Light"/>
          <w:color w:val="000000"/>
          <w:sz w:val="18"/>
          <w:szCs w:val="18"/>
          <w:rPrChange w:id="1645" w:author="Veillard Quentin" w:date="2021-05-04T12:22:00Z">
            <w:rPr>
              <w:rFonts w:ascii="Yu Gothic Light" w:hAnsi="Yu Gothic Light"/>
              <w:color w:val="000000"/>
              <w:sz w:val="18"/>
              <w:szCs w:val="18"/>
              <w:lang w:val="en-US"/>
            </w:rPr>
          </w:rPrChange>
        </w:rPr>
        <w:t>    </w:t>
      </w:r>
      <w:r w:rsidRPr="004E6A4A">
        <w:rPr>
          <w:rFonts w:ascii="Yu Gothic Light" w:hAnsi="Yu Gothic Light"/>
          <w:color w:val="A31515"/>
          <w:sz w:val="18"/>
          <w:szCs w:val="18"/>
          <w:rPrChange w:id="1646" w:author="Veillard Quentin" w:date="2021-05-04T12:22:00Z">
            <w:rPr>
              <w:rFonts w:ascii="Yu Gothic Light" w:hAnsi="Yu Gothic Light"/>
              <w:color w:val="A31515"/>
              <w:sz w:val="18"/>
              <w:szCs w:val="18"/>
              <w:lang w:val="en-US"/>
            </w:rPr>
          </w:rPrChange>
        </w:rPr>
        <w:t>"oppositionReasonCode"</w:t>
      </w:r>
      <w:r w:rsidRPr="004E6A4A">
        <w:rPr>
          <w:rFonts w:ascii="Yu Gothic Light" w:hAnsi="Yu Gothic Light"/>
          <w:color w:val="000000"/>
          <w:sz w:val="18"/>
          <w:szCs w:val="18"/>
          <w:rPrChange w:id="1647" w:author="Veillard Quentin" w:date="2021-05-04T12:22:00Z">
            <w:rPr>
              <w:rFonts w:ascii="Yu Gothic Light" w:hAnsi="Yu Gothic Light"/>
              <w:color w:val="000000"/>
              <w:sz w:val="18"/>
              <w:szCs w:val="18"/>
              <w:lang w:val="en-US"/>
            </w:rPr>
          </w:rPrChange>
        </w:rPr>
        <w:t>: </w:t>
      </w:r>
      <w:r w:rsidRPr="004E6A4A">
        <w:rPr>
          <w:rFonts w:ascii="Yu Gothic Light" w:hAnsi="Yu Gothic Light"/>
          <w:color w:val="0451A5"/>
          <w:sz w:val="18"/>
          <w:szCs w:val="18"/>
          <w:rPrChange w:id="1648" w:author="Veillard Quentin" w:date="2021-05-04T12:22:00Z">
            <w:rPr>
              <w:rFonts w:ascii="Yu Gothic Light" w:hAnsi="Yu Gothic Light"/>
              <w:color w:val="0451A5"/>
              <w:sz w:val="18"/>
              <w:szCs w:val="18"/>
              <w:lang w:val="en-US"/>
            </w:rPr>
          </w:rPrChange>
        </w:rPr>
        <w:t>""</w:t>
      </w:r>
      <w:r w:rsidRPr="004E6A4A">
        <w:rPr>
          <w:rFonts w:ascii="Yu Gothic Light" w:hAnsi="Yu Gothic Light"/>
          <w:color w:val="000000"/>
          <w:sz w:val="18"/>
          <w:szCs w:val="18"/>
          <w:rPrChange w:id="1649" w:author="Veillard Quentin" w:date="2021-05-04T12:22:00Z">
            <w:rPr>
              <w:rFonts w:ascii="Yu Gothic Light" w:hAnsi="Yu Gothic Light"/>
              <w:color w:val="000000"/>
              <w:sz w:val="18"/>
              <w:szCs w:val="18"/>
              <w:lang w:val="en-US"/>
            </w:rPr>
          </w:rPrChange>
        </w:rPr>
        <w:t>,</w:t>
      </w:r>
    </w:p>
    <w:p w14:paraId="01BCF19D" w14:textId="77777777" w:rsidR="00971CBA" w:rsidRPr="001F0AEF" w:rsidRDefault="00971CBA" w:rsidP="00971CBA">
      <w:pPr>
        <w:shd w:val="clear" w:color="auto" w:fill="FFFFFE"/>
        <w:spacing w:line="270" w:lineRule="atLeast"/>
        <w:rPr>
          <w:rFonts w:ascii="Yu Gothic Light" w:hAnsi="Yu Gothic Light"/>
          <w:color w:val="000000"/>
          <w:sz w:val="18"/>
          <w:szCs w:val="18"/>
          <w:lang w:val="en-US"/>
        </w:rPr>
      </w:pPr>
      <w:r w:rsidRPr="004E6A4A">
        <w:rPr>
          <w:rFonts w:ascii="Yu Gothic Light" w:hAnsi="Yu Gothic Light"/>
          <w:color w:val="000000"/>
          <w:sz w:val="18"/>
          <w:szCs w:val="18"/>
          <w:rPrChange w:id="1650" w:author="Veillard Quentin" w:date="2021-05-04T12:22:00Z">
            <w:rPr>
              <w:rFonts w:ascii="Yu Gothic Light" w:hAnsi="Yu Gothic Light"/>
              <w:color w:val="000000"/>
              <w:sz w:val="18"/>
              <w:szCs w:val="18"/>
              <w:lang w:val="en-US"/>
            </w:rPr>
          </w:rPrChange>
        </w:rPr>
        <w:t>    </w:t>
      </w:r>
      <w:r w:rsidRPr="001F0AEF">
        <w:rPr>
          <w:rFonts w:ascii="Yu Gothic Light" w:hAnsi="Yu Gothic Light"/>
          <w:color w:val="A31515"/>
          <w:sz w:val="18"/>
          <w:szCs w:val="18"/>
          <w:lang w:val="en-US"/>
        </w:rPr>
        <w:t>"creationDate"</w:t>
      </w: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: </w:t>
      </w:r>
      <w:r w:rsidRPr="001F0AEF">
        <w:rPr>
          <w:rFonts w:ascii="Yu Gothic Light" w:hAnsi="Yu Gothic Light"/>
          <w:color w:val="0451A5"/>
          <w:sz w:val="18"/>
          <w:szCs w:val="18"/>
          <w:lang w:val="en-US"/>
        </w:rPr>
        <w:t>"2020-08-12T09:14:41.0770573"</w:t>
      </w: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,</w:t>
      </w:r>
    </w:p>
    <w:p w14:paraId="488DC749" w14:textId="77777777" w:rsidR="00971CBA" w:rsidRPr="001F0AEF" w:rsidRDefault="00971CBA" w:rsidP="00971CBA">
      <w:pPr>
        <w:shd w:val="clear" w:color="auto" w:fill="FFFFFE"/>
        <w:spacing w:line="270" w:lineRule="atLeast"/>
        <w:rPr>
          <w:rFonts w:ascii="Yu Gothic Light" w:hAnsi="Yu Gothic Light"/>
          <w:color w:val="000000"/>
          <w:sz w:val="18"/>
          <w:szCs w:val="18"/>
          <w:lang w:val="en-US"/>
        </w:rPr>
      </w:pP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    </w:t>
      </w:r>
      <w:r w:rsidRPr="001F0AEF">
        <w:rPr>
          <w:rFonts w:ascii="Yu Gothic Light" w:hAnsi="Yu Gothic Light"/>
          <w:color w:val="A31515"/>
          <w:sz w:val="18"/>
          <w:szCs w:val="18"/>
          <w:lang w:val="en-US"/>
        </w:rPr>
        <w:t>"expiryDate"</w:t>
      </w: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: </w:t>
      </w:r>
      <w:r w:rsidRPr="001F0AEF">
        <w:rPr>
          <w:rFonts w:ascii="Yu Gothic Light" w:hAnsi="Yu Gothic Light"/>
          <w:color w:val="0451A5"/>
          <w:sz w:val="18"/>
          <w:szCs w:val="18"/>
          <w:lang w:val="en-US"/>
        </w:rPr>
        <w:t>"09-2023"</w:t>
      </w: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,</w:t>
      </w:r>
    </w:p>
    <w:p w14:paraId="02231EA8" w14:textId="791256DB" w:rsidR="00971CBA" w:rsidRPr="001F0AEF" w:rsidRDefault="00971CBA" w:rsidP="00971CBA">
      <w:pPr>
        <w:shd w:val="clear" w:color="auto" w:fill="FFFFFE"/>
        <w:spacing w:line="270" w:lineRule="atLeast"/>
        <w:rPr>
          <w:rFonts w:ascii="Yu Gothic Light" w:hAnsi="Yu Gothic Light"/>
          <w:color w:val="000000"/>
          <w:sz w:val="18"/>
          <w:szCs w:val="18"/>
          <w:lang w:val="en-US"/>
        </w:rPr>
      </w:pP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    </w:t>
      </w:r>
      <w:r w:rsidRPr="001F0AEF">
        <w:rPr>
          <w:rFonts w:ascii="Yu Gothic Light" w:hAnsi="Yu Gothic Light"/>
          <w:color w:val="A31515"/>
          <w:sz w:val="18"/>
          <w:szCs w:val="18"/>
          <w:lang w:val="en-US"/>
        </w:rPr>
        <w:t>"visualCodeSelected"</w:t>
      </w: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: </w:t>
      </w:r>
      <w:r w:rsidRPr="001F0AEF">
        <w:rPr>
          <w:rFonts w:ascii="Yu Gothic Light" w:hAnsi="Yu Gothic Light"/>
          <w:color w:val="0451A5"/>
          <w:sz w:val="18"/>
          <w:szCs w:val="18"/>
          <w:lang w:val="en-US"/>
        </w:rPr>
        <w:t>"</w:t>
      </w:r>
      <w:r w:rsidR="00D62E3A" w:rsidRPr="001F0AEF">
        <w:rPr>
          <w:rFonts w:ascii="Yu Gothic Light" w:hAnsi="Yu Gothic Light"/>
          <w:color w:val="0451A5"/>
          <w:sz w:val="18"/>
          <w:szCs w:val="18"/>
          <w:lang w:val="en-US"/>
        </w:rPr>
        <w:t>UVWX</w:t>
      </w:r>
      <w:r w:rsidRPr="001F0AEF">
        <w:rPr>
          <w:rFonts w:ascii="Yu Gothic Light" w:hAnsi="Yu Gothic Light"/>
          <w:color w:val="0451A5"/>
          <w:sz w:val="18"/>
          <w:szCs w:val="18"/>
          <w:lang w:val="en-US"/>
        </w:rPr>
        <w:t>"</w:t>
      </w: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,</w:t>
      </w:r>
    </w:p>
    <w:p w14:paraId="185BC310" w14:textId="77777777" w:rsidR="00971CBA" w:rsidRPr="001F0AEF" w:rsidRDefault="00971CBA" w:rsidP="00971CBA">
      <w:pPr>
        <w:shd w:val="clear" w:color="auto" w:fill="FFFFFE"/>
        <w:spacing w:line="270" w:lineRule="atLeast"/>
        <w:rPr>
          <w:rFonts w:ascii="Yu Gothic Light" w:hAnsi="Yu Gothic Light"/>
          <w:color w:val="000000"/>
          <w:sz w:val="18"/>
          <w:szCs w:val="18"/>
          <w:lang w:val="en-US"/>
        </w:rPr>
      </w:pP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    </w:t>
      </w:r>
      <w:r w:rsidRPr="001F0AEF">
        <w:rPr>
          <w:rFonts w:ascii="Yu Gothic Light" w:hAnsi="Yu Gothic Light"/>
          <w:color w:val="A31515"/>
          <w:sz w:val="18"/>
          <w:szCs w:val="18"/>
          <w:lang w:val="en-US"/>
        </w:rPr>
        <w:t>"isBlocked"</w:t>
      </w: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: </w:t>
      </w:r>
      <w:r w:rsidRPr="001F0AEF">
        <w:rPr>
          <w:rFonts w:ascii="Yu Gothic Light" w:hAnsi="Yu Gothic Light"/>
          <w:b/>
          <w:color w:val="0451A5"/>
          <w:sz w:val="18"/>
          <w:szCs w:val="18"/>
          <w:lang w:val="en-US"/>
        </w:rPr>
        <w:t>false</w:t>
      </w: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,</w:t>
      </w:r>
    </w:p>
    <w:p w14:paraId="135700DA" w14:textId="77777777" w:rsidR="00971CBA" w:rsidRPr="001F0AEF" w:rsidRDefault="00971CBA" w:rsidP="00971CBA">
      <w:pPr>
        <w:shd w:val="clear" w:color="auto" w:fill="FFFFFE"/>
        <w:spacing w:line="270" w:lineRule="atLeast"/>
        <w:rPr>
          <w:rFonts w:ascii="Yu Gothic Light" w:hAnsi="Yu Gothic Light"/>
          <w:color w:val="000000"/>
          <w:sz w:val="18"/>
          <w:szCs w:val="18"/>
          <w:lang w:val="en-US"/>
        </w:rPr>
      </w:pP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    </w:t>
      </w:r>
      <w:r w:rsidRPr="001F0AEF">
        <w:rPr>
          <w:rFonts w:ascii="Yu Gothic Light" w:hAnsi="Yu Gothic Light"/>
          <w:color w:val="A31515"/>
          <w:sz w:val="18"/>
          <w:szCs w:val="18"/>
          <w:lang w:val="en-US"/>
        </w:rPr>
        <w:t>"globalLimitAtmSelected"</w:t>
      </w: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: </w:t>
      </w:r>
      <w:r w:rsidRPr="001F0AEF">
        <w:rPr>
          <w:rFonts w:ascii="Yu Gothic Light" w:hAnsi="Yu Gothic Light"/>
          <w:color w:val="098658"/>
          <w:sz w:val="18"/>
          <w:szCs w:val="18"/>
          <w:lang w:val="en-US"/>
        </w:rPr>
        <w:t>300</w:t>
      </w: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,</w:t>
      </w:r>
    </w:p>
    <w:p w14:paraId="0BC872FB" w14:textId="77777777" w:rsidR="00971CBA" w:rsidRPr="001F0AEF" w:rsidRDefault="00971CBA" w:rsidP="00971CBA">
      <w:pPr>
        <w:shd w:val="clear" w:color="auto" w:fill="FFFFFE"/>
        <w:spacing w:line="270" w:lineRule="atLeast"/>
        <w:rPr>
          <w:rFonts w:ascii="Yu Gothic Light" w:hAnsi="Yu Gothic Light"/>
          <w:color w:val="000000"/>
          <w:sz w:val="18"/>
          <w:szCs w:val="18"/>
          <w:lang w:val="en-US"/>
        </w:rPr>
      </w:pP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    </w:t>
      </w:r>
      <w:r w:rsidRPr="001F0AEF">
        <w:rPr>
          <w:rFonts w:ascii="Yu Gothic Light" w:hAnsi="Yu Gothic Light"/>
          <w:color w:val="A31515"/>
          <w:sz w:val="18"/>
          <w:szCs w:val="18"/>
          <w:lang w:val="en-US"/>
        </w:rPr>
        <w:t>"globalLimitPaymentSelected"</w:t>
      </w: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: </w:t>
      </w:r>
      <w:r w:rsidRPr="001F0AEF">
        <w:rPr>
          <w:rFonts w:ascii="Yu Gothic Light" w:hAnsi="Yu Gothic Light"/>
          <w:color w:val="098658"/>
          <w:sz w:val="18"/>
          <w:szCs w:val="18"/>
          <w:lang w:val="en-US"/>
        </w:rPr>
        <w:t>1000</w:t>
      </w: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,</w:t>
      </w:r>
    </w:p>
    <w:p w14:paraId="23EFBB1C" w14:textId="77777777" w:rsidR="00971CBA" w:rsidRPr="001F0AEF" w:rsidRDefault="00971CBA" w:rsidP="00971CBA">
      <w:pPr>
        <w:shd w:val="clear" w:color="auto" w:fill="FFFFFE"/>
        <w:spacing w:line="270" w:lineRule="atLeast"/>
        <w:rPr>
          <w:rFonts w:ascii="Yu Gothic Light" w:hAnsi="Yu Gothic Light"/>
          <w:color w:val="000000"/>
          <w:sz w:val="18"/>
          <w:szCs w:val="18"/>
          <w:lang w:val="en-US"/>
        </w:rPr>
      </w:pP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    </w:t>
      </w:r>
      <w:r w:rsidRPr="001F0AEF">
        <w:rPr>
          <w:rFonts w:ascii="Yu Gothic Light" w:hAnsi="Yu Gothic Light"/>
          <w:color w:val="A31515"/>
          <w:sz w:val="18"/>
          <w:szCs w:val="18"/>
          <w:lang w:val="en-US"/>
        </w:rPr>
        <w:t>"holder"</w:t>
      </w: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: {</w:t>
      </w:r>
    </w:p>
    <w:p w14:paraId="3EE9F64A" w14:textId="77777777" w:rsidR="00971CBA" w:rsidRPr="001F0AEF" w:rsidRDefault="00971CBA" w:rsidP="00971CBA">
      <w:pPr>
        <w:shd w:val="clear" w:color="auto" w:fill="FFFFFE"/>
        <w:spacing w:line="270" w:lineRule="atLeast"/>
        <w:rPr>
          <w:rFonts w:ascii="Yu Gothic Light" w:hAnsi="Yu Gothic Light"/>
          <w:color w:val="000000"/>
          <w:sz w:val="18"/>
          <w:szCs w:val="18"/>
          <w:lang w:val="en-US"/>
        </w:rPr>
      </w:pP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        </w:t>
      </w:r>
      <w:r w:rsidRPr="001F0AEF">
        <w:rPr>
          <w:rFonts w:ascii="Yu Gothic Light" w:hAnsi="Yu Gothic Light"/>
          <w:color w:val="A31515"/>
          <w:sz w:val="18"/>
          <w:szCs w:val="18"/>
          <w:lang w:val="en-US"/>
        </w:rPr>
        <w:t>"holderExternalRef"</w:t>
      </w: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: </w:t>
      </w:r>
      <w:r w:rsidRPr="001F0AEF">
        <w:rPr>
          <w:rFonts w:ascii="Yu Gothic Light" w:hAnsi="Yu Gothic Light"/>
          <w:color w:val="0451A5"/>
          <w:sz w:val="18"/>
          <w:szCs w:val="18"/>
          <w:lang w:val="en-US"/>
        </w:rPr>
        <w:t>"xpollens1"</w:t>
      </w: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,</w:t>
      </w:r>
    </w:p>
    <w:p w14:paraId="309A5BE9" w14:textId="77777777" w:rsidR="00971CBA" w:rsidRPr="001F0AEF" w:rsidRDefault="00971CBA" w:rsidP="00971CBA">
      <w:pPr>
        <w:shd w:val="clear" w:color="auto" w:fill="FFFFFE"/>
        <w:spacing w:line="270" w:lineRule="atLeast"/>
        <w:rPr>
          <w:rFonts w:ascii="Yu Gothic Light" w:hAnsi="Yu Gothic Light"/>
          <w:color w:val="000000"/>
          <w:sz w:val="18"/>
          <w:szCs w:val="18"/>
          <w:lang w:val="en-US"/>
        </w:rPr>
      </w:pP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        </w:t>
      </w:r>
      <w:r w:rsidRPr="001F0AEF">
        <w:rPr>
          <w:rFonts w:ascii="Yu Gothic Light" w:hAnsi="Yu Gothic Light"/>
          <w:color w:val="A31515"/>
          <w:sz w:val="18"/>
          <w:szCs w:val="18"/>
          <w:lang w:val="en-US"/>
        </w:rPr>
        <w:t>"partnerCode"</w:t>
      </w: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: </w:t>
      </w:r>
      <w:r w:rsidRPr="001F0AEF">
        <w:rPr>
          <w:rFonts w:ascii="Yu Gothic Light" w:hAnsi="Yu Gothic Light"/>
          <w:color w:val="0451A5"/>
          <w:sz w:val="18"/>
          <w:szCs w:val="18"/>
          <w:lang w:val="en-US"/>
        </w:rPr>
        <w:t>"oney"</w:t>
      </w: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,</w:t>
      </w:r>
    </w:p>
    <w:p w14:paraId="2CC4CA1E" w14:textId="77777777" w:rsidR="00971CBA" w:rsidRPr="001F0AEF" w:rsidRDefault="00971CBA" w:rsidP="00971CBA">
      <w:pPr>
        <w:shd w:val="clear" w:color="auto" w:fill="FFFFFE"/>
        <w:spacing w:line="270" w:lineRule="atLeast"/>
        <w:rPr>
          <w:rFonts w:ascii="Yu Gothic Light" w:hAnsi="Yu Gothic Light"/>
          <w:color w:val="000000"/>
          <w:sz w:val="18"/>
          <w:szCs w:val="18"/>
          <w:lang w:val="en-US"/>
        </w:rPr>
      </w:pP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        </w:t>
      </w:r>
      <w:r w:rsidRPr="001F0AEF">
        <w:rPr>
          <w:rFonts w:ascii="Yu Gothic Light" w:hAnsi="Yu Gothic Light"/>
          <w:color w:val="A31515"/>
          <w:sz w:val="18"/>
          <w:szCs w:val="18"/>
          <w:lang w:val="en-US"/>
        </w:rPr>
        <w:t>"holderFirstName"</w:t>
      </w: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: </w:t>
      </w:r>
      <w:r w:rsidRPr="001F0AEF">
        <w:rPr>
          <w:rFonts w:ascii="Yu Gothic Light" w:hAnsi="Yu Gothic Light"/>
          <w:color w:val="0451A5"/>
          <w:sz w:val="18"/>
          <w:szCs w:val="18"/>
          <w:lang w:val="en-US"/>
        </w:rPr>
        <w:t>"jordan"</w:t>
      </w: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,</w:t>
      </w:r>
    </w:p>
    <w:p w14:paraId="148ABDE3" w14:textId="77777777" w:rsidR="00971CBA" w:rsidRPr="001F0AEF" w:rsidRDefault="00971CBA" w:rsidP="00971CBA">
      <w:pPr>
        <w:shd w:val="clear" w:color="auto" w:fill="FFFFFE"/>
        <w:spacing w:line="270" w:lineRule="atLeast"/>
        <w:rPr>
          <w:rFonts w:ascii="Yu Gothic Light" w:hAnsi="Yu Gothic Light"/>
          <w:color w:val="000000"/>
          <w:sz w:val="18"/>
          <w:szCs w:val="18"/>
          <w:lang w:val="en-US"/>
        </w:rPr>
      </w:pP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        </w:t>
      </w:r>
      <w:r w:rsidRPr="001F0AEF">
        <w:rPr>
          <w:rFonts w:ascii="Yu Gothic Light" w:hAnsi="Yu Gothic Light"/>
          <w:color w:val="A31515"/>
          <w:sz w:val="18"/>
          <w:szCs w:val="18"/>
          <w:lang w:val="en-US"/>
        </w:rPr>
        <w:t>"holderLastName"</w:t>
      </w: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: </w:t>
      </w:r>
      <w:r w:rsidRPr="001F0AEF">
        <w:rPr>
          <w:rFonts w:ascii="Yu Gothic Light" w:hAnsi="Yu Gothic Light"/>
          <w:color w:val="0451A5"/>
          <w:sz w:val="18"/>
          <w:szCs w:val="18"/>
          <w:lang w:val="en-US"/>
        </w:rPr>
        <w:t>"martin"</w:t>
      </w: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,</w:t>
      </w:r>
    </w:p>
    <w:p w14:paraId="29A370E7" w14:textId="77777777" w:rsidR="00971CBA" w:rsidRPr="001F0AEF" w:rsidRDefault="00971CBA" w:rsidP="00971CBA">
      <w:pPr>
        <w:shd w:val="clear" w:color="auto" w:fill="FFFFFE"/>
        <w:spacing w:line="270" w:lineRule="atLeast"/>
        <w:rPr>
          <w:rFonts w:ascii="Yu Gothic Light" w:hAnsi="Yu Gothic Light"/>
          <w:color w:val="000000"/>
          <w:sz w:val="18"/>
          <w:szCs w:val="18"/>
          <w:lang w:val="en-US"/>
        </w:rPr>
      </w:pP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        </w:t>
      </w:r>
      <w:r w:rsidRPr="001F0AEF">
        <w:rPr>
          <w:rFonts w:ascii="Yu Gothic Light" w:hAnsi="Yu Gothic Light"/>
          <w:color w:val="A31515"/>
          <w:sz w:val="18"/>
          <w:szCs w:val="18"/>
          <w:lang w:val="en-US"/>
        </w:rPr>
        <w:t>"holderEmail"</w:t>
      </w: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: </w:t>
      </w:r>
      <w:r w:rsidRPr="001F0AEF">
        <w:rPr>
          <w:rFonts w:ascii="Yu Gothic Light" w:hAnsi="Yu Gothic Light"/>
          <w:color w:val="0451A5"/>
          <w:sz w:val="18"/>
          <w:szCs w:val="18"/>
          <w:lang w:val="en-US"/>
        </w:rPr>
        <w:t>"xpollens123@s-money.fr"</w:t>
      </w: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,</w:t>
      </w:r>
    </w:p>
    <w:p w14:paraId="7E2F13AC" w14:textId="77777777" w:rsidR="00971CBA" w:rsidRPr="001F0AEF" w:rsidRDefault="00971CBA" w:rsidP="00971CBA">
      <w:pPr>
        <w:shd w:val="clear" w:color="auto" w:fill="FFFFFE"/>
        <w:spacing w:line="270" w:lineRule="atLeast"/>
        <w:rPr>
          <w:rFonts w:ascii="Yu Gothic Light" w:hAnsi="Yu Gothic Light"/>
          <w:color w:val="000000"/>
          <w:sz w:val="18"/>
          <w:szCs w:val="18"/>
          <w:lang w:val="en-US"/>
        </w:rPr>
      </w:pP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        </w:t>
      </w:r>
      <w:r w:rsidRPr="001F0AEF">
        <w:rPr>
          <w:rFonts w:ascii="Yu Gothic Light" w:hAnsi="Yu Gothic Light"/>
          <w:color w:val="A31515"/>
          <w:sz w:val="18"/>
          <w:szCs w:val="18"/>
          <w:lang w:val="en-US"/>
        </w:rPr>
        <w:t>"holderPhoneNumber"</w:t>
      </w: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: </w:t>
      </w:r>
      <w:r w:rsidRPr="001F0AEF">
        <w:rPr>
          <w:rFonts w:ascii="Yu Gothic Light" w:hAnsi="Yu Gothic Light"/>
          <w:color w:val="0451A5"/>
          <w:sz w:val="18"/>
          <w:szCs w:val="18"/>
          <w:lang w:val="en-US"/>
        </w:rPr>
        <w:t>"0645799655"</w:t>
      </w:r>
    </w:p>
    <w:p w14:paraId="6F12B1CE" w14:textId="77777777" w:rsidR="00971CBA" w:rsidRPr="001F0AEF" w:rsidRDefault="00971CBA" w:rsidP="00971CBA">
      <w:pPr>
        <w:shd w:val="clear" w:color="auto" w:fill="FFFFFE"/>
        <w:spacing w:line="270" w:lineRule="atLeast"/>
        <w:rPr>
          <w:rFonts w:ascii="Yu Gothic Light" w:hAnsi="Yu Gothic Light"/>
          <w:color w:val="000000"/>
          <w:sz w:val="18"/>
          <w:szCs w:val="18"/>
          <w:lang w:val="en-US"/>
        </w:rPr>
      </w:pP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    },</w:t>
      </w:r>
    </w:p>
    <w:p w14:paraId="3B3C23A6" w14:textId="77777777" w:rsidR="00971CBA" w:rsidRPr="001F0AEF" w:rsidRDefault="00971CBA" w:rsidP="00971CBA">
      <w:pPr>
        <w:shd w:val="clear" w:color="auto" w:fill="FFFFFE"/>
        <w:spacing w:line="270" w:lineRule="atLeast"/>
        <w:rPr>
          <w:rFonts w:ascii="Yu Gothic Light" w:hAnsi="Yu Gothic Light"/>
          <w:color w:val="000000"/>
          <w:sz w:val="18"/>
          <w:szCs w:val="18"/>
          <w:lang w:val="en-US"/>
        </w:rPr>
      </w:pP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    </w:t>
      </w:r>
      <w:r w:rsidRPr="001F0AEF">
        <w:rPr>
          <w:rFonts w:ascii="Yu Gothic Light" w:hAnsi="Yu Gothic Light"/>
          <w:color w:val="A31515"/>
          <w:sz w:val="18"/>
          <w:szCs w:val="18"/>
          <w:lang w:val="en-US"/>
        </w:rPr>
        <w:t>"offerPartner"</w:t>
      </w: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: {</w:t>
      </w:r>
    </w:p>
    <w:p w14:paraId="0D305BDE" w14:textId="6BFBC0CF" w:rsidR="00971CBA" w:rsidRPr="001F0AEF" w:rsidRDefault="00971CBA" w:rsidP="00971CBA">
      <w:pPr>
        <w:shd w:val="clear" w:color="auto" w:fill="FFFFFE"/>
        <w:spacing w:line="270" w:lineRule="atLeast"/>
        <w:rPr>
          <w:rFonts w:ascii="Yu Gothic Light" w:hAnsi="Yu Gothic Light"/>
          <w:color w:val="000000"/>
          <w:sz w:val="18"/>
          <w:szCs w:val="18"/>
          <w:lang w:val="en-US"/>
        </w:rPr>
      </w:pP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        </w:t>
      </w:r>
      <w:r w:rsidRPr="001F0AEF">
        <w:rPr>
          <w:rFonts w:ascii="Yu Gothic Light" w:hAnsi="Yu Gothic Light"/>
          <w:color w:val="A31515"/>
          <w:sz w:val="18"/>
          <w:szCs w:val="18"/>
          <w:lang w:val="en-US"/>
        </w:rPr>
        <w:t>"offerPartnerCode"</w:t>
      </w: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: </w:t>
      </w:r>
      <w:r w:rsidRPr="001F0AEF">
        <w:rPr>
          <w:rFonts w:ascii="Yu Gothic Light" w:hAnsi="Yu Gothic Light"/>
          <w:color w:val="0451A5"/>
          <w:sz w:val="18"/>
          <w:szCs w:val="18"/>
          <w:lang w:val="en-US"/>
        </w:rPr>
        <w:t>"</w:t>
      </w:r>
      <w:r w:rsidR="00D62E3A" w:rsidRPr="001F0AEF">
        <w:rPr>
          <w:rFonts w:ascii="Yu Gothic Light" w:hAnsi="Yu Gothic Light"/>
          <w:color w:val="0451A5"/>
          <w:sz w:val="18"/>
          <w:szCs w:val="18"/>
          <w:lang w:val="en-US"/>
        </w:rPr>
        <w:t xml:space="preserve"> partnerExampleClassicPhysical </w:t>
      </w:r>
      <w:r w:rsidRPr="001F0AEF">
        <w:rPr>
          <w:rFonts w:ascii="Yu Gothic Light" w:hAnsi="Yu Gothic Light"/>
          <w:color w:val="0451A5"/>
          <w:sz w:val="18"/>
          <w:szCs w:val="18"/>
          <w:lang w:val="en-US"/>
        </w:rPr>
        <w:t>"</w:t>
      </w: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,</w:t>
      </w:r>
    </w:p>
    <w:p w14:paraId="13410ED8" w14:textId="2B068674" w:rsidR="00971CBA" w:rsidRPr="001F0AEF" w:rsidRDefault="00971CBA" w:rsidP="00971CBA">
      <w:pPr>
        <w:shd w:val="clear" w:color="auto" w:fill="FFFFFE"/>
        <w:spacing w:line="270" w:lineRule="atLeast"/>
        <w:rPr>
          <w:rFonts w:ascii="Yu Gothic Light" w:hAnsi="Yu Gothic Light"/>
          <w:color w:val="000000"/>
          <w:sz w:val="18"/>
          <w:szCs w:val="18"/>
          <w:lang w:val="en-US"/>
        </w:rPr>
      </w:pP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        </w:t>
      </w:r>
      <w:r w:rsidRPr="001F0AEF">
        <w:rPr>
          <w:rFonts w:ascii="Yu Gothic Light" w:hAnsi="Yu Gothic Light"/>
          <w:color w:val="A31515"/>
          <w:sz w:val="18"/>
          <w:szCs w:val="18"/>
          <w:lang w:val="en-US"/>
        </w:rPr>
        <w:t>"partnerCode"</w:t>
      </w: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: </w:t>
      </w:r>
      <w:r w:rsidRPr="001F0AEF">
        <w:rPr>
          <w:rFonts w:ascii="Yu Gothic Light" w:hAnsi="Yu Gothic Light"/>
          <w:color w:val="0451A5"/>
          <w:sz w:val="18"/>
          <w:szCs w:val="18"/>
          <w:lang w:val="en-US"/>
        </w:rPr>
        <w:t>"</w:t>
      </w:r>
      <w:r w:rsidR="00D62E3A" w:rsidRPr="001F0AEF">
        <w:rPr>
          <w:rFonts w:ascii="Yu Gothic Light" w:hAnsi="Yu Gothic Light"/>
          <w:color w:val="0451A5"/>
          <w:sz w:val="18"/>
          <w:szCs w:val="18"/>
          <w:lang w:val="en-US"/>
        </w:rPr>
        <w:t>Partner1</w:t>
      </w:r>
      <w:r w:rsidRPr="001F0AEF">
        <w:rPr>
          <w:rFonts w:ascii="Yu Gothic Light" w:hAnsi="Yu Gothic Light"/>
          <w:color w:val="0451A5"/>
          <w:sz w:val="18"/>
          <w:szCs w:val="18"/>
          <w:lang w:val="en-US"/>
        </w:rPr>
        <w:t>"</w:t>
      </w:r>
    </w:p>
    <w:p w14:paraId="41E33AFA" w14:textId="77777777" w:rsidR="00971CBA" w:rsidRPr="001F0AEF" w:rsidRDefault="00971CBA" w:rsidP="00971CBA">
      <w:pPr>
        <w:shd w:val="clear" w:color="auto" w:fill="FFFFFE"/>
        <w:spacing w:line="270" w:lineRule="atLeast"/>
        <w:rPr>
          <w:rFonts w:ascii="Yu Gothic Light" w:hAnsi="Yu Gothic Light"/>
          <w:color w:val="000000"/>
          <w:sz w:val="18"/>
          <w:szCs w:val="18"/>
          <w:lang w:val="en-US"/>
        </w:rPr>
      </w:pP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    },</w:t>
      </w:r>
    </w:p>
    <w:p w14:paraId="455A5FBD" w14:textId="3209E309" w:rsidR="00971CBA" w:rsidRPr="001F0AEF" w:rsidRDefault="00971CBA" w:rsidP="00971CBA">
      <w:pPr>
        <w:shd w:val="clear" w:color="auto" w:fill="FFFFFE"/>
        <w:spacing w:line="270" w:lineRule="atLeast"/>
        <w:rPr>
          <w:rFonts w:ascii="Yu Gothic Light" w:hAnsi="Yu Gothic Light"/>
          <w:color w:val="000000"/>
          <w:sz w:val="18"/>
          <w:szCs w:val="18"/>
          <w:lang w:val="en-US"/>
        </w:rPr>
      </w:pP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    </w:t>
      </w:r>
      <w:r w:rsidRPr="001F0AEF">
        <w:rPr>
          <w:rFonts w:ascii="Yu Gothic Light" w:hAnsi="Yu Gothic Light"/>
          <w:color w:val="A31515"/>
          <w:sz w:val="18"/>
          <w:szCs w:val="18"/>
          <w:lang w:val="en-US"/>
        </w:rPr>
        <w:t>"uniqueId"</w:t>
      </w: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: </w:t>
      </w:r>
      <w:r w:rsidRPr="001F0AEF">
        <w:rPr>
          <w:rFonts w:ascii="Yu Gothic Light" w:hAnsi="Yu Gothic Light"/>
          <w:color w:val="0451A5"/>
          <w:sz w:val="18"/>
          <w:szCs w:val="18"/>
          <w:lang w:val="en-US"/>
        </w:rPr>
        <w:t>"</w:t>
      </w:r>
      <w:r w:rsidR="00D62E3A" w:rsidRPr="001F0AEF">
        <w:rPr>
          <w:rFonts w:ascii="Yu Gothic Light" w:hAnsi="Yu Gothic Light"/>
          <w:color w:val="0451A5"/>
          <w:sz w:val="18"/>
          <w:szCs w:val="18"/>
          <w:lang w:val="en-US"/>
        </w:rPr>
        <w:t>1652811111</w:t>
      </w:r>
      <w:r w:rsidRPr="001F0AEF">
        <w:rPr>
          <w:rFonts w:ascii="Yu Gothic Light" w:hAnsi="Yu Gothic Light"/>
          <w:color w:val="0451A5"/>
          <w:sz w:val="18"/>
          <w:szCs w:val="18"/>
          <w:lang w:val="en-US"/>
        </w:rPr>
        <w:t>+NJL0UirckOqr8M8u9S/Yg"</w:t>
      </w: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,</w:t>
      </w:r>
    </w:p>
    <w:p w14:paraId="3717A41C" w14:textId="77777777" w:rsidR="00971CBA" w:rsidRPr="001F0AEF" w:rsidRDefault="00971CBA" w:rsidP="00971CBA">
      <w:pPr>
        <w:shd w:val="clear" w:color="auto" w:fill="FFFFFE"/>
        <w:spacing w:line="270" w:lineRule="atLeast"/>
        <w:rPr>
          <w:rFonts w:ascii="Yu Gothic Light" w:hAnsi="Yu Gothic Light"/>
          <w:color w:val="000000"/>
          <w:sz w:val="18"/>
          <w:szCs w:val="18"/>
          <w:lang w:val="en-US"/>
        </w:rPr>
      </w:pP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    </w:t>
      </w:r>
      <w:r w:rsidRPr="001F0AEF">
        <w:rPr>
          <w:rFonts w:ascii="Yu Gothic Light" w:hAnsi="Yu Gothic Light"/>
          <w:color w:val="A31515"/>
          <w:sz w:val="18"/>
          <w:szCs w:val="18"/>
          <w:lang w:val="en-US"/>
        </w:rPr>
        <w:t>"bankId"</w:t>
      </w: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: </w:t>
      </w:r>
      <w:r w:rsidRPr="001F0AEF">
        <w:rPr>
          <w:rFonts w:ascii="Yu Gothic Light" w:hAnsi="Yu Gothic Light"/>
          <w:color w:val="098658"/>
          <w:sz w:val="18"/>
          <w:szCs w:val="18"/>
          <w:lang w:val="en-US"/>
        </w:rPr>
        <w:t>30007</w:t>
      </w: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,</w:t>
      </w:r>
    </w:p>
    <w:p w14:paraId="20FFA6D5" w14:textId="6E9FB16D" w:rsidR="00971CBA" w:rsidRPr="001F0AEF" w:rsidRDefault="00971CBA" w:rsidP="00971CBA">
      <w:pPr>
        <w:shd w:val="clear" w:color="auto" w:fill="FFFFFE"/>
        <w:spacing w:line="270" w:lineRule="atLeast"/>
        <w:rPr>
          <w:rFonts w:ascii="Yu Gothic Light" w:hAnsi="Yu Gothic Light"/>
          <w:color w:val="000000"/>
          <w:sz w:val="18"/>
          <w:szCs w:val="18"/>
          <w:lang w:val="en-US"/>
        </w:rPr>
      </w:pP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    </w:t>
      </w:r>
      <w:r w:rsidRPr="001F0AEF">
        <w:rPr>
          <w:rFonts w:ascii="Yu Gothic Light" w:hAnsi="Yu Gothic Light"/>
          <w:color w:val="A31515"/>
          <w:sz w:val="18"/>
          <w:szCs w:val="18"/>
          <w:lang w:val="en-US"/>
        </w:rPr>
        <w:t>"hint"</w:t>
      </w: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: </w:t>
      </w:r>
      <w:r w:rsidRPr="001F0AEF">
        <w:rPr>
          <w:rFonts w:ascii="Yu Gothic Light" w:hAnsi="Yu Gothic Light"/>
          <w:color w:val="0451A5"/>
          <w:sz w:val="18"/>
          <w:szCs w:val="18"/>
          <w:lang w:val="en-US"/>
        </w:rPr>
        <w:t>"</w:t>
      </w:r>
      <w:r w:rsidR="00D62E3A" w:rsidRPr="001F0AEF">
        <w:rPr>
          <w:rFonts w:ascii="Yu Gothic Light" w:hAnsi="Yu Gothic Light"/>
          <w:color w:val="0451A5"/>
          <w:sz w:val="18"/>
          <w:szCs w:val="18"/>
          <w:lang w:val="en-US"/>
        </w:rPr>
        <w:t>2222</w:t>
      </w:r>
      <w:r w:rsidRPr="001F0AEF">
        <w:rPr>
          <w:rFonts w:ascii="Yu Gothic Light" w:hAnsi="Yu Gothic Light"/>
          <w:color w:val="0451A5"/>
          <w:sz w:val="18"/>
          <w:szCs w:val="18"/>
          <w:lang w:val="en-US"/>
        </w:rPr>
        <w:t>XXXXXXXX6238"</w:t>
      </w: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,</w:t>
      </w:r>
    </w:p>
    <w:p w14:paraId="0AAFF8FF" w14:textId="77777777" w:rsidR="00971CBA" w:rsidRPr="001F0AEF" w:rsidRDefault="00971CBA" w:rsidP="00971CBA">
      <w:pPr>
        <w:shd w:val="clear" w:color="auto" w:fill="FFFFFE"/>
        <w:spacing w:line="270" w:lineRule="atLeast"/>
        <w:rPr>
          <w:rFonts w:ascii="Yu Gothic Light" w:hAnsi="Yu Gothic Light"/>
          <w:color w:val="000000"/>
          <w:sz w:val="18"/>
          <w:szCs w:val="18"/>
          <w:lang w:val="en-US"/>
        </w:rPr>
      </w:pP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    </w:t>
      </w:r>
      <w:r w:rsidRPr="001F0AEF">
        <w:rPr>
          <w:rFonts w:ascii="Yu Gothic Light" w:hAnsi="Yu Gothic Light"/>
          <w:color w:val="A31515"/>
          <w:sz w:val="18"/>
          <w:szCs w:val="18"/>
          <w:lang w:val="en-US"/>
        </w:rPr>
        <w:t>"isGeoblocked"</w:t>
      </w: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: </w:t>
      </w:r>
      <w:r w:rsidRPr="001F0AEF">
        <w:rPr>
          <w:rFonts w:ascii="Yu Gothic Light" w:hAnsi="Yu Gothic Light"/>
          <w:b/>
          <w:color w:val="0451A5"/>
          <w:sz w:val="18"/>
          <w:szCs w:val="18"/>
          <w:lang w:val="en-US"/>
        </w:rPr>
        <w:t>false</w:t>
      </w: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,</w:t>
      </w:r>
    </w:p>
    <w:p w14:paraId="1BF00A48" w14:textId="77777777" w:rsidR="00971CBA" w:rsidRPr="001F0AEF" w:rsidRDefault="00971CBA" w:rsidP="00971CBA">
      <w:pPr>
        <w:shd w:val="clear" w:color="auto" w:fill="FFFFFE"/>
        <w:spacing w:line="270" w:lineRule="atLeast"/>
        <w:rPr>
          <w:rFonts w:ascii="Yu Gothic Light" w:hAnsi="Yu Gothic Light"/>
          <w:color w:val="000000"/>
          <w:sz w:val="18"/>
          <w:szCs w:val="18"/>
          <w:lang w:val="en-US"/>
        </w:rPr>
      </w:pP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    </w:t>
      </w:r>
      <w:r w:rsidRPr="001F0AEF">
        <w:rPr>
          <w:rFonts w:ascii="Yu Gothic Light" w:hAnsi="Yu Gothic Light"/>
          <w:color w:val="A31515"/>
          <w:sz w:val="18"/>
          <w:szCs w:val="18"/>
          <w:lang w:val="en-US"/>
        </w:rPr>
        <w:t>"isVadBlocked"</w:t>
      </w: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: </w:t>
      </w:r>
      <w:r w:rsidRPr="001F0AEF">
        <w:rPr>
          <w:rFonts w:ascii="Yu Gothic Light" w:hAnsi="Yu Gothic Light"/>
          <w:b/>
          <w:color w:val="0451A5"/>
          <w:sz w:val="18"/>
          <w:szCs w:val="18"/>
          <w:lang w:val="en-US"/>
        </w:rPr>
        <w:t>false</w:t>
      </w: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,</w:t>
      </w:r>
    </w:p>
    <w:p w14:paraId="62C7361C" w14:textId="77777777" w:rsidR="00971CBA" w:rsidRPr="001F0AEF" w:rsidRDefault="00971CBA" w:rsidP="00971CBA">
      <w:pPr>
        <w:shd w:val="clear" w:color="auto" w:fill="FFFFFE"/>
        <w:spacing w:line="270" w:lineRule="atLeast"/>
        <w:rPr>
          <w:rFonts w:ascii="Yu Gothic Light" w:hAnsi="Yu Gothic Light"/>
          <w:color w:val="000000"/>
          <w:sz w:val="18"/>
          <w:szCs w:val="18"/>
          <w:lang w:val="en-US"/>
        </w:rPr>
      </w:pP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    </w:t>
      </w:r>
      <w:r w:rsidRPr="001F0AEF">
        <w:rPr>
          <w:rFonts w:ascii="Yu Gothic Light" w:hAnsi="Yu Gothic Light"/>
          <w:color w:val="A31515"/>
          <w:sz w:val="18"/>
          <w:szCs w:val="18"/>
          <w:lang w:val="en-US"/>
        </w:rPr>
        <w:t>"wishPin"</w:t>
      </w: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: </w:t>
      </w:r>
      <w:r w:rsidRPr="001F0AEF">
        <w:rPr>
          <w:rFonts w:ascii="Yu Gothic Light" w:hAnsi="Yu Gothic Light"/>
          <w:b/>
          <w:color w:val="0451A5"/>
          <w:sz w:val="18"/>
          <w:szCs w:val="18"/>
          <w:lang w:val="en-US"/>
        </w:rPr>
        <w:t>false</w:t>
      </w: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,</w:t>
      </w:r>
    </w:p>
    <w:p w14:paraId="0F73B4BB" w14:textId="77777777" w:rsidR="00971CBA" w:rsidRPr="001F0AEF" w:rsidRDefault="00971CBA" w:rsidP="00971CBA">
      <w:pPr>
        <w:shd w:val="clear" w:color="auto" w:fill="FFFFFE"/>
        <w:spacing w:line="270" w:lineRule="atLeast"/>
        <w:rPr>
          <w:rFonts w:ascii="Yu Gothic Light" w:hAnsi="Yu Gothic Light"/>
          <w:color w:val="000000"/>
          <w:sz w:val="18"/>
          <w:szCs w:val="18"/>
          <w:lang w:val="en-US"/>
        </w:rPr>
      </w:pP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    </w:t>
      </w:r>
      <w:r w:rsidRPr="001F0AEF">
        <w:rPr>
          <w:rFonts w:ascii="Yu Gothic Light" w:hAnsi="Yu Gothic Light"/>
          <w:color w:val="A31515"/>
          <w:sz w:val="18"/>
          <w:szCs w:val="18"/>
          <w:lang w:val="en-US"/>
        </w:rPr>
        <w:t>"oldExternalRef"</w:t>
      </w: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: </w:t>
      </w:r>
      <w:r w:rsidRPr="001F0AEF">
        <w:rPr>
          <w:rFonts w:ascii="Yu Gothic Light" w:hAnsi="Yu Gothic Light"/>
          <w:b/>
          <w:color w:val="0451A5"/>
          <w:sz w:val="18"/>
          <w:szCs w:val="18"/>
          <w:lang w:val="en-US"/>
        </w:rPr>
        <w:t>null</w:t>
      </w: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,</w:t>
      </w:r>
    </w:p>
    <w:p w14:paraId="64E91444" w14:textId="5C6353A6" w:rsidR="00971CBA" w:rsidRDefault="00971CBA" w:rsidP="00971CBA">
      <w:pPr>
        <w:shd w:val="clear" w:color="auto" w:fill="FFFFFE"/>
        <w:spacing w:line="270" w:lineRule="atLeast"/>
        <w:rPr>
          <w:rFonts w:ascii="Yu Gothic Light" w:hAnsi="Yu Gothic Light"/>
          <w:color w:val="0451A5"/>
          <w:sz w:val="18"/>
          <w:szCs w:val="18"/>
          <w:lang w:val="en-US"/>
        </w:rPr>
      </w:pP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    </w:t>
      </w:r>
      <w:r w:rsidRPr="001F0AEF">
        <w:rPr>
          <w:rFonts w:ascii="Yu Gothic Light" w:hAnsi="Yu Gothic Light"/>
          <w:color w:val="A31515"/>
          <w:sz w:val="18"/>
          <w:szCs w:val="18"/>
          <w:lang w:val="en-US"/>
        </w:rPr>
        <w:t>"cancellationReasonCode"</w:t>
      </w: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: </w:t>
      </w:r>
      <w:r w:rsidRPr="001F0AEF">
        <w:rPr>
          <w:rFonts w:ascii="Yu Gothic Light" w:hAnsi="Yu Gothic Light"/>
          <w:color w:val="0451A5"/>
          <w:sz w:val="18"/>
          <w:szCs w:val="18"/>
          <w:lang w:val="en-US"/>
        </w:rPr>
        <w:t>"OtherReason"</w:t>
      </w:r>
    </w:p>
    <w:p w14:paraId="5BE862A6" w14:textId="4A40BE3F" w:rsidR="005F4D38" w:rsidRPr="001657F3" w:rsidRDefault="005F4D38" w:rsidP="005F4D38">
      <w:pPr>
        <w:rPr>
          <w:rFonts w:ascii="Yu Gothic Light" w:hAnsi="Yu Gothic Light"/>
          <w:color w:val="0451A5"/>
          <w:sz w:val="18"/>
          <w:szCs w:val="18"/>
          <w:lang w:val="en-US"/>
        </w:rPr>
      </w:pPr>
      <w:r w:rsidRPr="001F0AEF">
        <w:rPr>
          <w:lang w:val="en-US"/>
        </w:rPr>
        <w:t xml:space="preserve"> </w:t>
      </w:r>
      <w:r>
        <w:rPr>
          <w:lang w:val="en-US"/>
        </w:rPr>
        <w:t xml:space="preserve">    </w:t>
      </w:r>
      <w:r w:rsidRPr="001F0AEF">
        <w:rPr>
          <w:lang w:val="en-US"/>
        </w:rPr>
        <w:t xml:space="preserve"> </w:t>
      </w:r>
      <w:r w:rsidRPr="001657F3">
        <w:rPr>
          <w:rFonts w:ascii="Yu Gothic Light" w:hAnsi="Yu Gothic Light"/>
          <w:color w:val="A31515"/>
          <w:sz w:val="18"/>
          <w:szCs w:val="18"/>
          <w:lang w:val="en-US"/>
        </w:rPr>
        <w:t>"isNfcActivated":</w:t>
      </w:r>
      <w:r w:rsidRPr="001657F3">
        <w:rPr>
          <w:lang w:val="en-US"/>
        </w:rPr>
        <w:t xml:space="preserve"> </w:t>
      </w:r>
      <w:r w:rsidRPr="001657F3">
        <w:rPr>
          <w:rFonts w:ascii="Yu Gothic Light" w:hAnsi="Yu Gothic Light"/>
          <w:color w:val="0451A5"/>
          <w:sz w:val="18"/>
          <w:szCs w:val="18"/>
          <w:lang w:val="en-US"/>
        </w:rPr>
        <w:t>true</w:t>
      </w:r>
    </w:p>
    <w:p w14:paraId="1A98556B" w14:textId="07159A3D" w:rsidR="00EA16F7" w:rsidRPr="001657F3" w:rsidRDefault="00EA16F7">
      <w:pPr>
        <w:rPr>
          <w:rFonts w:ascii="Yu Gothic Light" w:hAnsi="Yu Gothic Light"/>
          <w:color w:val="A31515"/>
          <w:sz w:val="18"/>
          <w:szCs w:val="18"/>
          <w:lang w:val="en-US"/>
        </w:rPr>
      </w:pPr>
      <w:r w:rsidRPr="001657F3">
        <w:rPr>
          <w:rFonts w:ascii="Yu Gothic Light" w:hAnsi="Yu Gothic Light"/>
          <w:color w:val="A31515"/>
          <w:sz w:val="18"/>
          <w:szCs w:val="18"/>
          <w:lang w:val="en-US"/>
        </w:rPr>
        <w:t xml:space="preserve">   "isPaymentAllowed":</w:t>
      </w:r>
      <w:r w:rsidRPr="001657F3">
        <w:rPr>
          <w:lang w:val="en-US"/>
        </w:rPr>
        <w:t xml:space="preserve"> </w:t>
      </w:r>
      <w:r w:rsidRPr="001657F3">
        <w:rPr>
          <w:rFonts w:ascii="Yu Gothic Light" w:hAnsi="Yu Gothic Light"/>
          <w:color w:val="0451A5"/>
          <w:sz w:val="18"/>
          <w:szCs w:val="18"/>
          <w:lang w:val="en-US"/>
        </w:rPr>
        <w:t>true</w:t>
      </w:r>
    </w:p>
    <w:p w14:paraId="6111B9F8" w14:textId="62CAD553" w:rsidR="00EA16F7" w:rsidRPr="001657F3" w:rsidRDefault="00EA16F7" w:rsidP="00EA16F7">
      <w:pPr>
        <w:rPr>
          <w:rFonts w:ascii="Yu Gothic Light" w:hAnsi="Yu Gothic Light"/>
          <w:color w:val="0451A5"/>
          <w:sz w:val="18"/>
          <w:szCs w:val="18"/>
          <w:lang w:val="en-US"/>
        </w:rPr>
      </w:pPr>
      <w:r w:rsidRPr="001657F3">
        <w:rPr>
          <w:rFonts w:ascii="Yu Gothic Light" w:hAnsi="Yu Gothic Light"/>
          <w:color w:val="A31515"/>
          <w:sz w:val="18"/>
          <w:szCs w:val="18"/>
          <w:lang w:val="en-US"/>
        </w:rPr>
        <w:t xml:space="preserve">   "isAtmWithdrawalAllowed":</w:t>
      </w:r>
      <w:r w:rsidRPr="001657F3">
        <w:rPr>
          <w:lang w:val="en-US"/>
        </w:rPr>
        <w:t xml:space="preserve"> </w:t>
      </w:r>
      <w:r w:rsidRPr="001657F3">
        <w:rPr>
          <w:rFonts w:ascii="Yu Gothic Light" w:hAnsi="Yu Gothic Light"/>
          <w:color w:val="0451A5"/>
          <w:sz w:val="18"/>
          <w:szCs w:val="18"/>
          <w:lang w:val="en-US"/>
        </w:rPr>
        <w:t>true</w:t>
      </w:r>
    </w:p>
    <w:p w14:paraId="00183F9B" w14:textId="706FBBCC" w:rsidR="00EA16F7" w:rsidRPr="001657F3" w:rsidRDefault="00EA16F7" w:rsidP="00EA16F7">
      <w:pPr>
        <w:rPr>
          <w:rFonts w:ascii="Yu Gothic Light" w:hAnsi="Yu Gothic Light"/>
          <w:color w:val="0451A5"/>
          <w:sz w:val="18"/>
          <w:szCs w:val="18"/>
          <w:lang w:val="en-US"/>
        </w:rPr>
      </w:pPr>
      <w:r w:rsidRPr="001657F3">
        <w:rPr>
          <w:rFonts w:ascii="Yu Gothic Light" w:hAnsi="Yu Gothic Light"/>
          <w:color w:val="A31515"/>
          <w:sz w:val="18"/>
          <w:szCs w:val="18"/>
          <w:lang w:val="en-US"/>
        </w:rPr>
        <w:t xml:space="preserve">   "isQuasiCashlAllowed ":</w:t>
      </w:r>
      <w:r w:rsidRPr="001657F3">
        <w:rPr>
          <w:lang w:val="en-US"/>
        </w:rPr>
        <w:t xml:space="preserve"> </w:t>
      </w:r>
      <w:r w:rsidRPr="001657F3">
        <w:rPr>
          <w:rFonts w:ascii="Yu Gothic Light" w:hAnsi="Yu Gothic Light"/>
          <w:color w:val="0451A5"/>
          <w:sz w:val="18"/>
          <w:szCs w:val="18"/>
          <w:lang w:val="en-US"/>
        </w:rPr>
        <w:t>true</w:t>
      </w:r>
    </w:p>
    <w:p w14:paraId="3D4CCEFD" w14:textId="3BC94142" w:rsidR="00EA16F7" w:rsidRPr="001657F3" w:rsidRDefault="00EA16F7" w:rsidP="00EA16F7">
      <w:pPr>
        <w:rPr>
          <w:rFonts w:ascii="Yu Gothic Light" w:hAnsi="Yu Gothic Light"/>
          <w:color w:val="0451A5"/>
          <w:sz w:val="18"/>
          <w:szCs w:val="18"/>
          <w:lang w:val="en-US"/>
        </w:rPr>
      </w:pPr>
      <w:r w:rsidRPr="001657F3">
        <w:rPr>
          <w:rFonts w:ascii="Yu Gothic Light" w:hAnsi="Yu Gothic Light"/>
          <w:color w:val="A31515"/>
          <w:sz w:val="18"/>
          <w:szCs w:val="18"/>
          <w:lang w:val="en-US"/>
        </w:rPr>
        <w:t xml:space="preserve">   "isWithdrawalAtTheCounterAllowed ":</w:t>
      </w:r>
      <w:r w:rsidRPr="001657F3">
        <w:rPr>
          <w:lang w:val="en-US"/>
        </w:rPr>
        <w:t xml:space="preserve"> </w:t>
      </w:r>
      <w:r w:rsidRPr="001657F3">
        <w:rPr>
          <w:rFonts w:ascii="Yu Gothic Light" w:hAnsi="Yu Gothic Light"/>
          <w:color w:val="0451A5"/>
          <w:sz w:val="18"/>
          <w:szCs w:val="18"/>
          <w:lang w:val="en-US"/>
        </w:rPr>
        <w:t>true</w:t>
      </w:r>
    </w:p>
    <w:p w14:paraId="30CF450A" w14:textId="77777777" w:rsidR="00EA16F7" w:rsidRPr="001657F3" w:rsidRDefault="00EA16F7" w:rsidP="005F4D38">
      <w:pPr>
        <w:rPr>
          <w:rFonts w:ascii="Yu Gothic Light" w:hAnsi="Yu Gothic Light"/>
          <w:color w:val="0451A5"/>
          <w:sz w:val="18"/>
          <w:szCs w:val="18"/>
          <w:lang w:val="en-US"/>
        </w:rPr>
      </w:pPr>
    </w:p>
    <w:p w14:paraId="698CDC32" w14:textId="77777777" w:rsidR="005F4D38" w:rsidRPr="001F0AEF" w:rsidRDefault="005F4D38" w:rsidP="00971CBA">
      <w:pPr>
        <w:shd w:val="clear" w:color="auto" w:fill="FFFFFE"/>
        <w:spacing w:line="270" w:lineRule="atLeast"/>
        <w:rPr>
          <w:rFonts w:ascii="Yu Gothic Light" w:hAnsi="Yu Gothic Light"/>
          <w:color w:val="000000"/>
          <w:sz w:val="18"/>
          <w:szCs w:val="18"/>
          <w:lang w:val="en-US"/>
        </w:rPr>
      </w:pPr>
    </w:p>
    <w:p w14:paraId="5CBB6698" w14:textId="77777777" w:rsidR="00971CBA" w:rsidRPr="001F0AEF" w:rsidRDefault="00971CBA" w:rsidP="00971CBA">
      <w:pPr>
        <w:shd w:val="clear" w:color="auto" w:fill="FFFFFE"/>
        <w:spacing w:line="270" w:lineRule="atLeast"/>
        <w:rPr>
          <w:rFonts w:ascii="Yu Gothic Light" w:hAnsi="Yu Gothic Light"/>
          <w:color w:val="000000"/>
          <w:sz w:val="18"/>
          <w:szCs w:val="18"/>
          <w:lang w:val="en-US"/>
        </w:rPr>
      </w:pP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}</w:t>
      </w:r>
    </w:p>
    <w:p w14:paraId="5F13A6C4" w14:textId="0FF189E5" w:rsidR="003341AC" w:rsidRPr="00CB6C14" w:rsidRDefault="003341AC" w:rsidP="006A44D9">
      <w:pPr>
        <w:rPr>
          <w:lang w:val="en-US"/>
        </w:rPr>
      </w:pPr>
    </w:p>
    <w:p w14:paraId="01D36B5C" w14:textId="77777777" w:rsidR="003341AC" w:rsidRPr="00CB6C14" w:rsidRDefault="003341AC" w:rsidP="0040439C">
      <w:pPr>
        <w:pStyle w:val="Heading3"/>
        <w:rPr>
          <w:rFonts w:ascii="Times New Roman" w:hAnsi="Times New Roman" w:cs="Times New Roman"/>
          <w:sz w:val="24"/>
          <w:szCs w:val="24"/>
          <w:lang w:val="en-US"/>
        </w:rPr>
      </w:pPr>
      <w:bookmarkStart w:id="1651" w:name="_Toc79761353"/>
      <w:r w:rsidRPr="00CB6C14">
        <w:rPr>
          <w:rFonts w:ascii="Times New Roman" w:hAnsi="Times New Roman" w:cs="Times New Roman"/>
          <w:sz w:val="24"/>
          <w:szCs w:val="24"/>
          <w:lang w:val="en-US"/>
        </w:rPr>
        <w:t>Error codes</w:t>
      </w:r>
      <w:bookmarkEnd w:id="1651"/>
    </w:p>
    <w:p w14:paraId="26CA5E86" w14:textId="77777777" w:rsidR="003341AC" w:rsidRPr="00CB6C14" w:rsidRDefault="003341AC" w:rsidP="003341AC">
      <w:pPr>
        <w:rPr>
          <w:color w:val="000000" w:themeColor="text1"/>
          <w:lang w:val="en-US"/>
        </w:rPr>
      </w:pPr>
    </w:p>
    <w:tbl>
      <w:tblPr>
        <w:tblW w:w="80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45"/>
        <w:gridCol w:w="1545"/>
        <w:gridCol w:w="4917"/>
      </w:tblGrid>
      <w:tr w:rsidR="003341AC" w:rsidRPr="004C0BA9" w14:paraId="5CB14DD1" w14:textId="77777777" w:rsidTr="4B4963AB">
        <w:trPr>
          <w:trHeight w:val="367"/>
        </w:trPr>
        <w:tc>
          <w:tcPr>
            <w:tcW w:w="1545" w:type="dxa"/>
            <w:shd w:val="clear" w:color="auto" w:fill="365F91" w:themeFill="accent1" w:themeFillShade="BF"/>
          </w:tcPr>
          <w:p w14:paraId="3C98F3B4" w14:textId="77777777" w:rsidR="003341AC" w:rsidRPr="004C0BA9" w:rsidRDefault="003341AC" w:rsidP="003341AC">
            <w:pPr>
              <w:spacing w:line="276" w:lineRule="auto"/>
              <w:rPr>
                <w:rFonts w:eastAsia="Calibri"/>
                <w:b/>
                <w:color w:val="FFFFFF" w:themeColor="background1"/>
              </w:rPr>
            </w:pPr>
            <w:r w:rsidRPr="004C0BA9">
              <w:rPr>
                <w:rFonts w:eastAsia="Calibri"/>
                <w:b/>
                <w:color w:val="FFFFFF" w:themeColor="background1"/>
              </w:rPr>
              <w:t>http code</w:t>
            </w:r>
          </w:p>
        </w:tc>
        <w:tc>
          <w:tcPr>
            <w:tcW w:w="1545" w:type="dxa"/>
            <w:shd w:val="clear" w:color="auto" w:fill="365F91" w:themeFill="accent1" w:themeFillShade="BF"/>
          </w:tcPr>
          <w:p w14:paraId="52CA13A3" w14:textId="77777777" w:rsidR="003341AC" w:rsidRPr="004C0BA9" w:rsidRDefault="003341AC" w:rsidP="003341AC">
            <w:pPr>
              <w:spacing w:line="276" w:lineRule="auto"/>
              <w:rPr>
                <w:rFonts w:eastAsia="Calibri"/>
                <w:b/>
                <w:color w:val="FFFFFF" w:themeColor="background1"/>
              </w:rPr>
            </w:pPr>
            <w:r w:rsidRPr="004C0BA9">
              <w:rPr>
                <w:rFonts w:eastAsia="Calibri"/>
                <w:b/>
                <w:color w:val="FFFFFF" w:themeColor="background1"/>
              </w:rPr>
              <w:t>Error code</w:t>
            </w:r>
          </w:p>
        </w:tc>
        <w:tc>
          <w:tcPr>
            <w:tcW w:w="4917" w:type="dxa"/>
            <w:shd w:val="clear" w:color="auto" w:fill="365F91" w:themeFill="accent1" w:themeFillShade="BF"/>
          </w:tcPr>
          <w:p w14:paraId="2D60267D" w14:textId="77777777" w:rsidR="003341AC" w:rsidRPr="004C0BA9" w:rsidRDefault="003341AC" w:rsidP="003341AC">
            <w:pPr>
              <w:spacing w:line="276" w:lineRule="auto"/>
              <w:rPr>
                <w:rFonts w:eastAsia="Calibri"/>
                <w:b/>
                <w:color w:val="FFFFFF" w:themeColor="background1"/>
              </w:rPr>
            </w:pPr>
            <w:r w:rsidRPr="004C0BA9">
              <w:rPr>
                <w:rFonts w:eastAsia="Calibri"/>
                <w:b/>
                <w:color w:val="FFFFFF" w:themeColor="background1"/>
              </w:rPr>
              <w:t>Description</w:t>
            </w:r>
          </w:p>
        </w:tc>
      </w:tr>
      <w:tr w:rsidR="4B4963AB" w:rsidRPr="00651F55" w14:paraId="2E4A6287" w14:textId="77777777" w:rsidTr="4B4963AB">
        <w:trPr>
          <w:trHeight w:val="338"/>
        </w:trPr>
        <w:tc>
          <w:tcPr>
            <w:tcW w:w="1545" w:type="dxa"/>
          </w:tcPr>
          <w:p w14:paraId="1F95BB81" w14:textId="41242735" w:rsidR="4421C986" w:rsidRDefault="4421C986" w:rsidP="4B4963AB">
            <w:pPr>
              <w:rPr>
                <w:rFonts w:eastAsia="Calibri"/>
                <w:color w:val="000000" w:themeColor="text1"/>
              </w:rPr>
            </w:pPr>
            <w:r w:rsidRPr="4B4963AB">
              <w:rPr>
                <w:rFonts w:eastAsia="Calibri"/>
                <w:color w:val="000000" w:themeColor="text1"/>
              </w:rPr>
              <w:t>400</w:t>
            </w:r>
          </w:p>
        </w:tc>
        <w:tc>
          <w:tcPr>
            <w:tcW w:w="1545" w:type="dxa"/>
            <w:shd w:val="clear" w:color="auto" w:fill="auto"/>
          </w:tcPr>
          <w:p w14:paraId="3EAE9482" w14:textId="2718489A" w:rsidR="4421C986" w:rsidRDefault="4421C986" w:rsidP="4B4963AB">
            <w:pPr>
              <w:rPr>
                <w:rFonts w:eastAsia="Calibri"/>
                <w:color w:val="000000" w:themeColor="text1"/>
                <w:lang w:eastAsia="en-US"/>
              </w:rPr>
            </w:pPr>
            <w:r w:rsidRPr="4B4963AB">
              <w:rPr>
                <w:rFonts w:eastAsia="Calibri"/>
                <w:color w:val="000000" w:themeColor="text1"/>
                <w:lang w:eastAsia="en-US"/>
              </w:rPr>
              <w:t>006</w:t>
            </w:r>
          </w:p>
        </w:tc>
        <w:tc>
          <w:tcPr>
            <w:tcW w:w="4917" w:type="dxa"/>
            <w:shd w:val="clear" w:color="auto" w:fill="auto"/>
          </w:tcPr>
          <w:p w14:paraId="56E6E0FE" w14:textId="4DE8B65C" w:rsidR="4421C986" w:rsidRPr="00CB6C14" w:rsidRDefault="4421C986" w:rsidP="4B4963AB">
            <w:pPr>
              <w:rPr>
                <w:color w:val="000000" w:themeColor="text1"/>
                <w:lang w:val="en-US"/>
              </w:rPr>
            </w:pPr>
            <w:r w:rsidRPr="00CB6C14">
              <w:rPr>
                <w:color w:val="000000" w:themeColor="text1"/>
                <w:lang w:val="en-US"/>
              </w:rPr>
              <w:t>The card does not exist</w:t>
            </w:r>
          </w:p>
        </w:tc>
      </w:tr>
      <w:tr w:rsidR="003341AC" w:rsidRPr="00651F55" w14:paraId="6ECF757E" w14:textId="77777777" w:rsidTr="4B4963AB">
        <w:trPr>
          <w:trHeight w:val="338"/>
        </w:trPr>
        <w:tc>
          <w:tcPr>
            <w:tcW w:w="1545" w:type="dxa"/>
          </w:tcPr>
          <w:p w14:paraId="45B91803" w14:textId="1DC95A37" w:rsidR="003341AC" w:rsidRPr="004C0BA9" w:rsidRDefault="4421C986" w:rsidP="003341AC">
            <w:pPr>
              <w:rPr>
                <w:rFonts w:eastAsia="Calibri"/>
                <w:color w:val="000000" w:themeColor="text1"/>
              </w:rPr>
            </w:pPr>
            <w:r w:rsidRPr="4B4963AB">
              <w:rPr>
                <w:rFonts w:eastAsia="Calibri"/>
                <w:color w:val="000000" w:themeColor="text1"/>
              </w:rPr>
              <w:t>400</w:t>
            </w:r>
          </w:p>
        </w:tc>
        <w:tc>
          <w:tcPr>
            <w:tcW w:w="1545" w:type="dxa"/>
            <w:shd w:val="clear" w:color="auto" w:fill="auto"/>
          </w:tcPr>
          <w:p w14:paraId="68DB0D52" w14:textId="3ADCF109" w:rsidR="003341AC" w:rsidRPr="004C0BA9" w:rsidRDefault="4421C986" w:rsidP="003341AC">
            <w:pPr>
              <w:rPr>
                <w:rFonts w:eastAsia="Calibri"/>
                <w:color w:val="000000" w:themeColor="text1"/>
                <w:lang w:eastAsia="en-US"/>
              </w:rPr>
            </w:pPr>
            <w:r w:rsidRPr="4B4963AB">
              <w:rPr>
                <w:rFonts w:eastAsia="Calibri"/>
                <w:color w:val="000000" w:themeColor="text1"/>
                <w:lang w:eastAsia="en-US"/>
              </w:rPr>
              <w:t>014</w:t>
            </w:r>
          </w:p>
        </w:tc>
        <w:tc>
          <w:tcPr>
            <w:tcW w:w="4917" w:type="dxa"/>
            <w:shd w:val="clear" w:color="auto" w:fill="auto"/>
          </w:tcPr>
          <w:p w14:paraId="369AE1A6" w14:textId="5BDD96BC" w:rsidR="003341AC" w:rsidRPr="00CB6C14" w:rsidRDefault="4421C986" w:rsidP="003341AC">
            <w:pPr>
              <w:rPr>
                <w:color w:val="000000"/>
                <w:lang w:val="en-US"/>
              </w:rPr>
            </w:pPr>
            <w:r w:rsidRPr="00CB6C14">
              <w:rPr>
                <w:color w:val="000000" w:themeColor="text1"/>
                <w:lang w:val="en-US"/>
              </w:rPr>
              <w:t>The partner does not exist</w:t>
            </w:r>
          </w:p>
        </w:tc>
      </w:tr>
    </w:tbl>
    <w:p w14:paraId="7C9DD2BD" w14:textId="77777777" w:rsidR="003341AC" w:rsidRPr="004C0BA9" w:rsidRDefault="003341AC" w:rsidP="003341AC">
      <w:pPr>
        <w:rPr>
          <w:color w:val="000000" w:themeColor="text1"/>
          <w:lang w:val="en-US"/>
        </w:rPr>
      </w:pPr>
    </w:p>
    <w:p w14:paraId="2A76D43F" w14:textId="77777777" w:rsidR="008433DA" w:rsidRPr="004C0BA9" w:rsidRDefault="008433DA" w:rsidP="00B05E6A">
      <w:pPr>
        <w:rPr>
          <w:color w:val="000000" w:themeColor="text1"/>
          <w:lang w:val="en-US"/>
        </w:rPr>
      </w:pPr>
    </w:p>
    <w:p w14:paraId="334D0FF7" w14:textId="70A2F3EF" w:rsidR="00EC4CC2" w:rsidRPr="004C0BA9" w:rsidRDefault="00EC4CC2" w:rsidP="0040439C">
      <w:pPr>
        <w:pStyle w:val="Heading1"/>
        <w:rPr>
          <w:sz w:val="24"/>
        </w:rPr>
      </w:pPr>
      <w:bookmarkStart w:id="1652" w:name="_Toc79761354"/>
      <w:r w:rsidRPr="004C0BA9">
        <w:rPr>
          <w:sz w:val="24"/>
        </w:rPr>
        <w:t>Card Refab</w:t>
      </w:r>
      <w:bookmarkEnd w:id="1652"/>
    </w:p>
    <w:p w14:paraId="7A6487CA" w14:textId="0754FA30" w:rsidR="006658D7" w:rsidRPr="00CB6C14" w:rsidRDefault="00D62E3A" w:rsidP="006658D7">
      <w:pPr>
        <w:rPr>
          <w:lang w:val="en-US"/>
        </w:rPr>
      </w:pPr>
      <w:r>
        <w:rPr>
          <w:lang w:val="en-US"/>
        </w:rPr>
        <w:t>The card can be remanufactured only in case of malfunction. If it’s not the case (Ex: If</w:t>
      </w:r>
      <w:r w:rsidR="006658D7" w:rsidRPr="00CB6C14">
        <w:rPr>
          <w:lang w:val="en-US"/>
        </w:rPr>
        <w:t xml:space="preserve"> the customer </w:t>
      </w:r>
      <w:r>
        <w:rPr>
          <w:lang w:val="en-US"/>
        </w:rPr>
        <w:t>didn’t</w:t>
      </w:r>
      <w:r w:rsidR="006658D7" w:rsidRPr="00CB6C14">
        <w:rPr>
          <w:lang w:val="en-US"/>
        </w:rPr>
        <w:t xml:space="preserve"> receive his </w:t>
      </w:r>
      <w:r w:rsidR="00BD14DC" w:rsidRPr="00CB6C14">
        <w:rPr>
          <w:lang w:val="en-US"/>
        </w:rPr>
        <w:t>card,</w:t>
      </w:r>
      <w:r w:rsidR="00BD14DC">
        <w:rPr>
          <w:lang w:val="en-US"/>
        </w:rPr>
        <w:t xml:space="preserve"> then he </w:t>
      </w:r>
      <w:r>
        <w:rPr>
          <w:lang w:val="en-US"/>
        </w:rPr>
        <w:t>must create a new card by opposing the one not received).</w:t>
      </w:r>
    </w:p>
    <w:p w14:paraId="2390775A" w14:textId="70A1E5EE" w:rsidR="006658D7" w:rsidRPr="00CB6C14" w:rsidRDefault="00D62E3A" w:rsidP="006658D7">
      <w:pPr>
        <w:rPr>
          <w:lang w:val="en-US"/>
        </w:rPr>
      </w:pPr>
      <w:r>
        <w:rPr>
          <w:lang w:val="en-US"/>
        </w:rPr>
        <w:t xml:space="preserve">PS: </w:t>
      </w:r>
      <w:r w:rsidR="006658D7" w:rsidRPr="00CB6C14">
        <w:rPr>
          <w:lang w:val="en-US"/>
        </w:rPr>
        <w:t>You can on</w:t>
      </w:r>
      <w:r w:rsidR="00BD14DC">
        <w:rPr>
          <w:lang w:val="en-US"/>
        </w:rPr>
        <w:t>l</w:t>
      </w:r>
      <w:r w:rsidR="006658D7" w:rsidRPr="00CB6C14">
        <w:rPr>
          <w:lang w:val="en-US"/>
        </w:rPr>
        <w:t xml:space="preserve">y remanufacture the last card issued (RelatedCard/ oldCardExternalRef) and not </w:t>
      </w:r>
      <w:r w:rsidR="00014FB3">
        <w:rPr>
          <w:lang w:val="en-US"/>
        </w:rPr>
        <w:t>the</w:t>
      </w:r>
      <w:r w:rsidR="006658D7" w:rsidRPr="00CB6C14">
        <w:rPr>
          <w:lang w:val="en-US"/>
        </w:rPr>
        <w:t xml:space="preserve"> previous ones</w:t>
      </w:r>
      <w:r w:rsidR="00014FB3">
        <w:rPr>
          <w:lang w:val="en-US"/>
        </w:rPr>
        <w:t xml:space="preserve"> (Already remanufactured).</w:t>
      </w:r>
    </w:p>
    <w:p w14:paraId="2FAB41B6" w14:textId="3891519C" w:rsidR="006658D7" w:rsidRPr="00CB6C14" w:rsidRDefault="006658D7" w:rsidP="006658D7">
      <w:pPr>
        <w:rPr>
          <w:lang w:val="en-US"/>
        </w:rPr>
      </w:pPr>
    </w:p>
    <w:p w14:paraId="715EDD15" w14:textId="25B519CB" w:rsidR="004C0BA9" w:rsidRPr="004C0BA9" w:rsidRDefault="004E162F" w:rsidP="00B126C2">
      <w:pPr>
        <w:pStyle w:val="Heading2"/>
      </w:pPr>
      <w:bookmarkStart w:id="1653" w:name="_Toc79761355"/>
      <w:r w:rsidRPr="004C0BA9">
        <w:t>Card refab v1.0/ V1.1</w:t>
      </w:r>
      <w:bookmarkEnd w:id="1653"/>
    </w:p>
    <w:p w14:paraId="432C3BC1" w14:textId="7B8DF6A2" w:rsidR="001478D5" w:rsidRDefault="004C0BA9" w:rsidP="00187DD3">
      <w:pPr>
        <w:rPr>
          <w:lang w:val="en-US"/>
        </w:rPr>
      </w:pPr>
      <w:r w:rsidRPr="004C0BA9">
        <w:rPr>
          <w:color w:val="000000" w:themeColor="text1"/>
          <w:lang w:val="en-US"/>
        </w:rPr>
        <w:t>There’ s no swagger available for the car order V1.0/ V1.1</w:t>
      </w:r>
    </w:p>
    <w:p w14:paraId="16278EDA" w14:textId="77777777" w:rsidR="001478D5" w:rsidRPr="00CB6C14" w:rsidRDefault="001478D5" w:rsidP="00187DD3">
      <w:pPr>
        <w:rPr>
          <w:lang w:val="en-US"/>
        </w:rPr>
      </w:pPr>
    </w:p>
    <w:p w14:paraId="72207292" w14:textId="40E15ECD" w:rsidR="004E162F" w:rsidRPr="00CB6C14" w:rsidRDefault="004E162F" w:rsidP="0040439C">
      <w:pPr>
        <w:pStyle w:val="Heading3"/>
        <w:rPr>
          <w:rFonts w:ascii="Times New Roman" w:hAnsi="Times New Roman" w:cs="Times New Roman"/>
          <w:sz w:val="24"/>
          <w:szCs w:val="24"/>
          <w:lang w:val="en-US"/>
        </w:rPr>
      </w:pPr>
      <w:bookmarkStart w:id="1654" w:name="_Toc79761356"/>
      <w:r w:rsidRPr="00CB6C14">
        <w:rPr>
          <w:rFonts w:ascii="Times New Roman" w:hAnsi="Times New Roman" w:cs="Times New Roman"/>
          <w:sz w:val="24"/>
          <w:szCs w:val="24"/>
          <w:lang w:val="en-US"/>
        </w:rPr>
        <w:t>Request Card Refabrication v1.0/ v1.1</w:t>
      </w:r>
      <w:bookmarkEnd w:id="1654"/>
      <w:r w:rsidRPr="00CB6C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72CF9F85" w14:textId="77777777" w:rsidR="000E28F6" w:rsidRPr="00CB6C14" w:rsidRDefault="000E28F6" w:rsidP="00EC4CC2">
      <w:pPr>
        <w:rPr>
          <w:color w:val="000000" w:themeColor="text1"/>
          <w:lang w:val="en-US"/>
        </w:rPr>
      </w:pPr>
    </w:p>
    <w:p w14:paraId="6011E540" w14:textId="1E938B9C" w:rsidR="004E162F" w:rsidRPr="004C0BA9" w:rsidRDefault="004E162F" w:rsidP="004E162F">
      <w:pPr>
        <w:rPr>
          <w:bCs/>
          <w:lang w:val="en-US"/>
        </w:rPr>
      </w:pPr>
      <w:r w:rsidRPr="004C0BA9">
        <w:rPr>
          <w:bCs/>
          <w:color w:val="000000" w:themeColor="text1"/>
          <w:u w:val="single"/>
          <w:lang w:val="en-US"/>
        </w:rPr>
        <w:t>Request:</w:t>
      </w:r>
      <w:r w:rsidRPr="004C0BA9">
        <w:rPr>
          <w:bCs/>
          <w:color w:val="000000" w:themeColor="text1"/>
          <w:lang w:val="en-US"/>
        </w:rPr>
        <w:t xml:space="preserve"> </w:t>
      </w:r>
      <w:r w:rsidR="00014FB3">
        <w:rPr>
          <w:bCs/>
          <w:color w:val="000000" w:themeColor="text1"/>
          <w:lang w:val="en-US"/>
        </w:rPr>
        <w:t>(</w:t>
      </w:r>
      <w:r w:rsidRPr="004C0BA9">
        <w:rPr>
          <w:bCs/>
          <w:lang w:val="en-US"/>
        </w:rPr>
        <w:t>POST</w:t>
      </w:r>
      <w:r w:rsidR="00014FB3">
        <w:rPr>
          <w:bCs/>
          <w:lang w:val="en-US"/>
        </w:rPr>
        <w:t xml:space="preserve">)       </w:t>
      </w:r>
      <w:r w:rsidRPr="004C0BA9">
        <w:rPr>
          <w:bCs/>
          <w:shd w:val="clear" w:color="auto" w:fill="FFFFFF"/>
          <w:lang w:val="en-US"/>
        </w:rPr>
        <w:t>/api/v1.0/users/{appuserid}/cards/</w:t>
      </w:r>
    </w:p>
    <w:p w14:paraId="5629859C" w14:textId="77777777" w:rsidR="00014FB3" w:rsidRPr="001F0AEF" w:rsidRDefault="00014FB3" w:rsidP="00014FB3">
      <w:pPr>
        <w:shd w:val="clear" w:color="auto" w:fill="FFFFFE"/>
        <w:spacing w:line="270" w:lineRule="atLeast"/>
        <w:rPr>
          <w:rFonts w:ascii="Yu Gothic Light" w:hAnsi="Yu Gothic Light"/>
          <w:color w:val="000000"/>
          <w:sz w:val="18"/>
          <w:szCs w:val="18"/>
          <w:lang w:val="en-US"/>
        </w:rPr>
      </w:pP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{</w:t>
      </w:r>
    </w:p>
    <w:p w14:paraId="11F7A1D8" w14:textId="5FFDF0AD" w:rsidR="00014FB3" w:rsidRPr="001F0AEF" w:rsidRDefault="00014FB3" w:rsidP="00014FB3">
      <w:pPr>
        <w:shd w:val="clear" w:color="auto" w:fill="FFFFFE"/>
        <w:spacing w:line="270" w:lineRule="atLeast"/>
        <w:rPr>
          <w:rFonts w:ascii="Yu Gothic Light" w:hAnsi="Yu Gothic Light"/>
          <w:color w:val="000000"/>
          <w:sz w:val="18"/>
          <w:szCs w:val="18"/>
          <w:lang w:val="en-US"/>
        </w:rPr>
      </w:pPr>
      <w:r w:rsidRPr="001F0AEF">
        <w:rPr>
          <w:rFonts w:ascii="Yu Gothic Light" w:hAnsi="Yu Gothic Light"/>
          <w:color w:val="A31515"/>
          <w:sz w:val="18"/>
          <w:szCs w:val="18"/>
          <w:lang w:val="en-US"/>
        </w:rPr>
        <w:t>"AppCardId"</w:t>
      </w: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:</w:t>
      </w:r>
      <w:r w:rsidRPr="001F0AEF">
        <w:rPr>
          <w:rFonts w:ascii="Yu Gothic Light" w:hAnsi="Yu Gothic Light"/>
          <w:color w:val="0451A5"/>
          <w:sz w:val="18"/>
          <w:szCs w:val="18"/>
          <w:lang w:val="en-US"/>
        </w:rPr>
        <w:t>"XPOLLENS-CP1_X"</w:t>
      </w: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, </w:t>
      </w:r>
      <w:r w:rsidRPr="6D4A5DFE">
        <w:rPr>
          <w:i/>
          <w:iCs/>
          <w:color w:val="31849B" w:themeColor="accent5" w:themeShade="BF"/>
          <w:lang w:val="en-US"/>
        </w:rPr>
        <w:t>(mandatory, appCardId of the refabricated card)</w:t>
      </w:r>
    </w:p>
    <w:p w14:paraId="64088BB8" w14:textId="77777777" w:rsidR="00014FB3" w:rsidRPr="001F0AEF" w:rsidRDefault="00014FB3" w:rsidP="00014FB3">
      <w:pPr>
        <w:shd w:val="clear" w:color="auto" w:fill="FFFFFE"/>
        <w:spacing w:line="270" w:lineRule="atLeast"/>
        <w:rPr>
          <w:rFonts w:ascii="Yu Gothic Light" w:hAnsi="Yu Gothic Light"/>
          <w:color w:val="000000"/>
          <w:sz w:val="18"/>
          <w:szCs w:val="18"/>
          <w:lang w:val="en-US"/>
        </w:rPr>
      </w:pPr>
      <w:r w:rsidRPr="001F0AEF">
        <w:rPr>
          <w:rFonts w:ascii="Yu Gothic Light" w:hAnsi="Yu Gothic Light"/>
          <w:color w:val="A31515"/>
          <w:sz w:val="18"/>
          <w:szCs w:val="18"/>
          <w:lang w:val="en-US"/>
        </w:rPr>
        <w:t>"Type"</w:t>
      </w: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: </w:t>
      </w:r>
      <w:r w:rsidRPr="001F0AEF">
        <w:rPr>
          <w:rFonts w:ascii="Yu Gothic Light" w:hAnsi="Yu Gothic Light"/>
          <w:color w:val="098658"/>
          <w:sz w:val="18"/>
          <w:szCs w:val="18"/>
          <w:lang w:val="en-US"/>
        </w:rPr>
        <w:t>2</w:t>
      </w: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, </w:t>
      </w:r>
      <w:r w:rsidRPr="001F0AEF">
        <w:rPr>
          <w:i/>
          <w:color w:val="31849B" w:themeColor="accent5" w:themeShade="BF"/>
          <w:lang w:val="en-US"/>
        </w:rPr>
        <w:t>(mandatory)</w:t>
      </w:r>
    </w:p>
    <w:p w14:paraId="36E51126" w14:textId="384DE555" w:rsidR="00014FB3" w:rsidRPr="001F0AEF" w:rsidRDefault="00014FB3" w:rsidP="00014FB3">
      <w:pPr>
        <w:shd w:val="clear" w:color="auto" w:fill="FFFFFE"/>
        <w:spacing w:line="270" w:lineRule="atLeast"/>
        <w:rPr>
          <w:i/>
          <w:color w:val="31849B" w:themeColor="accent5" w:themeShade="BF"/>
          <w:lang w:val="en-US"/>
        </w:rPr>
      </w:pPr>
      <w:r w:rsidRPr="001F0AEF">
        <w:rPr>
          <w:rFonts w:ascii="Yu Gothic Light" w:hAnsi="Yu Gothic Light"/>
          <w:color w:val="A31515"/>
          <w:sz w:val="18"/>
          <w:szCs w:val="18"/>
          <w:lang w:val="en-US"/>
        </w:rPr>
        <w:t>"name"</w:t>
      </w: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: </w:t>
      </w:r>
      <w:r w:rsidRPr="001F0AEF">
        <w:rPr>
          <w:rFonts w:ascii="Yu Gothic Light" w:hAnsi="Yu Gothic Light"/>
          <w:color w:val="0451A5"/>
          <w:sz w:val="18"/>
          <w:szCs w:val="18"/>
          <w:lang w:val="en-US"/>
        </w:rPr>
        <w:t>"REMAKE THE CARD FOR M.JEAN DUPOND "</w:t>
      </w: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 xml:space="preserve">, </w:t>
      </w:r>
      <w:r w:rsidRPr="001F0AEF">
        <w:rPr>
          <w:i/>
          <w:color w:val="31849B" w:themeColor="accent5" w:themeShade="BF"/>
          <w:lang w:val="en-US"/>
        </w:rPr>
        <w:t>(optional)</w:t>
      </w:r>
    </w:p>
    <w:p w14:paraId="0CCFA996" w14:textId="77777777" w:rsidR="00014FB3" w:rsidRPr="001F0AEF" w:rsidRDefault="00014FB3" w:rsidP="00014FB3">
      <w:pPr>
        <w:shd w:val="clear" w:color="auto" w:fill="FFFFFE"/>
        <w:spacing w:line="270" w:lineRule="atLeast"/>
        <w:rPr>
          <w:rFonts w:ascii="Yu Gothic Light" w:hAnsi="Yu Gothic Light"/>
          <w:color w:val="000000"/>
          <w:sz w:val="18"/>
          <w:szCs w:val="18"/>
          <w:lang w:val="en-US"/>
        </w:rPr>
      </w:pPr>
      <w:r w:rsidRPr="001F0AEF">
        <w:rPr>
          <w:rFonts w:ascii="Yu Gothic Light" w:hAnsi="Yu Gothic Light"/>
          <w:color w:val="A31515"/>
          <w:sz w:val="18"/>
          <w:szCs w:val="18"/>
          <w:lang w:val="en-US"/>
        </w:rPr>
        <w:t>"UseRandomPin"</w:t>
      </w: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: </w:t>
      </w:r>
      <w:r w:rsidRPr="001F0AEF">
        <w:rPr>
          <w:rFonts w:ascii="Yu Gothic Light" w:hAnsi="Yu Gothic Light"/>
          <w:color w:val="098658"/>
          <w:sz w:val="18"/>
          <w:szCs w:val="18"/>
          <w:lang w:val="en-US"/>
        </w:rPr>
        <w:t>1</w:t>
      </w: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 xml:space="preserve">,  </w:t>
      </w:r>
      <w:r w:rsidRPr="6D4A5DFE">
        <w:rPr>
          <w:i/>
          <w:iCs/>
          <w:color w:val="31849B" w:themeColor="accent5" w:themeShade="BF"/>
          <w:lang w:val="en-US"/>
        </w:rPr>
        <w:t>(optional)</w:t>
      </w:r>
    </w:p>
    <w:p w14:paraId="15A99D9C" w14:textId="77777777" w:rsidR="00014FB3" w:rsidRPr="001F0AEF" w:rsidRDefault="00014FB3" w:rsidP="00014FB3">
      <w:pPr>
        <w:shd w:val="clear" w:color="auto" w:fill="FFFFFE"/>
        <w:spacing w:line="270" w:lineRule="atLeast"/>
        <w:rPr>
          <w:rFonts w:ascii="Yu Gothic Light" w:hAnsi="Yu Gothic Light"/>
          <w:color w:val="000000"/>
          <w:sz w:val="18"/>
          <w:szCs w:val="18"/>
          <w:lang w:val="en-US"/>
        </w:rPr>
      </w:pPr>
      <w:r w:rsidRPr="001F0AEF">
        <w:rPr>
          <w:rFonts w:ascii="Yu Gothic Light" w:hAnsi="Yu Gothic Light"/>
          <w:color w:val="A31515"/>
          <w:sz w:val="18"/>
          <w:szCs w:val="18"/>
          <w:lang w:val="en-US"/>
        </w:rPr>
        <w:t>"FintechCultureName"</w:t>
      </w: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: </w:t>
      </w:r>
      <w:r w:rsidRPr="001F0AEF">
        <w:rPr>
          <w:rFonts w:ascii="Yu Gothic Light" w:hAnsi="Yu Gothic Light"/>
          <w:color w:val="0451A5"/>
          <w:sz w:val="18"/>
          <w:szCs w:val="18"/>
          <w:lang w:val="en-US"/>
        </w:rPr>
        <w:t>"FRENCH"</w:t>
      </w: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 xml:space="preserve">, </w:t>
      </w:r>
      <w:r w:rsidRPr="6D4A5DFE">
        <w:rPr>
          <w:i/>
          <w:iCs/>
          <w:color w:val="31849B" w:themeColor="accent5" w:themeShade="BF"/>
          <w:lang w:val="en-US"/>
        </w:rPr>
        <w:t xml:space="preserve">(optional, </w:t>
      </w:r>
      <w:r w:rsidRPr="6D4A5DFE">
        <w:rPr>
          <w:i/>
          <w:iCs/>
          <w:color w:val="31849B" w:themeColor="accent5" w:themeShade="BF"/>
          <w:u w:val="single"/>
          <w:lang w:val="en-US"/>
        </w:rPr>
        <w:t>not used</w:t>
      </w:r>
      <w:r w:rsidRPr="6D4A5DFE">
        <w:rPr>
          <w:i/>
          <w:iCs/>
          <w:color w:val="31849B" w:themeColor="accent5" w:themeShade="BF"/>
          <w:lang w:val="en-US"/>
        </w:rPr>
        <w:t>)</w:t>
      </w:r>
    </w:p>
    <w:p w14:paraId="27103367" w14:textId="77777777" w:rsidR="00014FB3" w:rsidRPr="001F0AEF" w:rsidRDefault="00014FB3" w:rsidP="00014FB3">
      <w:pPr>
        <w:shd w:val="clear" w:color="auto" w:fill="FFFFFE"/>
        <w:spacing w:line="270" w:lineRule="atLeast"/>
        <w:rPr>
          <w:rFonts w:ascii="Yu Gothic Light" w:hAnsi="Yu Gothic Light"/>
          <w:color w:val="000000"/>
          <w:sz w:val="18"/>
          <w:szCs w:val="18"/>
          <w:lang w:val="en-US"/>
        </w:rPr>
      </w:pP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    </w:t>
      </w:r>
      <w:r w:rsidRPr="001F0AEF">
        <w:rPr>
          <w:rFonts w:ascii="Yu Gothic Light" w:hAnsi="Yu Gothic Light"/>
          <w:color w:val="A31515"/>
          <w:sz w:val="18"/>
          <w:szCs w:val="18"/>
          <w:lang w:val="en-US"/>
        </w:rPr>
        <w:t>"AccountId"</w:t>
      </w: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:    </w:t>
      </w:r>
      <w:r w:rsidRPr="6D4A5DFE">
        <w:rPr>
          <w:i/>
          <w:iCs/>
          <w:color w:val="31849B" w:themeColor="accent5" w:themeShade="BF"/>
          <w:lang w:val="en-US"/>
        </w:rPr>
        <w:t xml:space="preserve">(optional, </w:t>
      </w:r>
      <w:r w:rsidRPr="6D4A5DFE">
        <w:rPr>
          <w:i/>
          <w:iCs/>
          <w:color w:val="31849B" w:themeColor="accent5" w:themeShade="BF"/>
          <w:u w:val="single"/>
          <w:lang w:val="en-US"/>
        </w:rPr>
        <w:t>not used</w:t>
      </w:r>
      <w:r w:rsidRPr="6D4A5DFE">
        <w:rPr>
          <w:i/>
          <w:iCs/>
          <w:color w:val="31849B" w:themeColor="accent5" w:themeShade="BF"/>
          <w:lang w:val="en-US"/>
        </w:rPr>
        <w:t>)</w:t>
      </w:r>
    </w:p>
    <w:p w14:paraId="3390C611" w14:textId="77777777" w:rsidR="00014FB3" w:rsidRPr="001F0AEF" w:rsidRDefault="00014FB3" w:rsidP="00014FB3">
      <w:pPr>
        <w:shd w:val="clear" w:color="auto" w:fill="FFFFFE"/>
        <w:spacing w:line="270" w:lineRule="atLeast"/>
        <w:rPr>
          <w:rFonts w:ascii="Yu Gothic Light" w:hAnsi="Yu Gothic Light"/>
          <w:color w:val="000000"/>
          <w:sz w:val="18"/>
          <w:szCs w:val="18"/>
          <w:lang w:val="en-US"/>
        </w:rPr>
      </w:pP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     {</w:t>
      </w:r>
    </w:p>
    <w:p w14:paraId="540B573C" w14:textId="77777777" w:rsidR="00014FB3" w:rsidRPr="001F0AEF" w:rsidRDefault="00014FB3" w:rsidP="00014FB3">
      <w:pPr>
        <w:shd w:val="clear" w:color="auto" w:fill="FFFFFE"/>
        <w:spacing w:line="270" w:lineRule="atLeast"/>
        <w:rPr>
          <w:rFonts w:ascii="Yu Gothic Light" w:hAnsi="Yu Gothic Light"/>
          <w:color w:val="000000"/>
          <w:sz w:val="18"/>
          <w:szCs w:val="18"/>
          <w:lang w:val="en-US"/>
        </w:rPr>
      </w:pP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        </w:t>
      </w:r>
      <w:r w:rsidRPr="001F0AEF">
        <w:rPr>
          <w:rFonts w:ascii="Yu Gothic Light" w:hAnsi="Yu Gothic Light"/>
          <w:color w:val="A31515"/>
          <w:sz w:val="18"/>
          <w:szCs w:val="18"/>
          <w:lang w:val="en-US"/>
        </w:rPr>
        <w:t>"AppAccountId"</w:t>
      </w: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:</w:t>
      </w:r>
      <w:r w:rsidRPr="001F0AEF">
        <w:rPr>
          <w:rFonts w:ascii="Yu Gothic Light" w:hAnsi="Yu Gothic Light"/>
          <w:color w:val="0451A5"/>
          <w:sz w:val="18"/>
          <w:szCs w:val="18"/>
          <w:lang w:val="en-US"/>
        </w:rPr>
        <w:t>"XPOLLENS1"</w:t>
      </w: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  </w:t>
      </w:r>
    </w:p>
    <w:p w14:paraId="521E8990" w14:textId="77777777" w:rsidR="00014FB3" w:rsidRPr="001F0AEF" w:rsidRDefault="00014FB3" w:rsidP="00014FB3">
      <w:pPr>
        <w:shd w:val="clear" w:color="auto" w:fill="FFFFFE"/>
        <w:spacing w:line="270" w:lineRule="atLeast"/>
        <w:rPr>
          <w:rFonts w:ascii="Yu Gothic Light" w:hAnsi="Yu Gothic Light"/>
          <w:color w:val="000000"/>
          <w:sz w:val="18"/>
          <w:szCs w:val="18"/>
          <w:lang w:val="en-US"/>
        </w:rPr>
      </w:pP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     },</w:t>
      </w:r>
    </w:p>
    <w:p w14:paraId="7890414F" w14:textId="2738F254" w:rsidR="00014FB3" w:rsidRDefault="00014FB3" w:rsidP="00014FB3">
      <w:pPr>
        <w:shd w:val="clear" w:color="auto" w:fill="FFFFFE"/>
        <w:spacing w:line="270" w:lineRule="atLeast"/>
        <w:rPr>
          <w:i/>
          <w:iCs/>
          <w:color w:val="31849B" w:themeColor="accent5" w:themeShade="BF"/>
          <w:lang w:val="en-US"/>
        </w:rPr>
      </w:pP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   </w:t>
      </w:r>
      <w:r w:rsidRPr="001F0AEF">
        <w:rPr>
          <w:rFonts w:ascii="Yu Gothic Light" w:hAnsi="Yu Gothic Light"/>
          <w:color w:val="A31515"/>
          <w:sz w:val="18"/>
          <w:szCs w:val="18"/>
          <w:lang w:val="en-US"/>
        </w:rPr>
        <w:t>"CreationType"</w:t>
      </w: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:  {      </w:t>
      </w:r>
      <w:r w:rsidRPr="6D4A5DFE">
        <w:rPr>
          <w:i/>
          <w:iCs/>
          <w:color w:val="31849B" w:themeColor="accent5" w:themeShade="BF"/>
          <w:lang w:val="en-US"/>
        </w:rPr>
        <w:t>(mandatory)</w:t>
      </w:r>
    </w:p>
    <w:p w14:paraId="18FFE44B" w14:textId="27EC6162" w:rsidR="00014FB3" w:rsidRPr="004C0BA9" w:rsidRDefault="00014FB3" w:rsidP="00014FB3">
      <w:pPr>
        <w:rPr>
          <w:color w:val="E36C0A" w:themeColor="accent6" w:themeShade="BF"/>
          <w:lang w:val="en-US"/>
        </w:rPr>
      </w:pPr>
      <w:r>
        <w:rPr>
          <w:lang w:val="en-US"/>
        </w:rPr>
        <w:t xml:space="preserve">              </w:t>
      </w:r>
      <w:r w:rsidRPr="001F0AEF">
        <w:rPr>
          <w:rFonts w:ascii="Yu Gothic Light" w:hAnsi="Yu Gothic Light"/>
          <w:color w:val="A31515"/>
          <w:sz w:val="18"/>
          <w:szCs w:val="18"/>
          <w:lang w:val="en-US"/>
        </w:rPr>
        <w:t>"RelatedCard":</w:t>
      </w:r>
      <w:r w:rsidRPr="004C0BA9">
        <w:rPr>
          <w:lang w:val="en-US"/>
        </w:rPr>
        <w:t xml:space="preserve"> </w:t>
      </w:r>
      <w:r w:rsidRPr="004C0BA9">
        <w:rPr>
          <w:i/>
          <w:iCs/>
          <w:lang w:val="en-US"/>
        </w:rPr>
        <w:tab/>
      </w:r>
      <w:r w:rsidRPr="004C0BA9">
        <w:rPr>
          <w:i/>
          <w:iCs/>
          <w:color w:val="31849B" w:themeColor="accent5" w:themeShade="BF"/>
          <w:lang w:val="en-US"/>
        </w:rPr>
        <w:tab/>
      </w:r>
      <w:r w:rsidRPr="6D4A5DFE">
        <w:rPr>
          <w:i/>
          <w:iCs/>
          <w:color w:val="31849B" w:themeColor="accent5" w:themeShade="BF"/>
          <w:lang w:val="en-US"/>
        </w:rPr>
        <w:t>(mandatory for the refabrication)</w:t>
      </w:r>
    </w:p>
    <w:p w14:paraId="62551ED9" w14:textId="26E6F1C8" w:rsidR="00014FB3" w:rsidRPr="00014FB3" w:rsidRDefault="00014FB3" w:rsidP="00014FB3">
      <w:pPr>
        <w:rPr>
          <w:color w:val="E36C0A" w:themeColor="accent6" w:themeShade="BF"/>
          <w:lang w:val="en-US"/>
        </w:rPr>
      </w:pPr>
      <w:r w:rsidRPr="004C0BA9">
        <w:rPr>
          <w:color w:val="E36C0A" w:themeColor="accent6" w:themeShade="BF"/>
          <w:lang w:val="en-US"/>
        </w:rPr>
        <w:tab/>
      </w:r>
      <w:r w:rsidRPr="004C0BA9">
        <w:rPr>
          <w:lang w:val="en-US"/>
        </w:rPr>
        <w:t xml:space="preserve">   </w:t>
      </w:r>
      <w:r w:rsidRPr="001F0AEF">
        <w:rPr>
          <w:rFonts w:ascii="Yu Gothic Light" w:hAnsi="Yu Gothic Light"/>
          <w:color w:val="A31515"/>
          <w:sz w:val="18"/>
          <w:szCs w:val="18"/>
          <w:lang w:val="en-US"/>
        </w:rPr>
        <w:t>{"AppCardId":</w:t>
      </w:r>
      <w:r w:rsidRPr="004C0BA9">
        <w:rPr>
          <w:lang w:val="en-US"/>
        </w:rPr>
        <w:t xml:space="preserve"> </w:t>
      </w:r>
      <w:r w:rsidRPr="001F0AEF">
        <w:rPr>
          <w:rFonts w:ascii="Yu Gothic Light" w:hAnsi="Yu Gothic Light"/>
          <w:color w:val="0451A5"/>
          <w:sz w:val="18"/>
          <w:szCs w:val="18"/>
          <w:lang w:val="en-US"/>
        </w:rPr>
        <w:t>" XPOLLENS-CP1"</w:t>
      </w:r>
      <w:r w:rsidRPr="001F0AEF">
        <w:rPr>
          <w:rFonts w:ascii="Yu Gothic Light" w:hAnsi="Yu Gothic Light"/>
          <w:color w:val="A31515"/>
          <w:sz w:val="18"/>
          <w:szCs w:val="18"/>
          <w:lang w:val="en-US"/>
        </w:rPr>
        <w:t>},</w:t>
      </w:r>
      <w:r w:rsidRPr="004C0BA9">
        <w:rPr>
          <w:color w:val="E36C0A" w:themeColor="accent6" w:themeShade="BF"/>
          <w:lang w:val="en-US"/>
        </w:rPr>
        <w:tab/>
      </w:r>
      <w:r w:rsidRPr="6D4A5DFE">
        <w:rPr>
          <w:i/>
          <w:iCs/>
          <w:color w:val="31849B" w:themeColor="accent5" w:themeShade="BF"/>
          <w:lang w:val="en-US"/>
        </w:rPr>
        <w:t>(mandatory mother’s card AppCardId)</w:t>
      </w:r>
    </w:p>
    <w:p w14:paraId="51267866" w14:textId="00D3EB4B" w:rsidR="00014FB3" w:rsidRPr="001F0AEF" w:rsidRDefault="00014FB3" w:rsidP="00014FB3">
      <w:pPr>
        <w:shd w:val="clear" w:color="auto" w:fill="FFFFFE"/>
        <w:spacing w:line="270" w:lineRule="atLeast"/>
        <w:rPr>
          <w:rFonts w:ascii="Yu Gothic Light" w:hAnsi="Yu Gothic Light"/>
          <w:color w:val="000000"/>
          <w:sz w:val="18"/>
          <w:szCs w:val="18"/>
          <w:lang w:val="en-US"/>
        </w:rPr>
      </w:pP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         </w:t>
      </w:r>
      <w:r w:rsidRPr="001F0AEF">
        <w:rPr>
          <w:rFonts w:ascii="Yu Gothic Light" w:hAnsi="Yu Gothic Light"/>
          <w:color w:val="A31515"/>
          <w:sz w:val="18"/>
          <w:szCs w:val="18"/>
          <w:lang w:val="en-US"/>
        </w:rPr>
        <w:t>"Action"</w:t>
      </w: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: </w:t>
      </w:r>
      <w:r w:rsidRPr="001F0AEF">
        <w:rPr>
          <w:rFonts w:ascii="Yu Gothic Light" w:hAnsi="Yu Gothic Light"/>
          <w:color w:val="098658"/>
          <w:sz w:val="18"/>
          <w:szCs w:val="18"/>
          <w:lang w:val="en-US"/>
        </w:rPr>
        <w:t>2</w:t>
      </w: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 xml:space="preserve">   </w:t>
      </w:r>
      <w:r w:rsidRPr="6D4A5DFE">
        <w:rPr>
          <w:i/>
          <w:iCs/>
          <w:color w:val="31849B" w:themeColor="accent5" w:themeShade="BF"/>
          <w:lang w:val="en-US"/>
        </w:rPr>
        <w:t xml:space="preserve">(mandatory, </w:t>
      </w:r>
      <w:r>
        <w:rPr>
          <w:i/>
          <w:iCs/>
          <w:color w:val="31849B" w:themeColor="accent5" w:themeShade="BF"/>
          <w:lang w:val="en-US"/>
        </w:rPr>
        <w:t>2</w:t>
      </w:r>
      <w:r w:rsidRPr="6D4A5DFE">
        <w:rPr>
          <w:i/>
          <w:iCs/>
          <w:color w:val="31849B" w:themeColor="accent5" w:themeShade="BF"/>
          <w:lang w:val="en-US"/>
        </w:rPr>
        <w:t xml:space="preserve"> for refabrication)</w:t>
      </w:r>
    </w:p>
    <w:p w14:paraId="4BE5AEE8" w14:textId="77777777" w:rsidR="00014FB3" w:rsidRPr="001F0AEF" w:rsidRDefault="00014FB3" w:rsidP="00014FB3">
      <w:pPr>
        <w:shd w:val="clear" w:color="auto" w:fill="FFFFFE"/>
        <w:spacing w:line="270" w:lineRule="atLeast"/>
        <w:rPr>
          <w:rFonts w:ascii="Yu Gothic Light" w:hAnsi="Yu Gothic Light"/>
          <w:color w:val="000000"/>
          <w:sz w:val="18"/>
          <w:szCs w:val="18"/>
          <w:lang w:val="en-US"/>
        </w:rPr>
      </w:pP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        }</w:t>
      </w:r>
    </w:p>
    <w:p w14:paraId="63DB5845" w14:textId="04D63B62" w:rsidR="0040439C" w:rsidRPr="001F0AEF" w:rsidRDefault="00014FB3" w:rsidP="00014FB3">
      <w:pPr>
        <w:shd w:val="clear" w:color="auto" w:fill="FFFFFE"/>
        <w:spacing w:line="270" w:lineRule="atLeast"/>
        <w:rPr>
          <w:rFonts w:ascii="Yu Gothic Light" w:hAnsi="Yu Gothic Light"/>
          <w:color w:val="000000"/>
          <w:sz w:val="18"/>
          <w:szCs w:val="18"/>
          <w:lang w:val="en-US"/>
        </w:rPr>
      </w:pP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}</w:t>
      </w:r>
    </w:p>
    <w:p w14:paraId="22AF4B91" w14:textId="5B87619A" w:rsidR="0040439C" w:rsidRPr="00CB6C14" w:rsidRDefault="0040439C" w:rsidP="0040439C">
      <w:pPr>
        <w:pStyle w:val="Heading3"/>
        <w:rPr>
          <w:rFonts w:ascii="Times New Roman" w:hAnsi="Times New Roman" w:cs="Times New Roman"/>
          <w:sz w:val="24"/>
          <w:szCs w:val="24"/>
          <w:lang w:val="en-US"/>
        </w:rPr>
      </w:pPr>
      <w:bookmarkStart w:id="1655" w:name="_Toc79761357"/>
      <w:r w:rsidRPr="00CB6C14">
        <w:rPr>
          <w:rFonts w:ascii="Times New Roman" w:hAnsi="Times New Roman" w:cs="Times New Roman"/>
          <w:sz w:val="24"/>
          <w:szCs w:val="24"/>
          <w:lang w:val="en-US"/>
        </w:rPr>
        <w:t>Response Card Refabrication v1.0/ v1.1</w:t>
      </w:r>
      <w:bookmarkEnd w:id="1655"/>
      <w:r w:rsidRPr="00CB6C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65590204" w14:textId="77777777" w:rsidR="0040439C" w:rsidRPr="004C0BA9" w:rsidRDefault="0040439C" w:rsidP="00EC4CC2">
      <w:pPr>
        <w:rPr>
          <w:color w:val="000000" w:themeColor="text1"/>
          <w:lang w:val="en-US"/>
        </w:rPr>
      </w:pPr>
    </w:p>
    <w:p w14:paraId="16D0FD34" w14:textId="0C31BF75" w:rsidR="00EC4CC2" w:rsidRPr="004C0BA9" w:rsidRDefault="00EC4CC2" w:rsidP="00EC4CC2">
      <w:pPr>
        <w:rPr>
          <w:b/>
          <w:color w:val="000000" w:themeColor="text1"/>
          <w:u w:val="single"/>
          <w:lang w:val="en-US"/>
        </w:rPr>
      </w:pPr>
      <w:r w:rsidRPr="004C0BA9">
        <w:rPr>
          <w:b/>
          <w:color w:val="000000" w:themeColor="text1"/>
          <w:u w:val="single"/>
          <w:lang w:val="en-US"/>
        </w:rPr>
        <w:t>Response</w:t>
      </w:r>
      <w:r w:rsidR="00F07DF2" w:rsidRPr="004C0BA9">
        <w:rPr>
          <w:b/>
          <w:color w:val="000000" w:themeColor="text1"/>
          <w:u w:val="single"/>
          <w:lang w:val="en-US"/>
        </w:rPr>
        <w:t xml:space="preserve"> V1.0</w:t>
      </w:r>
      <w:r w:rsidRPr="004C0BA9">
        <w:rPr>
          <w:b/>
          <w:color w:val="000000" w:themeColor="text1"/>
          <w:u w:val="single"/>
          <w:lang w:val="en-US"/>
        </w:rPr>
        <w:t xml:space="preserve"> :</w:t>
      </w:r>
    </w:p>
    <w:p w14:paraId="6A8E7F57" w14:textId="23C54E27" w:rsidR="00EC4CC2" w:rsidRPr="004C0BA9" w:rsidRDefault="00EC4CC2" w:rsidP="00EC4CC2">
      <w:pPr>
        <w:rPr>
          <w:color w:val="000000" w:themeColor="text1"/>
          <w:lang w:val="en-US"/>
        </w:rPr>
      </w:pPr>
      <w:r w:rsidRPr="004C0BA9">
        <w:rPr>
          <w:color w:val="000000" w:themeColor="text1"/>
          <w:lang w:val="en-US"/>
        </w:rPr>
        <w:t>200 OK</w:t>
      </w:r>
    </w:p>
    <w:p w14:paraId="4164F2B0" w14:textId="77777777" w:rsidR="00014FB3" w:rsidRPr="001F0AEF" w:rsidRDefault="00014FB3" w:rsidP="00014FB3">
      <w:pPr>
        <w:shd w:val="clear" w:color="auto" w:fill="FFFFFE"/>
        <w:spacing w:line="270" w:lineRule="atLeast"/>
        <w:rPr>
          <w:rFonts w:ascii="Yu Gothic Light" w:hAnsi="Yu Gothic Light"/>
          <w:color w:val="000000"/>
          <w:sz w:val="18"/>
          <w:szCs w:val="18"/>
          <w:lang w:val="en-US"/>
        </w:rPr>
      </w:pP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{</w:t>
      </w:r>
    </w:p>
    <w:p w14:paraId="58BF2426" w14:textId="2313C132" w:rsidR="00014FB3" w:rsidRPr="001F0AEF" w:rsidRDefault="00014FB3" w:rsidP="00014FB3">
      <w:pPr>
        <w:shd w:val="clear" w:color="auto" w:fill="FFFFFE"/>
        <w:spacing w:line="270" w:lineRule="atLeast"/>
        <w:rPr>
          <w:rFonts w:ascii="Yu Gothic Light" w:hAnsi="Yu Gothic Light"/>
          <w:color w:val="000000"/>
          <w:sz w:val="18"/>
          <w:szCs w:val="18"/>
          <w:lang w:val="en-US"/>
        </w:rPr>
      </w:pP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    </w:t>
      </w:r>
      <w:r w:rsidRPr="001F0AEF">
        <w:rPr>
          <w:rFonts w:ascii="Yu Gothic Light" w:hAnsi="Yu Gothic Light"/>
          <w:color w:val="A31515"/>
          <w:sz w:val="18"/>
          <w:szCs w:val="18"/>
          <w:lang w:val="en-US"/>
        </w:rPr>
        <w:t>"Id"</w:t>
      </w: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: </w:t>
      </w:r>
      <w:r w:rsidRPr="001F0AEF">
        <w:rPr>
          <w:rFonts w:ascii="Yu Gothic Light" w:hAnsi="Yu Gothic Light"/>
          <w:color w:val="098658"/>
          <w:sz w:val="18"/>
          <w:szCs w:val="18"/>
          <w:lang w:val="en-US"/>
        </w:rPr>
        <w:t>0</w:t>
      </w: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 xml:space="preserve">, </w:t>
      </w:r>
      <w:r w:rsidRPr="004C0BA9">
        <w:rPr>
          <w:color w:val="31849B" w:themeColor="accent5" w:themeShade="BF"/>
          <w:lang w:val="en-US"/>
        </w:rPr>
        <w:t>(</w:t>
      </w:r>
      <w:r w:rsidRPr="004C0BA9">
        <w:rPr>
          <w:i/>
          <w:iCs/>
          <w:color w:val="31849B" w:themeColor="accent5" w:themeShade="BF"/>
          <w:lang w:val="en-US"/>
        </w:rPr>
        <w:t>harcoding</w:t>
      </w:r>
      <w:r w:rsidRPr="004C0BA9">
        <w:rPr>
          <w:color w:val="31849B" w:themeColor="accent5" w:themeShade="BF"/>
          <w:lang w:val="en-US"/>
        </w:rPr>
        <w:t>)</w:t>
      </w:r>
    </w:p>
    <w:p w14:paraId="37DABA52" w14:textId="5E394BEE" w:rsidR="00014FB3" w:rsidRPr="001F0AEF" w:rsidRDefault="00014FB3" w:rsidP="00014FB3">
      <w:pPr>
        <w:shd w:val="clear" w:color="auto" w:fill="FFFFFE"/>
        <w:spacing w:line="270" w:lineRule="atLeast"/>
        <w:rPr>
          <w:rFonts w:ascii="Yu Gothic Light" w:hAnsi="Yu Gothic Light"/>
          <w:color w:val="000000"/>
          <w:sz w:val="18"/>
          <w:szCs w:val="18"/>
          <w:lang w:val="en-US"/>
        </w:rPr>
      </w:pP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    </w:t>
      </w:r>
      <w:r w:rsidRPr="001F0AEF">
        <w:rPr>
          <w:rFonts w:ascii="Yu Gothic Light" w:hAnsi="Yu Gothic Light"/>
          <w:color w:val="A31515"/>
          <w:sz w:val="18"/>
          <w:szCs w:val="18"/>
          <w:lang w:val="en-US"/>
        </w:rPr>
        <w:t>"AppCardId"</w:t>
      </w: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: </w:t>
      </w:r>
      <w:r w:rsidRPr="001F0AEF">
        <w:rPr>
          <w:rFonts w:ascii="Yu Gothic Light" w:hAnsi="Yu Gothic Light"/>
          <w:color w:val="0451A5"/>
          <w:sz w:val="18"/>
          <w:szCs w:val="18"/>
          <w:lang w:val="en-US"/>
        </w:rPr>
        <w:t>"XPOLLENS-CP1_X "</w:t>
      </w: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,</w:t>
      </w:r>
    </w:p>
    <w:p w14:paraId="5D2AA092" w14:textId="77777777" w:rsidR="00014FB3" w:rsidRPr="001F0AEF" w:rsidRDefault="00014FB3" w:rsidP="00014FB3">
      <w:pPr>
        <w:shd w:val="clear" w:color="auto" w:fill="FFFFFE"/>
        <w:spacing w:line="270" w:lineRule="atLeast"/>
        <w:rPr>
          <w:rFonts w:ascii="Yu Gothic Light" w:hAnsi="Yu Gothic Light"/>
          <w:color w:val="000000"/>
          <w:sz w:val="18"/>
          <w:szCs w:val="18"/>
          <w:lang w:val="en-US"/>
        </w:rPr>
      </w:pP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    </w:t>
      </w:r>
      <w:r w:rsidRPr="001F0AEF">
        <w:rPr>
          <w:rFonts w:ascii="Yu Gothic Light" w:hAnsi="Yu Gothic Light"/>
          <w:color w:val="A31515"/>
          <w:sz w:val="18"/>
          <w:szCs w:val="18"/>
          <w:lang w:val="en-US"/>
        </w:rPr>
        <w:t>"IsAlphaTest"</w:t>
      </w: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: </w:t>
      </w:r>
      <w:r w:rsidRPr="001F0AEF">
        <w:rPr>
          <w:rFonts w:ascii="Yu Gothic Light" w:hAnsi="Yu Gothic Light"/>
          <w:color w:val="098658"/>
          <w:sz w:val="18"/>
          <w:szCs w:val="18"/>
          <w:lang w:val="en-US"/>
        </w:rPr>
        <w:t>0</w:t>
      </w: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,</w:t>
      </w:r>
    </w:p>
    <w:p w14:paraId="475EF780" w14:textId="77777777" w:rsidR="00014FB3" w:rsidRPr="001F0AEF" w:rsidRDefault="00014FB3" w:rsidP="00014FB3">
      <w:pPr>
        <w:shd w:val="clear" w:color="auto" w:fill="FFFFFE"/>
        <w:spacing w:line="270" w:lineRule="atLeast"/>
        <w:rPr>
          <w:rFonts w:ascii="Yu Gothic Light" w:hAnsi="Yu Gothic Light"/>
          <w:color w:val="000000"/>
          <w:sz w:val="18"/>
          <w:szCs w:val="18"/>
          <w:lang w:val="en-US"/>
        </w:rPr>
      </w:pP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    </w:t>
      </w:r>
      <w:r w:rsidRPr="001F0AEF">
        <w:rPr>
          <w:rFonts w:ascii="Yu Gothic Light" w:hAnsi="Yu Gothic Light"/>
          <w:color w:val="A31515"/>
          <w:sz w:val="18"/>
          <w:szCs w:val="18"/>
          <w:lang w:val="en-US"/>
        </w:rPr>
        <w:t>"IsContactlessBlocked"</w:t>
      </w: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: </w:t>
      </w:r>
      <w:r w:rsidRPr="001F0AEF">
        <w:rPr>
          <w:rFonts w:ascii="Yu Gothic Light" w:hAnsi="Yu Gothic Light"/>
          <w:color w:val="098658"/>
          <w:sz w:val="18"/>
          <w:szCs w:val="18"/>
          <w:lang w:val="en-US"/>
        </w:rPr>
        <w:t>0</w:t>
      </w: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,</w:t>
      </w:r>
    </w:p>
    <w:p w14:paraId="2149CA03" w14:textId="1241BE6A" w:rsidR="00014FB3" w:rsidRPr="001F0AEF" w:rsidRDefault="00014FB3" w:rsidP="00014FB3">
      <w:pPr>
        <w:shd w:val="clear" w:color="auto" w:fill="FFFFFE"/>
        <w:spacing w:line="270" w:lineRule="atLeast"/>
        <w:rPr>
          <w:rFonts w:ascii="Yu Gothic Light" w:hAnsi="Yu Gothic Light"/>
          <w:color w:val="000000"/>
          <w:sz w:val="18"/>
          <w:szCs w:val="18"/>
          <w:lang w:val="en-US"/>
        </w:rPr>
      </w:pP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    </w:t>
      </w:r>
      <w:r w:rsidRPr="001F0AEF">
        <w:rPr>
          <w:rFonts w:ascii="Yu Gothic Light" w:hAnsi="Yu Gothic Light"/>
          <w:color w:val="A31515"/>
          <w:sz w:val="18"/>
          <w:szCs w:val="18"/>
          <w:lang w:val="en-US"/>
        </w:rPr>
        <w:t>"Network"</w:t>
      </w: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: </w:t>
      </w:r>
      <w:r w:rsidRPr="001F0AEF">
        <w:rPr>
          <w:rFonts w:ascii="Yu Gothic Light" w:hAnsi="Yu Gothic Light"/>
          <w:color w:val="098658"/>
          <w:sz w:val="18"/>
          <w:szCs w:val="18"/>
          <w:lang w:val="en-US"/>
        </w:rPr>
        <w:t>3</w:t>
      </w: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 xml:space="preserve">, </w:t>
      </w:r>
      <w:r w:rsidRPr="004C0BA9">
        <w:rPr>
          <w:color w:val="31849B" w:themeColor="accent5" w:themeShade="BF"/>
          <w:lang w:val="en-US"/>
        </w:rPr>
        <w:t>(</w:t>
      </w:r>
      <w:r w:rsidRPr="004C0BA9">
        <w:rPr>
          <w:i/>
          <w:iCs/>
          <w:color w:val="31849B" w:themeColor="accent5" w:themeShade="BF"/>
          <w:lang w:val="en-US"/>
        </w:rPr>
        <w:t>harcoding</w:t>
      </w:r>
      <w:r w:rsidRPr="004C0BA9">
        <w:rPr>
          <w:color w:val="31849B" w:themeColor="accent5" w:themeShade="BF"/>
          <w:lang w:val="en-US"/>
        </w:rPr>
        <w:t>)</w:t>
      </w:r>
    </w:p>
    <w:p w14:paraId="26D786C5" w14:textId="5C29F1B2" w:rsidR="00014FB3" w:rsidRPr="001F0AEF" w:rsidRDefault="00014FB3" w:rsidP="00014FB3">
      <w:pPr>
        <w:shd w:val="clear" w:color="auto" w:fill="FFFFFE"/>
        <w:spacing w:line="270" w:lineRule="atLeast"/>
        <w:rPr>
          <w:rFonts w:ascii="Yu Gothic Light" w:hAnsi="Yu Gothic Light"/>
          <w:color w:val="000000"/>
          <w:sz w:val="18"/>
          <w:szCs w:val="18"/>
          <w:lang w:val="en-US"/>
        </w:rPr>
      </w:pP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    </w:t>
      </w:r>
      <w:r w:rsidRPr="001F0AEF">
        <w:rPr>
          <w:rFonts w:ascii="Yu Gothic Light" w:hAnsi="Yu Gothic Light"/>
          <w:color w:val="A31515"/>
          <w:sz w:val="18"/>
          <w:szCs w:val="18"/>
          <w:lang w:val="en-US"/>
        </w:rPr>
        <w:t>"Hint"</w:t>
      </w: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: </w:t>
      </w:r>
      <w:r w:rsidRPr="001F0AEF">
        <w:rPr>
          <w:rFonts w:ascii="Yu Gothic Light" w:hAnsi="Yu Gothic Light"/>
          <w:color w:val="0451A5"/>
          <w:sz w:val="18"/>
          <w:szCs w:val="18"/>
          <w:lang w:val="en-US"/>
        </w:rPr>
        <w:t>"</w:t>
      </w:r>
      <w:r w:rsidR="0017716E" w:rsidRPr="001F0AEF">
        <w:rPr>
          <w:rFonts w:ascii="Yu Gothic Light" w:hAnsi="Yu Gothic Light"/>
          <w:color w:val="0451A5"/>
          <w:sz w:val="18"/>
          <w:szCs w:val="18"/>
          <w:lang w:val="en-US"/>
        </w:rPr>
        <w:t>1111</w:t>
      </w:r>
      <w:r w:rsidRPr="001F0AEF">
        <w:rPr>
          <w:rFonts w:ascii="Yu Gothic Light" w:hAnsi="Yu Gothic Light"/>
          <w:color w:val="0451A5"/>
          <w:sz w:val="18"/>
          <w:szCs w:val="18"/>
          <w:lang w:val="en-US"/>
        </w:rPr>
        <w:t>XXXXXXXX3239"</w:t>
      </w: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,</w:t>
      </w:r>
      <w:r w:rsidR="0017716E" w:rsidRPr="001F0AEF">
        <w:rPr>
          <w:rFonts w:ascii="Yu Gothic Light" w:hAnsi="Yu Gothic Light"/>
          <w:color w:val="000000"/>
          <w:sz w:val="18"/>
          <w:szCs w:val="18"/>
          <w:lang w:val="en-US"/>
        </w:rPr>
        <w:t xml:space="preserve"> </w:t>
      </w:r>
      <w:r w:rsidR="0017716E" w:rsidRPr="004C0BA9">
        <w:rPr>
          <w:i/>
          <w:iCs/>
          <w:color w:val="31849B" w:themeColor="accent5" w:themeShade="BF"/>
          <w:lang w:val="en-US"/>
        </w:rPr>
        <w:t>(</w:t>
      </w:r>
      <w:r w:rsidR="0017716E">
        <w:rPr>
          <w:i/>
          <w:iCs/>
          <w:color w:val="31849B" w:themeColor="accent5" w:themeShade="BF"/>
          <w:lang w:val="en-US"/>
        </w:rPr>
        <w:t>Same Hint as</w:t>
      </w:r>
      <w:r w:rsidR="0017716E" w:rsidRPr="004C0BA9">
        <w:rPr>
          <w:i/>
          <w:iCs/>
          <w:color w:val="31849B" w:themeColor="accent5" w:themeShade="BF"/>
          <w:lang w:val="en-US"/>
        </w:rPr>
        <w:t xml:space="preserve"> </w:t>
      </w:r>
      <w:r w:rsidR="0017716E">
        <w:rPr>
          <w:i/>
          <w:iCs/>
          <w:color w:val="31849B" w:themeColor="accent5" w:themeShade="BF"/>
          <w:lang w:val="en-US"/>
        </w:rPr>
        <w:t>the</w:t>
      </w:r>
      <w:r w:rsidR="0017716E" w:rsidRPr="004C0BA9">
        <w:rPr>
          <w:i/>
          <w:iCs/>
          <w:color w:val="31849B" w:themeColor="accent5" w:themeShade="BF"/>
          <w:lang w:val="en-US"/>
        </w:rPr>
        <w:t xml:space="preserve"> mother’s card)</w:t>
      </w:r>
    </w:p>
    <w:p w14:paraId="3559F774" w14:textId="47C60532" w:rsidR="00014FB3" w:rsidRPr="001F0AEF" w:rsidRDefault="00014FB3" w:rsidP="00014FB3">
      <w:pPr>
        <w:shd w:val="clear" w:color="auto" w:fill="FFFFFE"/>
        <w:spacing w:line="270" w:lineRule="atLeast"/>
        <w:rPr>
          <w:rFonts w:ascii="Yu Gothic Light" w:hAnsi="Yu Gothic Light"/>
          <w:color w:val="000000"/>
          <w:sz w:val="18"/>
          <w:szCs w:val="18"/>
          <w:lang w:val="en-US"/>
        </w:rPr>
      </w:pP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    </w:t>
      </w:r>
      <w:r w:rsidRPr="001F0AEF">
        <w:rPr>
          <w:rFonts w:ascii="Yu Gothic Light" w:hAnsi="Yu Gothic Light"/>
          <w:color w:val="A31515"/>
          <w:sz w:val="18"/>
          <w:szCs w:val="18"/>
          <w:lang w:val="en-US"/>
        </w:rPr>
        <w:t>"Name"</w:t>
      </w: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: </w:t>
      </w:r>
      <w:r w:rsidR="0017716E" w:rsidRPr="001F0AEF">
        <w:rPr>
          <w:rFonts w:ascii="Yu Gothic Light" w:hAnsi="Yu Gothic Light"/>
          <w:color w:val="0451A5"/>
          <w:sz w:val="18"/>
          <w:szCs w:val="18"/>
          <w:lang w:val="en-US"/>
        </w:rPr>
        <w:t xml:space="preserve">"REMAKE THE CARD FOR M.JEAN DUPOND </w:t>
      </w:r>
      <w:r w:rsidRPr="001F0AEF">
        <w:rPr>
          <w:rFonts w:ascii="Yu Gothic Light" w:hAnsi="Yu Gothic Light"/>
          <w:color w:val="0451A5"/>
          <w:sz w:val="18"/>
          <w:szCs w:val="18"/>
          <w:lang w:val="en-US"/>
        </w:rPr>
        <w:t>"</w:t>
      </w: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,</w:t>
      </w:r>
    </w:p>
    <w:p w14:paraId="5776E658" w14:textId="77777777" w:rsidR="00014FB3" w:rsidRPr="001F0AEF" w:rsidRDefault="00014FB3" w:rsidP="00014FB3">
      <w:pPr>
        <w:shd w:val="clear" w:color="auto" w:fill="FFFFFE"/>
        <w:spacing w:line="270" w:lineRule="atLeast"/>
        <w:rPr>
          <w:rFonts w:ascii="Yu Gothic Light" w:hAnsi="Yu Gothic Light"/>
          <w:color w:val="000000"/>
          <w:sz w:val="18"/>
          <w:szCs w:val="18"/>
          <w:lang w:val="en-US"/>
        </w:rPr>
      </w:pP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    </w:t>
      </w:r>
      <w:r w:rsidRPr="001F0AEF">
        <w:rPr>
          <w:rFonts w:ascii="Yu Gothic Light" w:hAnsi="Yu Gothic Light"/>
          <w:color w:val="A31515"/>
          <w:sz w:val="18"/>
          <w:szCs w:val="18"/>
          <w:lang w:val="en-US"/>
        </w:rPr>
        <w:t>"Country"</w:t>
      </w: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: </w:t>
      </w:r>
      <w:r w:rsidRPr="001F0AEF">
        <w:rPr>
          <w:rFonts w:ascii="Yu Gothic Light" w:hAnsi="Yu Gothic Light"/>
          <w:color w:val="0451A5"/>
          <w:sz w:val="18"/>
          <w:szCs w:val="18"/>
          <w:lang w:val="en-US"/>
        </w:rPr>
        <w:t>"FR"</w:t>
      </w: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,</w:t>
      </w:r>
    </w:p>
    <w:p w14:paraId="076FA992" w14:textId="77777777" w:rsidR="00014FB3" w:rsidRPr="001F0AEF" w:rsidRDefault="00014FB3" w:rsidP="00014FB3">
      <w:pPr>
        <w:shd w:val="clear" w:color="auto" w:fill="FFFFFE"/>
        <w:spacing w:line="270" w:lineRule="atLeast"/>
        <w:rPr>
          <w:rFonts w:ascii="Yu Gothic Light" w:hAnsi="Yu Gothic Light"/>
          <w:color w:val="000000"/>
          <w:sz w:val="18"/>
          <w:szCs w:val="18"/>
          <w:lang w:val="en-US"/>
        </w:rPr>
      </w:pP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    </w:t>
      </w:r>
      <w:r w:rsidRPr="001F0AEF">
        <w:rPr>
          <w:rFonts w:ascii="Yu Gothic Light" w:hAnsi="Yu Gothic Light"/>
          <w:color w:val="A31515"/>
          <w:sz w:val="18"/>
          <w:szCs w:val="18"/>
          <w:lang w:val="en-US"/>
        </w:rPr>
        <w:t>"Type"</w:t>
      </w: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: </w:t>
      </w:r>
      <w:r w:rsidRPr="001F0AEF">
        <w:rPr>
          <w:rFonts w:ascii="Yu Gothic Light" w:hAnsi="Yu Gothic Light"/>
          <w:color w:val="098658"/>
          <w:sz w:val="18"/>
          <w:szCs w:val="18"/>
          <w:lang w:val="en-US"/>
        </w:rPr>
        <w:t>2</w:t>
      </w: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,</w:t>
      </w:r>
    </w:p>
    <w:p w14:paraId="61C8F338" w14:textId="77777777" w:rsidR="00014FB3" w:rsidRPr="001F0AEF" w:rsidRDefault="00014FB3" w:rsidP="00014FB3">
      <w:pPr>
        <w:shd w:val="clear" w:color="auto" w:fill="FFFFFE"/>
        <w:spacing w:line="270" w:lineRule="atLeast"/>
        <w:rPr>
          <w:rFonts w:ascii="Yu Gothic Light" w:hAnsi="Yu Gothic Light"/>
          <w:color w:val="000000"/>
          <w:sz w:val="18"/>
          <w:szCs w:val="18"/>
          <w:lang w:val="en-US"/>
        </w:rPr>
      </w:pP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    </w:t>
      </w:r>
      <w:r w:rsidRPr="001F0AEF">
        <w:rPr>
          <w:rFonts w:ascii="Yu Gothic Light" w:hAnsi="Yu Gothic Light"/>
          <w:color w:val="A31515"/>
          <w:sz w:val="18"/>
          <w:szCs w:val="18"/>
          <w:lang w:val="en-US"/>
        </w:rPr>
        <w:t>"ExpiryDate"</w:t>
      </w: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: </w:t>
      </w:r>
      <w:r w:rsidRPr="001F0AEF">
        <w:rPr>
          <w:rFonts w:ascii="Yu Gothic Light" w:hAnsi="Yu Gothic Light"/>
          <w:color w:val="0451A5"/>
          <w:sz w:val="18"/>
          <w:szCs w:val="18"/>
          <w:lang w:val="en-US"/>
        </w:rPr>
        <w:t>"11-2023"</w:t>
      </w: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,</w:t>
      </w:r>
    </w:p>
    <w:p w14:paraId="7527997C" w14:textId="77777777" w:rsidR="00014FB3" w:rsidRPr="001F0AEF" w:rsidRDefault="00014FB3" w:rsidP="00014FB3">
      <w:pPr>
        <w:shd w:val="clear" w:color="auto" w:fill="FFFFFE"/>
        <w:spacing w:line="270" w:lineRule="atLeast"/>
        <w:rPr>
          <w:rFonts w:ascii="Yu Gothic Light" w:hAnsi="Yu Gothic Light"/>
          <w:color w:val="000000"/>
          <w:sz w:val="18"/>
          <w:szCs w:val="18"/>
          <w:lang w:val="en-US"/>
        </w:rPr>
      </w:pP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    </w:t>
      </w:r>
      <w:r w:rsidRPr="001F0AEF">
        <w:rPr>
          <w:rFonts w:ascii="Yu Gothic Light" w:hAnsi="Yu Gothic Light"/>
          <w:color w:val="A31515"/>
          <w:sz w:val="18"/>
          <w:szCs w:val="18"/>
          <w:lang w:val="en-US"/>
        </w:rPr>
        <w:t>"Status"</w:t>
      </w: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: </w:t>
      </w:r>
      <w:r w:rsidRPr="001F0AEF">
        <w:rPr>
          <w:rFonts w:ascii="Yu Gothic Light" w:hAnsi="Yu Gothic Light"/>
          <w:color w:val="098658"/>
          <w:sz w:val="18"/>
          <w:szCs w:val="18"/>
          <w:lang w:val="en-US"/>
        </w:rPr>
        <w:t>1</w:t>
      </w: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,</w:t>
      </w:r>
    </w:p>
    <w:p w14:paraId="0B382AB4" w14:textId="77777777" w:rsidR="00014FB3" w:rsidRPr="001F0AEF" w:rsidRDefault="00014FB3" w:rsidP="00014FB3">
      <w:pPr>
        <w:shd w:val="clear" w:color="auto" w:fill="FFFFFE"/>
        <w:spacing w:line="270" w:lineRule="atLeast"/>
        <w:rPr>
          <w:rFonts w:ascii="Yu Gothic Light" w:hAnsi="Yu Gothic Light"/>
          <w:color w:val="000000"/>
          <w:sz w:val="18"/>
          <w:szCs w:val="18"/>
          <w:lang w:val="en-US"/>
        </w:rPr>
      </w:pP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    </w:t>
      </w:r>
      <w:r w:rsidRPr="001F0AEF">
        <w:rPr>
          <w:rFonts w:ascii="Yu Gothic Light" w:hAnsi="Yu Gothic Light"/>
          <w:color w:val="A31515"/>
          <w:sz w:val="18"/>
          <w:szCs w:val="18"/>
          <w:lang w:val="en-US"/>
        </w:rPr>
        <w:t>"OpposedReason"</w:t>
      </w: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: </w:t>
      </w:r>
      <w:r w:rsidRPr="001F0AEF">
        <w:rPr>
          <w:rFonts w:ascii="Yu Gothic Light" w:hAnsi="Yu Gothic Light"/>
          <w:b/>
          <w:color w:val="0451A5"/>
          <w:sz w:val="18"/>
          <w:szCs w:val="18"/>
          <w:lang w:val="en-US"/>
        </w:rPr>
        <w:t>null</w:t>
      </w: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,</w:t>
      </w:r>
    </w:p>
    <w:p w14:paraId="04CAEA3A" w14:textId="77777777" w:rsidR="00014FB3" w:rsidRPr="001F0AEF" w:rsidRDefault="00014FB3" w:rsidP="00014FB3">
      <w:pPr>
        <w:shd w:val="clear" w:color="auto" w:fill="FFFFFE"/>
        <w:spacing w:line="270" w:lineRule="atLeast"/>
        <w:rPr>
          <w:rFonts w:ascii="Yu Gothic Light" w:hAnsi="Yu Gothic Light"/>
          <w:color w:val="000000"/>
          <w:sz w:val="18"/>
          <w:szCs w:val="18"/>
          <w:lang w:val="en-US"/>
        </w:rPr>
      </w:pP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    </w:t>
      </w:r>
      <w:r w:rsidRPr="001F0AEF">
        <w:rPr>
          <w:rFonts w:ascii="Yu Gothic Light" w:hAnsi="Yu Gothic Light"/>
          <w:color w:val="A31515"/>
          <w:sz w:val="18"/>
          <w:szCs w:val="18"/>
          <w:lang w:val="en-US"/>
        </w:rPr>
        <w:t>"AccountId"</w:t>
      </w: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: {</w:t>
      </w:r>
    </w:p>
    <w:p w14:paraId="77885456" w14:textId="098D4122" w:rsidR="00014FB3" w:rsidRPr="001F0AEF" w:rsidRDefault="00014FB3" w:rsidP="00014FB3">
      <w:pPr>
        <w:shd w:val="clear" w:color="auto" w:fill="FFFFFE"/>
        <w:spacing w:line="270" w:lineRule="atLeast"/>
        <w:rPr>
          <w:rFonts w:ascii="Yu Gothic Light" w:hAnsi="Yu Gothic Light"/>
          <w:color w:val="000000"/>
          <w:sz w:val="18"/>
          <w:szCs w:val="18"/>
          <w:lang w:val="en-US"/>
        </w:rPr>
      </w:pP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        </w:t>
      </w:r>
      <w:r w:rsidRPr="001F0AEF">
        <w:rPr>
          <w:rFonts w:ascii="Yu Gothic Light" w:hAnsi="Yu Gothic Light"/>
          <w:color w:val="A31515"/>
          <w:sz w:val="18"/>
          <w:szCs w:val="18"/>
          <w:lang w:val="en-US"/>
        </w:rPr>
        <w:t>"Id"</w:t>
      </w: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: </w:t>
      </w:r>
      <w:r w:rsidRPr="001F0AEF">
        <w:rPr>
          <w:rFonts w:ascii="Yu Gothic Light" w:hAnsi="Yu Gothic Light"/>
          <w:color w:val="098658"/>
          <w:sz w:val="18"/>
          <w:szCs w:val="18"/>
          <w:lang w:val="en-US"/>
        </w:rPr>
        <w:t>0</w:t>
      </w: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 xml:space="preserve">, </w:t>
      </w:r>
      <w:r w:rsidRPr="004C0BA9">
        <w:rPr>
          <w:color w:val="31849B" w:themeColor="accent5" w:themeShade="BF"/>
          <w:lang w:val="en-US"/>
        </w:rPr>
        <w:t>(</w:t>
      </w:r>
      <w:r w:rsidRPr="004C0BA9">
        <w:rPr>
          <w:i/>
          <w:iCs/>
          <w:color w:val="31849B" w:themeColor="accent5" w:themeShade="BF"/>
          <w:lang w:val="en-US"/>
        </w:rPr>
        <w:t>harcoding</w:t>
      </w:r>
      <w:r w:rsidRPr="004C0BA9">
        <w:rPr>
          <w:color w:val="31849B" w:themeColor="accent5" w:themeShade="BF"/>
          <w:lang w:val="en-US"/>
        </w:rPr>
        <w:t>)</w:t>
      </w:r>
    </w:p>
    <w:p w14:paraId="441859F5" w14:textId="24C3FD9E" w:rsidR="00014FB3" w:rsidRPr="001F0AEF" w:rsidRDefault="00014FB3" w:rsidP="00014FB3">
      <w:pPr>
        <w:shd w:val="clear" w:color="auto" w:fill="FFFFFE"/>
        <w:spacing w:line="270" w:lineRule="atLeast"/>
        <w:rPr>
          <w:rFonts w:ascii="Yu Gothic Light" w:hAnsi="Yu Gothic Light"/>
          <w:color w:val="000000"/>
          <w:sz w:val="18"/>
          <w:szCs w:val="18"/>
          <w:lang w:val="en-US"/>
        </w:rPr>
      </w:pP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        </w:t>
      </w:r>
      <w:r w:rsidRPr="001F0AEF">
        <w:rPr>
          <w:rFonts w:ascii="Yu Gothic Light" w:hAnsi="Yu Gothic Light"/>
          <w:color w:val="A31515"/>
          <w:sz w:val="18"/>
          <w:szCs w:val="18"/>
          <w:lang w:val="en-US"/>
        </w:rPr>
        <w:t>"AppAccountId"</w:t>
      </w: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: </w:t>
      </w:r>
      <w:r w:rsidRPr="001F0AEF">
        <w:rPr>
          <w:rFonts w:ascii="Yu Gothic Light" w:hAnsi="Yu Gothic Light"/>
          <w:color w:val="0451A5"/>
          <w:sz w:val="18"/>
          <w:szCs w:val="18"/>
          <w:lang w:val="en-US"/>
        </w:rPr>
        <w:t>"</w:t>
      </w:r>
      <w:r w:rsidR="0017716E" w:rsidRPr="001F0AEF">
        <w:rPr>
          <w:rFonts w:ascii="Yu Gothic Light" w:hAnsi="Yu Gothic Light"/>
          <w:color w:val="0451A5"/>
          <w:sz w:val="18"/>
          <w:szCs w:val="18"/>
          <w:lang w:val="en-US"/>
        </w:rPr>
        <w:t>XPOLLENS1</w:t>
      </w:r>
      <w:r w:rsidRPr="001F0AEF">
        <w:rPr>
          <w:rFonts w:ascii="Yu Gothic Light" w:hAnsi="Yu Gothic Light"/>
          <w:color w:val="0451A5"/>
          <w:sz w:val="18"/>
          <w:szCs w:val="18"/>
          <w:lang w:val="en-US"/>
        </w:rPr>
        <w:t>"</w:t>
      </w: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,</w:t>
      </w:r>
    </w:p>
    <w:p w14:paraId="753FE970" w14:textId="6603C156" w:rsidR="00014FB3" w:rsidRPr="001F0AEF" w:rsidRDefault="00014FB3" w:rsidP="00014FB3">
      <w:pPr>
        <w:shd w:val="clear" w:color="auto" w:fill="FFFFFE"/>
        <w:spacing w:line="270" w:lineRule="atLeast"/>
        <w:rPr>
          <w:rFonts w:ascii="Yu Gothic Light" w:hAnsi="Yu Gothic Light"/>
          <w:color w:val="000000"/>
          <w:sz w:val="18"/>
          <w:szCs w:val="18"/>
          <w:lang w:val="en-US"/>
        </w:rPr>
      </w:pP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        </w:t>
      </w:r>
      <w:r w:rsidRPr="001F0AEF">
        <w:rPr>
          <w:rFonts w:ascii="Yu Gothic Light" w:hAnsi="Yu Gothic Light"/>
          <w:color w:val="A31515"/>
          <w:sz w:val="18"/>
          <w:szCs w:val="18"/>
          <w:lang w:val="en-US"/>
        </w:rPr>
        <w:t>"DisplayName"</w:t>
      </w: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: </w:t>
      </w:r>
      <w:r w:rsidRPr="001F0AEF">
        <w:rPr>
          <w:rFonts w:ascii="Yu Gothic Light" w:hAnsi="Yu Gothic Light"/>
          <w:color w:val="0451A5"/>
          <w:sz w:val="18"/>
          <w:szCs w:val="18"/>
          <w:lang w:val="en-US"/>
        </w:rPr>
        <w:t>"Jean Dupond"</w:t>
      </w: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 xml:space="preserve">, </w:t>
      </w:r>
      <w:r w:rsidRPr="004C0BA9">
        <w:rPr>
          <w:color w:val="31849B" w:themeColor="accent5" w:themeShade="BF"/>
          <w:lang w:val="en-US"/>
        </w:rPr>
        <w:t xml:space="preserve">(user’s </w:t>
      </w:r>
      <w:r>
        <w:rPr>
          <w:color w:val="31849B" w:themeColor="accent5" w:themeShade="BF"/>
          <w:lang w:val="en-US"/>
        </w:rPr>
        <w:t>first/last name</w:t>
      </w:r>
      <w:r w:rsidRPr="004C0BA9">
        <w:rPr>
          <w:color w:val="31849B" w:themeColor="accent5" w:themeShade="BF"/>
          <w:lang w:val="en-US"/>
        </w:rPr>
        <w:t>)</w:t>
      </w:r>
    </w:p>
    <w:p w14:paraId="2FEB5AEF" w14:textId="5F312196" w:rsidR="00014FB3" w:rsidRPr="001F0AEF" w:rsidRDefault="00014FB3" w:rsidP="00014FB3">
      <w:pPr>
        <w:shd w:val="clear" w:color="auto" w:fill="FFFFFE"/>
        <w:spacing w:line="270" w:lineRule="atLeast"/>
        <w:rPr>
          <w:rFonts w:ascii="Yu Gothic Light" w:hAnsi="Yu Gothic Light"/>
          <w:color w:val="000000"/>
          <w:sz w:val="18"/>
          <w:szCs w:val="18"/>
          <w:lang w:val="en-US"/>
        </w:rPr>
      </w:pP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        </w:t>
      </w:r>
      <w:r w:rsidRPr="001F0AEF">
        <w:rPr>
          <w:rFonts w:ascii="Yu Gothic Light" w:hAnsi="Yu Gothic Light"/>
          <w:color w:val="A31515"/>
          <w:sz w:val="18"/>
          <w:szCs w:val="18"/>
          <w:lang w:val="en-US"/>
        </w:rPr>
        <w:t>"Iban"</w:t>
      </w: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: </w:t>
      </w:r>
      <w:r w:rsidRPr="001F0AEF">
        <w:rPr>
          <w:rFonts w:ascii="Yu Gothic Light" w:hAnsi="Yu Gothic Light"/>
          <w:color w:val="0451A5"/>
          <w:sz w:val="18"/>
          <w:szCs w:val="18"/>
          <w:lang w:val="en-US"/>
        </w:rPr>
        <w:t>"0"</w:t>
      </w: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 xml:space="preserve">, </w:t>
      </w:r>
      <w:r w:rsidRPr="004C0BA9">
        <w:rPr>
          <w:color w:val="31849B" w:themeColor="accent5" w:themeShade="BF"/>
          <w:lang w:val="en-US"/>
        </w:rPr>
        <w:t>(</w:t>
      </w:r>
      <w:r w:rsidRPr="004C0BA9">
        <w:rPr>
          <w:i/>
          <w:iCs/>
          <w:color w:val="31849B" w:themeColor="accent5" w:themeShade="BF"/>
          <w:lang w:val="en-US"/>
        </w:rPr>
        <w:t>harcoding</w:t>
      </w:r>
      <w:r w:rsidRPr="004C0BA9">
        <w:rPr>
          <w:color w:val="31849B" w:themeColor="accent5" w:themeShade="BF"/>
          <w:lang w:val="en-US"/>
        </w:rPr>
        <w:t>)</w:t>
      </w:r>
    </w:p>
    <w:p w14:paraId="730C565E" w14:textId="5C0B655D" w:rsidR="00014FB3" w:rsidRPr="001F0AEF" w:rsidRDefault="00014FB3" w:rsidP="00014FB3">
      <w:pPr>
        <w:shd w:val="clear" w:color="auto" w:fill="FFFFFE"/>
        <w:spacing w:line="270" w:lineRule="atLeast"/>
        <w:rPr>
          <w:rFonts w:ascii="Yu Gothic Light" w:hAnsi="Yu Gothic Light"/>
          <w:color w:val="000000"/>
          <w:sz w:val="18"/>
          <w:szCs w:val="18"/>
          <w:lang w:val="en-US"/>
        </w:rPr>
      </w:pP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        </w:t>
      </w:r>
      <w:r w:rsidRPr="001F0AEF">
        <w:rPr>
          <w:rFonts w:ascii="Yu Gothic Light" w:hAnsi="Yu Gothic Light"/>
          <w:color w:val="A31515"/>
          <w:sz w:val="18"/>
          <w:szCs w:val="18"/>
          <w:lang w:val="en-US"/>
        </w:rPr>
        <w:t>"Alias"</w:t>
      </w: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: </w:t>
      </w:r>
      <w:r w:rsidRPr="001F0AEF">
        <w:rPr>
          <w:rFonts w:ascii="Yu Gothic Light" w:hAnsi="Yu Gothic Light"/>
          <w:b/>
          <w:color w:val="0451A5"/>
          <w:sz w:val="18"/>
          <w:szCs w:val="18"/>
          <w:lang w:val="en-US"/>
        </w:rPr>
        <w:t>null</w:t>
      </w: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 xml:space="preserve">, </w:t>
      </w:r>
      <w:r w:rsidRPr="004C0BA9">
        <w:rPr>
          <w:color w:val="31849B" w:themeColor="accent5" w:themeShade="BF"/>
          <w:lang w:val="en-US"/>
        </w:rPr>
        <w:t>(</w:t>
      </w:r>
      <w:r w:rsidRPr="004C0BA9">
        <w:rPr>
          <w:i/>
          <w:iCs/>
          <w:color w:val="31849B" w:themeColor="accent5" w:themeShade="BF"/>
          <w:lang w:val="en-US"/>
        </w:rPr>
        <w:t>harcoding</w:t>
      </w:r>
      <w:r w:rsidRPr="004C0BA9">
        <w:rPr>
          <w:color w:val="31849B" w:themeColor="accent5" w:themeShade="BF"/>
          <w:lang w:val="en-US"/>
        </w:rPr>
        <w:t>)</w:t>
      </w:r>
    </w:p>
    <w:p w14:paraId="3B5A424B" w14:textId="71A1F5A5" w:rsidR="00014FB3" w:rsidRPr="001F0AEF" w:rsidRDefault="00014FB3" w:rsidP="00014FB3">
      <w:pPr>
        <w:shd w:val="clear" w:color="auto" w:fill="FFFFFE"/>
        <w:spacing w:line="270" w:lineRule="atLeast"/>
        <w:rPr>
          <w:rFonts w:ascii="Yu Gothic Light" w:hAnsi="Yu Gothic Light"/>
          <w:color w:val="000000"/>
          <w:sz w:val="18"/>
          <w:szCs w:val="18"/>
          <w:lang w:val="en-US"/>
        </w:rPr>
      </w:pP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        </w:t>
      </w:r>
      <w:r w:rsidRPr="001F0AEF">
        <w:rPr>
          <w:rFonts w:ascii="Yu Gothic Light" w:hAnsi="Yu Gothic Light"/>
          <w:color w:val="A31515"/>
          <w:sz w:val="18"/>
          <w:szCs w:val="18"/>
          <w:lang w:val="en-US"/>
        </w:rPr>
        <w:t>"PhoneNumber"</w:t>
      </w: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: </w:t>
      </w:r>
      <w:r w:rsidRPr="001F0AEF">
        <w:rPr>
          <w:rFonts w:ascii="Yu Gothic Light" w:hAnsi="Yu Gothic Light"/>
          <w:color w:val="0451A5"/>
          <w:sz w:val="18"/>
          <w:szCs w:val="18"/>
          <w:lang w:val="en-US"/>
        </w:rPr>
        <w:t>"0673434543"</w:t>
      </w: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 xml:space="preserve">,  </w:t>
      </w:r>
      <w:r w:rsidRPr="004C0BA9">
        <w:rPr>
          <w:color w:val="31849B" w:themeColor="accent5" w:themeShade="BF"/>
          <w:lang w:val="en-US"/>
        </w:rPr>
        <w:t>(user’s phone number)</w:t>
      </w:r>
    </w:p>
    <w:p w14:paraId="10AE11B0" w14:textId="2FEF2B87" w:rsidR="00014FB3" w:rsidRPr="001F0AEF" w:rsidRDefault="00014FB3" w:rsidP="00014FB3">
      <w:pPr>
        <w:shd w:val="clear" w:color="auto" w:fill="FFFFFE"/>
        <w:spacing w:line="270" w:lineRule="atLeast"/>
        <w:rPr>
          <w:rFonts w:ascii="Yu Gothic Light" w:hAnsi="Yu Gothic Light"/>
          <w:color w:val="000000"/>
          <w:sz w:val="18"/>
          <w:szCs w:val="18"/>
          <w:lang w:val="en-US"/>
        </w:rPr>
      </w:pP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        </w:t>
      </w:r>
      <w:r w:rsidRPr="001F0AEF">
        <w:rPr>
          <w:rFonts w:ascii="Yu Gothic Light" w:hAnsi="Yu Gothic Light"/>
          <w:color w:val="A31515"/>
          <w:sz w:val="18"/>
          <w:szCs w:val="18"/>
          <w:lang w:val="en-US"/>
        </w:rPr>
        <w:t>"Email"</w:t>
      </w: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: </w:t>
      </w:r>
      <w:r w:rsidRPr="001F0AEF">
        <w:rPr>
          <w:rFonts w:ascii="Yu Gothic Light" w:hAnsi="Yu Gothic Light"/>
          <w:color w:val="0451A5"/>
          <w:sz w:val="18"/>
          <w:szCs w:val="18"/>
          <w:lang w:val="en-US"/>
        </w:rPr>
        <w:t>"sandoney2@s-money.fr"</w:t>
      </w: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 xml:space="preserve">, </w:t>
      </w:r>
      <w:r w:rsidRPr="004C0BA9">
        <w:rPr>
          <w:color w:val="31849B" w:themeColor="accent5" w:themeShade="BF"/>
          <w:lang w:val="en-US"/>
        </w:rPr>
        <w:t xml:space="preserve">(user’s </w:t>
      </w:r>
      <w:r>
        <w:rPr>
          <w:color w:val="31849B" w:themeColor="accent5" w:themeShade="BF"/>
          <w:lang w:val="en-US"/>
        </w:rPr>
        <w:t>Email</w:t>
      </w:r>
      <w:r w:rsidRPr="004C0BA9">
        <w:rPr>
          <w:color w:val="31849B" w:themeColor="accent5" w:themeShade="BF"/>
          <w:lang w:val="en-US"/>
        </w:rPr>
        <w:t>)</w:t>
      </w:r>
    </w:p>
    <w:p w14:paraId="00E949A2" w14:textId="340D7EC6" w:rsidR="00014FB3" w:rsidRPr="001F0AEF" w:rsidRDefault="00014FB3" w:rsidP="00014FB3">
      <w:pPr>
        <w:shd w:val="clear" w:color="auto" w:fill="FFFFFE"/>
        <w:spacing w:line="270" w:lineRule="atLeast"/>
        <w:rPr>
          <w:lang w:val="en-US"/>
        </w:rPr>
      </w:pP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        </w:t>
      </w:r>
      <w:r w:rsidRPr="001F0AEF">
        <w:rPr>
          <w:rFonts w:ascii="Yu Gothic Light" w:hAnsi="Yu Gothic Light"/>
          <w:color w:val="A31515"/>
          <w:sz w:val="18"/>
          <w:szCs w:val="18"/>
          <w:lang w:val="en-US"/>
        </w:rPr>
        <w:t>"Href"</w:t>
      </w: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: </w:t>
      </w:r>
      <w:r w:rsidRPr="001F0AEF">
        <w:rPr>
          <w:rFonts w:ascii="Yu Gothic Light" w:hAnsi="Yu Gothic Light"/>
          <w:b/>
          <w:color w:val="0451A5"/>
          <w:sz w:val="18"/>
          <w:szCs w:val="18"/>
          <w:lang w:val="en-US"/>
        </w:rPr>
        <w:t xml:space="preserve">null   </w:t>
      </w:r>
      <w:r w:rsidRPr="004C0BA9">
        <w:rPr>
          <w:color w:val="31849B" w:themeColor="accent5" w:themeShade="BF"/>
          <w:lang w:val="en-US"/>
        </w:rPr>
        <w:t>(</w:t>
      </w:r>
      <w:r w:rsidRPr="004C0BA9">
        <w:rPr>
          <w:i/>
          <w:iCs/>
          <w:color w:val="31849B" w:themeColor="accent5" w:themeShade="BF"/>
          <w:lang w:val="en-US"/>
        </w:rPr>
        <w:t>harcoding</w:t>
      </w:r>
      <w:r w:rsidRPr="004C0BA9">
        <w:rPr>
          <w:color w:val="31849B" w:themeColor="accent5" w:themeShade="BF"/>
          <w:lang w:val="en-US"/>
        </w:rPr>
        <w:t>)</w:t>
      </w:r>
    </w:p>
    <w:p w14:paraId="10BA8447" w14:textId="77777777" w:rsidR="00014FB3" w:rsidRPr="001F0AEF" w:rsidRDefault="00014FB3" w:rsidP="00014FB3">
      <w:pPr>
        <w:shd w:val="clear" w:color="auto" w:fill="FFFFFE"/>
        <w:spacing w:line="270" w:lineRule="atLeast"/>
        <w:rPr>
          <w:rFonts w:ascii="Yu Gothic Light" w:hAnsi="Yu Gothic Light"/>
          <w:color w:val="000000"/>
          <w:sz w:val="18"/>
          <w:szCs w:val="18"/>
          <w:lang w:val="en-US"/>
        </w:rPr>
      </w:pP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    },</w:t>
      </w:r>
    </w:p>
    <w:p w14:paraId="5E7142A7" w14:textId="77777777" w:rsidR="00014FB3" w:rsidRPr="001F0AEF" w:rsidRDefault="00014FB3" w:rsidP="00014FB3">
      <w:pPr>
        <w:shd w:val="clear" w:color="auto" w:fill="FFFFFE"/>
        <w:spacing w:line="270" w:lineRule="atLeast"/>
        <w:rPr>
          <w:rFonts w:ascii="Yu Gothic Light" w:hAnsi="Yu Gothic Light"/>
          <w:color w:val="000000"/>
          <w:sz w:val="18"/>
          <w:szCs w:val="18"/>
          <w:lang w:val="en-US"/>
        </w:rPr>
      </w:pP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    </w:t>
      </w:r>
      <w:r w:rsidRPr="001F0AEF">
        <w:rPr>
          <w:rFonts w:ascii="Yu Gothic Light" w:hAnsi="Yu Gothic Light"/>
          <w:color w:val="A31515"/>
          <w:sz w:val="18"/>
          <w:szCs w:val="18"/>
          <w:lang w:val="en-US"/>
        </w:rPr>
        <w:t>"CreationType"</w:t>
      </w: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: {</w:t>
      </w:r>
    </w:p>
    <w:p w14:paraId="3A16E21D" w14:textId="77777777" w:rsidR="00014FB3" w:rsidRPr="001F0AEF" w:rsidRDefault="00014FB3" w:rsidP="00014FB3">
      <w:pPr>
        <w:shd w:val="clear" w:color="auto" w:fill="FFFFFE"/>
        <w:spacing w:line="270" w:lineRule="atLeast"/>
        <w:rPr>
          <w:rFonts w:ascii="Yu Gothic Light" w:hAnsi="Yu Gothic Light"/>
          <w:color w:val="000000"/>
          <w:sz w:val="18"/>
          <w:szCs w:val="18"/>
          <w:lang w:val="en-US"/>
        </w:rPr>
      </w:pP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        </w:t>
      </w:r>
      <w:r w:rsidRPr="001F0AEF">
        <w:rPr>
          <w:rFonts w:ascii="Yu Gothic Light" w:hAnsi="Yu Gothic Light"/>
          <w:color w:val="A31515"/>
          <w:sz w:val="18"/>
          <w:szCs w:val="18"/>
          <w:lang w:val="en-US"/>
        </w:rPr>
        <w:t>"RelatedCard"</w:t>
      </w: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: {</w:t>
      </w:r>
    </w:p>
    <w:p w14:paraId="1AED41D0" w14:textId="77777777" w:rsidR="00014FB3" w:rsidRPr="001F0AEF" w:rsidRDefault="00014FB3" w:rsidP="00014FB3">
      <w:pPr>
        <w:shd w:val="clear" w:color="auto" w:fill="FFFFFE"/>
        <w:spacing w:line="270" w:lineRule="atLeast"/>
        <w:rPr>
          <w:rFonts w:ascii="Yu Gothic Light" w:hAnsi="Yu Gothic Light"/>
          <w:color w:val="000000"/>
          <w:sz w:val="18"/>
          <w:szCs w:val="18"/>
          <w:lang w:val="en-US"/>
        </w:rPr>
      </w:pP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            </w:t>
      </w:r>
      <w:r w:rsidRPr="001F0AEF">
        <w:rPr>
          <w:rFonts w:ascii="Yu Gothic Light" w:hAnsi="Yu Gothic Light"/>
          <w:color w:val="A31515"/>
          <w:sz w:val="18"/>
          <w:szCs w:val="18"/>
          <w:lang w:val="en-US"/>
        </w:rPr>
        <w:t>"Id"</w:t>
      </w: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: </w:t>
      </w:r>
      <w:r w:rsidRPr="001F0AEF">
        <w:rPr>
          <w:rFonts w:ascii="Yu Gothic Light" w:hAnsi="Yu Gothic Light"/>
          <w:b/>
          <w:color w:val="0451A5"/>
          <w:sz w:val="18"/>
          <w:szCs w:val="18"/>
          <w:lang w:val="en-US"/>
        </w:rPr>
        <w:t>null</w:t>
      </w: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,</w:t>
      </w:r>
    </w:p>
    <w:p w14:paraId="1B0282C9" w14:textId="5A789001" w:rsidR="00014FB3" w:rsidRPr="001F0AEF" w:rsidRDefault="00014FB3" w:rsidP="00014FB3">
      <w:pPr>
        <w:shd w:val="clear" w:color="auto" w:fill="FFFFFE"/>
        <w:spacing w:line="270" w:lineRule="atLeast"/>
        <w:rPr>
          <w:rFonts w:ascii="Yu Gothic Light" w:hAnsi="Yu Gothic Light"/>
          <w:color w:val="000000"/>
          <w:sz w:val="18"/>
          <w:szCs w:val="18"/>
          <w:lang w:val="en-US"/>
        </w:rPr>
      </w:pP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            </w:t>
      </w:r>
      <w:r w:rsidRPr="001F0AEF">
        <w:rPr>
          <w:rFonts w:ascii="Yu Gothic Light" w:hAnsi="Yu Gothic Light"/>
          <w:color w:val="A31515"/>
          <w:sz w:val="18"/>
          <w:szCs w:val="18"/>
          <w:lang w:val="en-US"/>
        </w:rPr>
        <w:t>"AppCardId"</w:t>
      </w: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: </w:t>
      </w:r>
      <w:r w:rsidRPr="001F0AEF">
        <w:rPr>
          <w:rFonts w:ascii="Yu Gothic Light" w:hAnsi="Yu Gothic Light"/>
          <w:color w:val="0451A5"/>
          <w:sz w:val="18"/>
          <w:szCs w:val="18"/>
          <w:lang w:val="en-US"/>
        </w:rPr>
        <w:t xml:space="preserve">"XPOLLENS-CP1" </w:t>
      </w:r>
      <w:r w:rsidRPr="004C0BA9">
        <w:rPr>
          <w:color w:val="31849B" w:themeColor="accent5" w:themeShade="BF"/>
          <w:lang w:val="en-US"/>
        </w:rPr>
        <w:t>(</w:t>
      </w:r>
      <w:r w:rsidRPr="004C0BA9">
        <w:rPr>
          <w:i/>
          <w:iCs/>
          <w:color w:val="31849B" w:themeColor="accent5" w:themeShade="BF"/>
          <w:lang w:val="en-US"/>
        </w:rPr>
        <w:t>appCardId of mother’s card</w:t>
      </w:r>
      <w:r w:rsidRPr="004C0BA9">
        <w:rPr>
          <w:color w:val="31849B" w:themeColor="accent5" w:themeShade="BF"/>
          <w:lang w:val="en-US"/>
        </w:rPr>
        <w:t>)</w:t>
      </w:r>
    </w:p>
    <w:p w14:paraId="4A6011AA" w14:textId="77777777" w:rsidR="00014FB3" w:rsidRPr="001F0AEF" w:rsidRDefault="00014FB3" w:rsidP="00014FB3">
      <w:pPr>
        <w:shd w:val="clear" w:color="auto" w:fill="FFFFFE"/>
        <w:spacing w:line="270" w:lineRule="atLeast"/>
        <w:rPr>
          <w:rFonts w:ascii="Yu Gothic Light" w:hAnsi="Yu Gothic Light"/>
          <w:color w:val="000000"/>
          <w:sz w:val="18"/>
          <w:szCs w:val="18"/>
          <w:lang w:val="en-US"/>
        </w:rPr>
      </w:pP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        },</w:t>
      </w:r>
    </w:p>
    <w:p w14:paraId="62928CE2" w14:textId="32AD8743" w:rsidR="00014FB3" w:rsidRPr="001F0AEF" w:rsidRDefault="00014FB3" w:rsidP="00014FB3">
      <w:pPr>
        <w:shd w:val="clear" w:color="auto" w:fill="FFFFFE"/>
        <w:spacing w:line="270" w:lineRule="atLeast"/>
        <w:rPr>
          <w:rFonts w:ascii="Yu Gothic Light" w:hAnsi="Yu Gothic Light"/>
          <w:color w:val="000000"/>
          <w:sz w:val="18"/>
          <w:szCs w:val="18"/>
          <w:lang w:val="en-US"/>
        </w:rPr>
      </w:pP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        </w:t>
      </w:r>
      <w:r w:rsidRPr="001F0AEF">
        <w:rPr>
          <w:rFonts w:ascii="Yu Gothic Light" w:hAnsi="Yu Gothic Light"/>
          <w:color w:val="A31515"/>
          <w:sz w:val="18"/>
          <w:szCs w:val="18"/>
          <w:lang w:val="en-US"/>
        </w:rPr>
        <w:t>"Action"</w:t>
      </w: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: </w:t>
      </w:r>
      <w:r w:rsidRPr="001F0AEF">
        <w:rPr>
          <w:rFonts w:ascii="Yu Gothic Light" w:hAnsi="Yu Gothic Light"/>
          <w:color w:val="098658"/>
          <w:sz w:val="18"/>
          <w:szCs w:val="18"/>
          <w:lang w:val="en-US"/>
        </w:rPr>
        <w:t xml:space="preserve">2 </w:t>
      </w:r>
      <w:r w:rsidRPr="004C0BA9">
        <w:rPr>
          <w:color w:val="31849B" w:themeColor="accent5" w:themeShade="BF"/>
          <w:lang w:val="en-US"/>
        </w:rPr>
        <w:t>(2 means “refabrication”)</w:t>
      </w:r>
    </w:p>
    <w:p w14:paraId="2B33AA0C" w14:textId="77777777" w:rsidR="00014FB3" w:rsidRPr="001F0AEF" w:rsidRDefault="00014FB3" w:rsidP="00014FB3">
      <w:pPr>
        <w:shd w:val="clear" w:color="auto" w:fill="FFFFFE"/>
        <w:spacing w:line="270" w:lineRule="atLeast"/>
        <w:rPr>
          <w:rFonts w:ascii="Yu Gothic Light" w:hAnsi="Yu Gothic Light"/>
          <w:color w:val="000000"/>
          <w:sz w:val="18"/>
          <w:szCs w:val="18"/>
          <w:lang w:val="en-US"/>
        </w:rPr>
      </w:pP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    },</w:t>
      </w:r>
    </w:p>
    <w:p w14:paraId="780F5012" w14:textId="55F88705" w:rsidR="00014FB3" w:rsidRPr="001F0AEF" w:rsidRDefault="00014FB3" w:rsidP="00014FB3">
      <w:pPr>
        <w:shd w:val="clear" w:color="auto" w:fill="FFFFFE"/>
        <w:spacing w:line="270" w:lineRule="atLeast"/>
        <w:rPr>
          <w:rFonts w:ascii="Yu Gothic Light" w:hAnsi="Yu Gothic Light"/>
          <w:color w:val="000000"/>
          <w:sz w:val="18"/>
          <w:szCs w:val="18"/>
          <w:lang w:val="en-US"/>
        </w:rPr>
      </w:pP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    </w:t>
      </w:r>
      <w:r w:rsidRPr="001F0AEF">
        <w:rPr>
          <w:rFonts w:ascii="Yu Gothic Light" w:hAnsi="Yu Gothic Light"/>
          <w:color w:val="A31515"/>
          <w:sz w:val="18"/>
          <w:szCs w:val="18"/>
          <w:lang w:val="en-US"/>
        </w:rPr>
        <w:t>"FintechCultureName"</w:t>
      </w: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: </w:t>
      </w:r>
      <w:r w:rsidRPr="001F0AEF">
        <w:rPr>
          <w:rFonts w:ascii="Yu Gothic Light" w:hAnsi="Yu Gothic Light"/>
          <w:color w:val="0451A5"/>
          <w:sz w:val="18"/>
          <w:szCs w:val="18"/>
          <w:lang w:val="en-US"/>
        </w:rPr>
        <w:t>"French"</w:t>
      </w: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 xml:space="preserve">, </w:t>
      </w:r>
      <w:r w:rsidRPr="004C0BA9">
        <w:rPr>
          <w:color w:val="31849B" w:themeColor="accent5" w:themeShade="BF"/>
          <w:lang w:val="en-US"/>
        </w:rPr>
        <w:t>(</w:t>
      </w:r>
      <w:r w:rsidRPr="004C0BA9">
        <w:rPr>
          <w:i/>
          <w:iCs/>
          <w:color w:val="31849B" w:themeColor="accent5" w:themeShade="BF"/>
          <w:lang w:val="en-US"/>
        </w:rPr>
        <w:t>harcoding</w:t>
      </w:r>
      <w:r w:rsidRPr="004C0BA9">
        <w:rPr>
          <w:color w:val="31849B" w:themeColor="accent5" w:themeShade="BF"/>
          <w:lang w:val="en-US"/>
        </w:rPr>
        <w:t>)</w:t>
      </w:r>
    </w:p>
    <w:p w14:paraId="7E7FA7D7" w14:textId="77777777" w:rsidR="00014FB3" w:rsidRPr="001F0AEF" w:rsidRDefault="00014FB3" w:rsidP="00014FB3">
      <w:pPr>
        <w:shd w:val="clear" w:color="auto" w:fill="FFFFFE"/>
        <w:spacing w:line="270" w:lineRule="atLeast"/>
        <w:rPr>
          <w:rFonts w:ascii="Yu Gothic Light" w:hAnsi="Yu Gothic Light"/>
          <w:color w:val="000000"/>
          <w:sz w:val="18"/>
          <w:szCs w:val="18"/>
          <w:lang w:val="en-US"/>
        </w:rPr>
      </w:pP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    </w:t>
      </w:r>
      <w:r w:rsidRPr="001F0AEF">
        <w:rPr>
          <w:rFonts w:ascii="Yu Gothic Light" w:hAnsi="Yu Gothic Light"/>
          <w:color w:val="A31515"/>
          <w:sz w:val="18"/>
          <w:szCs w:val="18"/>
          <w:lang w:val="en-US"/>
        </w:rPr>
        <w:t>"CardLimits"</w:t>
      </w: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: {</w:t>
      </w:r>
    </w:p>
    <w:p w14:paraId="0256D321" w14:textId="289992B4" w:rsidR="00014FB3" w:rsidRPr="001F0AEF" w:rsidRDefault="00014FB3" w:rsidP="00014FB3">
      <w:pPr>
        <w:shd w:val="clear" w:color="auto" w:fill="FFFFFE"/>
        <w:spacing w:line="270" w:lineRule="atLeast"/>
        <w:rPr>
          <w:rFonts w:ascii="Yu Gothic Light" w:hAnsi="Yu Gothic Light"/>
          <w:color w:val="000000"/>
          <w:sz w:val="18"/>
          <w:szCs w:val="18"/>
          <w:lang w:val="en-US"/>
        </w:rPr>
      </w:pP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        </w:t>
      </w:r>
      <w:r w:rsidRPr="001F0AEF">
        <w:rPr>
          <w:rFonts w:ascii="Yu Gothic Light" w:hAnsi="Yu Gothic Light"/>
          <w:color w:val="A31515"/>
          <w:sz w:val="18"/>
          <w:szCs w:val="18"/>
          <w:lang w:val="en-US"/>
        </w:rPr>
        <w:t>"Transaction"</w:t>
      </w: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: </w:t>
      </w:r>
      <w:r w:rsidRPr="001F0AEF">
        <w:rPr>
          <w:rFonts w:ascii="Yu Gothic Light" w:hAnsi="Yu Gothic Light"/>
          <w:b/>
          <w:color w:val="0451A5"/>
          <w:sz w:val="18"/>
          <w:szCs w:val="18"/>
          <w:lang w:val="en-US"/>
        </w:rPr>
        <w:t>null</w:t>
      </w: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 xml:space="preserve">, </w:t>
      </w:r>
      <w:r w:rsidRPr="004C0BA9">
        <w:rPr>
          <w:color w:val="31849B" w:themeColor="accent5" w:themeShade="BF"/>
          <w:lang w:val="en-US"/>
        </w:rPr>
        <w:t>(</w:t>
      </w:r>
      <w:r w:rsidRPr="004C0BA9">
        <w:rPr>
          <w:i/>
          <w:iCs/>
          <w:color w:val="31849B" w:themeColor="accent5" w:themeShade="BF"/>
          <w:lang w:val="en-US"/>
        </w:rPr>
        <w:t>harcoding</w:t>
      </w:r>
      <w:r w:rsidRPr="004C0BA9">
        <w:rPr>
          <w:color w:val="31849B" w:themeColor="accent5" w:themeShade="BF"/>
          <w:lang w:val="en-US"/>
        </w:rPr>
        <w:t>)</w:t>
      </w:r>
    </w:p>
    <w:p w14:paraId="57EE3B61" w14:textId="4090C6F9" w:rsidR="00014FB3" w:rsidRPr="001F0AEF" w:rsidRDefault="00014FB3" w:rsidP="00014FB3">
      <w:pPr>
        <w:shd w:val="clear" w:color="auto" w:fill="FFFFFE"/>
        <w:spacing w:line="270" w:lineRule="atLeast"/>
        <w:rPr>
          <w:rFonts w:ascii="Yu Gothic Light" w:hAnsi="Yu Gothic Light"/>
          <w:color w:val="000000"/>
          <w:sz w:val="18"/>
          <w:szCs w:val="18"/>
          <w:lang w:val="en-US"/>
        </w:rPr>
      </w:pP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        </w:t>
      </w:r>
      <w:r w:rsidRPr="001F0AEF">
        <w:rPr>
          <w:rFonts w:ascii="Yu Gothic Light" w:hAnsi="Yu Gothic Light"/>
          <w:color w:val="A31515"/>
          <w:sz w:val="18"/>
          <w:szCs w:val="18"/>
          <w:lang w:val="en-US"/>
        </w:rPr>
        <w:t>"ATMWeeklyAllowance"</w:t>
      </w: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: </w:t>
      </w:r>
      <w:r w:rsidRPr="001F0AEF">
        <w:rPr>
          <w:rFonts w:ascii="Yu Gothic Light" w:hAnsi="Yu Gothic Light"/>
          <w:color w:val="098658"/>
          <w:sz w:val="18"/>
          <w:szCs w:val="18"/>
          <w:lang w:val="en-US"/>
        </w:rPr>
        <w:t>300</w:t>
      </w: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 xml:space="preserve">, </w:t>
      </w:r>
      <w:r w:rsidRPr="004C0BA9">
        <w:rPr>
          <w:i/>
          <w:iCs/>
          <w:color w:val="31849B" w:themeColor="accent5" w:themeShade="BF"/>
          <w:lang w:val="en-US"/>
        </w:rPr>
        <w:t>(AtmWeeklyAllowance of mother’s card)</w:t>
      </w:r>
    </w:p>
    <w:p w14:paraId="59DD61AE" w14:textId="77777777" w:rsidR="0017716E" w:rsidRDefault="00014FB3" w:rsidP="00014FB3">
      <w:pPr>
        <w:rPr>
          <w:color w:val="31849B" w:themeColor="accent5" w:themeShade="BF"/>
          <w:lang w:val="en-US"/>
        </w:rPr>
      </w:pP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 xml:space="preserve">        </w:t>
      </w:r>
      <w:r w:rsidRPr="001F0AEF">
        <w:rPr>
          <w:rFonts w:ascii="Yu Gothic Light" w:hAnsi="Yu Gothic Light"/>
          <w:color w:val="A31515"/>
          <w:sz w:val="18"/>
          <w:szCs w:val="18"/>
          <w:lang w:val="en-US"/>
        </w:rPr>
        <w:t>"ATMWeeklyUsedAllowance"</w:t>
      </w: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: </w:t>
      </w:r>
      <w:r w:rsidRPr="001F0AEF">
        <w:rPr>
          <w:rFonts w:ascii="Yu Gothic Light" w:hAnsi="Yu Gothic Light"/>
          <w:color w:val="098658"/>
          <w:sz w:val="18"/>
          <w:szCs w:val="18"/>
          <w:lang w:val="en-US"/>
        </w:rPr>
        <w:t>0</w:t>
      </w: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 xml:space="preserve">, </w:t>
      </w:r>
      <w:r w:rsidRPr="004C0BA9">
        <w:rPr>
          <w:color w:val="31849B" w:themeColor="accent5" w:themeShade="BF"/>
          <w:lang w:val="en-US"/>
        </w:rPr>
        <w:t>(hardcoded to 0</w:t>
      </w:r>
      <w:r w:rsidR="0017716E">
        <w:rPr>
          <w:color w:val="31849B" w:themeColor="accent5" w:themeShade="BF"/>
          <w:lang w:val="en-US"/>
        </w:rPr>
        <w:t>.</w:t>
      </w:r>
      <w:r w:rsidRPr="004C0BA9">
        <w:rPr>
          <w:color w:val="31849B" w:themeColor="accent5" w:themeShade="BF"/>
          <w:lang w:val="en-US"/>
        </w:rPr>
        <w:t xml:space="preserve">Use “Get Card API” to get the actual </w:t>
      </w:r>
      <w:r w:rsidR="0017716E">
        <w:rPr>
          <w:color w:val="31849B" w:themeColor="accent5" w:themeShade="BF"/>
          <w:lang w:val="en-US"/>
        </w:rPr>
        <w:t xml:space="preserve">                      </w:t>
      </w:r>
    </w:p>
    <w:p w14:paraId="6968E064" w14:textId="0CDDA389" w:rsidR="00014FB3" w:rsidRPr="00014FB3" w:rsidRDefault="0017716E" w:rsidP="00014FB3">
      <w:pPr>
        <w:rPr>
          <w:color w:val="000000" w:themeColor="text1"/>
          <w:lang w:val="en-US"/>
        </w:rPr>
      </w:pPr>
      <w:r>
        <w:rPr>
          <w:color w:val="31849B" w:themeColor="accent5" w:themeShade="BF"/>
          <w:lang w:val="en-US"/>
        </w:rPr>
        <w:t xml:space="preserve">                                            ATM</w:t>
      </w:r>
      <w:r w:rsidR="00014FB3" w:rsidRPr="004C0BA9">
        <w:rPr>
          <w:color w:val="31849B" w:themeColor="accent5" w:themeShade="BF"/>
          <w:lang w:val="en-US"/>
        </w:rPr>
        <w:t xml:space="preserve">WeeklyUsedAllowance corresponding to mother </w:t>
      </w:r>
      <w:r>
        <w:rPr>
          <w:color w:val="31849B" w:themeColor="accent5" w:themeShade="BF"/>
          <w:lang w:val="en-US"/>
        </w:rPr>
        <w:t>card</w:t>
      </w:r>
      <w:r w:rsidR="00014FB3" w:rsidRPr="004C0BA9">
        <w:rPr>
          <w:color w:val="31849B" w:themeColor="accent5" w:themeShade="BF"/>
          <w:lang w:val="en-US"/>
        </w:rPr>
        <w:t>)</w:t>
      </w:r>
    </w:p>
    <w:p w14:paraId="7775393C" w14:textId="1E146C89" w:rsidR="00014FB3" w:rsidRPr="001F0AEF" w:rsidRDefault="00014FB3" w:rsidP="00014FB3">
      <w:pPr>
        <w:shd w:val="clear" w:color="auto" w:fill="FFFFFE"/>
        <w:spacing w:line="270" w:lineRule="atLeast"/>
        <w:rPr>
          <w:rFonts w:ascii="Yu Gothic Light" w:hAnsi="Yu Gothic Light"/>
          <w:color w:val="000000"/>
          <w:sz w:val="18"/>
          <w:szCs w:val="18"/>
          <w:lang w:val="en-US"/>
        </w:rPr>
      </w:pP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        </w:t>
      </w:r>
      <w:r w:rsidRPr="001F0AEF">
        <w:rPr>
          <w:rFonts w:ascii="Yu Gothic Light" w:hAnsi="Yu Gothic Light"/>
          <w:color w:val="A31515"/>
          <w:sz w:val="18"/>
          <w:szCs w:val="18"/>
          <w:lang w:val="en-US"/>
        </w:rPr>
        <w:t>"MonthlyAllowance"</w:t>
      </w: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: </w:t>
      </w:r>
      <w:r w:rsidRPr="001F0AEF">
        <w:rPr>
          <w:rFonts w:ascii="Yu Gothic Light" w:hAnsi="Yu Gothic Light"/>
          <w:color w:val="098658"/>
          <w:sz w:val="18"/>
          <w:szCs w:val="18"/>
          <w:lang w:val="en-US"/>
        </w:rPr>
        <w:t>3000</w:t>
      </w: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 xml:space="preserve">, </w:t>
      </w:r>
      <w:r w:rsidRPr="004C0BA9">
        <w:rPr>
          <w:i/>
          <w:iCs/>
          <w:color w:val="31849B" w:themeColor="accent5" w:themeShade="BF"/>
          <w:lang w:val="en-US"/>
        </w:rPr>
        <w:t>(AtmWeeklyAllowance of mother’s card)</w:t>
      </w:r>
    </w:p>
    <w:p w14:paraId="64DFCA8D" w14:textId="457786DB" w:rsidR="0017716E" w:rsidRDefault="00014FB3" w:rsidP="00014FB3">
      <w:pPr>
        <w:rPr>
          <w:color w:val="31849B" w:themeColor="accent5" w:themeShade="BF"/>
          <w:lang w:val="en-US"/>
        </w:rPr>
      </w:pP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        </w:t>
      </w:r>
      <w:r w:rsidRPr="001F0AEF">
        <w:rPr>
          <w:rFonts w:ascii="Yu Gothic Light" w:hAnsi="Yu Gothic Light"/>
          <w:color w:val="A31515"/>
          <w:sz w:val="18"/>
          <w:szCs w:val="18"/>
          <w:lang w:val="en-US"/>
        </w:rPr>
        <w:t>"MonthlyUsedAllowance"</w:t>
      </w: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: </w:t>
      </w:r>
      <w:r w:rsidRPr="001F0AEF">
        <w:rPr>
          <w:rFonts w:ascii="Yu Gothic Light" w:hAnsi="Yu Gothic Light"/>
          <w:color w:val="098658"/>
          <w:sz w:val="18"/>
          <w:szCs w:val="18"/>
          <w:lang w:val="en-US"/>
        </w:rPr>
        <w:t xml:space="preserve">0 </w:t>
      </w:r>
      <w:r w:rsidRPr="004C0BA9">
        <w:rPr>
          <w:color w:val="31849B" w:themeColor="accent5" w:themeShade="BF"/>
          <w:lang w:val="en-US"/>
        </w:rPr>
        <w:t>(hardcoded to 0</w:t>
      </w:r>
      <w:r w:rsidR="0017716E">
        <w:rPr>
          <w:color w:val="31849B" w:themeColor="accent5" w:themeShade="BF"/>
          <w:lang w:val="en-US"/>
        </w:rPr>
        <w:t xml:space="preserve">. </w:t>
      </w:r>
      <w:r w:rsidRPr="004C0BA9">
        <w:rPr>
          <w:color w:val="31849B" w:themeColor="accent5" w:themeShade="BF"/>
          <w:lang w:val="en-US"/>
        </w:rPr>
        <w:t xml:space="preserve">Use “Get Card API” to get the actual </w:t>
      </w:r>
    </w:p>
    <w:p w14:paraId="6721BBFD" w14:textId="648F3549" w:rsidR="00014FB3" w:rsidRPr="0017716E" w:rsidRDefault="0017716E" w:rsidP="0017716E">
      <w:pPr>
        <w:rPr>
          <w:color w:val="000000" w:themeColor="text1"/>
          <w:lang w:val="en-US"/>
        </w:rPr>
      </w:pPr>
      <w:r>
        <w:rPr>
          <w:color w:val="31849B" w:themeColor="accent5" w:themeShade="BF"/>
          <w:lang w:val="en-US"/>
        </w:rPr>
        <w:t xml:space="preserve">                                                     </w:t>
      </w:r>
      <w:r w:rsidR="00014FB3" w:rsidRPr="004C0BA9">
        <w:rPr>
          <w:color w:val="31849B" w:themeColor="accent5" w:themeShade="BF"/>
          <w:lang w:val="en-US"/>
        </w:rPr>
        <w:t xml:space="preserve">monthlyUsedAllowance corresponding to mother </w:t>
      </w:r>
      <w:r>
        <w:rPr>
          <w:color w:val="31849B" w:themeColor="accent5" w:themeShade="BF"/>
          <w:lang w:val="en-US"/>
        </w:rPr>
        <w:t>card</w:t>
      </w:r>
      <w:r w:rsidR="00014FB3" w:rsidRPr="004C0BA9">
        <w:rPr>
          <w:color w:val="31849B" w:themeColor="accent5" w:themeShade="BF"/>
          <w:lang w:val="en-US"/>
        </w:rPr>
        <w:t>)</w:t>
      </w:r>
    </w:p>
    <w:p w14:paraId="1435C93B" w14:textId="77777777" w:rsidR="00014FB3" w:rsidRPr="001F0AEF" w:rsidRDefault="00014FB3" w:rsidP="00014FB3">
      <w:pPr>
        <w:shd w:val="clear" w:color="auto" w:fill="FFFFFE"/>
        <w:spacing w:line="270" w:lineRule="atLeast"/>
        <w:rPr>
          <w:rFonts w:ascii="Yu Gothic Light" w:hAnsi="Yu Gothic Light"/>
          <w:color w:val="000000"/>
          <w:sz w:val="18"/>
          <w:szCs w:val="18"/>
          <w:lang w:val="en-US"/>
        </w:rPr>
      </w:pP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    },</w:t>
      </w:r>
    </w:p>
    <w:p w14:paraId="6E759A9F" w14:textId="79DB03D4" w:rsidR="00014FB3" w:rsidRPr="001F0AEF" w:rsidRDefault="00014FB3" w:rsidP="00014FB3">
      <w:pPr>
        <w:shd w:val="clear" w:color="auto" w:fill="FFFFFE"/>
        <w:spacing w:line="270" w:lineRule="atLeast"/>
        <w:rPr>
          <w:rFonts w:ascii="Yu Gothic Light" w:hAnsi="Yu Gothic Light"/>
          <w:color w:val="000000"/>
          <w:sz w:val="18"/>
          <w:szCs w:val="18"/>
          <w:lang w:val="en-US"/>
        </w:rPr>
      </w:pP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    </w:t>
      </w:r>
      <w:r w:rsidRPr="001F0AEF">
        <w:rPr>
          <w:rFonts w:ascii="Yu Gothic Light" w:hAnsi="Yu Gothic Light"/>
          <w:color w:val="A31515"/>
          <w:sz w:val="18"/>
          <w:szCs w:val="18"/>
          <w:lang w:val="en-US"/>
        </w:rPr>
        <w:t>"Blocked"</w:t>
      </w: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: </w:t>
      </w:r>
      <w:r w:rsidRPr="001F0AEF">
        <w:rPr>
          <w:rFonts w:ascii="Yu Gothic Light" w:hAnsi="Yu Gothic Light"/>
          <w:color w:val="098658"/>
          <w:sz w:val="18"/>
          <w:szCs w:val="18"/>
          <w:lang w:val="en-US"/>
        </w:rPr>
        <w:t>0</w:t>
      </w: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 xml:space="preserve">, </w:t>
      </w:r>
      <w:r w:rsidRPr="004C0BA9">
        <w:rPr>
          <w:i/>
          <w:iCs/>
          <w:color w:val="31849B" w:themeColor="accent5" w:themeShade="BF"/>
          <w:lang w:val="en-US"/>
        </w:rPr>
        <w:t>(</w:t>
      </w:r>
      <w:r w:rsidR="0017716E">
        <w:rPr>
          <w:i/>
          <w:iCs/>
          <w:color w:val="31849B" w:themeColor="accent5" w:themeShade="BF"/>
          <w:lang w:val="en-US"/>
        </w:rPr>
        <w:t>Same value as</w:t>
      </w:r>
      <w:r w:rsidRPr="004C0BA9">
        <w:rPr>
          <w:i/>
          <w:iCs/>
          <w:color w:val="31849B" w:themeColor="accent5" w:themeShade="BF"/>
          <w:lang w:val="en-US"/>
        </w:rPr>
        <w:t xml:space="preserve"> </w:t>
      </w:r>
      <w:r w:rsidR="0017716E">
        <w:rPr>
          <w:i/>
          <w:iCs/>
          <w:color w:val="31849B" w:themeColor="accent5" w:themeShade="BF"/>
          <w:lang w:val="en-US"/>
        </w:rPr>
        <w:t>the</w:t>
      </w:r>
      <w:r w:rsidRPr="004C0BA9">
        <w:rPr>
          <w:i/>
          <w:iCs/>
          <w:color w:val="31849B" w:themeColor="accent5" w:themeShade="BF"/>
          <w:lang w:val="en-US"/>
        </w:rPr>
        <w:t xml:space="preserve"> mother’s card)</w:t>
      </w:r>
    </w:p>
    <w:p w14:paraId="30B9BCD3" w14:textId="6864BAA8" w:rsidR="00014FB3" w:rsidRPr="001F0AEF" w:rsidRDefault="00014FB3" w:rsidP="00014FB3">
      <w:pPr>
        <w:shd w:val="clear" w:color="auto" w:fill="FFFFFE"/>
        <w:spacing w:line="270" w:lineRule="atLeast"/>
        <w:rPr>
          <w:rFonts w:ascii="Yu Gothic Light" w:hAnsi="Yu Gothic Light"/>
          <w:color w:val="000000"/>
          <w:sz w:val="18"/>
          <w:szCs w:val="18"/>
          <w:lang w:val="en-US"/>
        </w:rPr>
      </w:pP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    </w:t>
      </w:r>
      <w:r w:rsidRPr="001F0AEF">
        <w:rPr>
          <w:rFonts w:ascii="Yu Gothic Light" w:hAnsi="Yu Gothic Light"/>
          <w:color w:val="A31515"/>
          <w:sz w:val="18"/>
          <w:szCs w:val="18"/>
          <w:lang w:val="en-US"/>
        </w:rPr>
        <w:t>"ForeignPaymentBlocked"</w:t>
      </w: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: </w:t>
      </w:r>
      <w:r w:rsidRPr="001F0AEF">
        <w:rPr>
          <w:rFonts w:ascii="Yu Gothic Light" w:hAnsi="Yu Gothic Light"/>
          <w:color w:val="098658"/>
          <w:sz w:val="18"/>
          <w:szCs w:val="18"/>
          <w:lang w:val="en-US"/>
        </w:rPr>
        <w:t>0</w:t>
      </w: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 xml:space="preserve">, </w:t>
      </w:r>
      <w:r w:rsidR="0017716E" w:rsidRPr="004C0BA9">
        <w:rPr>
          <w:i/>
          <w:iCs/>
          <w:color w:val="31849B" w:themeColor="accent5" w:themeShade="BF"/>
          <w:lang w:val="en-US"/>
        </w:rPr>
        <w:t>(</w:t>
      </w:r>
      <w:r w:rsidR="0017716E">
        <w:rPr>
          <w:i/>
          <w:iCs/>
          <w:color w:val="31849B" w:themeColor="accent5" w:themeShade="BF"/>
          <w:lang w:val="en-US"/>
        </w:rPr>
        <w:t>Same value as</w:t>
      </w:r>
      <w:r w:rsidR="0017716E" w:rsidRPr="004C0BA9">
        <w:rPr>
          <w:i/>
          <w:iCs/>
          <w:color w:val="31849B" w:themeColor="accent5" w:themeShade="BF"/>
          <w:lang w:val="en-US"/>
        </w:rPr>
        <w:t xml:space="preserve"> </w:t>
      </w:r>
      <w:r w:rsidR="0017716E">
        <w:rPr>
          <w:i/>
          <w:iCs/>
          <w:color w:val="31849B" w:themeColor="accent5" w:themeShade="BF"/>
          <w:lang w:val="en-US"/>
        </w:rPr>
        <w:t>the</w:t>
      </w:r>
      <w:r w:rsidR="0017716E" w:rsidRPr="004C0BA9">
        <w:rPr>
          <w:i/>
          <w:iCs/>
          <w:color w:val="31849B" w:themeColor="accent5" w:themeShade="BF"/>
          <w:lang w:val="en-US"/>
        </w:rPr>
        <w:t xml:space="preserve"> mother’s card)</w:t>
      </w:r>
    </w:p>
    <w:p w14:paraId="608DB641" w14:textId="3A04F542" w:rsidR="00014FB3" w:rsidRPr="001F0AEF" w:rsidRDefault="00014FB3" w:rsidP="00014FB3">
      <w:pPr>
        <w:shd w:val="clear" w:color="auto" w:fill="FFFFFE"/>
        <w:spacing w:line="270" w:lineRule="atLeast"/>
        <w:rPr>
          <w:lang w:val="en-US"/>
        </w:rPr>
      </w:pP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    </w:t>
      </w:r>
      <w:r w:rsidRPr="001F0AEF">
        <w:rPr>
          <w:rFonts w:ascii="Yu Gothic Light" w:hAnsi="Yu Gothic Light"/>
          <w:color w:val="A31515"/>
          <w:sz w:val="18"/>
          <w:szCs w:val="18"/>
          <w:lang w:val="en-US"/>
        </w:rPr>
        <w:t>"InternetPaymentBlocked"</w:t>
      </w: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: </w:t>
      </w:r>
      <w:r w:rsidRPr="001F0AEF">
        <w:rPr>
          <w:rFonts w:ascii="Yu Gothic Light" w:hAnsi="Yu Gothic Light"/>
          <w:color w:val="098658"/>
          <w:sz w:val="18"/>
          <w:szCs w:val="18"/>
          <w:lang w:val="en-US"/>
        </w:rPr>
        <w:t>0</w:t>
      </w: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,</w:t>
      </w:r>
      <w:r w:rsidRPr="00014FB3">
        <w:rPr>
          <w:i/>
          <w:iCs/>
          <w:color w:val="31849B" w:themeColor="accent5" w:themeShade="BF"/>
          <w:lang w:val="en-US"/>
        </w:rPr>
        <w:t xml:space="preserve"> </w:t>
      </w:r>
      <w:r>
        <w:rPr>
          <w:i/>
          <w:iCs/>
          <w:color w:val="31849B" w:themeColor="accent5" w:themeShade="BF"/>
          <w:lang w:val="en-US"/>
        </w:rPr>
        <w:t xml:space="preserve"> </w:t>
      </w:r>
      <w:r w:rsidR="0017716E" w:rsidRPr="004C0BA9">
        <w:rPr>
          <w:i/>
          <w:iCs/>
          <w:color w:val="31849B" w:themeColor="accent5" w:themeShade="BF"/>
          <w:lang w:val="en-US"/>
        </w:rPr>
        <w:t>(</w:t>
      </w:r>
      <w:r w:rsidR="0017716E">
        <w:rPr>
          <w:i/>
          <w:iCs/>
          <w:color w:val="31849B" w:themeColor="accent5" w:themeShade="BF"/>
          <w:lang w:val="en-US"/>
        </w:rPr>
        <w:t>Same value as</w:t>
      </w:r>
      <w:r w:rsidR="0017716E" w:rsidRPr="004C0BA9">
        <w:rPr>
          <w:i/>
          <w:iCs/>
          <w:color w:val="31849B" w:themeColor="accent5" w:themeShade="BF"/>
          <w:lang w:val="en-US"/>
        </w:rPr>
        <w:t xml:space="preserve"> </w:t>
      </w:r>
      <w:r w:rsidR="0017716E">
        <w:rPr>
          <w:i/>
          <w:iCs/>
          <w:color w:val="31849B" w:themeColor="accent5" w:themeShade="BF"/>
          <w:lang w:val="en-US"/>
        </w:rPr>
        <w:t>the</w:t>
      </w:r>
      <w:r w:rsidR="0017716E" w:rsidRPr="004C0BA9">
        <w:rPr>
          <w:i/>
          <w:iCs/>
          <w:color w:val="31849B" w:themeColor="accent5" w:themeShade="BF"/>
          <w:lang w:val="en-US"/>
        </w:rPr>
        <w:t xml:space="preserve"> mother’s card)</w:t>
      </w:r>
    </w:p>
    <w:p w14:paraId="3795C005" w14:textId="77777777" w:rsidR="00014FB3" w:rsidRPr="001F0AEF" w:rsidRDefault="00014FB3" w:rsidP="00014FB3">
      <w:pPr>
        <w:shd w:val="clear" w:color="auto" w:fill="FFFFFE"/>
        <w:spacing w:line="270" w:lineRule="atLeast"/>
        <w:rPr>
          <w:rFonts w:ascii="Yu Gothic Light" w:hAnsi="Yu Gothic Light"/>
          <w:color w:val="000000"/>
          <w:sz w:val="18"/>
          <w:szCs w:val="18"/>
          <w:lang w:val="en-US"/>
        </w:rPr>
      </w:pP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    </w:t>
      </w:r>
      <w:r w:rsidRPr="001F0AEF">
        <w:rPr>
          <w:rFonts w:ascii="Yu Gothic Light" w:hAnsi="Yu Gothic Light"/>
          <w:color w:val="A31515"/>
          <w:sz w:val="18"/>
          <w:szCs w:val="18"/>
          <w:lang w:val="en-US"/>
        </w:rPr>
        <w:t>"UseRandomPin"</w:t>
      </w: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: </w:t>
      </w:r>
      <w:r w:rsidRPr="001F0AEF">
        <w:rPr>
          <w:rFonts w:ascii="Yu Gothic Light" w:hAnsi="Yu Gothic Light"/>
          <w:color w:val="098658"/>
          <w:sz w:val="18"/>
          <w:szCs w:val="18"/>
          <w:lang w:val="en-US"/>
        </w:rPr>
        <w:t>1</w:t>
      </w: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,</w:t>
      </w:r>
    </w:p>
    <w:p w14:paraId="06F44295" w14:textId="1D6DBEA0" w:rsidR="00014FB3" w:rsidRPr="001F0AEF" w:rsidRDefault="00014FB3" w:rsidP="00014FB3">
      <w:pPr>
        <w:shd w:val="clear" w:color="auto" w:fill="FFFFFE"/>
        <w:spacing w:line="270" w:lineRule="atLeast"/>
        <w:rPr>
          <w:rFonts w:ascii="Yu Gothic Light" w:hAnsi="Yu Gothic Light"/>
          <w:color w:val="000000"/>
          <w:sz w:val="18"/>
          <w:szCs w:val="18"/>
          <w:lang w:val="en-US"/>
        </w:rPr>
      </w:pP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    </w:t>
      </w:r>
      <w:r w:rsidRPr="001F0AEF">
        <w:rPr>
          <w:rFonts w:ascii="Yu Gothic Light" w:hAnsi="Yu Gothic Light"/>
          <w:color w:val="A31515"/>
          <w:sz w:val="18"/>
          <w:szCs w:val="18"/>
          <w:lang w:val="en-US"/>
        </w:rPr>
        <w:t>"UniqueId"</w:t>
      </w: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: </w:t>
      </w:r>
      <w:r w:rsidRPr="001F0AEF">
        <w:rPr>
          <w:rFonts w:ascii="Yu Gothic Light" w:hAnsi="Yu Gothic Light"/>
          <w:color w:val="0451A5"/>
          <w:sz w:val="18"/>
          <w:szCs w:val="18"/>
          <w:lang w:val="en-US"/>
        </w:rPr>
        <w:t>"1</w:t>
      </w:r>
      <w:r w:rsidR="0017716E" w:rsidRPr="001F0AEF">
        <w:rPr>
          <w:rFonts w:ascii="Yu Gothic Light" w:hAnsi="Yu Gothic Light"/>
          <w:color w:val="0451A5"/>
          <w:sz w:val="18"/>
          <w:szCs w:val="18"/>
          <w:lang w:val="en-US"/>
        </w:rPr>
        <w:t>652811111</w:t>
      </w:r>
      <w:r w:rsidRPr="001F0AEF">
        <w:rPr>
          <w:rFonts w:ascii="Yu Gothic Light" w:hAnsi="Yu Gothic Light"/>
          <w:color w:val="0451A5"/>
          <w:sz w:val="18"/>
          <w:szCs w:val="18"/>
          <w:lang w:val="en-US"/>
        </w:rPr>
        <w:t>642cdjk6bUaoRsxbbQIrAg"</w:t>
      </w: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,</w:t>
      </w:r>
    </w:p>
    <w:p w14:paraId="63AAFB89" w14:textId="77777777" w:rsidR="00014FB3" w:rsidRPr="001F0AEF" w:rsidRDefault="00014FB3" w:rsidP="00014FB3">
      <w:pPr>
        <w:shd w:val="clear" w:color="auto" w:fill="FFFFFE"/>
        <w:spacing w:line="270" w:lineRule="atLeast"/>
        <w:rPr>
          <w:rFonts w:ascii="Yu Gothic Light" w:hAnsi="Yu Gothic Light"/>
          <w:color w:val="000000"/>
          <w:sz w:val="18"/>
          <w:szCs w:val="18"/>
          <w:lang w:val="en-US"/>
        </w:rPr>
      </w:pP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    </w:t>
      </w:r>
      <w:r w:rsidRPr="001F0AEF">
        <w:rPr>
          <w:rFonts w:ascii="Yu Gothic Light" w:hAnsi="Yu Gothic Light"/>
          <w:color w:val="A31515"/>
          <w:sz w:val="18"/>
          <w:szCs w:val="18"/>
          <w:lang w:val="en-US"/>
        </w:rPr>
        <w:t>"BankId"</w:t>
      </w: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: </w:t>
      </w:r>
      <w:r w:rsidRPr="001F0AEF">
        <w:rPr>
          <w:rFonts w:ascii="Yu Gothic Light" w:hAnsi="Yu Gothic Light"/>
          <w:color w:val="0451A5"/>
          <w:sz w:val="18"/>
          <w:szCs w:val="18"/>
          <w:lang w:val="en-US"/>
        </w:rPr>
        <w:t>"30007"</w:t>
      </w: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,</w:t>
      </w:r>
    </w:p>
    <w:p w14:paraId="31809375" w14:textId="77777777" w:rsidR="00014FB3" w:rsidRPr="001F0AEF" w:rsidRDefault="00014FB3" w:rsidP="00014FB3">
      <w:pPr>
        <w:shd w:val="clear" w:color="auto" w:fill="FFFFFE"/>
        <w:spacing w:line="270" w:lineRule="atLeast"/>
        <w:rPr>
          <w:rFonts w:ascii="Yu Gothic Light" w:hAnsi="Yu Gothic Light"/>
          <w:color w:val="000000"/>
          <w:sz w:val="18"/>
          <w:szCs w:val="18"/>
          <w:lang w:val="en-US"/>
        </w:rPr>
      </w:pP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    </w:t>
      </w:r>
      <w:r w:rsidRPr="001F0AEF">
        <w:rPr>
          <w:rFonts w:ascii="Yu Gothic Light" w:hAnsi="Yu Gothic Light"/>
          <w:color w:val="A31515"/>
          <w:sz w:val="18"/>
          <w:szCs w:val="18"/>
          <w:lang w:val="en-US"/>
        </w:rPr>
        <w:t>"CancellationReason"</w:t>
      </w: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: </w:t>
      </w:r>
      <w:r w:rsidRPr="001F0AEF">
        <w:rPr>
          <w:rFonts w:ascii="Yu Gothic Light" w:hAnsi="Yu Gothic Light"/>
          <w:color w:val="098658"/>
          <w:sz w:val="18"/>
          <w:szCs w:val="18"/>
          <w:lang w:val="en-US"/>
        </w:rPr>
        <w:t>0</w:t>
      </w:r>
    </w:p>
    <w:p w14:paraId="2CA5BD6E" w14:textId="77777777" w:rsidR="00014FB3" w:rsidRDefault="00014FB3" w:rsidP="00014FB3">
      <w:pPr>
        <w:shd w:val="clear" w:color="auto" w:fill="FFFFFE"/>
        <w:spacing w:line="270" w:lineRule="atLeast"/>
        <w:rPr>
          <w:rFonts w:ascii="Yu Gothic Light" w:hAnsi="Yu Gothic Light"/>
          <w:color w:val="000000"/>
          <w:sz w:val="18"/>
          <w:szCs w:val="18"/>
        </w:rPr>
      </w:pPr>
      <w:r>
        <w:rPr>
          <w:rFonts w:ascii="Yu Gothic Light" w:hAnsi="Yu Gothic Light"/>
          <w:color w:val="000000"/>
          <w:sz w:val="18"/>
          <w:szCs w:val="18"/>
        </w:rPr>
        <w:t>}</w:t>
      </w:r>
    </w:p>
    <w:p w14:paraId="7700019B" w14:textId="77777777" w:rsidR="00D64929" w:rsidRPr="004C0BA9" w:rsidRDefault="00D64929" w:rsidP="00EC4CC2">
      <w:pPr>
        <w:rPr>
          <w:color w:val="000000" w:themeColor="text1"/>
          <w:lang w:val="en-US"/>
        </w:rPr>
      </w:pPr>
    </w:p>
    <w:p w14:paraId="106FA8EA" w14:textId="77777777" w:rsidR="0040439C" w:rsidRPr="004C0BA9" w:rsidRDefault="0040439C" w:rsidP="0040439C">
      <w:pPr>
        <w:pStyle w:val="Heading3"/>
        <w:rPr>
          <w:rFonts w:ascii="Times New Roman" w:hAnsi="Times New Roman" w:cs="Times New Roman"/>
          <w:sz w:val="24"/>
          <w:szCs w:val="24"/>
        </w:rPr>
      </w:pPr>
      <w:bookmarkStart w:id="1656" w:name="_Toc79761358"/>
      <w:r w:rsidRPr="004C0BA9">
        <w:rPr>
          <w:rFonts w:ascii="Times New Roman" w:hAnsi="Times New Roman" w:cs="Times New Roman"/>
          <w:sz w:val="24"/>
          <w:szCs w:val="24"/>
        </w:rPr>
        <w:t>Error codes</w:t>
      </w:r>
      <w:bookmarkEnd w:id="1656"/>
    </w:p>
    <w:p w14:paraId="26AFCD16" w14:textId="77777777" w:rsidR="0040439C" w:rsidRPr="004C0BA9" w:rsidRDefault="0040439C" w:rsidP="0040439C">
      <w:pPr>
        <w:rPr>
          <w:color w:val="000000" w:themeColor="text1"/>
        </w:rPr>
      </w:pPr>
    </w:p>
    <w:p w14:paraId="3A83E1FE" w14:textId="77777777" w:rsidR="009D5E9D" w:rsidRPr="004C0BA9" w:rsidRDefault="009D5E9D" w:rsidP="009D5E9D">
      <w:pPr>
        <w:rPr>
          <w:color w:val="000000" w:themeColor="text1"/>
        </w:rPr>
      </w:pPr>
    </w:p>
    <w:tbl>
      <w:tblPr>
        <w:tblW w:w="80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9"/>
        <w:gridCol w:w="1559"/>
        <w:gridCol w:w="4961"/>
      </w:tblGrid>
      <w:tr w:rsidR="009D5E9D" w:rsidRPr="004C0BA9" w14:paraId="008C2B8F" w14:textId="77777777" w:rsidTr="007E7888">
        <w:tc>
          <w:tcPr>
            <w:tcW w:w="1559" w:type="dxa"/>
            <w:shd w:val="clear" w:color="auto" w:fill="365F91"/>
          </w:tcPr>
          <w:p w14:paraId="70819F65" w14:textId="77777777" w:rsidR="009D5E9D" w:rsidRPr="004C0BA9" w:rsidRDefault="009D5E9D" w:rsidP="007E7888">
            <w:pPr>
              <w:spacing w:line="276" w:lineRule="auto"/>
              <w:rPr>
                <w:rFonts w:eastAsia="Calibri"/>
                <w:b/>
                <w:color w:val="FFFFFF" w:themeColor="background1"/>
              </w:rPr>
            </w:pPr>
            <w:r w:rsidRPr="004C0BA9">
              <w:rPr>
                <w:rFonts w:eastAsia="Calibri"/>
                <w:b/>
                <w:color w:val="FFFFFF" w:themeColor="background1"/>
              </w:rPr>
              <w:t>http code</w:t>
            </w:r>
          </w:p>
        </w:tc>
        <w:tc>
          <w:tcPr>
            <w:tcW w:w="1559" w:type="dxa"/>
            <w:shd w:val="clear" w:color="auto" w:fill="365F91"/>
          </w:tcPr>
          <w:p w14:paraId="37CCCDFE" w14:textId="77777777" w:rsidR="009D5E9D" w:rsidRPr="004C0BA9" w:rsidRDefault="009D5E9D" w:rsidP="007E7888">
            <w:pPr>
              <w:spacing w:line="276" w:lineRule="auto"/>
              <w:rPr>
                <w:rFonts w:eastAsia="Calibri"/>
                <w:b/>
                <w:color w:val="FFFFFF" w:themeColor="background1"/>
              </w:rPr>
            </w:pPr>
            <w:r w:rsidRPr="004C0BA9">
              <w:rPr>
                <w:rFonts w:eastAsia="Calibri"/>
                <w:b/>
                <w:color w:val="FFFFFF" w:themeColor="background1"/>
              </w:rPr>
              <w:t>Error code</w:t>
            </w:r>
          </w:p>
        </w:tc>
        <w:tc>
          <w:tcPr>
            <w:tcW w:w="4961" w:type="dxa"/>
            <w:shd w:val="clear" w:color="auto" w:fill="365F91"/>
          </w:tcPr>
          <w:p w14:paraId="47075D1E" w14:textId="77777777" w:rsidR="009D5E9D" w:rsidRPr="004C0BA9" w:rsidRDefault="009D5E9D" w:rsidP="007E7888">
            <w:pPr>
              <w:spacing w:line="276" w:lineRule="auto"/>
              <w:rPr>
                <w:rFonts w:eastAsia="Calibri"/>
                <w:b/>
                <w:color w:val="FFFFFF" w:themeColor="background1"/>
              </w:rPr>
            </w:pPr>
            <w:r w:rsidRPr="004C0BA9">
              <w:rPr>
                <w:rFonts w:eastAsia="Calibri"/>
                <w:b/>
                <w:color w:val="FFFFFF" w:themeColor="background1"/>
              </w:rPr>
              <w:t>Description</w:t>
            </w:r>
          </w:p>
        </w:tc>
      </w:tr>
      <w:tr w:rsidR="009D5E9D" w:rsidRPr="004C0BA9" w14:paraId="2876567D" w14:textId="77777777" w:rsidTr="007E7888">
        <w:tc>
          <w:tcPr>
            <w:tcW w:w="1559" w:type="dxa"/>
          </w:tcPr>
          <w:p w14:paraId="1C6FB065" w14:textId="77777777" w:rsidR="009D5E9D" w:rsidRPr="004C0BA9" w:rsidRDefault="009D5E9D" w:rsidP="007E7888">
            <w:pPr>
              <w:rPr>
                <w:rFonts w:eastAsia="Calibri"/>
                <w:color w:val="000000" w:themeColor="text1"/>
              </w:rPr>
            </w:pPr>
            <w:r w:rsidRPr="004C0BA9">
              <w:rPr>
                <w:rFonts w:eastAsia="Calibri"/>
                <w:color w:val="000000" w:themeColor="text1"/>
              </w:rPr>
              <w:t>401</w:t>
            </w:r>
          </w:p>
        </w:tc>
        <w:tc>
          <w:tcPr>
            <w:tcW w:w="1559" w:type="dxa"/>
            <w:shd w:val="clear" w:color="auto" w:fill="auto"/>
          </w:tcPr>
          <w:p w14:paraId="03CEC2F3" w14:textId="77777777" w:rsidR="009D5E9D" w:rsidRPr="004C0BA9" w:rsidRDefault="009D5E9D" w:rsidP="007E7888">
            <w:pPr>
              <w:rPr>
                <w:rFonts w:eastAsia="Calibri"/>
                <w:color w:val="000000" w:themeColor="text1"/>
                <w:lang w:eastAsia="en-US"/>
              </w:rPr>
            </w:pPr>
            <w:r w:rsidRPr="004C0BA9">
              <w:rPr>
                <w:rFonts w:eastAsia="Calibri"/>
                <w:color w:val="000000" w:themeColor="text1"/>
                <w:lang w:eastAsia="en-US"/>
              </w:rPr>
              <w:t>362</w:t>
            </w:r>
          </w:p>
        </w:tc>
        <w:tc>
          <w:tcPr>
            <w:tcW w:w="4961" w:type="dxa"/>
            <w:shd w:val="clear" w:color="auto" w:fill="auto"/>
          </w:tcPr>
          <w:p w14:paraId="2E19A25B" w14:textId="77777777" w:rsidR="009D5E9D" w:rsidRPr="004C0BA9" w:rsidRDefault="009D5E9D" w:rsidP="007E7888">
            <w:pPr>
              <w:rPr>
                <w:color w:val="000000"/>
              </w:rPr>
            </w:pPr>
            <w:r w:rsidRPr="004C0BA9">
              <w:rPr>
                <w:color w:val="000000"/>
              </w:rPr>
              <w:t>Operation not authorised</w:t>
            </w:r>
          </w:p>
        </w:tc>
      </w:tr>
      <w:tr w:rsidR="009D5E9D" w:rsidRPr="004C0BA9" w14:paraId="0131BA03" w14:textId="77777777" w:rsidTr="007E7888">
        <w:tc>
          <w:tcPr>
            <w:tcW w:w="1559" w:type="dxa"/>
          </w:tcPr>
          <w:p w14:paraId="5EE0B7F0" w14:textId="77777777" w:rsidR="009D5E9D" w:rsidRPr="004C0BA9" w:rsidRDefault="009D5E9D" w:rsidP="007E7888">
            <w:pPr>
              <w:rPr>
                <w:rFonts w:eastAsia="Calibri"/>
                <w:color w:val="000000" w:themeColor="text1"/>
              </w:rPr>
            </w:pPr>
            <w:r w:rsidRPr="004C0BA9">
              <w:rPr>
                <w:rFonts w:eastAsia="Calibri"/>
                <w:color w:val="000000" w:themeColor="text1"/>
              </w:rPr>
              <w:t>401</w:t>
            </w:r>
          </w:p>
        </w:tc>
        <w:tc>
          <w:tcPr>
            <w:tcW w:w="1559" w:type="dxa"/>
            <w:shd w:val="clear" w:color="auto" w:fill="auto"/>
          </w:tcPr>
          <w:p w14:paraId="6DFD4F0F" w14:textId="77777777" w:rsidR="009D5E9D" w:rsidRPr="004C0BA9" w:rsidRDefault="009D5E9D" w:rsidP="007E7888">
            <w:pPr>
              <w:rPr>
                <w:rFonts w:eastAsia="Calibri"/>
                <w:color w:val="000000" w:themeColor="text1"/>
                <w:lang w:eastAsia="en-US"/>
              </w:rPr>
            </w:pPr>
            <w:r w:rsidRPr="004C0BA9">
              <w:rPr>
                <w:rFonts w:eastAsia="Calibri"/>
                <w:color w:val="000000" w:themeColor="text1"/>
                <w:lang w:eastAsia="en-US"/>
              </w:rPr>
              <w:t>569</w:t>
            </w:r>
          </w:p>
        </w:tc>
        <w:tc>
          <w:tcPr>
            <w:tcW w:w="4961" w:type="dxa"/>
            <w:shd w:val="clear" w:color="auto" w:fill="auto"/>
          </w:tcPr>
          <w:p w14:paraId="29CEE4F1" w14:textId="77777777" w:rsidR="009D5E9D" w:rsidRPr="004C0BA9" w:rsidRDefault="009D5E9D" w:rsidP="007E7888">
            <w:pPr>
              <w:rPr>
                <w:color w:val="000000"/>
              </w:rPr>
            </w:pPr>
            <w:r w:rsidRPr="004C0BA9">
              <w:rPr>
                <w:color w:val="000000"/>
              </w:rPr>
              <w:t>Token OAuth expired</w:t>
            </w:r>
          </w:p>
        </w:tc>
      </w:tr>
      <w:tr w:rsidR="009D5E9D" w:rsidRPr="004C0BA9" w14:paraId="214AF5B0" w14:textId="77777777" w:rsidTr="007E7888">
        <w:tc>
          <w:tcPr>
            <w:tcW w:w="1559" w:type="dxa"/>
          </w:tcPr>
          <w:p w14:paraId="6BB9AB00" w14:textId="77777777" w:rsidR="009D5E9D" w:rsidRPr="004C0BA9" w:rsidRDefault="009D5E9D" w:rsidP="007E7888">
            <w:pPr>
              <w:rPr>
                <w:rFonts w:eastAsia="Calibri"/>
                <w:color w:val="000000" w:themeColor="text1"/>
              </w:rPr>
            </w:pPr>
            <w:r w:rsidRPr="004C0BA9">
              <w:rPr>
                <w:rFonts w:eastAsia="Calibri"/>
                <w:color w:val="000000" w:themeColor="text1"/>
              </w:rPr>
              <w:t>401</w:t>
            </w:r>
          </w:p>
        </w:tc>
        <w:tc>
          <w:tcPr>
            <w:tcW w:w="1559" w:type="dxa"/>
            <w:shd w:val="clear" w:color="auto" w:fill="auto"/>
          </w:tcPr>
          <w:p w14:paraId="4CE21BC2" w14:textId="77777777" w:rsidR="009D5E9D" w:rsidRPr="004C0BA9" w:rsidRDefault="009D5E9D" w:rsidP="007E7888">
            <w:pPr>
              <w:rPr>
                <w:rFonts w:eastAsia="Calibri"/>
                <w:color w:val="000000" w:themeColor="text1"/>
                <w:lang w:eastAsia="en-US"/>
              </w:rPr>
            </w:pPr>
            <w:r w:rsidRPr="004C0BA9">
              <w:rPr>
                <w:rFonts w:eastAsia="Calibri"/>
                <w:color w:val="000000" w:themeColor="text1"/>
                <w:lang w:eastAsia="en-US"/>
              </w:rPr>
              <w:t>570</w:t>
            </w:r>
          </w:p>
        </w:tc>
        <w:tc>
          <w:tcPr>
            <w:tcW w:w="4961" w:type="dxa"/>
            <w:shd w:val="clear" w:color="auto" w:fill="auto"/>
          </w:tcPr>
          <w:p w14:paraId="194FB121" w14:textId="77777777" w:rsidR="009D5E9D" w:rsidRPr="004C0BA9" w:rsidRDefault="009D5E9D" w:rsidP="007E7888">
            <w:pPr>
              <w:rPr>
                <w:rFonts w:eastAsia="Calibri"/>
                <w:color w:val="000000" w:themeColor="text1"/>
                <w:lang w:eastAsia="en-US"/>
              </w:rPr>
            </w:pPr>
            <w:r w:rsidRPr="004C0BA9">
              <w:rPr>
                <w:color w:val="000000"/>
              </w:rPr>
              <w:t>Token OAuth invalid</w:t>
            </w:r>
          </w:p>
        </w:tc>
      </w:tr>
      <w:tr w:rsidR="009D5E9D" w:rsidRPr="00651F55" w14:paraId="45764FB8" w14:textId="77777777" w:rsidTr="007E7888">
        <w:tc>
          <w:tcPr>
            <w:tcW w:w="1559" w:type="dxa"/>
          </w:tcPr>
          <w:p w14:paraId="53C02B57" w14:textId="77777777" w:rsidR="009D5E9D" w:rsidRPr="004C0BA9" w:rsidRDefault="009D5E9D" w:rsidP="007E7888">
            <w:pPr>
              <w:rPr>
                <w:rFonts w:eastAsia="Calibri"/>
                <w:color w:val="000000" w:themeColor="text1"/>
              </w:rPr>
            </w:pPr>
            <w:r w:rsidRPr="004C0BA9">
              <w:rPr>
                <w:rFonts w:eastAsia="Calibri"/>
                <w:color w:val="000000" w:themeColor="text1"/>
              </w:rPr>
              <w:t>400</w:t>
            </w:r>
          </w:p>
        </w:tc>
        <w:tc>
          <w:tcPr>
            <w:tcW w:w="1559" w:type="dxa"/>
            <w:shd w:val="clear" w:color="auto" w:fill="auto"/>
          </w:tcPr>
          <w:p w14:paraId="0E4B909C" w14:textId="77777777" w:rsidR="009D5E9D" w:rsidRPr="004C0BA9" w:rsidRDefault="009D5E9D" w:rsidP="007E7888">
            <w:pPr>
              <w:rPr>
                <w:rFonts w:eastAsia="Calibri"/>
                <w:color w:val="000000" w:themeColor="text1"/>
                <w:lang w:eastAsia="en-US"/>
              </w:rPr>
            </w:pPr>
            <w:r w:rsidRPr="004C0BA9">
              <w:rPr>
                <w:rFonts w:eastAsia="Calibri"/>
                <w:color w:val="000000" w:themeColor="text1"/>
                <w:lang w:eastAsia="en-US"/>
              </w:rPr>
              <w:t>715</w:t>
            </w:r>
          </w:p>
        </w:tc>
        <w:tc>
          <w:tcPr>
            <w:tcW w:w="4961" w:type="dxa"/>
            <w:shd w:val="clear" w:color="auto" w:fill="auto"/>
          </w:tcPr>
          <w:p w14:paraId="03F768A6" w14:textId="77777777" w:rsidR="009D5E9D" w:rsidRPr="004C0BA9" w:rsidRDefault="009D5E9D" w:rsidP="007E7888">
            <w:pPr>
              <w:rPr>
                <w:color w:val="000000"/>
                <w:lang w:val="en-US"/>
              </w:rPr>
            </w:pPr>
            <w:r w:rsidRPr="004C0BA9">
              <w:rPr>
                <w:color w:val="000000"/>
                <w:lang w:val="en-US"/>
              </w:rPr>
              <w:t>Request parameter not provided or invalid</w:t>
            </w:r>
          </w:p>
        </w:tc>
      </w:tr>
      <w:tr w:rsidR="009D5E9D" w:rsidRPr="004C0BA9" w14:paraId="66BB4292" w14:textId="77777777" w:rsidTr="007E7888">
        <w:tc>
          <w:tcPr>
            <w:tcW w:w="1559" w:type="dxa"/>
          </w:tcPr>
          <w:p w14:paraId="66DD0E26" w14:textId="77777777" w:rsidR="009D5E9D" w:rsidRPr="004C0BA9" w:rsidRDefault="009D5E9D" w:rsidP="007E7888">
            <w:pPr>
              <w:rPr>
                <w:rFonts w:eastAsia="Calibri"/>
                <w:color w:val="000000" w:themeColor="text1"/>
              </w:rPr>
            </w:pPr>
            <w:r w:rsidRPr="004C0BA9">
              <w:rPr>
                <w:rFonts w:eastAsia="Calibri"/>
                <w:color w:val="000000" w:themeColor="text1"/>
              </w:rPr>
              <w:t>400</w:t>
            </w:r>
          </w:p>
        </w:tc>
        <w:tc>
          <w:tcPr>
            <w:tcW w:w="1559" w:type="dxa"/>
            <w:shd w:val="clear" w:color="auto" w:fill="auto"/>
          </w:tcPr>
          <w:p w14:paraId="4974AC82" w14:textId="77777777" w:rsidR="009D5E9D" w:rsidRPr="004C0BA9" w:rsidRDefault="009D5E9D" w:rsidP="007E7888">
            <w:pPr>
              <w:rPr>
                <w:rFonts w:eastAsia="Calibri"/>
                <w:color w:val="000000" w:themeColor="text1"/>
                <w:lang w:eastAsia="en-US"/>
              </w:rPr>
            </w:pPr>
            <w:r w:rsidRPr="004C0BA9">
              <w:rPr>
                <w:rFonts w:eastAsia="Calibri"/>
                <w:color w:val="000000" w:themeColor="text1"/>
                <w:lang w:eastAsia="en-US"/>
              </w:rPr>
              <w:t>364</w:t>
            </w:r>
          </w:p>
        </w:tc>
        <w:tc>
          <w:tcPr>
            <w:tcW w:w="4961" w:type="dxa"/>
            <w:shd w:val="clear" w:color="auto" w:fill="auto"/>
          </w:tcPr>
          <w:p w14:paraId="1C0AD5DD" w14:textId="77777777" w:rsidR="009D5E9D" w:rsidRPr="004C0BA9" w:rsidRDefault="009D5E9D" w:rsidP="007E7888">
            <w:pPr>
              <w:rPr>
                <w:color w:val="000000"/>
              </w:rPr>
            </w:pPr>
            <w:r w:rsidRPr="004C0BA9">
              <w:rPr>
                <w:color w:val="000000"/>
              </w:rPr>
              <w:t>Operation invalid</w:t>
            </w:r>
          </w:p>
        </w:tc>
      </w:tr>
      <w:tr w:rsidR="009D5E9D" w:rsidRPr="004C0BA9" w14:paraId="4906B7C1" w14:textId="77777777" w:rsidTr="007E7888">
        <w:tc>
          <w:tcPr>
            <w:tcW w:w="1559" w:type="dxa"/>
          </w:tcPr>
          <w:p w14:paraId="38F5B93A" w14:textId="77777777" w:rsidR="009D5E9D" w:rsidRPr="004C0BA9" w:rsidRDefault="009D5E9D" w:rsidP="007E7888">
            <w:pPr>
              <w:rPr>
                <w:rFonts w:eastAsia="Calibri"/>
                <w:color w:val="000000" w:themeColor="text1"/>
              </w:rPr>
            </w:pPr>
            <w:r w:rsidRPr="004C0BA9">
              <w:rPr>
                <w:rFonts w:eastAsia="Calibri"/>
                <w:color w:val="000000" w:themeColor="text1"/>
              </w:rPr>
              <w:t>404</w:t>
            </w:r>
          </w:p>
        </w:tc>
        <w:tc>
          <w:tcPr>
            <w:tcW w:w="1559" w:type="dxa"/>
            <w:shd w:val="clear" w:color="auto" w:fill="auto"/>
          </w:tcPr>
          <w:p w14:paraId="45CFA5E9" w14:textId="77777777" w:rsidR="009D5E9D" w:rsidRPr="004C0BA9" w:rsidRDefault="009D5E9D" w:rsidP="007E7888">
            <w:pPr>
              <w:rPr>
                <w:rFonts w:eastAsia="Calibri"/>
                <w:color w:val="000000" w:themeColor="text1"/>
                <w:lang w:eastAsia="en-US"/>
              </w:rPr>
            </w:pPr>
            <w:r w:rsidRPr="004C0BA9">
              <w:rPr>
                <w:rFonts w:eastAsia="Calibri"/>
                <w:color w:val="000000" w:themeColor="text1"/>
                <w:lang w:eastAsia="en-US"/>
              </w:rPr>
              <w:t>710</w:t>
            </w:r>
          </w:p>
        </w:tc>
        <w:tc>
          <w:tcPr>
            <w:tcW w:w="4961" w:type="dxa"/>
            <w:shd w:val="clear" w:color="auto" w:fill="auto"/>
          </w:tcPr>
          <w:p w14:paraId="4A1CAC31" w14:textId="2D7528B8" w:rsidR="009D5E9D" w:rsidRPr="004C0BA9" w:rsidRDefault="009D5E9D" w:rsidP="007E7888">
            <w:pPr>
              <w:rPr>
                <w:rFonts w:eastAsia="Calibri"/>
                <w:color w:val="000000" w:themeColor="text1"/>
                <w:lang w:eastAsia="en-US"/>
              </w:rPr>
            </w:pPr>
            <w:r w:rsidRPr="004C0BA9">
              <w:rPr>
                <w:rFonts w:eastAsia="Calibri"/>
                <w:color w:val="000000" w:themeColor="text1"/>
                <w:lang w:eastAsia="en-US"/>
              </w:rPr>
              <w:t>CardId already exist</w:t>
            </w:r>
          </w:p>
        </w:tc>
      </w:tr>
      <w:tr w:rsidR="009D5E9D" w:rsidRPr="004C0BA9" w14:paraId="53F6A068" w14:textId="77777777" w:rsidTr="007E7888">
        <w:tc>
          <w:tcPr>
            <w:tcW w:w="1559" w:type="dxa"/>
          </w:tcPr>
          <w:p w14:paraId="21C44CCB" w14:textId="77777777" w:rsidR="009D5E9D" w:rsidRPr="004C0BA9" w:rsidRDefault="009D5E9D" w:rsidP="007E7888">
            <w:pPr>
              <w:rPr>
                <w:rFonts w:eastAsia="Calibri"/>
                <w:color w:val="000000" w:themeColor="text1"/>
              </w:rPr>
            </w:pPr>
            <w:r w:rsidRPr="004C0BA9">
              <w:rPr>
                <w:rFonts w:eastAsia="Calibri"/>
                <w:color w:val="000000" w:themeColor="text1"/>
              </w:rPr>
              <w:t>404</w:t>
            </w:r>
          </w:p>
        </w:tc>
        <w:tc>
          <w:tcPr>
            <w:tcW w:w="1559" w:type="dxa"/>
            <w:shd w:val="clear" w:color="auto" w:fill="auto"/>
          </w:tcPr>
          <w:p w14:paraId="02C2CDE2" w14:textId="77777777" w:rsidR="009D5E9D" w:rsidRPr="004C0BA9" w:rsidRDefault="009D5E9D" w:rsidP="007E7888">
            <w:pPr>
              <w:rPr>
                <w:rFonts w:eastAsia="Calibri"/>
                <w:color w:val="000000" w:themeColor="text1"/>
                <w:lang w:eastAsia="en-US"/>
              </w:rPr>
            </w:pPr>
            <w:r w:rsidRPr="004C0BA9">
              <w:rPr>
                <w:rFonts w:eastAsia="Calibri"/>
                <w:color w:val="000000" w:themeColor="text1"/>
                <w:lang w:eastAsia="en-US"/>
              </w:rPr>
              <w:t>147</w:t>
            </w:r>
          </w:p>
        </w:tc>
        <w:tc>
          <w:tcPr>
            <w:tcW w:w="4961" w:type="dxa"/>
            <w:shd w:val="clear" w:color="auto" w:fill="auto"/>
          </w:tcPr>
          <w:p w14:paraId="06610B2E" w14:textId="77777777" w:rsidR="009D5E9D" w:rsidRPr="004C0BA9" w:rsidRDefault="009D5E9D" w:rsidP="007E7888">
            <w:pPr>
              <w:rPr>
                <w:rFonts w:eastAsia="Calibri"/>
                <w:color w:val="000000" w:themeColor="text1"/>
                <w:lang w:eastAsia="en-US"/>
              </w:rPr>
            </w:pPr>
            <w:r w:rsidRPr="004C0BA9">
              <w:rPr>
                <w:color w:val="000000"/>
              </w:rPr>
              <w:t>User cannot be found</w:t>
            </w:r>
          </w:p>
        </w:tc>
      </w:tr>
      <w:tr w:rsidR="004B2D65" w:rsidRPr="004C0BA9" w14:paraId="57BFA74A" w14:textId="77777777" w:rsidTr="007E7888">
        <w:tc>
          <w:tcPr>
            <w:tcW w:w="1559" w:type="dxa"/>
          </w:tcPr>
          <w:p w14:paraId="2A1822A3" w14:textId="60968A63" w:rsidR="004B2D65" w:rsidRPr="004C0BA9" w:rsidRDefault="004B2D65" w:rsidP="007E7888">
            <w:pPr>
              <w:rPr>
                <w:rFonts w:eastAsia="Calibri"/>
                <w:color w:val="000000" w:themeColor="text1"/>
              </w:rPr>
            </w:pPr>
            <w:r w:rsidRPr="004C0BA9">
              <w:rPr>
                <w:rFonts w:eastAsia="Calibri"/>
                <w:color w:val="000000" w:themeColor="text1"/>
              </w:rPr>
              <w:t>400</w:t>
            </w:r>
          </w:p>
        </w:tc>
        <w:tc>
          <w:tcPr>
            <w:tcW w:w="1559" w:type="dxa"/>
            <w:shd w:val="clear" w:color="auto" w:fill="auto"/>
          </w:tcPr>
          <w:p w14:paraId="7AF58EFE" w14:textId="7E1AB024" w:rsidR="004B2D65" w:rsidRPr="004C0BA9" w:rsidRDefault="004B2D65" w:rsidP="007E7888">
            <w:pPr>
              <w:rPr>
                <w:rFonts w:eastAsia="Calibri"/>
                <w:color w:val="000000" w:themeColor="text1"/>
                <w:lang w:eastAsia="en-US"/>
              </w:rPr>
            </w:pPr>
            <w:r w:rsidRPr="004C0BA9">
              <w:rPr>
                <w:rFonts w:eastAsia="Calibri"/>
                <w:color w:val="000000" w:themeColor="text1"/>
                <w:lang w:eastAsia="en-US"/>
              </w:rPr>
              <w:t>704</w:t>
            </w:r>
          </w:p>
        </w:tc>
        <w:tc>
          <w:tcPr>
            <w:tcW w:w="4961" w:type="dxa"/>
            <w:shd w:val="clear" w:color="auto" w:fill="auto"/>
          </w:tcPr>
          <w:p w14:paraId="397BA6ED" w14:textId="662D20B0" w:rsidR="004B2D65" w:rsidRPr="004C0BA9" w:rsidRDefault="004B2D65" w:rsidP="007E7888">
            <w:pPr>
              <w:rPr>
                <w:color w:val="000000"/>
              </w:rPr>
            </w:pPr>
            <w:r w:rsidRPr="004C0BA9">
              <w:rPr>
                <w:color w:val="000000"/>
              </w:rPr>
              <w:t>Missing Parameter</w:t>
            </w:r>
          </w:p>
        </w:tc>
      </w:tr>
    </w:tbl>
    <w:p w14:paraId="37748532" w14:textId="435B807B" w:rsidR="00C1388E" w:rsidRPr="004C0BA9" w:rsidRDefault="00C1388E" w:rsidP="0044456F">
      <w:pPr>
        <w:rPr>
          <w:color w:val="000000" w:themeColor="text1"/>
          <w:lang w:val="en-US"/>
        </w:rPr>
      </w:pPr>
    </w:p>
    <w:p w14:paraId="356636EC" w14:textId="46D18BE8" w:rsidR="00CD440A" w:rsidRPr="004C0BA9" w:rsidRDefault="00CD440A" w:rsidP="00B126C2">
      <w:pPr>
        <w:pStyle w:val="Heading2"/>
      </w:pPr>
      <w:bookmarkStart w:id="1657" w:name="_Toc79761359"/>
      <w:r w:rsidRPr="004C0BA9">
        <w:t>Card refab V2.0</w:t>
      </w:r>
      <w:bookmarkEnd w:id="1657"/>
    </w:p>
    <w:p w14:paraId="79640A54" w14:textId="77777777" w:rsidR="001A20C4" w:rsidRPr="00CB6C14" w:rsidRDefault="00CD440A" w:rsidP="001A20C4">
      <w:pPr>
        <w:rPr>
          <w:rFonts w:ascii="Cambria Math" w:hAnsi="Cambria Math" w:cs="Cambria Math"/>
          <w:sz w:val="21"/>
          <w:szCs w:val="21"/>
          <w:lang w:val="en-US"/>
        </w:rPr>
      </w:pPr>
      <w:r w:rsidRPr="004C0BA9">
        <w:rPr>
          <w:color w:val="000000" w:themeColor="text1"/>
          <w:lang w:val="en-US"/>
        </w:rPr>
        <w:t>Swagger available on the sandbox environment</w:t>
      </w:r>
      <w:r w:rsidR="00D04920">
        <w:rPr>
          <w:color w:val="000000" w:themeColor="text1"/>
          <w:lang w:val="en-US"/>
        </w:rPr>
        <w:t xml:space="preserve">: </w:t>
      </w:r>
      <w:r w:rsidR="001E06E3">
        <w:fldChar w:fldCharType="begin"/>
      </w:r>
      <w:r w:rsidR="001E06E3" w:rsidRPr="00DF7B31">
        <w:rPr>
          <w:lang w:val="en-US"/>
          <w:rPrChange w:id="1658" w:author="Quentin Veillard" w:date="2021-04-26T15:10:00Z">
            <w:rPr/>
          </w:rPrChange>
        </w:rPr>
        <w:instrText xml:space="preserve"> HYPERLINK "https://sb-api.xpollens.com/swagger/index.html" \t "_blank" \o "https://sb-api.xpollens.com/swagger/index.html" </w:instrText>
      </w:r>
      <w:r w:rsidR="001E06E3">
        <w:fldChar w:fldCharType="separate"/>
      </w:r>
      <w:r w:rsidR="001A20C4" w:rsidRPr="00CB6C14">
        <w:rPr>
          <w:rStyle w:val="Hyperlink"/>
          <w:rFonts w:ascii="Cambria Math" w:hAnsi="Cambria Math" w:cs="Cambria Math"/>
          <w:sz w:val="21"/>
          <w:szCs w:val="21"/>
          <w:lang w:val="en-US"/>
        </w:rPr>
        <w:t>https://sb-api.xpollens.com/swagger/index.html</w:t>
      </w:r>
      <w:r w:rsidR="001E06E3">
        <w:rPr>
          <w:rStyle w:val="Hyperlink"/>
          <w:rFonts w:ascii="Cambria Math" w:hAnsi="Cambria Math" w:cs="Cambria Math"/>
          <w:sz w:val="21"/>
          <w:szCs w:val="21"/>
          <w:lang w:val="en-US"/>
        </w:rPr>
        <w:fldChar w:fldCharType="end"/>
      </w:r>
    </w:p>
    <w:p w14:paraId="7865C040" w14:textId="44632F8C" w:rsidR="00CD440A" w:rsidRDefault="00CD440A" w:rsidP="00CD440A">
      <w:pPr>
        <w:rPr>
          <w:color w:val="000000" w:themeColor="text1"/>
          <w:lang w:val="en-US"/>
        </w:rPr>
      </w:pPr>
    </w:p>
    <w:p w14:paraId="78FDE9E0" w14:textId="3AB87164" w:rsidR="001478D5" w:rsidRPr="00CB6C14" w:rsidRDefault="001478D5" w:rsidP="001478D5">
      <w:pPr>
        <w:pStyle w:val="Heading3"/>
        <w:rPr>
          <w:rFonts w:ascii="Times New Roman" w:hAnsi="Times New Roman" w:cs="Times New Roman"/>
          <w:sz w:val="24"/>
          <w:szCs w:val="24"/>
          <w:lang w:val="en-US"/>
        </w:rPr>
      </w:pPr>
      <w:bookmarkStart w:id="1659" w:name="_Toc79761360"/>
      <w:r w:rsidRPr="00CB6C14">
        <w:rPr>
          <w:rFonts w:ascii="Times New Roman" w:hAnsi="Times New Roman" w:cs="Times New Roman"/>
          <w:sz w:val="24"/>
          <w:szCs w:val="24"/>
          <w:lang w:val="en-US"/>
        </w:rPr>
        <w:t xml:space="preserve">Request card refab v2.0 </w:t>
      </w:r>
      <w:ins w:id="1660" w:author="Bik Sebastien (EXT)" w:date="2021-04-01T16:01:00Z">
        <w:r w:rsidR="00FA2B25">
          <w:rPr>
            <w:rFonts w:ascii="Times New Roman" w:hAnsi="Times New Roman" w:cs="Times New Roman"/>
            <w:sz w:val="24"/>
            <w:szCs w:val="24"/>
            <w:lang w:val="en-US"/>
          </w:rPr>
          <w:t>with strong customer authentication (mandatory &amp; only for Agent partners)</w:t>
        </w:r>
      </w:ins>
      <w:bookmarkEnd w:id="1659"/>
      <w:del w:id="1661" w:author="Bik Sebastien (EXT)" w:date="2021-04-01T16:01:00Z">
        <w:r w:rsidDel="00FA2B25">
          <w:rPr>
            <w:rFonts w:ascii="Times New Roman" w:hAnsi="Times New Roman" w:cs="Times New Roman"/>
            <w:sz w:val="24"/>
            <w:szCs w:val="24"/>
            <w:lang w:val="en-US"/>
          </w:rPr>
          <w:delText xml:space="preserve">with strong customer authentication </w:delText>
        </w:r>
      </w:del>
    </w:p>
    <w:p w14:paraId="3BDDB857" w14:textId="77777777" w:rsidR="00FA2B25" w:rsidRPr="00C25486" w:rsidRDefault="00FA2B25" w:rsidP="00FA2B25">
      <w:pPr>
        <w:rPr>
          <w:ins w:id="1662" w:author="Bik Sebastien (EXT)" w:date="2021-04-01T16:02:00Z"/>
          <w:color w:val="000000" w:themeColor="text1"/>
          <w:lang w:val="en-US"/>
        </w:rPr>
      </w:pPr>
      <w:ins w:id="1663" w:author="Bik Sebastien (EXT)" w:date="2021-04-01T16:02:00Z">
        <w:r w:rsidRPr="00C25486">
          <w:rPr>
            <w:color w:val="000000" w:themeColor="text1"/>
            <w:lang w:val="en-US"/>
          </w:rPr>
          <w:t xml:space="preserve">In order to </w:t>
        </w:r>
        <w:r>
          <w:rPr>
            <w:color w:val="000000" w:themeColor="text1"/>
            <w:lang w:val="en-US"/>
          </w:rPr>
          <w:t>perform</w:t>
        </w:r>
        <w:r w:rsidRPr="00C25486">
          <w:rPr>
            <w:color w:val="000000" w:themeColor="text1"/>
            <w:lang w:val="en-US"/>
          </w:rPr>
          <w:t xml:space="preserve"> the customer strong authentication you must use this endpoint :</w:t>
        </w:r>
      </w:ins>
    </w:p>
    <w:p w14:paraId="43F5B1EE" w14:textId="72990770" w:rsidR="00FA2B25" w:rsidRPr="00C25486" w:rsidRDefault="00FA2B25" w:rsidP="00FA2B25">
      <w:pPr>
        <w:rPr>
          <w:ins w:id="1664" w:author="Bik Sebastien (EXT)" w:date="2021-04-01T16:02:00Z"/>
          <w:color w:val="000000" w:themeColor="text1"/>
          <w:lang w:val="en-US"/>
        </w:rPr>
      </w:pPr>
      <w:ins w:id="1665" w:author="Bik Sebastien (EXT)" w:date="2021-04-01T16:02:00Z">
        <w:r>
          <w:rPr>
            <w:color w:val="000000" w:themeColor="text1"/>
            <w:lang w:val="en-US"/>
          </w:rPr>
          <w:t>(</w:t>
        </w:r>
        <w:r w:rsidRPr="00C25486">
          <w:rPr>
            <w:color w:val="000000" w:themeColor="text1"/>
            <w:lang w:val="en-US"/>
          </w:rPr>
          <w:t>P</w:t>
        </w:r>
        <w:r>
          <w:rPr>
            <w:color w:val="000000" w:themeColor="text1"/>
            <w:lang w:val="en-US"/>
          </w:rPr>
          <w:t>OST)</w:t>
        </w:r>
        <w:r w:rsidRPr="00C25486">
          <w:rPr>
            <w:color w:val="000000" w:themeColor="text1"/>
            <w:lang w:val="en-US"/>
          </w:rPr>
          <w:t>/api/</w:t>
        </w:r>
        <w:r>
          <w:rPr>
            <w:color w:val="000000" w:themeColor="text1"/>
            <w:lang w:val="en-US"/>
          </w:rPr>
          <w:t>sca/v2.0</w:t>
        </w:r>
        <w:r w:rsidRPr="00C25486">
          <w:rPr>
            <w:color w:val="000000" w:themeColor="text1"/>
            <w:lang w:val="en-US"/>
          </w:rPr>
          <w:t>/card/</w:t>
        </w:r>
      </w:ins>
      <w:ins w:id="1666" w:author="Bik Sebastien (EXT)" w:date="2021-04-01T16:03:00Z">
        <w:r w:rsidR="0061126A">
          <w:rPr>
            <w:color w:val="000000" w:themeColor="text1"/>
            <w:lang w:val="en-US"/>
          </w:rPr>
          <w:t>refabricate</w:t>
        </w:r>
        <w:r w:rsidR="00DC2B86">
          <w:rPr>
            <w:color w:val="000000" w:themeColor="text1"/>
            <w:lang w:val="en-US"/>
          </w:rPr>
          <w:t>/</w:t>
        </w:r>
      </w:ins>
      <w:ins w:id="1667" w:author="Bik Sebastien (EXT)" w:date="2021-04-01T16:02:00Z">
        <w:r>
          <w:rPr>
            <w:color w:val="000000" w:themeColor="text1"/>
            <w:lang w:val="en-US"/>
          </w:rPr>
          <w:t>{{holder}}</w:t>
        </w:r>
      </w:ins>
    </w:p>
    <w:p w14:paraId="43B7C683" w14:textId="77777777" w:rsidR="00FA2B25" w:rsidRDefault="00FA2B25" w:rsidP="00FA2B25">
      <w:pPr>
        <w:rPr>
          <w:ins w:id="1668" w:author="Bik Sebastien (EXT)" w:date="2021-04-01T16:02:00Z"/>
          <w:color w:val="000000" w:themeColor="text1"/>
          <w:lang w:val="en-US"/>
        </w:rPr>
      </w:pPr>
    </w:p>
    <w:p w14:paraId="7C475B44" w14:textId="77777777" w:rsidR="00FA2B25" w:rsidRPr="00C25486" w:rsidRDefault="00FA2B25" w:rsidP="00FA2B25">
      <w:pPr>
        <w:rPr>
          <w:ins w:id="1669" w:author="Bik Sebastien (EXT)" w:date="2021-04-01T16:02:00Z"/>
          <w:color w:val="000000" w:themeColor="text1"/>
          <w:lang w:val="en-US"/>
        </w:rPr>
      </w:pPr>
      <w:ins w:id="1670" w:author="Bik Sebastien (EXT)" w:date="2021-04-01T16:02:00Z">
        <w:r w:rsidRPr="00C25486">
          <w:rPr>
            <w:color w:val="000000" w:themeColor="text1"/>
            <w:lang w:val="en-US"/>
          </w:rPr>
          <w:t xml:space="preserve">The body </w:t>
        </w:r>
        <w:r>
          <w:rPr>
            <w:color w:val="000000" w:themeColor="text1"/>
            <w:lang w:val="en-US"/>
          </w:rPr>
          <w:t>is</w:t>
        </w:r>
        <w:r w:rsidRPr="00C25486">
          <w:rPr>
            <w:color w:val="000000" w:themeColor="text1"/>
            <w:lang w:val="en-US"/>
          </w:rPr>
          <w:t xml:space="preserve"> the same </w:t>
        </w:r>
        <w:r>
          <w:rPr>
            <w:color w:val="000000" w:themeColor="text1"/>
            <w:lang w:val="en-US"/>
          </w:rPr>
          <w:t>as the</w:t>
        </w:r>
        <w:r w:rsidRPr="00C25486">
          <w:rPr>
            <w:color w:val="000000" w:themeColor="text1"/>
            <w:lang w:val="en-US"/>
          </w:rPr>
          <w:t>request without s</w:t>
        </w:r>
        <w:r>
          <w:rPr>
            <w:color w:val="000000" w:themeColor="text1"/>
            <w:lang w:val="en-US"/>
          </w:rPr>
          <w:t xml:space="preserve">trong </w:t>
        </w:r>
        <w:r w:rsidRPr="00C25486">
          <w:rPr>
            <w:color w:val="000000" w:themeColor="text1"/>
            <w:lang w:val="en-US"/>
          </w:rPr>
          <w:t>c</w:t>
        </w:r>
        <w:r>
          <w:rPr>
            <w:color w:val="000000" w:themeColor="text1"/>
            <w:lang w:val="en-US"/>
          </w:rPr>
          <w:t xml:space="preserve">ustomer </w:t>
        </w:r>
        <w:r w:rsidRPr="00C25486">
          <w:rPr>
            <w:color w:val="000000" w:themeColor="text1"/>
            <w:lang w:val="en-US"/>
          </w:rPr>
          <w:t>a</w:t>
        </w:r>
        <w:r>
          <w:rPr>
            <w:color w:val="000000" w:themeColor="text1"/>
            <w:lang w:val="en-US"/>
          </w:rPr>
          <w:t>uthentication below</w:t>
        </w:r>
        <w:r w:rsidRPr="00C25486">
          <w:rPr>
            <w:color w:val="000000" w:themeColor="text1"/>
            <w:lang w:val="en-US"/>
          </w:rPr>
          <w:t>.</w:t>
        </w:r>
      </w:ins>
    </w:p>
    <w:p w14:paraId="64C305BB" w14:textId="2BD90160" w:rsidR="008A5DD2" w:rsidRPr="00A22FF5" w:rsidDel="00FA2B25" w:rsidRDefault="008A5DD2" w:rsidP="008A5DD2">
      <w:pPr>
        <w:rPr>
          <w:del w:id="1671" w:author="Bik Sebastien (EXT)" w:date="2021-04-01T16:02:00Z"/>
          <w:color w:val="000000" w:themeColor="text1"/>
          <w:lang w:val="en-US"/>
        </w:rPr>
      </w:pPr>
      <w:del w:id="1672" w:author="Bik Sebastien (EXT)" w:date="2021-04-01T16:02:00Z">
        <w:r w:rsidRPr="00A22FF5" w:rsidDel="00FA2B25">
          <w:rPr>
            <w:color w:val="000000" w:themeColor="text1"/>
            <w:lang w:val="en-US"/>
          </w:rPr>
          <w:delText>In order to realize the customer strong authentication you must use this endpoint :</w:delText>
        </w:r>
      </w:del>
    </w:p>
    <w:p w14:paraId="28BFC588" w14:textId="278F6D4C" w:rsidR="008A5DD2" w:rsidRPr="00A22FF5" w:rsidDel="00FA2B25" w:rsidRDefault="008A5DD2" w:rsidP="008A5DD2">
      <w:pPr>
        <w:rPr>
          <w:del w:id="1673" w:author="Bik Sebastien (EXT)" w:date="2021-04-01T16:02:00Z"/>
          <w:color w:val="000000" w:themeColor="text1"/>
          <w:lang w:val="en-US"/>
        </w:rPr>
      </w:pPr>
      <w:del w:id="1674" w:author="Bik Sebastien (EXT)" w:date="2021-04-01T16:02:00Z">
        <w:r w:rsidRPr="00A22FF5" w:rsidDel="00FA2B25">
          <w:rPr>
            <w:color w:val="000000" w:themeColor="text1"/>
            <w:lang w:val="en-US"/>
          </w:rPr>
          <w:delText>Post/api/v2.0/card/sca</w:delText>
        </w:r>
        <w:r w:rsidDel="00FA2B25">
          <w:rPr>
            <w:color w:val="000000" w:themeColor="text1"/>
            <w:lang w:val="en-US"/>
          </w:rPr>
          <w:delText>/</w:delText>
        </w:r>
        <w:r w:rsidRPr="008A5DD2" w:rsidDel="00FA2B25">
          <w:rPr>
            <w:color w:val="000000" w:themeColor="text1"/>
            <w:lang w:val="en-US"/>
          </w:rPr>
          <w:delText xml:space="preserve"> </w:delText>
        </w:r>
        <w:r w:rsidRPr="004C0BA9" w:rsidDel="00FA2B25">
          <w:rPr>
            <w:color w:val="000000" w:themeColor="text1"/>
            <w:lang w:val="en-US"/>
          </w:rPr>
          <w:delText>refabricate</w:delText>
        </w:r>
      </w:del>
    </w:p>
    <w:p w14:paraId="6009A9C7" w14:textId="4D867FB2" w:rsidR="008A5DD2" w:rsidRPr="00A22FF5" w:rsidDel="00FA2B25" w:rsidRDefault="008A5DD2" w:rsidP="008A5DD2">
      <w:pPr>
        <w:rPr>
          <w:del w:id="1675" w:author="Bik Sebastien (EXT)" w:date="2021-04-01T16:02:00Z"/>
          <w:color w:val="000000" w:themeColor="text1"/>
          <w:lang w:val="en-US"/>
        </w:rPr>
      </w:pPr>
      <w:del w:id="1676" w:author="Bik Sebastien (EXT)" w:date="2021-04-01T16:02:00Z">
        <w:r w:rsidRPr="00A22FF5" w:rsidDel="00FA2B25">
          <w:rPr>
            <w:color w:val="000000" w:themeColor="text1"/>
            <w:lang w:val="en-US"/>
          </w:rPr>
          <w:delText>The body are the same that request without sca.</w:delText>
        </w:r>
      </w:del>
    </w:p>
    <w:p w14:paraId="728D611E" w14:textId="76FD03D5" w:rsidR="00CD440A" w:rsidRPr="00CB6C14" w:rsidRDefault="00CD440A" w:rsidP="0040439C">
      <w:pPr>
        <w:pStyle w:val="Heading3"/>
        <w:rPr>
          <w:rFonts w:ascii="Times New Roman" w:hAnsi="Times New Roman" w:cs="Times New Roman"/>
          <w:sz w:val="24"/>
          <w:szCs w:val="24"/>
          <w:lang w:val="en-US"/>
        </w:rPr>
      </w:pPr>
      <w:bookmarkStart w:id="1677" w:name="_Toc79761361"/>
      <w:r w:rsidRPr="00CB6C14">
        <w:rPr>
          <w:rFonts w:ascii="Times New Roman" w:hAnsi="Times New Roman" w:cs="Times New Roman"/>
          <w:sz w:val="24"/>
          <w:szCs w:val="24"/>
          <w:lang w:val="en-US"/>
        </w:rPr>
        <w:t>Request card refab v2.0</w:t>
      </w:r>
      <w:bookmarkEnd w:id="1677"/>
      <w:r w:rsidRPr="00CB6C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6A37964C" w14:textId="77777777" w:rsidR="00F07DF2" w:rsidRPr="004C0BA9" w:rsidRDefault="00F07DF2">
      <w:pPr>
        <w:spacing w:after="200" w:line="276" w:lineRule="auto"/>
        <w:rPr>
          <w:color w:val="000000" w:themeColor="text1"/>
          <w:lang w:val="en-US"/>
        </w:rPr>
      </w:pPr>
      <w:r w:rsidRPr="004C0BA9">
        <w:rPr>
          <w:color w:val="000000" w:themeColor="text1"/>
          <w:lang w:val="en-US"/>
        </w:rPr>
        <w:t>POST/api/v2.0/card/refabricate</w:t>
      </w:r>
    </w:p>
    <w:p w14:paraId="5F84298E" w14:textId="77777777" w:rsidR="00D45380" w:rsidRPr="004C0BA9" w:rsidRDefault="00D45380" w:rsidP="00D45380">
      <w:pPr>
        <w:rPr>
          <w:lang w:val="en-US"/>
        </w:rPr>
      </w:pPr>
      <w:r w:rsidRPr="004C0BA9">
        <w:rPr>
          <w:lang w:val="en-US"/>
        </w:rPr>
        <w:t>{</w:t>
      </w:r>
    </w:p>
    <w:p w14:paraId="6C3B1BED" w14:textId="4328868A" w:rsidR="00D45380" w:rsidRPr="004C0BA9" w:rsidRDefault="00D45380" w:rsidP="00D45380">
      <w:pPr>
        <w:rPr>
          <w:color w:val="E36C0A" w:themeColor="accent6" w:themeShade="BF"/>
          <w:lang w:val="en-US"/>
        </w:rPr>
      </w:pPr>
      <w:r w:rsidRPr="004C0BA9">
        <w:rPr>
          <w:lang w:val="en-US"/>
        </w:rPr>
        <w:t>"CardExternalR</w:t>
      </w:r>
      <w:r w:rsidR="00990112">
        <w:rPr>
          <w:lang w:val="en-US"/>
        </w:rPr>
        <w:t>e</w:t>
      </w:r>
      <w:r w:rsidRPr="004C0BA9">
        <w:rPr>
          <w:lang w:val="en-US"/>
        </w:rPr>
        <w:t>f":"</w:t>
      </w:r>
      <w:r w:rsidR="00500706">
        <w:rPr>
          <w:lang w:val="en-US"/>
        </w:rPr>
        <w:t>Xpollens_CP2_X</w:t>
      </w:r>
      <w:r w:rsidRPr="004C0BA9">
        <w:rPr>
          <w:lang w:val="en-US"/>
        </w:rPr>
        <w:t>",</w:t>
      </w:r>
      <w:r w:rsidR="00500706">
        <w:rPr>
          <w:lang w:val="en-US"/>
        </w:rPr>
        <w:t xml:space="preserve"> </w:t>
      </w:r>
      <w:r w:rsidRPr="004C0BA9">
        <w:rPr>
          <w:i/>
          <w:iCs/>
          <w:color w:val="31849B" w:themeColor="accent5" w:themeShade="BF"/>
          <w:lang w:val="en-US"/>
        </w:rPr>
        <w:t>(mandatory)</w:t>
      </w:r>
      <w:r w:rsidR="003155AF">
        <w:rPr>
          <w:i/>
          <w:iCs/>
          <w:color w:val="31849B" w:themeColor="accent5" w:themeShade="BF"/>
          <w:lang w:val="en-US"/>
        </w:rPr>
        <w:t>/ (New partner’s card reference</w:t>
      </w:r>
      <w:r w:rsidR="00500706">
        <w:rPr>
          <w:i/>
          <w:iCs/>
          <w:color w:val="31849B" w:themeColor="accent5" w:themeShade="BF"/>
          <w:lang w:val="en-US"/>
        </w:rPr>
        <w:t>)</w:t>
      </w:r>
      <w:r w:rsidRPr="004C0BA9">
        <w:rPr>
          <w:color w:val="E36C0A" w:themeColor="accent6" w:themeShade="BF"/>
          <w:lang w:val="en-US"/>
        </w:rPr>
        <w:tab/>
      </w:r>
    </w:p>
    <w:p w14:paraId="32AB5027" w14:textId="30092FF7" w:rsidR="00D45380" w:rsidRPr="00CB6C14" w:rsidRDefault="00D45380" w:rsidP="00D45380">
      <w:pPr>
        <w:rPr>
          <w:i/>
          <w:iCs/>
          <w:color w:val="31849B" w:themeColor="accent5" w:themeShade="BF"/>
          <w:lang w:val="en-US"/>
        </w:rPr>
      </w:pPr>
      <w:r w:rsidRPr="00CB6C14">
        <w:rPr>
          <w:lang w:val="en-US"/>
        </w:rPr>
        <w:t xml:space="preserve">"oldExternalRef": </w:t>
      </w:r>
      <w:r w:rsidRPr="00CB6C14">
        <w:rPr>
          <w:color w:val="000000" w:themeColor="text1"/>
          <w:lang w:val="en-US"/>
        </w:rPr>
        <w:t>"</w:t>
      </w:r>
      <w:r w:rsidR="00500706">
        <w:rPr>
          <w:lang w:val="en-US"/>
        </w:rPr>
        <w:t>Xpollens_CP2</w:t>
      </w:r>
      <w:r w:rsidRPr="00CB6C14">
        <w:rPr>
          <w:color w:val="000000" w:themeColor="text1"/>
          <w:lang w:val="en-US"/>
        </w:rPr>
        <w:t>"</w:t>
      </w:r>
      <w:r w:rsidRPr="00CB6C14">
        <w:rPr>
          <w:b/>
          <w:bCs/>
          <w:color w:val="3B4151"/>
          <w:lang w:val="en-US"/>
        </w:rPr>
        <w:t xml:space="preserve">  </w:t>
      </w:r>
      <w:r w:rsidRPr="00CB6C14">
        <w:rPr>
          <w:lang w:val="en-US"/>
        </w:rPr>
        <w:t xml:space="preserve">, </w:t>
      </w:r>
      <w:r w:rsidRPr="00CB6C14">
        <w:rPr>
          <w:color w:val="E36C0A" w:themeColor="accent6" w:themeShade="BF"/>
          <w:lang w:val="en-US"/>
        </w:rPr>
        <w:tab/>
      </w:r>
      <w:r w:rsidRPr="00CB6C14">
        <w:rPr>
          <w:i/>
          <w:iCs/>
          <w:color w:val="31849B" w:themeColor="accent5" w:themeShade="BF"/>
          <w:lang w:val="en-US"/>
        </w:rPr>
        <w:t>(mandatory)</w:t>
      </w:r>
      <w:r w:rsidR="003155AF" w:rsidRPr="00CB6C14">
        <w:rPr>
          <w:i/>
          <w:iCs/>
          <w:color w:val="31849B" w:themeColor="accent5" w:themeShade="BF"/>
          <w:lang w:val="en-US"/>
        </w:rPr>
        <w:t>/ (</w:t>
      </w:r>
      <w:r w:rsidR="00500706">
        <w:rPr>
          <w:i/>
          <w:iCs/>
          <w:color w:val="31849B" w:themeColor="accent5" w:themeShade="BF"/>
          <w:lang w:val="en-US"/>
        </w:rPr>
        <w:t xml:space="preserve">Card mother’s </w:t>
      </w:r>
      <w:r w:rsidR="003155AF" w:rsidRPr="00CB6C14">
        <w:rPr>
          <w:i/>
          <w:iCs/>
          <w:color w:val="31849B" w:themeColor="accent5" w:themeShade="BF"/>
          <w:lang w:val="en-US"/>
        </w:rPr>
        <w:t>reference)</w:t>
      </w:r>
    </w:p>
    <w:p w14:paraId="2AC14DCC" w14:textId="04BE44E3" w:rsidR="00D45380" w:rsidRPr="004C0BA9" w:rsidRDefault="00D45380" w:rsidP="00D45380">
      <w:pPr>
        <w:rPr>
          <w:lang w:val="en-US"/>
        </w:rPr>
      </w:pPr>
      <w:r w:rsidRPr="004C0BA9">
        <w:rPr>
          <w:lang w:val="en-US"/>
        </w:rPr>
        <w:t>"visualCodeSe</w:t>
      </w:r>
      <w:r w:rsidR="00990112">
        <w:rPr>
          <w:lang w:val="en-US"/>
        </w:rPr>
        <w:t>l</w:t>
      </w:r>
      <w:r w:rsidRPr="004C0BA9">
        <w:rPr>
          <w:lang w:val="en-US"/>
        </w:rPr>
        <w:t xml:space="preserve">ected": </w:t>
      </w:r>
      <w:r w:rsidRPr="00CB6C14">
        <w:rPr>
          <w:lang w:val="en-US"/>
        </w:rPr>
        <w:t>"VXST"</w:t>
      </w:r>
      <w:r w:rsidRPr="004C0BA9">
        <w:rPr>
          <w:lang w:val="en-US"/>
        </w:rPr>
        <w:t xml:space="preserve">,                    </w:t>
      </w:r>
      <w:r w:rsidRPr="004C0BA9">
        <w:rPr>
          <w:i/>
          <w:iCs/>
          <w:color w:val="31849B" w:themeColor="accent5" w:themeShade="BF"/>
          <w:lang w:val="en-US"/>
        </w:rPr>
        <w:t>(optional)</w:t>
      </w:r>
    </w:p>
    <w:p w14:paraId="68547C96" w14:textId="67896A58" w:rsidR="00D45380" w:rsidRPr="004C0BA9" w:rsidRDefault="00D45380" w:rsidP="00D45380">
      <w:pPr>
        <w:rPr>
          <w:i/>
          <w:iCs/>
          <w:color w:val="31849B" w:themeColor="accent5" w:themeShade="BF"/>
          <w:lang w:val="en-US"/>
        </w:rPr>
      </w:pPr>
      <w:r w:rsidRPr="004C0BA9">
        <w:rPr>
          <w:lang w:val="en-US"/>
        </w:rPr>
        <w:t xml:space="preserve">"label": </w:t>
      </w:r>
      <w:r w:rsidR="00500706" w:rsidRPr="00CB6C14">
        <w:rPr>
          <w:lang w:val="en-US"/>
        </w:rPr>
        <w:t>"</w:t>
      </w:r>
      <w:r w:rsidR="00500706">
        <w:rPr>
          <w:lang w:val="en-US"/>
        </w:rPr>
        <w:t>Remake the card</w:t>
      </w:r>
      <w:r w:rsidR="00500706" w:rsidRPr="00CB6C14">
        <w:rPr>
          <w:lang w:val="en-US"/>
        </w:rPr>
        <w:t>"</w:t>
      </w:r>
      <w:r w:rsidR="00500706" w:rsidRPr="004C0BA9">
        <w:rPr>
          <w:i/>
          <w:iCs/>
          <w:color w:val="31849B" w:themeColor="accent5" w:themeShade="BF"/>
          <w:lang w:val="en-US"/>
        </w:rPr>
        <w:t xml:space="preserve"> </w:t>
      </w:r>
      <w:r w:rsidR="00500706">
        <w:rPr>
          <w:i/>
          <w:iCs/>
          <w:color w:val="31849B" w:themeColor="accent5" w:themeShade="BF"/>
          <w:lang w:val="en-US"/>
        </w:rPr>
        <w:t xml:space="preserve"> </w:t>
      </w:r>
      <w:r w:rsidRPr="004C0BA9">
        <w:rPr>
          <w:i/>
          <w:iCs/>
          <w:color w:val="31849B" w:themeColor="accent5" w:themeShade="BF"/>
          <w:lang w:val="en-US"/>
        </w:rPr>
        <w:t>(optional)</w:t>
      </w:r>
      <w:r w:rsidRPr="004C0BA9">
        <w:rPr>
          <w:color w:val="E36C0A" w:themeColor="accent6" w:themeShade="BF"/>
          <w:lang w:val="en-US"/>
        </w:rPr>
        <w:tab/>
      </w:r>
    </w:p>
    <w:p w14:paraId="662ED302" w14:textId="697A5B8B" w:rsidR="00F07DF2" w:rsidRDefault="00D45380" w:rsidP="00500706">
      <w:pPr>
        <w:rPr>
          <w:lang w:val="en-US"/>
        </w:rPr>
      </w:pPr>
      <w:r w:rsidRPr="004C0BA9">
        <w:rPr>
          <w:lang w:val="en-US"/>
        </w:rPr>
        <w:t>}</w:t>
      </w:r>
    </w:p>
    <w:p w14:paraId="1616C701" w14:textId="77777777" w:rsidR="00500706" w:rsidRPr="00500706" w:rsidRDefault="00500706" w:rsidP="00500706">
      <w:pPr>
        <w:rPr>
          <w:lang w:val="en-US"/>
        </w:rPr>
      </w:pPr>
    </w:p>
    <w:p w14:paraId="18D7BFB4" w14:textId="5CA0150D" w:rsidR="00D45380" w:rsidRPr="00CB6C14" w:rsidRDefault="00D45380" w:rsidP="0040439C">
      <w:pPr>
        <w:pStyle w:val="Heading3"/>
        <w:rPr>
          <w:rFonts w:ascii="Times New Roman" w:hAnsi="Times New Roman" w:cs="Times New Roman"/>
          <w:sz w:val="24"/>
          <w:szCs w:val="24"/>
          <w:lang w:val="en-US"/>
        </w:rPr>
      </w:pPr>
      <w:bookmarkStart w:id="1678" w:name="_Toc79761362"/>
      <w:r w:rsidRPr="00CB6C14">
        <w:rPr>
          <w:rFonts w:ascii="Times New Roman" w:hAnsi="Times New Roman" w:cs="Times New Roman"/>
          <w:sz w:val="24"/>
          <w:szCs w:val="24"/>
          <w:lang w:val="en-US"/>
        </w:rPr>
        <w:t>Response Card Refab v2.0</w:t>
      </w:r>
      <w:bookmarkEnd w:id="1678"/>
      <w:r w:rsidRPr="00CB6C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31CF636E" w14:textId="6B81F2D1" w:rsidR="00F07DF2" w:rsidRPr="00500706" w:rsidRDefault="007306B9" w:rsidP="00500706">
      <w:pPr>
        <w:rPr>
          <w:lang w:val="en-US"/>
        </w:rPr>
      </w:pPr>
      <w:r w:rsidRPr="00CB6C14">
        <w:rPr>
          <w:lang w:val="en-US" w:eastAsia="en-US" w:bidi="en-US"/>
        </w:rPr>
        <w:t>Response v2.0 : 201 OK</w:t>
      </w:r>
    </w:p>
    <w:p w14:paraId="26078458" w14:textId="77777777" w:rsidR="00247951" w:rsidRDefault="00247951" w:rsidP="00500706">
      <w:pPr>
        <w:spacing w:after="200" w:line="276" w:lineRule="auto"/>
        <w:rPr>
          <w:lang w:val="en-US"/>
        </w:rPr>
      </w:pPr>
    </w:p>
    <w:p w14:paraId="32B3FE01" w14:textId="77777777" w:rsidR="00247951" w:rsidRDefault="00247951" w:rsidP="00500706">
      <w:pPr>
        <w:spacing w:after="200" w:line="276" w:lineRule="auto"/>
        <w:rPr>
          <w:lang w:val="en-US"/>
        </w:rPr>
      </w:pPr>
    </w:p>
    <w:p w14:paraId="1326E510" w14:textId="096CEC5A" w:rsidR="00500706" w:rsidRPr="00500706" w:rsidRDefault="00500706" w:rsidP="00500706">
      <w:pPr>
        <w:spacing w:after="200" w:line="276" w:lineRule="auto"/>
        <w:rPr>
          <w:lang w:val="en-US"/>
        </w:rPr>
      </w:pPr>
      <w:r w:rsidRPr="00500706">
        <w:rPr>
          <w:lang w:val="en-US"/>
        </w:rPr>
        <w:t>{</w:t>
      </w:r>
    </w:p>
    <w:p w14:paraId="2EE907B8" w14:textId="27F49527" w:rsidR="00500706" w:rsidRDefault="00500706" w:rsidP="00500706">
      <w:pPr>
        <w:spacing w:after="200" w:line="276" w:lineRule="auto"/>
        <w:rPr>
          <w:lang w:val="en-US"/>
        </w:rPr>
      </w:pPr>
      <w:r w:rsidRPr="00500706">
        <w:rPr>
          <w:lang w:val="en-US"/>
        </w:rPr>
        <w:t xml:space="preserve">  "cardExternalRef": "Xpollens_CP</w:t>
      </w:r>
      <w:r>
        <w:rPr>
          <w:lang w:val="en-US"/>
        </w:rPr>
        <w:t>2</w:t>
      </w:r>
      <w:r w:rsidRPr="00500706">
        <w:rPr>
          <w:lang w:val="en-US"/>
        </w:rPr>
        <w:t>_X",</w:t>
      </w:r>
    </w:p>
    <w:p w14:paraId="48DC394F" w14:textId="5A03AA3A" w:rsidR="00500706" w:rsidRPr="00500706" w:rsidRDefault="00500706" w:rsidP="00500706">
      <w:pPr>
        <w:spacing w:after="200" w:line="276" w:lineRule="auto"/>
        <w:rPr>
          <w:lang w:val="en-US"/>
        </w:rPr>
      </w:pPr>
      <w:r w:rsidRPr="00500706">
        <w:rPr>
          <w:lang w:val="en-US"/>
        </w:rPr>
        <w:t xml:space="preserve">  "partnerCode": "</w:t>
      </w:r>
      <w:r>
        <w:rPr>
          <w:lang w:val="en-US"/>
        </w:rPr>
        <w:t>Partner1</w:t>
      </w:r>
      <w:r w:rsidRPr="00500706">
        <w:rPr>
          <w:lang w:val="en-US"/>
        </w:rPr>
        <w:t>"</w:t>
      </w:r>
    </w:p>
    <w:p w14:paraId="4D2657C2" w14:textId="717616F0" w:rsidR="00F07DF2" w:rsidRPr="00500706" w:rsidRDefault="00500706" w:rsidP="00500706">
      <w:pPr>
        <w:spacing w:after="200" w:line="276" w:lineRule="auto"/>
        <w:rPr>
          <w:b/>
          <w:bCs/>
          <w:color w:val="3B4151"/>
        </w:rPr>
      </w:pPr>
      <w:r w:rsidRPr="00500706">
        <w:rPr>
          <w:lang w:val="en-US"/>
        </w:rPr>
        <w:t>}</w:t>
      </w:r>
    </w:p>
    <w:p w14:paraId="196BF4E0" w14:textId="77777777" w:rsidR="00D45380" w:rsidRPr="004C0BA9" w:rsidRDefault="00D45380" w:rsidP="0040439C">
      <w:pPr>
        <w:pStyle w:val="Heading3"/>
        <w:rPr>
          <w:rFonts w:ascii="Times New Roman" w:hAnsi="Times New Roman" w:cs="Times New Roman"/>
          <w:sz w:val="24"/>
          <w:szCs w:val="24"/>
        </w:rPr>
      </w:pPr>
      <w:bookmarkStart w:id="1679" w:name="_Toc79761363"/>
      <w:r w:rsidRPr="004C0BA9">
        <w:rPr>
          <w:rFonts w:ascii="Times New Roman" w:hAnsi="Times New Roman" w:cs="Times New Roman"/>
          <w:sz w:val="24"/>
          <w:szCs w:val="24"/>
        </w:rPr>
        <w:t>Error codes</w:t>
      </w:r>
      <w:bookmarkEnd w:id="1679"/>
    </w:p>
    <w:p w14:paraId="5D9DE421" w14:textId="77777777" w:rsidR="00D45380" w:rsidRPr="004C0BA9" w:rsidRDefault="00D45380" w:rsidP="00D45380">
      <w:pPr>
        <w:rPr>
          <w:color w:val="000000" w:themeColor="text1"/>
        </w:rPr>
      </w:pPr>
    </w:p>
    <w:tbl>
      <w:tblPr>
        <w:tblW w:w="80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45"/>
        <w:gridCol w:w="1545"/>
        <w:gridCol w:w="4917"/>
      </w:tblGrid>
      <w:tr w:rsidR="00D45380" w:rsidRPr="004C0BA9" w14:paraId="6D9A1E6D" w14:textId="77777777" w:rsidTr="40E1D245">
        <w:trPr>
          <w:trHeight w:val="367"/>
        </w:trPr>
        <w:tc>
          <w:tcPr>
            <w:tcW w:w="1545" w:type="dxa"/>
            <w:shd w:val="clear" w:color="auto" w:fill="365F91" w:themeFill="accent1" w:themeFillShade="BF"/>
          </w:tcPr>
          <w:p w14:paraId="0D45AD05" w14:textId="77777777" w:rsidR="00D45380" w:rsidRPr="004C0BA9" w:rsidRDefault="00D45380" w:rsidP="006C1588">
            <w:pPr>
              <w:spacing w:line="276" w:lineRule="auto"/>
              <w:rPr>
                <w:rFonts w:eastAsia="Calibri"/>
                <w:b/>
                <w:color w:val="FFFFFF" w:themeColor="background1"/>
              </w:rPr>
            </w:pPr>
            <w:r w:rsidRPr="004C0BA9">
              <w:rPr>
                <w:rFonts w:eastAsia="Calibri"/>
                <w:b/>
                <w:color w:val="FFFFFF" w:themeColor="background1"/>
              </w:rPr>
              <w:t>http code</w:t>
            </w:r>
          </w:p>
        </w:tc>
        <w:tc>
          <w:tcPr>
            <w:tcW w:w="1545" w:type="dxa"/>
            <w:shd w:val="clear" w:color="auto" w:fill="365F91" w:themeFill="accent1" w:themeFillShade="BF"/>
          </w:tcPr>
          <w:p w14:paraId="450B42ED" w14:textId="77777777" w:rsidR="00D45380" w:rsidRPr="004C0BA9" w:rsidRDefault="00D45380" w:rsidP="006C1588">
            <w:pPr>
              <w:spacing w:line="276" w:lineRule="auto"/>
              <w:rPr>
                <w:rFonts w:eastAsia="Calibri"/>
                <w:b/>
                <w:color w:val="FFFFFF" w:themeColor="background1"/>
              </w:rPr>
            </w:pPr>
            <w:r w:rsidRPr="004C0BA9">
              <w:rPr>
                <w:rFonts w:eastAsia="Calibri"/>
                <w:b/>
                <w:color w:val="FFFFFF" w:themeColor="background1"/>
              </w:rPr>
              <w:t>Error code</w:t>
            </w:r>
          </w:p>
        </w:tc>
        <w:tc>
          <w:tcPr>
            <w:tcW w:w="4917" w:type="dxa"/>
            <w:shd w:val="clear" w:color="auto" w:fill="365F91" w:themeFill="accent1" w:themeFillShade="BF"/>
          </w:tcPr>
          <w:p w14:paraId="5C135B15" w14:textId="77777777" w:rsidR="00D45380" w:rsidRPr="004C0BA9" w:rsidRDefault="00D45380" w:rsidP="006C1588">
            <w:pPr>
              <w:spacing w:line="276" w:lineRule="auto"/>
              <w:rPr>
                <w:rFonts w:eastAsia="Calibri"/>
                <w:b/>
                <w:color w:val="FFFFFF" w:themeColor="background1"/>
              </w:rPr>
            </w:pPr>
            <w:r w:rsidRPr="004C0BA9">
              <w:rPr>
                <w:rFonts w:eastAsia="Calibri"/>
                <w:b/>
                <w:color w:val="FFFFFF" w:themeColor="background1"/>
              </w:rPr>
              <w:t>Description</w:t>
            </w:r>
          </w:p>
        </w:tc>
      </w:tr>
      <w:tr w:rsidR="4B4963AB" w:rsidRPr="00651F55" w14:paraId="21E1A2BD" w14:textId="77777777" w:rsidTr="40E1D245">
        <w:trPr>
          <w:trHeight w:val="338"/>
        </w:trPr>
        <w:tc>
          <w:tcPr>
            <w:tcW w:w="1545" w:type="dxa"/>
          </w:tcPr>
          <w:p w14:paraId="2577F479" w14:textId="587F9D13" w:rsidR="4048464F" w:rsidRDefault="4048464F" w:rsidP="4B4963AB">
            <w:pPr>
              <w:rPr>
                <w:rFonts w:eastAsia="Calibri"/>
                <w:color w:val="000000" w:themeColor="text1"/>
              </w:rPr>
            </w:pPr>
            <w:r w:rsidRPr="4B4963AB">
              <w:rPr>
                <w:rFonts w:eastAsia="Calibri"/>
                <w:color w:val="000000" w:themeColor="text1"/>
              </w:rPr>
              <w:t>400</w:t>
            </w:r>
          </w:p>
        </w:tc>
        <w:tc>
          <w:tcPr>
            <w:tcW w:w="1545" w:type="dxa"/>
            <w:shd w:val="clear" w:color="auto" w:fill="auto"/>
          </w:tcPr>
          <w:p w14:paraId="72BC4E0E" w14:textId="7C55FE4A" w:rsidR="4048464F" w:rsidRDefault="4048464F" w:rsidP="4B4963AB">
            <w:pPr>
              <w:rPr>
                <w:rFonts w:eastAsia="Calibri"/>
                <w:color w:val="000000" w:themeColor="text1"/>
                <w:lang w:eastAsia="en-US"/>
              </w:rPr>
            </w:pPr>
            <w:r w:rsidRPr="4B4963AB">
              <w:rPr>
                <w:rFonts w:eastAsia="Calibri"/>
                <w:color w:val="000000" w:themeColor="text1"/>
                <w:lang w:eastAsia="en-US"/>
              </w:rPr>
              <w:t>003</w:t>
            </w:r>
          </w:p>
        </w:tc>
        <w:tc>
          <w:tcPr>
            <w:tcW w:w="4917" w:type="dxa"/>
            <w:shd w:val="clear" w:color="auto" w:fill="auto"/>
          </w:tcPr>
          <w:p w14:paraId="2BDE12BB" w14:textId="5E4E846C" w:rsidR="4048464F" w:rsidRPr="00CB6C14" w:rsidRDefault="4048464F" w:rsidP="4B4963AB">
            <w:pPr>
              <w:rPr>
                <w:color w:val="000000" w:themeColor="text1"/>
                <w:lang w:val="en-US"/>
              </w:rPr>
            </w:pPr>
            <w:r w:rsidRPr="00CB6C14">
              <w:rPr>
                <w:color w:val="000000" w:themeColor="text1"/>
                <w:lang w:val="en-US"/>
              </w:rPr>
              <w:t>A card with the same ExternalRefCode exists</w:t>
            </w:r>
          </w:p>
        </w:tc>
      </w:tr>
      <w:tr w:rsidR="4B4963AB" w:rsidRPr="00651F55" w14:paraId="264556F4" w14:textId="77777777" w:rsidTr="40E1D245">
        <w:trPr>
          <w:trHeight w:val="338"/>
        </w:trPr>
        <w:tc>
          <w:tcPr>
            <w:tcW w:w="1545" w:type="dxa"/>
          </w:tcPr>
          <w:p w14:paraId="327EE90D" w14:textId="201B08DB" w:rsidR="4048464F" w:rsidRDefault="4048464F" w:rsidP="4B4963AB">
            <w:pPr>
              <w:rPr>
                <w:rFonts w:eastAsia="Calibri"/>
                <w:color w:val="000000" w:themeColor="text1"/>
              </w:rPr>
            </w:pPr>
            <w:r w:rsidRPr="4B4963AB">
              <w:rPr>
                <w:rFonts w:eastAsia="Calibri"/>
                <w:color w:val="000000" w:themeColor="text1"/>
              </w:rPr>
              <w:t>400</w:t>
            </w:r>
          </w:p>
        </w:tc>
        <w:tc>
          <w:tcPr>
            <w:tcW w:w="1545" w:type="dxa"/>
            <w:shd w:val="clear" w:color="auto" w:fill="auto"/>
          </w:tcPr>
          <w:p w14:paraId="7F197676" w14:textId="5154F849" w:rsidR="4048464F" w:rsidRDefault="4048464F" w:rsidP="4B4963AB">
            <w:pPr>
              <w:rPr>
                <w:rFonts w:eastAsia="Calibri"/>
                <w:color w:val="000000" w:themeColor="text1"/>
                <w:lang w:eastAsia="en-US"/>
              </w:rPr>
            </w:pPr>
            <w:r w:rsidRPr="4B4963AB">
              <w:rPr>
                <w:rFonts w:eastAsia="Calibri"/>
                <w:color w:val="000000" w:themeColor="text1"/>
                <w:lang w:eastAsia="en-US"/>
              </w:rPr>
              <w:t>006</w:t>
            </w:r>
          </w:p>
        </w:tc>
        <w:tc>
          <w:tcPr>
            <w:tcW w:w="4917" w:type="dxa"/>
            <w:shd w:val="clear" w:color="auto" w:fill="auto"/>
          </w:tcPr>
          <w:p w14:paraId="7BDD3E74" w14:textId="73A8CAB3" w:rsidR="4048464F" w:rsidRPr="00CB6C14" w:rsidRDefault="4048464F" w:rsidP="4B4963AB">
            <w:pPr>
              <w:rPr>
                <w:color w:val="000000" w:themeColor="text1"/>
                <w:lang w:val="en-US"/>
              </w:rPr>
            </w:pPr>
            <w:r w:rsidRPr="00CB6C14">
              <w:rPr>
                <w:color w:val="000000" w:themeColor="text1"/>
                <w:lang w:val="en-US"/>
              </w:rPr>
              <w:t>The card does not exist</w:t>
            </w:r>
          </w:p>
        </w:tc>
      </w:tr>
      <w:tr w:rsidR="40E1D245" w:rsidRPr="00651F55" w14:paraId="3F5212D4" w14:textId="77777777" w:rsidTr="40E1D245">
        <w:trPr>
          <w:trHeight w:val="338"/>
        </w:trPr>
        <w:tc>
          <w:tcPr>
            <w:tcW w:w="1545" w:type="dxa"/>
          </w:tcPr>
          <w:p w14:paraId="547D592D" w14:textId="3BF31A5D" w:rsidR="40E1D245" w:rsidRDefault="40E1D245" w:rsidP="40E1D245">
            <w:pPr>
              <w:rPr>
                <w:rFonts w:eastAsia="Calibri"/>
                <w:color w:val="000000" w:themeColor="text1"/>
              </w:rPr>
            </w:pPr>
            <w:r w:rsidRPr="40E1D245">
              <w:rPr>
                <w:rFonts w:eastAsia="Calibri"/>
                <w:color w:val="000000" w:themeColor="text1"/>
              </w:rPr>
              <w:t>400</w:t>
            </w:r>
          </w:p>
        </w:tc>
        <w:tc>
          <w:tcPr>
            <w:tcW w:w="1545" w:type="dxa"/>
            <w:shd w:val="clear" w:color="auto" w:fill="auto"/>
          </w:tcPr>
          <w:p w14:paraId="64513234" w14:textId="42DB3740" w:rsidR="40E1D245" w:rsidRDefault="40E1D245" w:rsidP="40E1D245">
            <w:pPr>
              <w:rPr>
                <w:rFonts w:eastAsia="Calibri"/>
                <w:color w:val="000000" w:themeColor="text1"/>
                <w:lang w:eastAsia="en-US"/>
              </w:rPr>
            </w:pPr>
            <w:r w:rsidRPr="40E1D245">
              <w:rPr>
                <w:rFonts w:eastAsia="Calibri"/>
                <w:color w:val="000000" w:themeColor="text1"/>
                <w:lang w:eastAsia="en-US"/>
              </w:rPr>
              <w:t>014</w:t>
            </w:r>
          </w:p>
        </w:tc>
        <w:tc>
          <w:tcPr>
            <w:tcW w:w="4917" w:type="dxa"/>
            <w:shd w:val="clear" w:color="auto" w:fill="auto"/>
          </w:tcPr>
          <w:p w14:paraId="0C971D44" w14:textId="7BAFCBC3" w:rsidR="40E1D245" w:rsidRPr="00CB6C14" w:rsidRDefault="40E1D245" w:rsidP="40E1D245">
            <w:pPr>
              <w:rPr>
                <w:color w:val="000000" w:themeColor="text1"/>
                <w:lang w:val="en-US"/>
              </w:rPr>
            </w:pPr>
            <w:r w:rsidRPr="00CB6C14">
              <w:rPr>
                <w:color w:val="000000" w:themeColor="text1"/>
                <w:lang w:val="en-US"/>
              </w:rPr>
              <w:t>The partner does not exist</w:t>
            </w:r>
          </w:p>
        </w:tc>
      </w:tr>
      <w:tr w:rsidR="40E1D245" w:rsidRPr="00651F55" w14:paraId="29F055F8" w14:textId="77777777" w:rsidTr="40E1D245">
        <w:trPr>
          <w:trHeight w:val="338"/>
        </w:trPr>
        <w:tc>
          <w:tcPr>
            <w:tcW w:w="1545" w:type="dxa"/>
          </w:tcPr>
          <w:p w14:paraId="16342E92" w14:textId="36721B89" w:rsidR="6CDEA14E" w:rsidRDefault="6CDEA14E" w:rsidP="40E1D245">
            <w:pPr>
              <w:rPr>
                <w:rFonts w:eastAsia="Calibri"/>
                <w:color w:val="000000" w:themeColor="text1"/>
              </w:rPr>
            </w:pPr>
            <w:r w:rsidRPr="40E1D245">
              <w:rPr>
                <w:rFonts w:eastAsia="Calibri"/>
                <w:color w:val="000000" w:themeColor="text1"/>
              </w:rPr>
              <w:t>500</w:t>
            </w:r>
          </w:p>
        </w:tc>
        <w:tc>
          <w:tcPr>
            <w:tcW w:w="1545" w:type="dxa"/>
            <w:shd w:val="clear" w:color="auto" w:fill="auto"/>
          </w:tcPr>
          <w:p w14:paraId="051BB0F4" w14:textId="10C7E64B" w:rsidR="6CDEA14E" w:rsidRDefault="6CDEA14E" w:rsidP="40E1D245">
            <w:pPr>
              <w:rPr>
                <w:rFonts w:eastAsia="Calibri"/>
                <w:color w:val="000000" w:themeColor="text1"/>
                <w:lang w:eastAsia="en-US"/>
              </w:rPr>
            </w:pPr>
            <w:r w:rsidRPr="40E1D245">
              <w:rPr>
                <w:rFonts w:eastAsia="Calibri"/>
                <w:color w:val="000000" w:themeColor="text1"/>
                <w:lang w:eastAsia="en-US"/>
              </w:rPr>
              <w:t>008</w:t>
            </w:r>
          </w:p>
        </w:tc>
        <w:tc>
          <w:tcPr>
            <w:tcW w:w="4917" w:type="dxa"/>
            <w:shd w:val="clear" w:color="auto" w:fill="auto"/>
          </w:tcPr>
          <w:p w14:paraId="299F322B" w14:textId="43A579EC" w:rsidR="6CDEA14E" w:rsidRPr="00CB6C14" w:rsidRDefault="6CDEA14E" w:rsidP="40E1D245">
            <w:pPr>
              <w:rPr>
                <w:color w:val="000000" w:themeColor="text1"/>
                <w:lang w:val="en-US"/>
              </w:rPr>
            </w:pPr>
            <w:r w:rsidRPr="00CB6C14">
              <w:rPr>
                <w:color w:val="000000" w:themeColor="text1"/>
                <w:lang w:val="en-US"/>
              </w:rPr>
              <w:t>Unable to process the remanufacturing request because the status is invalid</w:t>
            </w:r>
          </w:p>
        </w:tc>
      </w:tr>
      <w:tr w:rsidR="40E1D245" w:rsidRPr="00651F55" w14:paraId="036F477A" w14:textId="77777777" w:rsidTr="40E1D245">
        <w:trPr>
          <w:trHeight w:val="338"/>
        </w:trPr>
        <w:tc>
          <w:tcPr>
            <w:tcW w:w="1545" w:type="dxa"/>
          </w:tcPr>
          <w:p w14:paraId="6C76007E" w14:textId="1146FCB7" w:rsidR="6CDEA14E" w:rsidRDefault="6CDEA14E" w:rsidP="40E1D245">
            <w:pPr>
              <w:rPr>
                <w:rFonts w:eastAsia="Calibri"/>
                <w:color w:val="000000" w:themeColor="text1"/>
              </w:rPr>
            </w:pPr>
            <w:r w:rsidRPr="40E1D245">
              <w:rPr>
                <w:rFonts w:eastAsia="Calibri"/>
                <w:color w:val="000000" w:themeColor="text1"/>
              </w:rPr>
              <w:t>500</w:t>
            </w:r>
          </w:p>
        </w:tc>
        <w:tc>
          <w:tcPr>
            <w:tcW w:w="1545" w:type="dxa"/>
            <w:shd w:val="clear" w:color="auto" w:fill="auto"/>
          </w:tcPr>
          <w:p w14:paraId="1EC09357" w14:textId="3F84E371" w:rsidR="6CDEA14E" w:rsidRDefault="6CDEA14E" w:rsidP="40E1D245">
            <w:pPr>
              <w:rPr>
                <w:rFonts w:eastAsia="Calibri"/>
                <w:color w:val="000000" w:themeColor="text1"/>
                <w:lang w:eastAsia="en-US"/>
              </w:rPr>
            </w:pPr>
            <w:r w:rsidRPr="40E1D245">
              <w:rPr>
                <w:rFonts w:eastAsia="Calibri"/>
                <w:color w:val="000000" w:themeColor="text1"/>
                <w:lang w:eastAsia="en-US"/>
              </w:rPr>
              <w:t>009</w:t>
            </w:r>
          </w:p>
        </w:tc>
        <w:tc>
          <w:tcPr>
            <w:tcW w:w="4917" w:type="dxa"/>
            <w:shd w:val="clear" w:color="auto" w:fill="auto"/>
          </w:tcPr>
          <w:p w14:paraId="2C7BFED6" w14:textId="06113EA4" w:rsidR="6CDEA14E" w:rsidRPr="00CB6C14" w:rsidRDefault="6CDEA14E" w:rsidP="40E1D245">
            <w:pPr>
              <w:rPr>
                <w:color w:val="000000" w:themeColor="text1"/>
                <w:lang w:val="en-US"/>
              </w:rPr>
            </w:pPr>
            <w:r w:rsidRPr="00CB6C14">
              <w:rPr>
                <w:color w:val="000000" w:themeColor="text1"/>
                <w:lang w:val="en-US"/>
              </w:rPr>
              <w:t>This card cannot be refabricated</w:t>
            </w:r>
          </w:p>
        </w:tc>
      </w:tr>
      <w:tr w:rsidR="00D45380" w:rsidRPr="00651F55" w14:paraId="6C88F6D3" w14:textId="77777777" w:rsidTr="40E1D245">
        <w:trPr>
          <w:trHeight w:val="338"/>
        </w:trPr>
        <w:tc>
          <w:tcPr>
            <w:tcW w:w="1545" w:type="dxa"/>
          </w:tcPr>
          <w:p w14:paraId="7D077374" w14:textId="05BC57D0" w:rsidR="00D45380" w:rsidRPr="004C0BA9" w:rsidRDefault="3D472F7B" w:rsidP="006C1588">
            <w:pPr>
              <w:rPr>
                <w:rFonts w:eastAsia="Calibri"/>
                <w:color w:val="000000" w:themeColor="text1"/>
              </w:rPr>
            </w:pPr>
            <w:r w:rsidRPr="4B4963AB">
              <w:rPr>
                <w:rFonts w:eastAsia="Calibri"/>
                <w:color w:val="000000" w:themeColor="text1"/>
              </w:rPr>
              <w:t>500</w:t>
            </w:r>
          </w:p>
        </w:tc>
        <w:tc>
          <w:tcPr>
            <w:tcW w:w="1545" w:type="dxa"/>
            <w:shd w:val="clear" w:color="auto" w:fill="auto"/>
          </w:tcPr>
          <w:p w14:paraId="21E5162A" w14:textId="6BA85BD1" w:rsidR="00D45380" w:rsidRPr="004C0BA9" w:rsidRDefault="3D472F7B" w:rsidP="006C1588">
            <w:pPr>
              <w:rPr>
                <w:rFonts w:eastAsia="Calibri"/>
                <w:color w:val="000000" w:themeColor="text1"/>
                <w:lang w:eastAsia="en-US"/>
              </w:rPr>
            </w:pPr>
            <w:r w:rsidRPr="4B4963AB">
              <w:rPr>
                <w:rFonts w:eastAsia="Calibri"/>
                <w:color w:val="000000" w:themeColor="text1"/>
                <w:lang w:eastAsia="en-US"/>
              </w:rPr>
              <w:t>017</w:t>
            </w:r>
          </w:p>
        </w:tc>
        <w:tc>
          <w:tcPr>
            <w:tcW w:w="4917" w:type="dxa"/>
            <w:shd w:val="clear" w:color="auto" w:fill="auto"/>
          </w:tcPr>
          <w:p w14:paraId="6C9007D2" w14:textId="0EFD1966" w:rsidR="00D45380" w:rsidRPr="00CB6C14" w:rsidRDefault="3D472F7B" w:rsidP="4B4963AB">
            <w:pPr>
              <w:rPr>
                <w:color w:val="000000" w:themeColor="text1"/>
                <w:lang w:val="en-US"/>
              </w:rPr>
            </w:pPr>
            <w:r w:rsidRPr="00CB6C14">
              <w:rPr>
                <w:color w:val="000000" w:themeColor="text1"/>
                <w:lang w:val="en-US"/>
              </w:rPr>
              <w:t>Due to the cancellation of the card, this transaction cannot be completed.</w:t>
            </w:r>
          </w:p>
        </w:tc>
      </w:tr>
    </w:tbl>
    <w:p w14:paraId="730EDF2A" w14:textId="77777777" w:rsidR="00D45380" w:rsidRPr="004C0BA9" w:rsidRDefault="00D45380" w:rsidP="00D45380">
      <w:pPr>
        <w:rPr>
          <w:color w:val="000000" w:themeColor="text1"/>
          <w:lang w:val="en-US"/>
        </w:rPr>
      </w:pPr>
    </w:p>
    <w:p w14:paraId="61813BAC" w14:textId="0898133A" w:rsidR="00791381" w:rsidRPr="004C0BA9" w:rsidRDefault="00791381" w:rsidP="00F07DF2">
      <w:pPr>
        <w:rPr>
          <w:b/>
          <w:lang w:val="en-GB"/>
        </w:rPr>
      </w:pPr>
    </w:p>
    <w:p w14:paraId="35DB20DC" w14:textId="77777777" w:rsidR="004C40CD" w:rsidRPr="004C0BA9" w:rsidRDefault="004C40CD" w:rsidP="003C7CC1">
      <w:pPr>
        <w:rPr>
          <w:color w:val="000000" w:themeColor="text1"/>
          <w:lang w:val="en-US"/>
        </w:rPr>
      </w:pPr>
    </w:p>
    <w:p w14:paraId="32885690" w14:textId="77777777" w:rsidR="004C40CD" w:rsidRPr="004C0BA9" w:rsidRDefault="0089123D" w:rsidP="0040439C">
      <w:pPr>
        <w:pStyle w:val="Heading1"/>
        <w:rPr>
          <w:sz w:val="24"/>
        </w:rPr>
      </w:pPr>
      <w:bookmarkStart w:id="1680" w:name="_Toc79761364"/>
      <w:r w:rsidRPr="004C0BA9">
        <w:rPr>
          <w:sz w:val="24"/>
        </w:rPr>
        <w:t>Callbacks</w:t>
      </w:r>
      <w:r w:rsidR="004C40CD" w:rsidRPr="004C0BA9">
        <w:rPr>
          <w:sz w:val="24"/>
        </w:rPr>
        <w:t> :</w:t>
      </w:r>
      <w:bookmarkEnd w:id="1680"/>
    </w:p>
    <w:p w14:paraId="336DA675" w14:textId="77777777" w:rsidR="003C7CC1" w:rsidRPr="004C0BA9" w:rsidRDefault="003C7CC1" w:rsidP="003C7CC1">
      <w:pPr>
        <w:rPr>
          <w:color w:val="000000" w:themeColor="text1"/>
          <w:lang w:val="en-US"/>
        </w:rPr>
      </w:pPr>
    </w:p>
    <w:tbl>
      <w:tblPr>
        <w:tblW w:w="99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511"/>
        <w:gridCol w:w="1311"/>
        <w:gridCol w:w="6121"/>
      </w:tblGrid>
      <w:tr w:rsidR="0089123D" w:rsidRPr="004C0BA9" w14:paraId="05C19B7F" w14:textId="77777777" w:rsidTr="00CC7B60">
        <w:trPr>
          <w:trHeight w:val="509"/>
        </w:trPr>
        <w:tc>
          <w:tcPr>
            <w:tcW w:w="2511" w:type="dxa"/>
            <w:shd w:val="clear" w:color="auto" w:fill="365F91" w:themeFill="accent1" w:themeFillShade="BF"/>
            <w:tcMar>
              <w:top w:w="36" w:type="dxa"/>
              <w:left w:w="36" w:type="dxa"/>
              <w:bottom w:w="0" w:type="dxa"/>
              <w:right w:w="36" w:type="dxa"/>
            </w:tcMar>
            <w:vAlign w:val="center"/>
            <w:hideMark/>
          </w:tcPr>
          <w:p w14:paraId="1097AFAC" w14:textId="6AF4A215" w:rsidR="0089123D" w:rsidRPr="004C0BA9" w:rsidRDefault="0089123D" w:rsidP="0089123D">
            <w:pPr>
              <w:jc w:val="center"/>
              <w:textAlignment w:val="center"/>
              <w:rPr>
                <w:color w:val="FFFFFF" w:themeColor="background1"/>
                <w:lang w:val="en-US" w:eastAsia="en-US"/>
              </w:rPr>
            </w:pPr>
            <w:r w:rsidRPr="004C0BA9">
              <w:rPr>
                <w:b/>
                <w:bCs/>
                <w:color w:val="FFFFFF" w:themeColor="background1"/>
                <w:kern w:val="24"/>
                <w:lang w:eastAsia="en-US"/>
              </w:rPr>
              <w:t>Param</w:t>
            </w:r>
            <w:r w:rsidR="00563CAF">
              <w:rPr>
                <w:b/>
                <w:bCs/>
                <w:color w:val="FFFFFF" w:themeColor="background1"/>
                <w:kern w:val="24"/>
                <w:lang w:eastAsia="en-US"/>
              </w:rPr>
              <w:t>eter</w:t>
            </w:r>
          </w:p>
        </w:tc>
        <w:tc>
          <w:tcPr>
            <w:tcW w:w="1311" w:type="dxa"/>
            <w:shd w:val="clear" w:color="auto" w:fill="365F91" w:themeFill="accent1" w:themeFillShade="BF"/>
            <w:tcMar>
              <w:top w:w="36" w:type="dxa"/>
              <w:left w:w="36" w:type="dxa"/>
              <w:bottom w:w="0" w:type="dxa"/>
              <w:right w:w="36" w:type="dxa"/>
            </w:tcMar>
            <w:vAlign w:val="center"/>
            <w:hideMark/>
          </w:tcPr>
          <w:p w14:paraId="263B12CE" w14:textId="77777777" w:rsidR="0089123D" w:rsidRPr="004C0BA9" w:rsidRDefault="0089123D" w:rsidP="0089123D">
            <w:pPr>
              <w:jc w:val="center"/>
              <w:textAlignment w:val="center"/>
              <w:rPr>
                <w:color w:val="FFFFFF" w:themeColor="background1"/>
                <w:lang w:val="en-US" w:eastAsia="en-US"/>
              </w:rPr>
            </w:pPr>
            <w:r w:rsidRPr="004C0BA9">
              <w:rPr>
                <w:b/>
                <w:bCs/>
                <w:color w:val="FFFFFF" w:themeColor="background1"/>
                <w:kern w:val="24"/>
                <w:lang w:eastAsia="en-US"/>
              </w:rPr>
              <w:t>Type</w:t>
            </w:r>
          </w:p>
        </w:tc>
        <w:tc>
          <w:tcPr>
            <w:tcW w:w="6121" w:type="dxa"/>
            <w:shd w:val="clear" w:color="auto" w:fill="365F91" w:themeFill="accent1" w:themeFillShade="BF"/>
            <w:tcMar>
              <w:top w:w="36" w:type="dxa"/>
              <w:left w:w="36" w:type="dxa"/>
              <w:bottom w:w="0" w:type="dxa"/>
              <w:right w:w="36" w:type="dxa"/>
            </w:tcMar>
            <w:vAlign w:val="center"/>
            <w:hideMark/>
          </w:tcPr>
          <w:p w14:paraId="434D40F4" w14:textId="77777777" w:rsidR="0089123D" w:rsidRPr="004C0BA9" w:rsidRDefault="0089123D" w:rsidP="0089123D">
            <w:pPr>
              <w:jc w:val="center"/>
              <w:textAlignment w:val="center"/>
              <w:rPr>
                <w:color w:val="FFFFFF" w:themeColor="background1"/>
                <w:lang w:val="en-US" w:eastAsia="en-US"/>
              </w:rPr>
            </w:pPr>
            <w:r w:rsidRPr="004C0BA9">
              <w:rPr>
                <w:b/>
                <w:bCs/>
                <w:color w:val="FFFFFF" w:themeColor="background1"/>
                <w:kern w:val="24"/>
                <w:lang w:eastAsia="en-US"/>
              </w:rPr>
              <w:t>Description</w:t>
            </w:r>
          </w:p>
        </w:tc>
      </w:tr>
      <w:tr w:rsidR="0089123D" w:rsidRPr="004C0BA9" w14:paraId="26429830" w14:textId="77777777" w:rsidTr="00CC7B60">
        <w:trPr>
          <w:trHeight w:val="709"/>
        </w:trPr>
        <w:tc>
          <w:tcPr>
            <w:tcW w:w="2511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90BFA09" w14:textId="6E58AA58" w:rsidR="00190A8A" w:rsidRDefault="00190A8A" w:rsidP="00190A8A">
            <w:pPr>
              <w:shd w:val="clear" w:color="auto" w:fill="FFFFFE"/>
              <w:spacing w:line="240" w:lineRule="atLeast"/>
              <w:rPr>
                <w:rFonts w:ascii="Yu Gothic Light" w:hAnsi="Yu Gothic Light"/>
                <w:color w:val="000000"/>
                <w:sz w:val="18"/>
                <w:szCs w:val="18"/>
              </w:rPr>
            </w:pPr>
            <w:r>
              <w:rPr>
                <w:rFonts w:ascii="Yu Gothic Light" w:hAnsi="Yu Gothic Light"/>
                <w:color w:val="A31515"/>
                <w:sz w:val="18"/>
                <w:szCs w:val="18"/>
              </w:rPr>
              <w:t>id</w:t>
            </w:r>
          </w:p>
          <w:p w14:paraId="6F771C38" w14:textId="7713AE20" w:rsidR="0089123D" w:rsidRPr="004C0BA9" w:rsidRDefault="0089123D" w:rsidP="0089123D">
            <w:pPr>
              <w:textAlignment w:val="center"/>
              <w:rPr>
                <w:lang w:val="en-US" w:eastAsia="en-US"/>
              </w:rPr>
            </w:pPr>
          </w:p>
        </w:tc>
        <w:tc>
          <w:tcPr>
            <w:tcW w:w="1311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7827C51" w14:textId="77777777" w:rsidR="0089123D" w:rsidRPr="004C0BA9" w:rsidRDefault="0089123D" w:rsidP="0089123D">
            <w:pPr>
              <w:textAlignment w:val="center"/>
              <w:rPr>
                <w:lang w:val="en-US" w:eastAsia="en-US"/>
              </w:rPr>
            </w:pPr>
            <w:r w:rsidRPr="004C0BA9">
              <w:rPr>
                <w:color w:val="000000"/>
                <w:kern w:val="24"/>
                <w:lang w:eastAsia="en-US"/>
              </w:rPr>
              <w:t>long</w:t>
            </w:r>
          </w:p>
        </w:tc>
        <w:tc>
          <w:tcPr>
            <w:tcW w:w="6121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3E7FF85" w14:textId="77777777" w:rsidR="0089123D" w:rsidRPr="004C0BA9" w:rsidRDefault="0089123D" w:rsidP="0089123D">
            <w:pPr>
              <w:textAlignment w:val="center"/>
              <w:rPr>
                <w:lang w:val="en-US" w:eastAsia="en-US"/>
              </w:rPr>
            </w:pPr>
            <w:r w:rsidRPr="004C0BA9">
              <w:rPr>
                <w:color w:val="000000"/>
                <w:kern w:val="24"/>
                <w:lang w:eastAsia="en-US"/>
              </w:rPr>
              <w:t>CardID</w:t>
            </w:r>
          </w:p>
        </w:tc>
      </w:tr>
      <w:tr w:rsidR="0089123D" w:rsidRPr="004C0BA9" w14:paraId="5E447F1E" w14:textId="77777777" w:rsidTr="00CC7B60">
        <w:trPr>
          <w:trHeight w:val="628"/>
        </w:trPr>
        <w:tc>
          <w:tcPr>
            <w:tcW w:w="2511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EEFFEF8" w14:textId="77777777" w:rsidR="00190A8A" w:rsidRDefault="00190A8A" w:rsidP="00190A8A">
            <w:pPr>
              <w:shd w:val="clear" w:color="auto" w:fill="FFFFFE"/>
              <w:spacing w:line="240" w:lineRule="atLeast"/>
              <w:rPr>
                <w:rFonts w:ascii="Yu Gothic Light" w:hAnsi="Yu Gothic Light"/>
                <w:color w:val="000000"/>
                <w:sz w:val="18"/>
                <w:szCs w:val="18"/>
              </w:rPr>
            </w:pPr>
            <w:r>
              <w:rPr>
                <w:rFonts w:ascii="Yu Gothic Light" w:hAnsi="Yu Gothic Light"/>
                <w:color w:val="A31515"/>
                <w:sz w:val="18"/>
                <w:szCs w:val="18"/>
              </w:rPr>
              <w:t>reference</w:t>
            </w:r>
          </w:p>
          <w:p w14:paraId="63D5417A" w14:textId="3470300C" w:rsidR="0089123D" w:rsidRPr="004C0BA9" w:rsidRDefault="0089123D" w:rsidP="0089123D">
            <w:pPr>
              <w:textAlignment w:val="center"/>
              <w:rPr>
                <w:lang w:val="en-US" w:eastAsia="en-US"/>
              </w:rPr>
            </w:pPr>
          </w:p>
        </w:tc>
        <w:tc>
          <w:tcPr>
            <w:tcW w:w="1311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73DCF93" w14:textId="77777777" w:rsidR="0089123D" w:rsidRPr="004C0BA9" w:rsidRDefault="0089123D" w:rsidP="0089123D">
            <w:pPr>
              <w:textAlignment w:val="center"/>
              <w:rPr>
                <w:lang w:val="en-US" w:eastAsia="en-US"/>
              </w:rPr>
            </w:pPr>
            <w:r w:rsidRPr="004C0BA9">
              <w:rPr>
                <w:color w:val="000000" w:themeColor="dark1"/>
                <w:kern w:val="24"/>
                <w:lang w:eastAsia="en-US"/>
              </w:rPr>
              <w:t>String</w:t>
            </w:r>
          </w:p>
        </w:tc>
        <w:tc>
          <w:tcPr>
            <w:tcW w:w="6121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950DD3E" w14:textId="77777777" w:rsidR="0089123D" w:rsidRPr="004C0BA9" w:rsidRDefault="0089123D" w:rsidP="0089123D">
            <w:pPr>
              <w:textAlignment w:val="center"/>
              <w:rPr>
                <w:lang w:val="en-US" w:eastAsia="en-US"/>
              </w:rPr>
            </w:pPr>
            <w:r w:rsidRPr="004C0BA9">
              <w:rPr>
                <w:color w:val="000000"/>
                <w:kern w:val="24"/>
                <w:lang w:eastAsia="en-US"/>
              </w:rPr>
              <w:t>AppCardId</w:t>
            </w:r>
          </w:p>
        </w:tc>
      </w:tr>
      <w:tr w:rsidR="0089123D" w:rsidRPr="004C0BA9" w14:paraId="53396513" w14:textId="77777777" w:rsidTr="00CC7B60">
        <w:trPr>
          <w:trHeight w:val="628"/>
        </w:trPr>
        <w:tc>
          <w:tcPr>
            <w:tcW w:w="2511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622680C" w14:textId="77777777" w:rsidR="00190A8A" w:rsidRDefault="00190A8A" w:rsidP="00190A8A">
            <w:pPr>
              <w:shd w:val="clear" w:color="auto" w:fill="FFFFFE"/>
              <w:spacing w:line="240" w:lineRule="atLeast"/>
              <w:rPr>
                <w:rFonts w:ascii="Yu Gothic Light" w:hAnsi="Yu Gothic Light"/>
                <w:color w:val="000000"/>
                <w:sz w:val="18"/>
                <w:szCs w:val="18"/>
              </w:rPr>
            </w:pPr>
            <w:r>
              <w:rPr>
                <w:rFonts w:ascii="Yu Gothic Light" w:hAnsi="Yu Gothic Light"/>
                <w:color w:val="A31515"/>
                <w:sz w:val="18"/>
                <w:szCs w:val="18"/>
              </w:rPr>
              <w:t>type</w:t>
            </w:r>
          </w:p>
          <w:p w14:paraId="04CD9BD0" w14:textId="4CA662A0" w:rsidR="0089123D" w:rsidRPr="004C0BA9" w:rsidRDefault="0089123D" w:rsidP="0089123D">
            <w:pPr>
              <w:textAlignment w:val="center"/>
              <w:rPr>
                <w:lang w:val="en-US" w:eastAsia="en-US"/>
              </w:rPr>
            </w:pPr>
          </w:p>
        </w:tc>
        <w:tc>
          <w:tcPr>
            <w:tcW w:w="1311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EDF1BFB" w14:textId="77777777" w:rsidR="0089123D" w:rsidRPr="004C0BA9" w:rsidRDefault="0089123D" w:rsidP="0089123D">
            <w:pPr>
              <w:textAlignment w:val="center"/>
              <w:rPr>
                <w:lang w:val="en-US" w:eastAsia="en-US"/>
              </w:rPr>
            </w:pPr>
            <w:r w:rsidRPr="004C0BA9">
              <w:rPr>
                <w:color w:val="000000"/>
                <w:kern w:val="24"/>
                <w:lang w:eastAsia="en-US"/>
              </w:rPr>
              <w:t>Int</w:t>
            </w:r>
          </w:p>
        </w:tc>
        <w:tc>
          <w:tcPr>
            <w:tcW w:w="6121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0414679" w14:textId="77777777" w:rsidR="0089123D" w:rsidRPr="004C0BA9" w:rsidRDefault="0089123D" w:rsidP="0089123D">
            <w:pPr>
              <w:textAlignment w:val="center"/>
              <w:rPr>
                <w:lang w:val="en-US" w:eastAsia="en-US"/>
              </w:rPr>
            </w:pPr>
            <w:r w:rsidRPr="004C0BA9">
              <w:rPr>
                <w:color w:val="000000"/>
                <w:kern w:val="24"/>
                <w:lang w:eastAsia="en-US"/>
              </w:rPr>
              <w:t>Callbacks card = 21</w:t>
            </w:r>
          </w:p>
        </w:tc>
      </w:tr>
      <w:tr w:rsidR="0089123D" w:rsidRPr="004C0BA9" w14:paraId="7E704122" w14:textId="77777777" w:rsidTr="00CC7B60">
        <w:trPr>
          <w:trHeight w:val="1923"/>
        </w:trPr>
        <w:tc>
          <w:tcPr>
            <w:tcW w:w="2511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BBB426D" w14:textId="77777777" w:rsidR="00190A8A" w:rsidRDefault="00190A8A" w:rsidP="00190A8A">
            <w:pPr>
              <w:shd w:val="clear" w:color="auto" w:fill="FFFFFE"/>
              <w:spacing w:line="240" w:lineRule="atLeast"/>
              <w:rPr>
                <w:rFonts w:ascii="Yu Gothic Light" w:hAnsi="Yu Gothic Light"/>
                <w:color w:val="000000"/>
                <w:sz w:val="18"/>
                <w:szCs w:val="18"/>
              </w:rPr>
            </w:pPr>
            <w:r>
              <w:rPr>
                <w:rFonts w:ascii="Yu Gothic Light" w:hAnsi="Yu Gothic Light"/>
                <w:color w:val="A31515"/>
                <w:sz w:val="18"/>
                <w:szCs w:val="18"/>
              </w:rPr>
              <w:t>cardType</w:t>
            </w:r>
          </w:p>
          <w:p w14:paraId="5BE770ED" w14:textId="661EEEC7" w:rsidR="0089123D" w:rsidRPr="004C0BA9" w:rsidRDefault="0089123D" w:rsidP="0089123D">
            <w:pPr>
              <w:textAlignment w:val="center"/>
              <w:rPr>
                <w:lang w:val="en-US" w:eastAsia="en-US"/>
              </w:rPr>
            </w:pPr>
          </w:p>
        </w:tc>
        <w:tc>
          <w:tcPr>
            <w:tcW w:w="1311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8E42AEF" w14:textId="77777777" w:rsidR="0089123D" w:rsidRPr="004C0BA9" w:rsidRDefault="0089123D" w:rsidP="0089123D">
            <w:pPr>
              <w:textAlignment w:val="center"/>
              <w:rPr>
                <w:lang w:val="en-US" w:eastAsia="en-US"/>
              </w:rPr>
            </w:pPr>
            <w:r w:rsidRPr="004C0BA9">
              <w:rPr>
                <w:color w:val="000000"/>
                <w:kern w:val="24"/>
                <w:lang w:eastAsia="en-US"/>
              </w:rPr>
              <w:t>Int</w:t>
            </w:r>
          </w:p>
        </w:tc>
        <w:tc>
          <w:tcPr>
            <w:tcW w:w="6121" w:type="dxa"/>
            <w:shd w:val="clear" w:color="auto" w:fill="auto"/>
            <w:tcMar>
              <w:top w:w="15" w:type="dxa"/>
              <w:left w:w="141" w:type="dxa"/>
              <w:bottom w:w="0" w:type="dxa"/>
              <w:right w:w="141" w:type="dxa"/>
            </w:tcMar>
            <w:hideMark/>
          </w:tcPr>
          <w:p w14:paraId="444FEFCF" w14:textId="77777777" w:rsidR="0089123D" w:rsidRPr="004C0BA9" w:rsidRDefault="0089123D" w:rsidP="0089123D">
            <w:pPr>
              <w:rPr>
                <w:lang w:val="en-US" w:eastAsia="en-US"/>
              </w:rPr>
            </w:pPr>
            <w:r w:rsidRPr="004C0BA9">
              <w:rPr>
                <w:rFonts w:eastAsiaTheme="minorEastAsia"/>
                <w:color w:val="000000"/>
                <w:kern w:val="24"/>
                <w:lang w:val="en-US" w:eastAsia="en-US"/>
              </w:rPr>
              <w:t>1 : classic virtual</w:t>
            </w:r>
          </w:p>
          <w:p w14:paraId="49AFC1FF" w14:textId="77777777" w:rsidR="0089123D" w:rsidRPr="004C0BA9" w:rsidRDefault="0089123D" w:rsidP="0089123D">
            <w:pPr>
              <w:rPr>
                <w:lang w:val="en-US" w:eastAsia="en-US"/>
              </w:rPr>
            </w:pPr>
            <w:r w:rsidRPr="004C0BA9">
              <w:rPr>
                <w:rFonts w:eastAsiaTheme="minorEastAsia"/>
                <w:color w:val="000000"/>
                <w:kern w:val="24"/>
                <w:lang w:val="en-US" w:eastAsia="en-US"/>
              </w:rPr>
              <w:t>2 : classic physical</w:t>
            </w:r>
          </w:p>
          <w:p w14:paraId="76B23FC1" w14:textId="77777777" w:rsidR="0089123D" w:rsidRPr="004C0BA9" w:rsidRDefault="0089123D" w:rsidP="0089123D">
            <w:pPr>
              <w:rPr>
                <w:lang w:val="en-US" w:eastAsia="en-US"/>
              </w:rPr>
            </w:pPr>
            <w:r w:rsidRPr="004C0BA9">
              <w:rPr>
                <w:rFonts w:eastAsiaTheme="minorEastAsia"/>
                <w:color w:val="000000"/>
                <w:kern w:val="24"/>
                <w:lang w:eastAsia="en-US"/>
              </w:rPr>
              <w:t>3 : premium virtual</w:t>
            </w:r>
          </w:p>
          <w:p w14:paraId="2F44D370" w14:textId="5776098B" w:rsidR="0089123D" w:rsidRPr="004C0BA9" w:rsidRDefault="009509E1" w:rsidP="0089123D">
            <w:pPr>
              <w:rPr>
                <w:lang w:val="en-US" w:eastAsia="en-US"/>
              </w:rPr>
            </w:pPr>
            <w:r w:rsidRPr="004C0BA9">
              <w:rPr>
                <w:rFonts w:eastAsiaTheme="minorEastAsia"/>
                <w:color w:val="000000"/>
                <w:kern w:val="24"/>
                <w:lang w:eastAsia="en-US"/>
              </w:rPr>
              <w:t>4</w:t>
            </w:r>
            <w:r w:rsidR="0089123D" w:rsidRPr="004C0BA9">
              <w:rPr>
                <w:rFonts w:eastAsiaTheme="minorEastAsia"/>
                <w:color w:val="000000"/>
                <w:kern w:val="24"/>
                <w:lang w:eastAsia="en-US"/>
              </w:rPr>
              <w:t> : premium physical</w:t>
            </w:r>
          </w:p>
        </w:tc>
      </w:tr>
      <w:tr w:rsidR="0089123D" w:rsidRPr="004C0BA9" w14:paraId="6729C126" w14:textId="77777777" w:rsidTr="00CC7B60">
        <w:trPr>
          <w:trHeight w:val="712"/>
        </w:trPr>
        <w:tc>
          <w:tcPr>
            <w:tcW w:w="2511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18FFE20" w14:textId="77777777" w:rsidR="00190A8A" w:rsidRDefault="00190A8A" w:rsidP="00190A8A">
            <w:pPr>
              <w:shd w:val="clear" w:color="auto" w:fill="FFFFFE"/>
              <w:spacing w:line="240" w:lineRule="atLeast"/>
              <w:rPr>
                <w:rFonts w:ascii="Yu Gothic Light" w:hAnsi="Yu Gothic Light"/>
                <w:color w:val="000000"/>
                <w:sz w:val="18"/>
                <w:szCs w:val="18"/>
              </w:rPr>
            </w:pPr>
            <w:r>
              <w:rPr>
                <w:rFonts w:ascii="Yu Gothic Light" w:hAnsi="Yu Gothic Light"/>
                <w:color w:val="A31515"/>
                <w:sz w:val="18"/>
                <w:szCs w:val="18"/>
              </w:rPr>
              <w:t>action</w:t>
            </w:r>
          </w:p>
          <w:p w14:paraId="337FA033" w14:textId="538572BF" w:rsidR="0089123D" w:rsidRPr="004C0BA9" w:rsidRDefault="0089123D" w:rsidP="0089123D">
            <w:pPr>
              <w:textAlignment w:val="bottom"/>
              <w:rPr>
                <w:lang w:val="en-US" w:eastAsia="en-US"/>
              </w:rPr>
            </w:pPr>
          </w:p>
        </w:tc>
        <w:tc>
          <w:tcPr>
            <w:tcW w:w="1311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2319F44" w14:textId="77777777" w:rsidR="0089123D" w:rsidRPr="004C0BA9" w:rsidRDefault="0089123D" w:rsidP="0089123D">
            <w:pPr>
              <w:textAlignment w:val="bottom"/>
              <w:rPr>
                <w:lang w:val="en-US" w:eastAsia="en-US"/>
              </w:rPr>
            </w:pPr>
            <w:r w:rsidRPr="004C0BA9">
              <w:rPr>
                <w:color w:val="000000"/>
                <w:kern w:val="24"/>
                <w:lang w:eastAsia="en-US"/>
              </w:rPr>
              <w:t>Int</w:t>
            </w:r>
          </w:p>
        </w:tc>
        <w:tc>
          <w:tcPr>
            <w:tcW w:w="6121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4B7CC46" w14:textId="77777777" w:rsidR="0089123D" w:rsidRPr="004C0BA9" w:rsidRDefault="0089123D" w:rsidP="0089123D">
            <w:pPr>
              <w:textAlignment w:val="center"/>
              <w:rPr>
                <w:lang w:val="en-US" w:eastAsia="en-US"/>
              </w:rPr>
            </w:pPr>
            <w:r w:rsidRPr="004C0BA9">
              <w:rPr>
                <w:color w:val="000000"/>
                <w:kern w:val="24"/>
                <w:lang w:eastAsia="en-US"/>
              </w:rPr>
              <w:t>0 = Creation</w:t>
            </w:r>
          </w:p>
          <w:p w14:paraId="1A24415E" w14:textId="77BEB408" w:rsidR="0089123D" w:rsidRPr="004C0BA9" w:rsidRDefault="0089123D" w:rsidP="0089123D">
            <w:pPr>
              <w:textAlignment w:val="center"/>
              <w:rPr>
                <w:color w:val="548DD4" w:themeColor="text2" w:themeTint="99"/>
                <w:lang w:val="en-US" w:eastAsia="en-US"/>
              </w:rPr>
            </w:pPr>
            <w:r w:rsidRPr="004C0BA9">
              <w:rPr>
                <w:color w:val="000000"/>
                <w:kern w:val="24"/>
                <w:lang w:eastAsia="en-US"/>
              </w:rPr>
              <w:t>1 = Cancellation</w:t>
            </w:r>
            <w:r w:rsidR="0032693B" w:rsidRPr="004C0BA9">
              <w:rPr>
                <w:color w:val="000000"/>
                <w:kern w:val="24"/>
                <w:lang w:eastAsia="en-US"/>
              </w:rPr>
              <w:t xml:space="preserve"> </w:t>
            </w:r>
            <w:r w:rsidR="0032693B" w:rsidRPr="004C0BA9">
              <w:rPr>
                <w:color w:val="548DD4" w:themeColor="text2" w:themeTint="99"/>
                <w:kern w:val="24"/>
                <w:lang w:eastAsia="en-US"/>
              </w:rPr>
              <w:t>// Not used yet</w:t>
            </w:r>
          </w:p>
          <w:p w14:paraId="7BEC85DE" w14:textId="77777777" w:rsidR="0089123D" w:rsidRPr="004C0BA9" w:rsidRDefault="0089123D" w:rsidP="0089123D">
            <w:pPr>
              <w:textAlignment w:val="center"/>
              <w:rPr>
                <w:lang w:val="en-US" w:eastAsia="en-US"/>
              </w:rPr>
            </w:pPr>
            <w:r w:rsidRPr="004C0BA9">
              <w:rPr>
                <w:color w:val="000000"/>
                <w:kern w:val="24"/>
                <w:lang w:eastAsia="en-US"/>
              </w:rPr>
              <w:t>2 = Refabrication</w:t>
            </w:r>
          </w:p>
          <w:p w14:paraId="3BD883DE" w14:textId="22405F8C" w:rsidR="0089123D" w:rsidRPr="004C0BA9" w:rsidRDefault="0089123D" w:rsidP="0089123D">
            <w:pPr>
              <w:textAlignment w:val="center"/>
              <w:rPr>
                <w:color w:val="548DD4" w:themeColor="text2" w:themeTint="99"/>
                <w:lang w:val="en-US" w:eastAsia="en-US"/>
              </w:rPr>
            </w:pPr>
            <w:r w:rsidRPr="004C0BA9">
              <w:rPr>
                <w:color w:val="000000"/>
                <w:kern w:val="24"/>
                <w:lang w:eastAsia="en-US"/>
              </w:rPr>
              <w:t>3 = Renewal</w:t>
            </w:r>
            <w:r w:rsidR="0032693B" w:rsidRPr="004C0BA9">
              <w:rPr>
                <w:color w:val="000000"/>
                <w:kern w:val="24"/>
                <w:lang w:eastAsia="en-US"/>
              </w:rPr>
              <w:t xml:space="preserve"> </w:t>
            </w:r>
            <w:r w:rsidR="0032693B" w:rsidRPr="004C0BA9">
              <w:rPr>
                <w:color w:val="548DD4" w:themeColor="text2" w:themeTint="99"/>
                <w:kern w:val="24"/>
                <w:lang w:eastAsia="en-US"/>
              </w:rPr>
              <w:t>// Not used yet</w:t>
            </w:r>
          </w:p>
          <w:p w14:paraId="7C47BCFA" w14:textId="1B588B1C" w:rsidR="0089123D" w:rsidRPr="004C0BA9" w:rsidRDefault="0089123D" w:rsidP="0089123D">
            <w:pPr>
              <w:textAlignment w:val="center"/>
              <w:rPr>
                <w:color w:val="548DD4" w:themeColor="text2" w:themeTint="99"/>
                <w:lang w:val="en-US" w:eastAsia="en-US"/>
              </w:rPr>
            </w:pPr>
            <w:r w:rsidRPr="004C0BA9">
              <w:rPr>
                <w:color w:val="000000"/>
                <w:kern w:val="24"/>
                <w:lang w:eastAsia="en-US"/>
              </w:rPr>
              <w:t>4 = Update</w:t>
            </w:r>
            <w:r w:rsidR="00C17C82" w:rsidRPr="004C0BA9">
              <w:rPr>
                <w:color w:val="000000"/>
                <w:kern w:val="24"/>
                <w:lang w:eastAsia="en-US"/>
              </w:rPr>
              <w:t xml:space="preserve"> </w:t>
            </w:r>
          </w:p>
        </w:tc>
      </w:tr>
      <w:tr w:rsidR="0089123D" w:rsidRPr="004C0BA9" w14:paraId="089F4286" w14:textId="77777777" w:rsidTr="00CC7B60">
        <w:trPr>
          <w:trHeight w:val="59"/>
        </w:trPr>
        <w:tc>
          <w:tcPr>
            <w:tcW w:w="2511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E68F8F4" w14:textId="77777777" w:rsidR="00190A8A" w:rsidRDefault="00190A8A" w:rsidP="00190A8A">
            <w:pPr>
              <w:shd w:val="clear" w:color="auto" w:fill="FFFFFE"/>
              <w:spacing w:line="240" w:lineRule="atLeast"/>
              <w:rPr>
                <w:rFonts w:ascii="Yu Gothic Light" w:hAnsi="Yu Gothic Light"/>
                <w:color w:val="000000"/>
                <w:sz w:val="18"/>
                <w:szCs w:val="18"/>
              </w:rPr>
            </w:pPr>
            <w:r>
              <w:rPr>
                <w:rFonts w:ascii="Yu Gothic Light" w:hAnsi="Yu Gothic Light"/>
                <w:color w:val="A31515"/>
                <w:sz w:val="18"/>
                <w:szCs w:val="18"/>
              </w:rPr>
              <w:t>status</w:t>
            </w:r>
          </w:p>
          <w:p w14:paraId="47E3B23C" w14:textId="264634EC" w:rsidR="0089123D" w:rsidRPr="004C0BA9" w:rsidRDefault="0089123D" w:rsidP="0089123D">
            <w:pPr>
              <w:textAlignment w:val="center"/>
              <w:rPr>
                <w:lang w:val="en-US" w:eastAsia="en-US"/>
              </w:rPr>
            </w:pPr>
          </w:p>
        </w:tc>
        <w:tc>
          <w:tcPr>
            <w:tcW w:w="1311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5398310" w14:textId="77777777" w:rsidR="0089123D" w:rsidRPr="004C0BA9" w:rsidRDefault="0089123D" w:rsidP="0089123D">
            <w:pPr>
              <w:textAlignment w:val="center"/>
              <w:rPr>
                <w:lang w:val="en-US" w:eastAsia="en-US"/>
              </w:rPr>
            </w:pPr>
            <w:r w:rsidRPr="004C0BA9">
              <w:rPr>
                <w:color w:val="000000"/>
                <w:kern w:val="24"/>
                <w:lang w:eastAsia="en-US"/>
              </w:rPr>
              <w:t>Int</w:t>
            </w:r>
          </w:p>
        </w:tc>
        <w:tc>
          <w:tcPr>
            <w:tcW w:w="6121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A65B96F" w14:textId="77777777" w:rsidR="0089123D" w:rsidRPr="004C0BA9" w:rsidRDefault="0089123D" w:rsidP="0089123D">
            <w:pPr>
              <w:textAlignment w:val="center"/>
              <w:rPr>
                <w:lang w:val="en-US" w:eastAsia="en-US"/>
              </w:rPr>
            </w:pPr>
            <w:r w:rsidRPr="004C0BA9">
              <w:rPr>
                <w:color w:val="000000"/>
                <w:kern w:val="24"/>
                <w:lang w:eastAsia="en-US"/>
              </w:rPr>
              <w:t>0 = Ordered</w:t>
            </w:r>
          </w:p>
          <w:p w14:paraId="7B8788C6" w14:textId="5F63193F" w:rsidR="0089123D" w:rsidRPr="004C0BA9" w:rsidRDefault="0089123D" w:rsidP="0089123D">
            <w:pPr>
              <w:textAlignment w:val="center"/>
              <w:rPr>
                <w:lang w:val="en-US" w:eastAsia="en-US"/>
              </w:rPr>
            </w:pPr>
            <w:r w:rsidRPr="004C0BA9">
              <w:rPr>
                <w:color w:val="000000"/>
                <w:kern w:val="24"/>
                <w:lang w:eastAsia="en-US"/>
              </w:rPr>
              <w:t xml:space="preserve">1 = </w:t>
            </w:r>
            <w:r w:rsidR="00A3312D">
              <w:rPr>
                <w:color w:val="000000"/>
                <w:kern w:val="24"/>
                <w:lang w:eastAsia="en-US"/>
              </w:rPr>
              <w:t>S</w:t>
            </w:r>
            <w:r w:rsidRPr="004C0BA9">
              <w:rPr>
                <w:color w:val="000000"/>
                <w:kern w:val="24"/>
                <w:lang w:eastAsia="en-US"/>
              </w:rPr>
              <w:t>ent</w:t>
            </w:r>
          </w:p>
          <w:p w14:paraId="19970FA4" w14:textId="3EA35906" w:rsidR="0089123D" w:rsidRPr="004C0BA9" w:rsidRDefault="0089123D" w:rsidP="0089123D">
            <w:pPr>
              <w:textAlignment w:val="center"/>
              <w:rPr>
                <w:lang w:val="en-US" w:eastAsia="en-US"/>
              </w:rPr>
            </w:pPr>
            <w:r w:rsidRPr="004C0BA9">
              <w:rPr>
                <w:color w:val="000000"/>
                <w:kern w:val="24"/>
                <w:lang w:eastAsia="en-US"/>
              </w:rPr>
              <w:t xml:space="preserve">2 = </w:t>
            </w:r>
            <w:r w:rsidR="001C6B80">
              <w:rPr>
                <w:color w:val="000000"/>
                <w:kern w:val="24"/>
                <w:lang w:eastAsia="en-US"/>
              </w:rPr>
              <w:t>A</w:t>
            </w:r>
            <w:r w:rsidRPr="004C0BA9">
              <w:rPr>
                <w:color w:val="000000"/>
                <w:kern w:val="24"/>
                <w:lang w:eastAsia="en-US"/>
              </w:rPr>
              <w:t>ctived</w:t>
            </w:r>
          </w:p>
          <w:p w14:paraId="533FB5DB" w14:textId="77777777" w:rsidR="0089123D" w:rsidRPr="004C0BA9" w:rsidRDefault="0089123D" w:rsidP="0089123D">
            <w:pPr>
              <w:textAlignment w:val="center"/>
              <w:rPr>
                <w:lang w:val="en-US" w:eastAsia="en-US"/>
              </w:rPr>
            </w:pPr>
            <w:r w:rsidRPr="004C0BA9">
              <w:rPr>
                <w:color w:val="000000"/>
                <w:kern w:val="24"/>
                <w:lang w:eastAsia="en-US"/>
              </w:rPr>
              <w:t>3 = Expired</w:t>
            </w:r>
          </w:p>
          <w:p w14:paraId="4E308400" w14:textId="77777777" w:rsidR="0089123D" w:rsidRPr="004C0BA9" w:rsidRDefault="0089123D" w:rsidP="0089123D">
            <w:pPr>
              <w:textAlignment w:val="center"/>
              <w:rPr>
                <w:lang w:val="en-US" w:eastAsia="en-US"/>
              </w:rPr>
            </w:pPr>
            <w:r w:rsidRPr="004C0BA9">
              <w:rPr>
                <w:color w:val="000000"/>
                <w:kern w:val="24"/>
                <w:lang w:eastAsia="en-US"/>
              </w:rPr>
              <w:t>4 = Opposed</w:t>
            </w:r>
          </w:p>
          <w:p w14:paraId="02EE91FE" w14:textId="618EE0F9" w:rsidR="0089123D" w:rsidRDefault="0089123D" w:rsidP="0089123D">
            <w:pPr>
              <w:textAlignment w:val="center"/>
              <w:rPr>
                <w:color w:val="000000"/>
                <w:kern w:val="24"/>
                <w:lang w:eastAsia="en-US"/>
              </w:rPr>
            </w:pPr>
            <w:r w:rsidRPr="004C0BA9">
              <w:rPr>
                <w:color w:val="000000"/>
                <w:kern w:val="24"/>
                <w:lang w:eastAsia="en-US"/>
              </w:rPr>
              <w:t xml:space="preserve">5= </w:t>
            </w:r>
            <w:r w:rsidR="001C6B80">
              <w:rPr>
                <w:color w:val="000000"/>
                <w:kern w:val="24"/>
                <w:lang w:eastAsia="en-US"/>
              </w:rPr>
              <w:t>F</w:t>
            </w:r>
            <w:r w:rsidRPr="004C0BA9">
              <w:rPr>
                <w:color w:val="000000"/>
                <w:kern w:val="24"/>
                <w:lang w:eastAsia="en-US"/>
              </w:rPr>
              <w:t>ailed/</w:t>
            </w:r>
            <w:r w:rsidR="001C6B80">
              <w:rPr>
                <w:color w:val="000000"/>
                <w:kern w:val="24"/>
                <w:lang w:eastAsia="en-US"/>
              </w:rPr>
              <w:t>R</w:t>
            </w:r>
            <w:r w:rsidRPr="004C0BA9">
              <w:rPr>
                <w:color w:val="000000"/>
                <w:kern w:val="24"/>
                <w:lang w:eastAsia="en-US"/>
              </w:rPr>
              <w:t>ejected</w:t>
            </w:r>
          </w:p>
          <w:p w14:paraId="72FFD4D1" w14:textId="77777777" w:rsidR="00C257CE" w:rsidRDefault="00C257CE" w:rsidP="0089123D">
            <w:pPr>
              <w:textAlignment w:val="center"/>
              <w:rPr>
                <w:color w:val="000000"/>
                <w:kern w:val="24"/>
                <w:lang w:eastAsia="en-US"/>
              </w:rPr>
            </w:pPr>
            <w:r>
              <w:rPr>
                <w:color w:val="000000"/>
                <w:kern w:val="24"/>
                <w:lang w:eastAsia="en-US"/>
              </w:rPr>
              <w:t>6=Deactivated</w:t>
            </w:r>
          </w:p>
          <w:p w14:paraId="3644CDFD" w14:textId="4EEC9897" w:rsidR="00C257CE" w:rsidRPr="004C0BA9" w:rsidRDefault="00C257CE" w:rsidP="0089123D">
            <w:pPr>
              <w:textAlignment w:val="center"/>
              <w:rPr>
                <w:lang w:val="en-US" w:eastAsia="en-US"/>
              </w:rPr>
            </w:pPr>
            <w:r>
              <w:rPr>
                <w:color w:val="000000"/>
                <w:kern w:val="24"/>
                <w:lang w:eastAsia="en-US"/>
              </w:rPr>
              <w:t>7=Cancelled</w:t>
            </w:r>
          </w:p>
        </w:tc>
      </w:tr>
      <w:tr w:rsidR="00FF6BFA" w:rsidRPr="00651F55" w14:paraId="15605E83" w14:textId="77777777" w:rsidTr="00CC7B60">
        <w:trPr>
          <w:trHeight w:val="59"/>
        </w:trPr>
        <w:tc>
          <w:tcPr>
            <w:tcW w:w="2511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32B6861" w14:textId="77777777" w:rsidR="00190A8A" w:rsidRDefault="00190A8A" w:rsidP="00190A8A">
            <w:pPr>
              <w:shd w:val="clear" w:color="auto" w:fill="FFFFFE"/>
              <w:spacing w:line="240" w:lineRule="atLeast"/>
              <w:rPr>
                <w:rFonts w:ascii="Yu Gothic Light" w:hAnsi="Yu Gothic Light"/>
                <w:color w:val="000000"/>
                <w:sz w:val="18"/>
                <w:szCs w:val="18"/>
              </w:rPr>
            </w:pPr>
            <w:r>
              <w:rPr>
                <w:rFonts w:ascii="Yu Gothic Light" w:hAnsi="Yu Gothic Light"/>
                <w:color w:val="A31515"/>
                <w:sz w:val="18"/>
                <w:szCs w:val="18"/>
              </w:rPr>
              <w:t>opposedReason</w:t>
            </w:r>
          </w:p>
          <w:p w14:paraId="429231EC" w14:textId="13CFBA51" w:rsidR="00FF6BFA" w:rsidRPr="004C0BA9" w:rsidRDefault="00FF6BFA" w:rsidP="0089123D">
            <w:pPr>
              <w:textAlignment w:val="center"/>
              <w:rPr>
                <w:kern w:val="24"/>
                <w:lang w:eastAsia="en-US"/>
              </w:rPr>
            </w:pPr>
          </w:p>
        </w:tc>
        <w:tc>
          <w:tcPr>
            <w:tcW w:w="1311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D91FFA0" w14:textId="0BC3FDB5" w:rsidR="00FF6BFA" w:rsidRPr="004C0BA9" w:rsidRDefault="00084772" w:rsidP="0089123D">
            <w:pPr>
              <w:textAlignment w:val="center"/>
              <w:rPr>
                <w:kern w:val="24"/>
                <w:lang w:eastAsia="en-US"/>
              </w:rPr>
            </w:pPr>
            <w:r w:rsidRPr="004C0BA9">
              <w:rPr>
                <w:kern w:val="24"/>
                <w:lang w:eastAsia="en-US"/>
              </w:rPr>
              <w:t>Int</w:t>
            </w:r>
          </w:p>
        </w:tc>
        <w:tc>
          <w:tcPr>
            <w:tcW w:w="6121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B65C52A" w14:textId="77777777" w:rsidR="001C6B80" w:rsidRPr="007D38EC" w:rsidRDefault="00084772" w:rsidP="0089123D">
            <w:pPr>
              <w:textAlignment w:val="center"/>
              <w:rPr>
                <w:shd w:val="clear" w:color="auto" w:fill="FFFFFF"/>
                <w:lang w:val="en-US"/>
                <w:rPrChange w:id="1681" w:author="Quentin Veillard" w:date="2021-07-07T10:55:00Z">
                  <w:rPr>
                    <w:shd w:val="clear" w:color="auto" w:fill="FFFFFF"/>
                  </w:rPr>
                </w:rPrChange>
              </w:rPr>
            </w:pPr>
            <w:r w:rsidRPr="007D38EC">
              <w:rPr>
                <w:shd w:val="clear" w:color="auto" w:fill="FFFFFF"/>
                <w:lang w:val="en-US"/>
                <w:rPrChange w:id="1682" w:author="Quentin Veillard" w:date="2021-07-07T10:55:00Z">
                  <w:rPr>
                    <w:shd w:val="clear" w:color="auto" w:fill="FFFFFF"/>
                  </w:rPr>
                </w:rPrChange>
              </w:rPr>
              <w:t xml:space="preserve">"0" : </w:t>
            </w:r>
            <w:r w:rsidR="001C6B80" w:rsidRPr="007D38EC">
              <w:rPr>
                <w:shd w:val="clear" w:color="auto" w:fill="FFFFFF"/>
                <w:lang w:val="en-US"/>
                <w:rPrChange w:id="1683" w:author="Quentin Veillard" w:date="2021-07-07T10:55:00Z">
                  <w:rPr>
                    <w:shd w:val="clear" w:color="auto" w:fill="FFFFFF"/>
                  </w:rPr>
                </w:rPrChange>
              </w:rPr>
              <w:t xml:space="preserve">no opposition </w:t>
            </w:r>
          </w:p>
          <w:p w14:paraId="2870F139" w14:textId="6A15170C" w:rsidR="00084772" w:rsidRPr="001C6B80" w:rsidRDefault="00084772" w:rsidP="0089123D">
            <w:pPr>
              <w:textAlignment w:val="center"/>
              <w:rPr>
                <w:shd w:val="clear" w:color="auto" w:fill="FFFFFF"/>
                <w:lang w:val="en-US"/>
              </w:rPr>
            </w:pPr>
            <w:r w:rsidRPr="001C6B80">
              <w:rPr>
                <w:shd w:val="clear" w:color="auto" w:fill="FFFFFF"/>
                <w:lang w:val="en-US"/>
              </w:rPr>
              <w:t xml:space="preserve">"07" : </w:t>
            </w:r>
            <w:r w:rsidR="001C6B80" w:rsidRPr="001C6B80">
              <w:rPr>
                <w:shd w:val="clear" w:color="auto" w:fill="FFFFFF"/>
                <w:lang w:val="en-US"/>
              </w:rPr>
              <w:t>special conditions</w:t>
            </w:r>
            <w:r w:rsidRPr="001C6B80">
              <w:rPr>
                <w:shd w:val="clear" w:color="auto" w:fill="FFFFFF"/>
                <w:lang w:val="en-US"/>
              </w:rPr>
              <w:br/>
              <w:t xml:space="preserve">"34" : </w:t>
            </w:r>
            <w:r w:rsidR="001C6B80" w:rsidRPr="001C6B80">
              <w:rPr>
                <w:shd w:val="clear" w:color="auto" w:fill="FFFFFF"/>
                <w:lang w:val="en-US"/>
              </w:rPr>
              <w:t>Suspected fraud</w:t>
            </w:r>
            <w:r w:rsidRPr="001C6B80">
              <w:rPr>
                <w:shd w:val="clear" w:color="auto" w:fill="FFFFFF"/>
                <w:lang w:val="en-US"/>
              </w:rPr>
              <w:br/>
              <w:t xml:space="preserve">"41" : </w:t>
            </w:r>
            <w:r w:rsidR="001C6B80" w:rsidRPr="001C6B80">
              <w:rPr>
                <w:shd w:val="clear" w:color="auto" w:fill="FFFFFF"/>
                <w:lang w:val="en-US"/>
              </w:rPr>
              <w:t>Lost</w:t>
            </w:r>
            <w:r w:rsidRPr="001C6B80">
              <w:rPr>
                <w:shd w:val="clear" w:color="auto" w:fill="FFFFFF"/>
                <w:lang w:val="en-US"/>
              </w:rPr>
              <w:br/>
              <w:t xml:space="preserve">"43" : </w:t>
            </w:r>
            <w:r w:rsidR="001C6B80" w:rsidRPr="001C6B80">
              <w:rPr>
                <w:shd w:val="clear" w:color="auto" w:fill="FFFFFF"/>
                <w:lang w:val="en-US"/>
              </w:rPr>
              <w:t>Stolen</w:t>
            </w:r>
            <w:r w:rsidRPr="001C6B80">
              <w:rPr>
                <w:shd w:val="clear" w:color="auto" w:fill="FFFFFF"/>
                <w:lang w:val="en-US"/>
              </w:rPr>
              <w:br/>
              <w:t xml:space="preserve">"51": </w:t>
            </w:r>
            <w:r w:rsidR="001C6B80" w:rsidRPr="001C6B80">
              <w:rPr>
                <w:shd w:val="clear" w:color="auto" w:fill="FFFFFF"/>
                <w:lang w:val="en-US"/>
              </w:rPr>
              <w:t>unfunded account</w:t>
            </w:r>
          </w:p>
          <w:p w14:paraId="6508959C" w14:textId="1209ED90" w:rsidR="00084772" w:rsidRPr="001C6B80" w:rsidRDefault="00084772" w:rsidP="0089123D">
            <w:pPr>
              <w:textAlignment w:val="center"/>
              <w:rPr>
                <w:shd w:val="clear" w:color="auto" w:fill="FFFFFF"/>
                <w:lang w:val="en-US"/>
              </w:rPr>
            </w:pPr>
          </w:p>
        </w:tc>
      </w:tr>
    </w:tbl>
    <w:p w14:paraId="60C7B976" w14:textId="77777777" w:rsidR="0089123D" w:rsidRPr="001C6B80" w:rsidRDefault="0089123D" w:rsidP="003C7CC1">
      <w:pPr>
        <w:rPr>
          <w:color w:val="000000" w:themeColor="text1"/>
          <w:lang w:val="en-US"/>
        </w:rPr>
      </w:pPr>
    </w:p>
    <w:p w14:paraId="4AD34294" w14:textId="234C5BE8" w:rsidR="009538EF" w:rsidRDefault="009538EF" w:rsidP="009538EF">
      <w:pPr>
        <w:shd w:val="clear" w:color="auto" w:fill="FFFFFE"/>
        <w:spacing w:line="240" w:lineRule="atLeast"/>
        <w:rPr>
          <w:lang w:val="en-US"/>
        </w:rPr>
      </w:pPr>
      <w:r>
        <w:rPr>
          <w:lang w:val="en-US"/>
        </w:rPr>
        <w:t>Example:</w:t>
      </w:r>
    </w:p>
    <w:p w14:paraId="436E8D5A" w14:textId="77777777" w:rsidR="009538EF" w:rsidRDefault="009538EF" w:rsidP="009538EF">
      <w:pPr>
        <w:shd w:val="clear" w:color="auto" w:fill="FFFFFE"/>
        <w:spacing w:line="240" w:lineRule="atLeast"/>
        <w:rPr>
          <w:lang w:val="en-US"/>
        </w:rPr>
      </w:pPr>
    </w:p>
    <w:p w14:paraId="31CF8450" w14:textId="5385B08F" w:rsidR="009538EF" w:rsidRPr="001F0AEF" w:rsidRDefault="0089123D" w:rsidP="009538EF">
      <w:pPr>
        <w:shd w:val="clear" w:color="auto" w:fill="FFFFFE"/>
        <w:spacing w:line="240" w:lineRule="atLeast"/>
        <w:rPr>
          <w:rFonts w:ascii="Yu Gothic Light" w:hAnsi="Yu Gothic Light"/>
          <w:color w:val="000000"/>
          <w:sz w:val="18"/>
          <w:szCs w:val="18"/>
          <w:lang w:val="en-US"/>
        </w:rPr>
      </w:pPr>
      <w:r w:rsidRPr="004C0BA9">
        <w:rPr>
          <w:lang w:val="en-US"/>
        </w:rPr>
        <w:t xml:space="preserve"> </w:t>
      </w:r>
      <w:r w:rsidR="009538EF" w:rsidRPr="001F0AEF">
        <w:rPr>
          <w:rFonts w:ascii="Yu Gothic Light" w:hAnsi="Yu Gothic Light"/>
          <w:color w:val="000000"/>
          <w:sz w:val="18"/>
          <w:szCs w:val="18"/>
          <w:lang w:val="en-US"/>
        </w:rPr>
        <w:t xml:space="preserve"> </w:t>
      </w:r>
      <w:r w:rsidR="009538EF" w:rsidRPr="001F0AEF">
        <w:rPr>
          <w:rFonts w:ascii="Yu Gothic Light" w:hAnsi="Yu Gothic Light"/>
          <w:color w:val="A31515"/>
          <w:sz w:val="18"/>
          <w:szCs w:val="18"/>
          <w:lang w:val="en-US"/>
        </w:rPr>
        <w:t>"Payload"</w:t>
      </w:r>
      <w:r w:rsidR="009538EF" w:rsidRPr="001F0AEF">
        <w:rPr>
          <w:rFonts w:ascii="Yu Gothic Light" w:hAnsi="Yu Gothic Light"/>
          <w:color w:val="000000"/>
          <w:sz w:val="18"/>
          <w:szCs w:val="18"/>
          <w:lang w:val="en-US"/>
        </w:rPr>
        <w:t>: {</w:t>
      </w:r>
    </w:p>
    <w:p w14:paraId="0113B2C7" w14:textId="77777777" w:rsidR="009538EF" w:rsidRPr="001F0AEF" w:rsidRDefault="009538EF" w:rsidP="009538EF">
      <w:pPr>
        <w:shd w:val="clear" w:color="auto" w:fill="FFFFFE"/>
        <w:spacing w:line="240" w:lineRule="atLeast"/>
        <w:rPr>
          <w:rFonts w:ascii="Yu Gothic Light" w:hAnsi="Yu Gothic Light"/>
          <w:color w:val="000000"/>
          <w:sz w:val="18"/>
          <w:szCs w:val="18"/>
          <w:lang w:val="en-US"/>
        </w:rPr>
      </w:pP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 xml:space="preserve">        </w:t>
      </w:r>
      <w:r w:rsidRPr="001F0AEF">
        <w:rPr>
          <w:rFonts w:ascii="Yu Gothic Light" w:hAnsi="Yu Gothic Light"/>
          <w:color w:val="A31515"/>
          <w:sz w:val="18"/>
          <w:szCs w:val="18"/>
          <w:lang w:val="en-US"/>
        </w:rPr>
        <w:t>"id"</w:t>
      </w: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 xml:space="preserve">: </w:t>
      </w:r>
      <w:r w:rsidRPr="001F0AEF">
        <w:rPr>
          <w:rFonts w:ascii="Yu Gothic Light" w:hAnsi="Yu Gothic Light"/>
          <w:color w:val="09885A"/>
          <w:sz w:val="18"/>
          <w:szCs w:val="18"/>
          <w:lang w:val="en-US"/>
        </w:rPr>
        <w:t>0</w:t>
      </w: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,</w:t>
      </w:r>
    </w:p>
    <w:p w14:paraId="6BBE3B3B" w14:textId="3AF045BF" w:rsidR="009538EF" w:rsidRPr="001F0AEF" w:rsidRDefault="009538EF" w:rsidP="009538EF">
      <w:pPr>
        <w:shd w:val="clear" w:color="auto" w:fill="FFFFFE"/>
        <w:spacing w:line="240" w:lineRule="atLeast"/>
        <w:rPr>
          <w:rFonts w:ascii="Yu Gothic Light" w:hAnsi="Yu Gothic Light"/>
          <w:color w:val="000000"/>
          <w:sz w:val="18"/>
          <w:szCs w:val="18"/>
          <w:lang w:val="en-US"/>
        </w:rPr>
      </w:pP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 xml:space="preserve">        </w:t>
      </w:r>
      <w:r w:rsidRPr="001F0AEF">
        <w:rPr>
          <w:rFonts w:ascii="Yu Gothic Light" w:hAnsi="Yu Gothic Light"/>
          <w:color w:val="A31515"/>
          <w:sz w:val="18"/>
          <w:szCs w:val="18"/>
          <w:lang w:val="en-US"/>
        </w:rPr>
        <w:t>"reference"</w:t>
      </w: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 xml:space="preserve">: </w:t>
      </w:r>
      <w:r w:rsidRPr="001F0AEF">
        <w:rPr>
          <w:rFonts w:ascii="Yu Gothic Light" w:hAnsi="Yu Gothic Light"/>
          <w:color w:val="0451A5"/>
          <w:sz w:val="18"/>
          <w:szCs w:val="18"/>
          <w:lang w:val="en-US"/>
        </w:rPr>
        <w:t>"card-123"</w:t>
      </w: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,</w:t>
      </w:r>
    </w:p>
    <w:p w14:paraId="7BF33673" w14:textId="77777777" w:rsidR="009538EF" w:rsidRPr="001F0AEF" w:rsidRDefault="009538EF" w:rsidP="009538EF">
      <w:pPr>
        <w:shd w:val="clear" w:color="auto" w:fill="FFFFFE"/>
        <w:spacing w:line="240" w:lineRule="atLeast"/>
        <w:rPr>
          <w:rFonts w:ascii="Yu Gothic Light" w:hAnsi="Yu Gothic Light"/>
          <w:color w:val="000000"/>
          <w:sz w:val="18"/>
          <w:szCs w:val="18"/>
          <w:lang w:val="en-US"/>
        </w:rPr>
      </w:pP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 xml:space="preserve">        </w:t>
      </w:r>
      <w:r w:rsidRPr="001F0AEF">
        <w:rPr>
          <w:rFonts w:ascii="Yu Gothic Light" w:hAnsi="Yu Gothic Light"/>
          <w:color w:val="A31515"/>
          <w:sz w:val="18"/>
          <w:szCs w:val="18"/>
          <w:lang w:val="en-US"/>
        </w:rPr>
        <w:t>"type"</w:t>
      </w: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 xml:space="preserve">: </w:t>
      </w:r>
      <w:r w:rsidRPr="001F0AEF">
        <w:rPr>
          <w:rFonts w:ascii="Yu Gothic Light" w:hAnsi="Yu Gothic Light"/>
          <w:color w:val="09885A"/>
          <w:sz w:val="18"/>
          <w:szCs w:val="18"/>
          <w:lang w:val="en-US"/>
        </w:rPr>
        <w:t>21</w:t>
      </w: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,</w:t>
      </w:r>
    </w:p>
    <w:p w14:paraId="3C7CD46F" w14:textId="77777777" w:rsidR="009538EF" w:rsidRPr="001F0AEF" w:rsidRDefault="009538EF" w:rsidP="009538EF">
      <w:pPr>
        <w:shd w:val="clear" w:color="auto" w:fill="FFFFFE"/>
        <w:spacing w:line="240" w:lineRule="atLeast"/>
        <w:rPr>
          <w:rFonts w:ascii="Yu Gothic Light" w:hAnsi="Yu Gothic Light"/>
          <w:color w:val="000000"/>
          <w:sz w:val="18"/>
          <w:szCs w:val="18"/>
          <w:lang w:val="en-US"/>
        </w:rPr>
      </w:pP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 xml:space="preserve">        </w:t>
      </w:r>
      <w:r w:rsidRPr="001F0AEF">
        <w:rPr>
          <w:rFonts w:ascii="Yu Gothic Light" w:hAnsi="Yu Gothic Light"/>
          <w:color w:val="A31515"/>
          <w:sz w:val="18"/>
          <w:szCs w:val="18"/>
          <w:lang w:val="en-US"/>
        </w:rPr>
        <w:t>"cardType"</w:t>
      </w: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 xml:space="preserve">: </w:t>
      </w:r>
      <w:r w:rsidRPr="001F0AEF">
        <w:rPr>
          <w:rFonts w:ascii="Yu Gothic Light" w:hAnsi="Yu Gothic Light"/>
          <w:color w:val="09885A"/>
          <w:sz w:val="18"/>
          <w:szCs w:val="18"/>
          <w:lang w:val="en-US"/>
        </w:rPr>
        <w:t>4</w:t>
      </w: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,</w:t>
      </w:r>
    </w:p>
    <w:p w14:paraId="1BEE8D81" w14:textId="77777777" w:rsidR="009538EF" w:rsidRPr="001F0AEF" w:rsidRDefault="009538EF" w:rsidP="009538EF">
      <w:pPr>
        <w:shd w:val="clear" w:color="auto" w:fill="FFFFFE"/>
        <w:spacing w:line="240" w:lineRule="atLeast"/>
        <w:rPr>
          <w:rFonts w:ascii="Yu Gothic Light" w:hAnsi="Yu Gothic Light"/>
          <w:color w:val="000000"/>
          <w:sz w:val="18"/>
          <w:szCs w:val="18"/>
          <w:lang w:val="en-US"/>
        </w:rPr>
      </w:pP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 xml:space="preserve">        </w:t>
      </w:r>
      <w:r w:rsidRPr="001F0AEF">
        <w:rPr>
          <w:rFonts w:ascii="Yu Gothic Light" w:hAnsi="Yu Gothic Light"/>
          <w:color w:val="A31515"/>
          <w:sz w:val="18"/>
          <w:szCs w:val="18"/>
          <w:lang w:val="en-US"/>
        </w:rPr>
        <w:t>"action"</w:t>
      </w: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 xml:space="preserve">: </w:t>
      </w:r>
      <w:r w:rsidRPr="001F0AEF">
        <w:rPr>
          <w:rFonts w:ascii="Yu Gothic Light" w:hAnsi="Yu Gothic Light"/>
          <w:color w:val="09885A"/>
          <w:sz w:val="18"/>
          <w:szCs w:val="18"/>
          <w:lang w:val="en-US"/>
        </w:rPr>
        <w:t>0</w:t>
      </w: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,</w:t>
      </w:r>
    </w:p>
    <w:p w14:paraId="29B745E9" w14:textId="77777777" w:rsidR="009538EF" w:rsidRPr="001F0AEF" w:rsidRDefault="009538EF" w:rsidP="009538EF">
      <w:pPr>
        <w:shd w:val="clear" w:color="auto" w:fill="FFFFFE"/>
        <w:spacing w:line="240" w:lineRule="atLeast"/>
        <w:rPr>
          <w:rFonts w:ascii="Yu Gothic Light" w:hAnsi="Yu Gothic Light"/>
          <w:color w:val="000000"/>
          <w:sz w:val="18"/>
          <w:szCs w:val="18"/>
          <w:lang w:val="en-US"/>
        </w:rPr>
      </w:pP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 xml:space="preserve">        </w:t>
      </w:r>
      <w:r w:rsidRPr="001F0AEF">
        <w:rPr>
          <w:rFonts w:ascii="Yu Gothic Light" w:hAnsi="Yu Gothic Light"/>
          <w:color w:val="A31515"/>
          <w:sz w:val="18"/>
          <w:szCs w:val="18"/>
          <w:lang w:val="en-US"/>
        </w:rPr>
        <w:t>"status"</w:t>
      </w: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 xml:space="preserve">: </w:t>
      </w:r>
      <w:r w:rsidRPr="001F0AEF">
        <w:rPr>
          <w:rFonts w:ascii="Yu Gothic Light" w:hAnsi="Yu Gothic Light"/>
          <w:color w:val="09885A"/>
          <w:sz w:val="18"/>
          <w:szCs w:val="18"/>
          <w:lang w:val="en-US"/>
        </w:rPr>
        <w:t>1</w:t>
      </w: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,</w:t>
      </w:r>
    </w:p>
    <w:p w14:paraId="7701D063" w14:textId="77777777" w:rsidR="009538EF" w:rsidRPr="001F0AEF" w:rsidRDefault="009538EF" w:rsidP="009538EF">
      <w:pPr>
        <w:shd w:val="clear" w:color="auto" w:fill="FFFFFE"/>
        <w:spacing w:line="240" w:lineRule="atLeast"/>
        <w:rPr>
          <w:rFonts w:ascii="Yu Gothic Light" w:hAnsi="Yu Gothic Light"/>
          <w:color w:val="000000"/>
          <w:sz w:val="18"/>
          <w:szCs w:val="18"/>
          <w:lang w:val="en-US"/>
        </w:rPr>
      </w:pP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 xml:space="preserve">        </w:t>
      </w:r>
      <w:r w:rsidRPr="001F0AEF">
        <w:rPr>
          <w:rFonts w:ascii="Yu Gothic Light" w:hAnsi="Yu Gothic Light"/>
          <w:color w:val="A31515"/>
          <w:sz w:val="18"/>
          <w:szCs w:val="18"/>
          <w:lang w:val="en-US"/>
        </w:rPr>
        <w:t>"opposedReason"</w:t>
      </w: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 xml:space="preserve">: </w:t>
      </w:r>
      <w:r w:rsidRPr="001F0AEF">
        <w:rPr>
          <w:rFonts w:ascii="Yu Gothic Light" w:hAnsi="Yu Gothic Light"/>
          <w:color w:val="09885A"/>
          <w:sz w:val="18"/>
          <w:szCs w:val="18"/>
          <w:lang w:val="en-US"/>
        </w:rPr>
        <w:t>0</w:t>
      </w:r>
    </w:p>
    <w:p w14:paraId="1BA45084" w14:textId="77777777" w:rsidR="009538EF" w:rsidRDefault="009538EF" w:rsidP="009538EF">
      <w:pPr>
        <w:shd w:val="clear" w:color="auto" w:fill="FFFFFE"/>
        <w:spacing w:line="240" w:lineRule="atLeast"/>
        <w:rPr>
          <w:rFonts w:ascii="Yu Gothic Light" w:hAnsi="Yu Gothic Light"/>
          <w:color w:val="000000"/>
          <w:sz w:val="18"/>
          <w:szCs w:val="18"/>
        </w:rPr>
      </w:pP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 xml:space="preserve">    </w:t>
      </w:r>
      <w:r>
        <w:rPr>
          <w:rFonts w:ascii="Yu Gothic Light" w:hAnsi="Yu Gothic Light"/>
          <w:color w:val="000000"/>
          <w:sz w:val="18"/>
          <w:szCs w:val="18"/>
        </w:rPr>
        <w:t>},</w:t>
      </w:r>
    </w:p>
    <w:p w14:paraId="6922D934" w14:textId="09B196D2" w:rsidR="0089123D" w:rsidRPr="004C0BA9" w:rsidRDefault="0089123D" w:rsidP="003C7CC1">
      <w:pPr>
        <w:rPr>
          <w:lang w:val="en-US"/>
        </w:rPr>
      </w:pPr>
    </w:p>
    <w:p w14:paraId="3226EEDD" w14:textId="4765B137" w:rsidR="007E7888" w:rsidRPr="004C0BA9" w:rsidRDefault="007E7888" w:rsidP="009538EF">
      <w:pPr>
        <w:spacing w:after="200" w:line="276" w:lineRule="auto"/>
        <w:rPr>
          <w:lang w:val="en-US"/>
        </w:rPr>
      </w:pPr>
    </w:p>
    <w:p w14:paraId="1AA6528E" w14:textId="4C397ED5" w:rsidR="007E7888" w:rsidRPr="004C0BA9" w:rsidRDefault="007E7888" w:rsidP="007E7888">
      <w:pPr>
        <w:pStyle w:val="Heading1"/>
        <w:rPr>
          <w:color w:val="000000" w:themeColor="text1"/>
          <w:sz w:val="24"/>
        </w:rPr>
      </w:pPr>
      <w:bookmarkStart w:id="1684" w:name="_Toc79761365"/>
      <w:r w:rsidRPr="004C0BA9">
        <w:rPr>
          <w:color w:val="000000" w:themeColor="text1"/>
          <w:sz w:val="24"/>
        </w:rPr>
        <w:t>Card Display</w:t>
      </w:r>
      <w:ins w:id="1685" w:author="Sebastien Bik" w:date="2021-08-06T09:42:00Z">
        <w:r w:rsidR="00AB38FF">
          <w:rPr>
            <w:color w:val="000000" w:themeColor="text1"/>
            <w:sz w:val="24"/>
          </w:rPr>
          <w:t xml:space="preserve"> v1.1</w:t>
        </w:r>
      </w:ins>
      <w:bookmarkEnd w:id="1684"/>
    </w:p>
    <w:p w14:paraId="65D5D3CD" w14:textId="71D16D9C" w:rsidR="00AB38FF" w:rsidRDefault="00AB38FF" w:rsidP="007E7888">
      <w:pPr>
        <w:rPr>
          <w:ins w:id="1686" w:author="Sebastien Bik" w:date="2021-08-06T09:44:00Z"/>
          <w:lang w:val="en-US"/>
        </w:rPr>
      </w:pPr>
      <w:ins w:id="1687" w:author="Sebastien Bik" w:date="2021-08-06T09:43:00Z">
        <w:r>
          <w:rPr>
            <w:lang w:val="en-US"/>
          </w:rPr>
          <w:t>This version of card display doesn’t work if you creat</w:t>
        </w:r>
      </w:ins>
      <w:ins w:id="1688" w:author="Sebastien Bik" w:date="2021-08-06T09:44:00Z">
        <w:r>
          <w:rPr>
            <w:lang w:val="en-US"/>
          </w:rPr>
          <w:t xml:space="preserve">e a virtual card with the endpoint v2.0. </w:t>
        </w:r>
      </w:ins>
    </w:p>
    <w:p w14:paraId="0A66F382" w14:textId="3A627B06" w:rsidR="00AB38FF" w:rsidRDefault="00AB38FF" w:rsidP="007E7888">
      <w:pPr>
        <w:rPr>
          <w:ins w:id="1689" w:author="Sebastien Bik" w:date="2021-08-06T09:43:00Z"/>
          <w:lang w:val="en-US"/>
        </w:rPr>
      </w:pPr>
      <w:ins w:id="1690" w:author="Sebastien Bik" w:date="2021-08-06T09:44:00Z">
        <w:r>
          <w:rPr>
            <w:lang w:val="en-US"/>
          </w:rPr>
          <w:t>Used the new version of card display v</w:t>
        </w:r>
      </w:ins>
      <w:ins w:id="1691" w:author="Sebastien Bik" w:date="2021-08-06T09:45:00Z">
        <w:r>
          <w:rPr>
            <w:lang w:val="en-US"/>
          </w:rPr>
          <w:t>2.0.</w:t>
        </w:r>
      </w:ins>
    </w:p>
    <w:p w14:paraId="79B9C2E3" w14:textId="2F302A5C" w:rsidR="007E7888" w:rsidRPr="004C0BA9" w:rsidRDefault="00F205C1" w:rsidP="007E7888">
      <w:pPr>
        <w:rPr>
          <w:lang w:val="en-US"/>
        </w:rPr>
      </w:pPr>
      <w:r w:rsidRPr="004C0BA9">
        <w:rPr>
          <w:lang w:val="en-US"/>
        </w:rPr>
        <w:t>Request for the card’s PAN, Cv</w:t>
      </w:r>
      <w:r w:rsidR="007E7888" w:rsidRPr="004C0BA9">
        <w:rPr>
          <w:lang w:val="en-US"/>
        </w:rPr>
        <w:t>x2 and end validity date.</w:t>
      </w:r>
    </w:p>
    <w:p w14:paraId="66766C3C" w14:textId="77777777" w:rsidR="007E7888" w:rsidRPr="004C0BA9" w:rsidRDefault="007E7888" w:rsidP="007E7888">
      <w:pPr>
        <w:rPr>
          <w:lang w:val="en-US"/>
        </w:rPr>
      </w:pPr>
      <w:r w:rsidRPr="004C0BA9">
        <w:rPr>
          <w:lang w:val="en-US"/>
        </w:rPr>
        <w:t>The values in the answer are encrypted in RSA using the public key given in the request.</w:t>
      </w:r>
    </w:p>
    <w:p w14:paraId="682317AE" w14:textId="77777777" w:rsidR="007E7888" w:rsidRPr="004C0BA9" w:rsidRDefault="007E7888" w:rsidP="007E7888">
      <w:pPr>
        <w:rPr>
          <w:color w:val="000000" w:themeColor="text1"/>
          <w:lang w:val="en-GB"/>
        </w:rPr>
      </w:pPr>
    </w:p>
    <w:p w14:paraId="25505EE8" w14:textId="77777777" w:rsidR="007E7888" w:rsidRPr="004C0BA9" w:rsidRDefault="00CA6B95" w:rsidP="007E7888">
      <w:pPr>
        <w:rPr>
          <w:b/>
          <w:color w:val="000000" w:themeColor="text1"/>
          <w:u w:val="single"/>
          <w:lang w:val="en-GB"/>
        </w:rPr>
      </w:pPr>
      <w:r w:rsidRPr="004C0BA9">
        <w:rPr>
          <w:b/>
          <w:color w:val="000000" w:themeColor="text1"/>
          <w:u w:val="single"/>
          <w:lang w:val="en-GB"/>
        </w:rPr>
        <w:t>Request:</w:t>
      </w:r>
    </w:p>
    <w:tbl>
      <w:tblPr>
        <w:tblpPr w:leftFromText="141" w:rightFromText="141" w:vertAnchor="text" w:horzAnchor="margin" w:tblpXSpec="center" w:tblpY="240"/>
        <w:tblW w:w="117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1560"/>
        <w:gridCol w:w="992"/>
        <w:gridCol w:w="5528"/>
        <w:gridCol w:w="1842"/>
      </w:tblGrid>
      <w:tr w:rsidR="007B3ABB" w:rsidRPr="004C0BA9" w14:paraId="79AE909F" w14:textId="77777777" w:rsidTr="00A25DF0">
        <w:tc>
          <w:tcPr>
            <w:tcW w:w="1809" w:type="dxa"/>
            <w:shd w:val="clear" w:color="auto" w:fill="365F91"/>
          </w:tcPr>
          <w:p w14:paraId="1755A4F4" w14:textId="77777777" w:rsidR="007B3ABB" w:rsidRPr="004C0BA9" w:rsidRDefault="007B3ABB" w:rsidP="007919F5">
            <w:pPr>
              <w:rPr>
                <w:b/>
                <w:color w:val="FFFFFF" w:themeColor="background1"/>
              </w:rPr>
            </w:pPr>
            <w:r w:rsidRPr="004C0BA9">
              <w:rPr>
                <w:b/>
                <w:color w:val="FFFFFF" w:themeColor="background1"/>
              </w:rPr>
              <w:t>Property</w:t>
            </w:r>
          </w:p>
        </w:tc>
        <w:tc>
          <w:tcPr>
            <w:tcW w:w="1560" w:type="dxa"/>
            <w:shd w:val="clear" w:color="auto" w:fill="365F91"/>
          </w:tcPr>
          <w:p w14:paraId="4BA5E0BC" w14:textId="77777777" w:rsidR="007B3ABB" w:rsidRPr="004C0BA9" w:rsidRDefault="007B3ABB" w:rsidP="007919F5">
            <w:pPr>
              <w:rPr>
                <w:b/>
                <w:color w:val="FFFFFF" w:themeColor="background1"/>
              </w:rPr>
            </w:pPr>
            <w:r w:rsidRPr="004C0BA9">
              <w:rPr>
                <w:b/>
                <w:color w:val="FFFFFF" w:themeColor="background1"/>
              </w:rPr>
              <w:t>Type</w:t>
            </w:r>
          </w:p>
        </w:tc>
        <w:tc>
          <w:tcPr>
            <w:tcW w:w="992" w:type="dxa"/>
            <w:shd w:val="clear" w:color="auto" w:fill="365F91"/>
          </w:tcPr>
          <w:p w14:paraId="35AB59B3" w14:textId="77777777" w:rsidR="007B3ABB" w:rsidRPr="004C0BA9" w:rsidRDefault="007B3ABB" w:rsidP="007919F5">
            <w:pPr>
              <w:rPr>
                <w:b/>
                <w:color w:val="FFFFFF" w:themeColor="background1"/>
              </w:rPr>
            </w:pPr>
            <w:r w:rsidRPr="004C0BA9">
              <w:rPr>
                <w:b/>
                <w:color w:val="FFFFFF" w:themeColor="background1"/>
              </w:rPr>
              <w:t>Format</w:t>
            </w:r>
          </w:p>
        </w:tc>
        <w:tc>
          <w:tcPr>
            <w:tcW w:w="5528" w:type="dxa"/>
            <w:shd w:val="clear" w:color="auto" w:fill="365F91"/>
          </w:tcPr>
          <w:p w14:paraId="099CF3DC" w14:textId="0B785252" w:rsidR="007B3ABB" w:rsidRPr="004C0BA9" w:rsidRDefault="007B3ABB" w:rsidP="007919F5">
            <w:pPr>
              <w:rPr>
                <w:b/>
                <w:color w:val="FFFFFF" w:themeColor="background1"/>
              </w:rPr>
            </w:pPr>
            <w:r w:rsidRPr="004C0BA9">
              <w:rPr>
                <w:b/>
                <w:color w:val="FFFFFF" w:themeColor="background1"/>
              </w:rPr>
              <w:t>Ex</w:t>
            </w:r>
            <w:r w:rsidR="00563CAF">
              <w:rPr>
                <w:b/>
                <w:color w:val="FFFFFF" w:themeColor="background1"/>
              </w:rPr>
              <w:t>a</w:t>
            </w:r>
            <w:r w:rsidRPr="004C0BA9">
              <w:rPr>
                <w:b/>
                <w:color w:val="FFFFFF" w:themeColor="background1"/>
              </w:rPr>
              <w:t>mple</w:t>
            </w:r>
          </w:p>
        </w:tc>
        <w:tc>
          <w:tcPr>
            <w:tcW w:w="1842" w:type="dxa"/>
            <w:shd w:val="clear" w:color="auto" w:fill="365F91"/>
          </w:tcPr>
          <w:p w14:paraId="6543EB81" w14:textId="77777777" w:rsidR="007B3ABB" w:rsidRPr="004C0BA9" w:rsidRDefault="007B3ABB" w:rsidP="007919F5">
            <w:pPr>
              <w:rPr>
                <w:b/>
                <w:color w:val="FFFFFF" w:themeColor="background1"/>
              </w:rPr>
            </w:pPr>
            <w:r w:rsidRPr="004C0BA9">
              <w:rPr>
                <w:b/>
                <w:color w:val="FFFFFF" w:themeColor="background1"/>
              </w:rPr>
              <w:t>Description</w:t>
            </w:r>
          </w:p>
        </w:tc>
      </w:tr>
      <w:tr w:rsidR="007B3ABB" w:rsidRPr="00651F55" w14:paraId="364F3C38" w14:textId="77777777" w:rsidTr="00A25DF0">
        <w:tc>
          <w:tcPr>
            <w:tcW w:w="1809" w:type="dxa"/>
          </w:tcPr>
          <w:p w14:paraId="104BAC2D" w14:textId="77777777" w:rsidR="009538EF" w:rsidRDefault="009538EF" w:rsidP="009538EF">
            <w:pPr>
              <w:shd w:val="clear" w:color="auto" w:fill="FFFFFE"/>
              <w:spacing w:line="270" w:lineRule="atLeast"/>
              <w:rPr>
                <w:rFonts w:ascii="Yu Gothic Light" w:hAnsi="Yu Gothic Light"/>
                <w:color w:val="000000"/>
                <w:sz w:val="18"/>
                <w:szCs w:val="18"/>
              </w:rPr>
            </w:pPr>
            <w:r>
              <w:rPr>
                <w:rFonts w:ascii="Yu Gothic Light" w:hAnsi="Yu Gothic Light"/>
                <w:color w:val="A31515"/>
                <w:sz w:val="18"/>
                <w:szCs w:val="18"/>
              </w:rPr>
              <w:t>RSAPublicKey</w:t>
            </w:r>
          </w:p>
          <w:p w14:paraId="38EF1F05" w14:textId="025EF78E" w:rsidR="007B3ABB" w:rsidRPr="004C0BA9" w:rsidRDefault="007B3ABB" w:rsidP="007919F5">
            <w:pPr>
              <w:widowControl w:val="0"/>
              <w:suppressAutoHyphens/>
              <w:spacing w:before="200"/>
              <w:rPr>
                <w:lang w:eastAsia="ar-SA" w:bidi="en-US"/>
              </w:rPr>
            </w:pPr>
          </w:p>
        </w:tc>
        <w:tc>
          <w:tcPr>
            <w:tcW w:w="1560" w:type="dxa"/>
          </w:tcPr>
          <w:p w14:paraId="4885D503" w14:textId="77777777" w:rsidR="007B3ABB" w:rsidRPr="004C0BA9" w:rsidRDefault="007B3ABB" w:rsidP="007919F5">
            <w:pPr>
              <w:rPr>
                <w:color w:val="000000" w:themeColor="text1"/>
              </w:rPr>
            </w:pPr>
            <w:r w:rsidRPr="004C0BA9">
              <w:rPr>
                <w:color w:val="000000" w:themeColor="text1"/>
              </w:rPr>
              <w:t>string</w:t>
            </w:r>
          </w:p>
        </w:tc>
        <w:tc>
          <w:tcPr>
            <w:tcW w:w="992" w:type="dxa"/>
          </w:tcPr>
          <w:p w14:paraId="5149B7E5" w14:textId="77777777" w:rsidR="007B3ABB" w:rsidRPr="004C0BA9" w:rsidRDefault="007B3ABB" w:rsidP="007919F5">
            <w:pPr>
              <w:rPr>
                <w:color w:val="000000" w:themeColor="text1"/>
              </w:rPr>
            </w:pPr>
            <w:r w:rsidRPr="004C0BA9">
              <w:rPr>
                <w:color w:val="000000" w:themeColor="text1"/>
              </w:rPr>
              <w:t>X(16)</w:t>
            </w:r>
          </w:p>
        </w:tc>
        <w:tc>
          <w:tcPr>
            <w:tcW w:w="5528" w:type="dxa"/>
          </w:tcPr>
          <w:p w14:paraId="6536E971" w14:textId="77777777" w:rsidR="007B3ABB" w:rsidRDefault="009538EF" w:rsidP="009538EF">
            <w:pPr>
              <w:shd w:val="clear" w:color="auto" w:fill="FFFFFE"/>
              <w:spacing w:line="270" w:lineRule="atLeast"/>
              <w:rPr>
                <w:rFonts w:ascii="Yu Gothic Light" w:hAnsi="Yu Gothic Light"/>
                <w:color w:val="000000"/>
                <w:sz w:val="18"/>
                <w:szCs w:val="18"/>
              </w:rPr>
            </w:pPr>
            <w:r>
              <w:rPr>
                <w:rFonts w:ascii="Yu Gothic Light" w:hAnsi="Yu Gothic Light"/>
                <w:color w:val="0451A5"/>
                <w:sz w:val="18"/>
                <w:szCs w:val="18"/>
              </w:rPr>
              <w:t>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</w:t>
            </w:r>
          </w:p>
          <w:p w14:paraId="1420A3EF" w14:textId="2BB8A24B" w:rsidR="009538EF" w:rsidRPr="009538EF" w:rsidRDefault="009538EF" w:rsidP="009538EF">
            <w:pPr>
              <w:shd w:val="clear" w:color="auto" w:fill="FFFFFE"/>
              <w:spacing w:line="270" w:lineRule="atLeast"/>
              <w:rPr>
                <w:rFonts w:ascii="Yu Gothic Light" w:hAnsi="Yu Gothic Light"/>
                <w:color w:val="000000"/>
                <w:sz w:val="18"/>
                <w:szCs w:val="18"/>
              </w:rPr>
            </w:pPr>
          </w:p>
        </w:tc>
        <w:tc>
          <w:tcPr>
            <w:tcW w:w="1842" w:type="dxa"/>
          </w:tcPr>
          <w:p w14:paraId="433DD633" w14:textId="5652808E" w:rsidR="00207F11" w:rsidRPr="004C0BA9" w:rsidRDefault="007B3ABB" w:rsidP="00A25DF0">
            <w:pPr>
              <w:rPr>
                <w:color w:val="000000" w:themeColor="text1"/>
                <w:lang w:val="en-US"/>
              </w:rPr>
            </w:pPr>
            <w:r w:rsidRPr="004C0BA9">
              <w:rPr>
                <w:lang w:val="en-US" w:eastAsia="ar-SA" w:bidi="en-US"/>
              </w:rPr>
              <w:t xml:space="preserve">Represents the </w:t>
            </w:r>
            <w:r w:rsidR="009538EF">
              <w:rPr>
                <w:lang w:val="en-US" w:eastAsia="ar-SA" w:bidi="en-US"/>
              </w:rPr>
              <w:t>RSA</w:t>
            </w:r>
            <w:r w:rsidRPr="004C0BA9">
              <w:rPr>
                <w:lang w:val="en-US" w:eastAsia="ar-SA" w:bidi="en-US"/>
              </w:rPr>
              <w:t xml:space="preserve"> pem public key coded in base64</w:t>
            </w:r>
            <w:r w:rsidR="00207F11" w:rsidRPr="004C0BA9">
              <w:rPr>
                <w:lang w:val="en-US" w:eastAsia="ar-SA" w:bidi="en-US"/>
              </w:rPr>
              <w:t xml:space="preserve"> String.</w:t>
            </w:r>
          </w:p>
        </w:tc>
      </w:tr>
    </w:tbl>
    <w:p w14:paraId="18C5F415" w14:textId="77777777" w:rsidR="007B3ABB" w:rsidRPr="004C0BA9" w:rsidRDefault="007B3ABB" w:rsidP="007E7888">
      <w:pPr>
        <w:rPr>
          <w:color w:val="000000" w:themeColor="text1"/>
          <w:lang w:val="en-US"/>
        </w:rPr>
      </w:pPr>
    </w:p>
    <w:p w14:paraId="7D3184E5" w14:textId="77777777" w:rsidR="007B3ABB" w:rsidRPr="004C0BA9" w:rsidRDefault="00F44959" w:rsidP="007E7888">
      <w:pPr>
        <w:rPr>
          <w:b/>
          <w:color w:val="000000" w:themeColor="text1"/>
          <w:lang w:val="en-US"/>
        </w:rPr>
      </w:pPr>
      <w:r w:rsidRPr="004C0BA9">
        <w:rPr>
          <w:b/>
          <w:color w:val="000000" w:themeColor="text1"/>
          <w:lang w:val="en-US"/>
        </w:rPr>
        <w:t>Sample</w:t>
      </w:r>
      <w:r w:rsidR="009032B3" w:rsidRPr="004C0BA9">
        <w:rPr>
          <w:b/>
          <w:color w:val="000000" w:themeColor="text1"/>
          <w:lang w:val="en-US"/>
        </w:rPr>
        <w:t xml:space="preserve"> </w:t>
      </w:r>
      <w:r w:rsidRPr="004C0BA9">
        <w:rPr>
          <w:b/>
          <w:color w:val="000000" w:themeColor="text1"/>
          <w:lang w:val="en-US"/>
        </w:rPr>
        <w:t>request</w:t>
      </w:r>
      <w:r w:rsidR="007B3ABB" w:rsidRPr="004C0BA9">
        <w:rPr>
          <w:b/>
          <w:color w:val="000000" w:themeColor="text1"/>
          <w:lang w:val="en-US"/>
        </w:rPr>
        <w:t>:</w:t>
      </w:r>
    </w:p>
    <w:p w14:paraId="6FC43907" w14:textId="77777777" w:rsidR="007B3ABB" w:rsidRPr="004C0BA9" w:rsidRDefault="007B3ABB" w:rsidP="007E7888">
      <w:pPr>
        <w:rPr>
          <w:color w:val="000000" w:themeColor="text1"/>
          <w:lang w:val="en-US"/>
        </w:rPr>
      </w:pPr>
    </w:p>
    <w:p w14:paraId="53471109" w14:textId="7707C9AB" w:rsidR="001769A6" w:rsidRPr="004C0BA9" w:rsidRDefault="009538EF" w:rsidP="007E7888">
      <w:pPr>
        <w:rPr>
          <w:lang w:val="en-GB"/>
        </w:rPr>
      </w:pPr>
      <w:r>
        <w:rPr>
          <w:lang w:val="en-GB"/>
        </w:rPr>
        <w:t>Request : (</w:t>
      </w:r>
      <w:r w:rsidR="00C320EF" w:rsidRPr="004C0BA9">
        <w:rPr>
          <w:lang w:val="en-GB"/>
        </w:rPr>
        <w:t>POST</w:t>
      </w:r>
      <w:r>
        <w:rPr>
          <w:lang w:val="en-GB"/>
        </w:rPr>
        <w:t xml:space="preserve">)  </w:t>
      </w:r>
      <w:r w:rsidR="00C320EF" w:rsidRPr="004C0BA9">
        <w:rPr>
          <w:lang w:val="en-GB"/>
        </w:rPr>
        <w:t xml:space="preserve"> </w:t>
      </w:r>
      <w:r w:rsidR="001769A6" w:rsidRPr="004C0BA9">
        <w:rPr>
          <w:lang w:val="en-GB"/>
        </w:rPr>
        <w:t>/api/v1.0/cards/{appcardid}/display</w:t>
      </w:r>
    </w:p>
    <w:p w14:paraId="16EAE3E7" w14:textId="77777777" w:rsidR="001769A6" w:rsidRPr="004C0BA9" w:rsidRDefault="001769A6" w:rsidP="007E7888">
      <w:pPr>
        <w:rPr>
          <w:lang w:val="en-GB"/>
        </w:rPr>
      </w:pPr>
    </w:p>
    <w:p w14:paraId="7FFCC64D" w14:textId="77777777" w:rsidR="009538EF" w:rsidRPr="001F0AEF" w:rsidRDefault="007E7888" w:rsidP="009538EF">
      <w:pPr>
        <w:shd w:val="clear" w:color="auto" w:fill="FFFFFE"/>
        <w:spacing w:line="270" w:lineRule="atLeast"/>
        <w:rPr>
          <w:rFonts w:ascii="Yu Gothic Light" w:hAnsi="Yu Gothic Light"/>
          <w:color w:val="000000"/>
          <w:sz w:val="18"/>
          <w:szCs w:val="18"/>
          <w:lang w:val="en-US"/>
        </w:rPr>
      </w:pPr>
      <w:r w:rsidRPr="004C0BA9">
        <w:rPr>
          <w:color w:val="000000" w:themeColor="text1"/>
          <w:lang w:val="en-US"/>
        </w:rPr>
        <w:t xml:space="preserve"> </w:t>
      </w:r>
      <w:r w:rsidR="009538EF" w:rsidRPr="001F0AEF">
        <w:rPr>
          <w:rFonts w:ascii="Yu Gothic Light" w:hAnsi="Yu Gothic Light"/>
          <w:color w:val="000000"/>
          <w:sz w:val="18"/>
          <w:szCs w:val="18"/>
          <w:lang w:val="en-US"/>
        </w:rPr>
        <w:t>{</w:t>
      </w:r>
    </w:p>
    <w:p w14:paraId="1F5082D1" w14:textId="77777777" w:rsidR="009538EF" w:rsidRPr="001F0AEF" w:rsidRDefault="009538EF" w:rsidP="009538EF">
      <w:pPr>
        <w:shd w:val="clear" w:color="auto" w:fill="FFFFFE"/>
        <w:spacing w:line="270" w:lineRule="atLeast"/>
        <w:rPr>
          <w:rFonts w:ascii="Yu Gothic Light" w:hAnsi="Yu Gothic Light"/>
          <w:color w:val="000000"/>
          <w:sz w:val="18"/>
          <w:szCs w:val="18"/>
          <w:lang w:val="en-US"/>
        </w:rPr>
      </w:pP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    </w:t>
      </w:r>
      <w:r w:rsidRPr="001F0AEF">
        <w:rPr>
          <w:rFonts w:ascii="Yu Gothic Light" w:hAnsi="Yu Gothic Light"/>
          <w:color w:val="A31515"/>
          <w:sz w:val="18"/>
          <w:szCs w:val="18"/>
          <w:lang w:val="en-US"/>
        </w:rPr>
        <w:t>"RSAPublicKey"</w:t>
      </w: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: </w:t>
      </w:r>
      <w:r w:rsidRPr="001F0AEF">
        <w:rPr>
          <w:rFonts w:ascii="Yu Gothic Light" w:hAnsi="Yu Gothic Light"/>
          <w:color w:val="0451A5"/>
          <w:sz w:val="18"/>
          <w:szCs w:val="18"/>
          <w:lang w:val="en-US"/>
        </w:rPr>
        <w:t>"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"</w:t>
      </w:r>
    </w:p>
    <w:p w14:paraId="6EB755BA" w14:textId="77777777" w:rsidR="009538EF" w:rsidRPr="001F0AEF" w:rsidRDefault="009538EF" w:rsidP="009538EF">
      <w:pPr>
        <w:shd w:val="clear" w:color="auto" w:fill="FFFFFE"/>
        <w:spacing w:line="270" w:lineRule="atLeast"/>
        <w:rPr>
          <w:rFonts w:ascii="Yu Gothic Light" w:hAnsi="Yu Gothic Light"/>
          <w:color w:val="000000"/>
          <w:sz w:val="18"/>
          <w:szCs w:val="18"/>
          <w:lang w:val="en-US"/>
        </w:rPr>
      </w:pP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}</w:t>
      </w:r>
    </w:p>
    <w:p w14:paraId="2D5DDD12" w14:textId="0A60BD8E" w:rsidR="00CC7B60" w:rsidRPr="004C0BA9" w:rsidRDefault="00CC7B60" w:rsidP="009538EF">
      <w:pPr>
        <w:rPr>
          <w:color w:val="000000" w:themeColor="text1"/>
          <w:lang w:val="en-US"/>
        </w:rPr>
      </w:pPr>
    </w:p>
    <w:p w14:paraId="64B930C6" w14:textId="59315672" w:rsidR="00491FCE" w:rsidRPr="004C0BA9" w:rsidRDefault="007B3ABB" w:rsidP="00491FCE">
      <w:pPr>
        <w:rPr>
          <w:b/>
          <w:color w:val="000000" w:themeColor="text1"/>
          <w:u w:val="single"/>
          <w:lang w:val="en-US"/>
        </w:rPr>
      </w:pPr>
      <w:r w:rsidRPr="004C0BA9">
        <w:rPr>
          <w:b/>
          <w:color w:val="000000" w:themeColor="text1"/>
          <w:u w:val="single"/>
          <w:lang w:val="en-US"/>
        </w:rPr>
        <w:t>Response</w:t>
      </w:r>
      <w:r w:rsidR="00491FCE" w:rsidRPr="004C0BA9">
        <w:rPr>
          <w:b/>
          <w:color w:val="000000" w:themeColor="text1"/>
          <w:u w:val="single"/>
          <w:lang w:val="en-US"/>
        </w:rPr>
        <w:t>:</w:t>
      </w:r>
    </w:p>
    <w:p w14:paraId="2F90F758" w14:textId="77777777" w:rsidR="00F97EE7" w:rsidRPr="004C0BA9" w:rsidRDefault="00F97EE7" w:rsidP="00F97EE7">
      <w:pPr>
        <w:rPr>
          <w:lang w:val="en-US"/>
        </w:rPr>
      </w:pPr>
      <w:r w:rsidRPr="004C0BA9">
        <w:rPr>
          <w:lang w:val="en-US"/>
        </w:rPr>
        <w:t>The response is composed of an http status code, and data in the body.</w:t>
      </w:r>
    </w:p>
    <w:p w14:paraId="676DB585" w14:textId="77777777" w:rsidR="00E73FE3" w:rsidRPr="004C0BA9" w:rsidRDefault="00F97EE7" w:rsidP="00F97EE7">
      <w:pPr>
        <w:rPr>
          <w:lang w:val="en-US"/>
        </w:rPr>
      </w:pPr>
      <w:r w:rsidRPr="004C0BA9">
        <w:rPr>
          <w:lang w:val="en-US"/>
        </w:rPr>
        <w:t>In normal flow without errors, these are the expected response fields:</w:t>
      </w:r>
    </w:p>
    <w:tbl>
      <w:tblPr>
        <w:tblpPr w:leftFromText="141" w:rightFromText="141" w:vertAnchor="text" w:horzAnchor="margin" w:tblpXSpec="center" w:tblpY="240"/>
        <w:tblW w:w="117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47"/>
        <w:gridCol w:w="1276"/>
        <w:gridCol w:w="1145"/>
        <w:gridCol w:w="2340"/>
        <w:gridCol w:w="4423"/>
      </w:tblGrid>
      <w:tr w:rsidR="00E73FE3" w:rsidRPr="004C0BA9" w14:paraId="17C1A128" w14:textId="77777777" w:rsidTr="00563CAF">
        <w:trPr>
          <w:trHeight w:val="132"/>
        </w:trPr>
        <w:tc>
          <w:tcPr>
            <w:tcW w:w="2547" w:type="dxa"/>
            <w:shd w:val="clear" w:color="auto" w:fill="365F91" w:themeFill="accent1" w:themeFillShade="BF"/>
          </w:tcPr>
          <w:p w14:paraId="76D9A540" w14:textId="77777777" w:rsidR="00E73FE3" w:rsidRPr="004C0BA9" w:rsidRDefault="00E73FE3" w:rsidP="007919F5">
            <w:pPr>
              <w:rPr>
                <w:b/>
                <w:color w:val="FFFFFF" w:themeColor="background1"/>
              </w:rPr>
            </w:pPr>
            <w:r w:rsidRPr="004C0BA9">
              <w:rPr>
                <w:b/>
                <w:color w:val="FFFFFF" w:themeColor="background1"/>
              </w:rPr>
              <w:t>Property</w:t>
            </w:r>
          </w:p>
        </w:tc>
        <w:tc>
          <w:tcPr>
            <w:tcW w:w="1276" w:type="dxa"/>
            <w:shd w:val="clear" w:color="auto" w:fill="365F91" w:themeFill="accent1" w:themeFillShade="BF"/>
          </w:tcPr>
          <w:p w14:paraId="16A584B5" w14:textId="77777777" w:rsidR="00E73FE3" w:rsidRPr="004C0BA9" w:rsidRDefault="00E73FE3" w:rsidP="007919F5">
            <w:pPr>
              <w:rPr>
                <w:b/>
                <w:color w:val="FFFFFF" w:themeColor="background1"/>
              </w:rPr>
            </w:pPr>
            <w:r w:rsidRPr="004C0BA9">
              <w:rPr>
                <w:b/>
                <w:color w:val="FFFFFF" w:themeColor="background1"/>
              </w:rPr>
              <w:t>Type</w:t>
            </w:r>
          </w:p>
        </w:tc>
        <w:tc>
          <w:tcPr>
            <w:tcW w:w="1145" w:type="dxa"/>
            <w:shd w:val="clear" w:color="auto" w:fill="365F91" w:themeFill="accent1" w:themeFillShade="BF"/>
          </w:tcPr>
          <w:p w14:paraId="66E0E25A" w14:textId="77777777" w:rsidR="00E73FE3" w:rsidRPr="004C0BA9" w:rsidRDefault="00E73FE3" w:rsidP="007919F5">
            <w:pPr>
              <w:rPr>
                <w:b/>
                <w:color w:val="FFFFFF" w:themeColor="background1"/>
              </w:rPr>
            </w:pPr>
            <w:r w:rsidRPr="004C0BA9">
              <w:rPr>
                <w:b/>
                <w:color w:val="FFFFFF" w:themeColor="background1"/>
              </w:rPr>
              <w:t>Format</w:t>
            </w:r>
          </w:p>
        </w:tc>
        <w:tc>
          <w:tcPr>
            <w:tcW w:w="2340" w:type="dxa"/>
            <w:shd w:val="clear" w:color="auto" w:fill="365F91" w:themeFill="accent1" w:themeFillShade="BF"/>
          </w:tcPr>
          <w:p w14:paraId="5C58854A" w14:textId="1602AA13" w:rsidR="00E73FE3" w:rsidRPr="004C0BA9" w:rsidRDefault="00E73FE3" w:rsidP="007919F5">
            <w:pPr>
              <w:rPr>
                <w:b/>
                <w:color w:val="FFFFFF" w:themeColor="background1"/>
              </w:rPr>
            </w:pPr>
            <w:r w:rsidRPr="004C0BA9">
              <w:rPr>
                <w:b/>
                <w:color w:val="FFFFFF" w:themeColor="background1"/>
              </w:rPr>
              <w:t>Ex</w:t>
            </w:r>
            <w:r w:rsidR="00563CAF">
              <w:rPr>
                <w:b/>
                <w:color w:val="FFFFFF" w:themeColor="background1"/>
              </w:rPr>
              <w:t>a</w:t>
            </w:r>
            <w:r w:rsidRPr="004C0BA9">
              <w:rPr>
                <w:b/>
                <w:color w:val="FFFFFF" w:themeColor="background1"/>
              </w:rPr>
              <w:t>mple</w:t>
            </w:r>
          </w:p>
        </w:tc>
        <w:tc>
          <w:tcPr>
            <w:tcW w:w="4423" w:type="dxa"/>
            <w:shd w:val="clear" w:color="auto" w:fill="365F91" w:themeFill="accent1" w:themeFillShade="BF"/>
          </w:tcPr>
          <w:p w14:paraId="4AFE459E" w14:textId="77777777" w:rsidR="00E73FE3" w:rsidRPr="004C0BA9" w:rsidRDefault="00E73FE3" w:rsidP="007919F5">
            <w:pPr>
              <w:rPr>
                <w:b/>
                <w:color w:val="FFFFFF" w:themeColor="background1"/>
              </w:rPr>
            </w:pPr>
            <w:r w:rsidRPr="004C0BA9">
              <w:rPr>
                <w:b/>
                <w:color w:val="FFFFFF" w:themeColor="background1"/>
              </w:rPr>
              <w:t>Description</w:t>
            </w:r>
          </w:p>
        </w:tc>
      </w:tr>
      <w:tr w:rsidR="00563CAF" w:rsidRPr="004C0BA9" w14:paraId="1A922195" w14:textId="77777777" w:rsidTr="00563CAF">
        <w:tc>
          <w:tcPr>
            <w:tcW w:w="2547" w:type="dxa"/>
          </w:tcPr>
          <w:p w14:paraId="25A3A758" w14:textId="77777777" w:rsidR="00563CAF" w:rsidRPr="00563CAF" w:rsidRDefault="00563CAF" w:rsidP="00563CAF">
            <w:pPr>
              <w:shd w:val="clear" w:color="auto" w:fill="FFFFFE"/>
              <w:spacing w:line="270" w:lineRule="atLeast"/>
              <w:rPr>
                <w:rFonts w:ascii="Yu Gothic Light" w:hAnsi="Yu Gothic Light"/>
                <w:color w:val="000000"/>
                <w:sz w:val="18"/>
                <w:szCs w:val="18"/>
                <w:highlight w:val="yellow"/>
              </w:rPr>
            </w:pPr>
            <w:r w:rsidRPr="00563CAF">
              <w:rPr>
                <w:rFonts w:ascii="Yu Gothic Light" w:hAnsi="Yu Gothic Light"/>
                <w:color w:val="A31515"/>
                <w:sz w:val="18"/>
                <w:szCs w:val="18"/>
                <w:highlight w:val="yellow"/>
              </w:rPr>
              <w:t>TransactionIdentifier</w:t>
            </w:r>
          </w:p>
          <w:p w14:paraId="717203B5" w14:textId="77777777" w:rsidR="00563CAF" w:rsidRPr="00563CAF" w:rsidRDefault="00563CAF" w:rsidP="00E73FE3">
            <w:pPr>
              <w:widowControl w:val="0"/>
              <w:suppressAutoHyphens/>
              <w:spacing w:before="200"/>
              <w:rPr>
                <w:highlight w:val="yellow"/>
                <w:lang w:eastAsia="ar-SA" w:bidi="en-US"/>
              </w:rPr>
            </w:pPr>
          </w:p>
        </w:tc>
        <w:tc>
          <w:tcPr>
            <w:tcW w:w="1276" w:type="dxa"/>
          </w:tcPr>
          <w:p w14:paraId="3E051FBB" w14:textId="77777777" w:rsidR="00563CAF" w:rsidRPr="00563CAF" w:rsidRDefault="00563CAF" w:rsidP="007919F5">
            <w:pPr>
              <w:rPr>
                <w:color w:val="000000" w:themeColor="text1"/>
                <w:highlight w:val="yellow"/>
              </w:rPr>
            </w:pPr>
          </w:p>
        </w:tc>
        <w:tc>
          <w:tcPr>
            <w:tcW w:w="1145" w:type="dxa"/>
          </w:tcPr>
          <w:p w14:paraId="659F25C5" w14:textId="77777777" w:rsidR="00563CAF" w:rsidRPr="00563CAF" w:rsidRDefault="00563CAF" w:rsidP="007919F5">
            <w:pPr>
              <w:rPr>
                <w:color w:val="000000" w:themeColor="text1"/>
                <w:highlight w:val="yellow"/>
              </w:rPr>
            </w:pPr>
          </w:p>
        </w:tc>
        <w:tc>
          <w:tcPr>
            <w:tcW w:w="2340" w:type="dxa"/>
          </w:tcPr>
          <w:p w14:paraId="3295F6AF" w14:textId="77777777" w:rsidR="00563CAF" w:rsidRPr="00563CAF" w:rsidRDefault="00563CAF" w:rsidP="00563CAF">
            <w:pPr>
              <w:shd w:val="clear" w:color="auto" w:fill="FFFFFE"/>
              <w:spacing w:line="270" w:lineRule="atLeast"/>
              <w:rPr>
                <w:rFonts w:ascii="Yu Gothic Light" w:hAnsi="Yu Gothic Light"/>
                <w:color w:val="000000"/>
                <w:sz w:val="18"/>
                <w:szCs w:val="18"/>
                <w:highlight w:val="yellow"/>
              </w:rPr>
            </w:pPr>
            <w:r w:rsidRPr="00563CAF">
              <w:rPr>
                <w:rFonts w:ascii="Yu Gothic Light" w:hAnsi="Yu Gothic Light"/>
                <w:color w:val="0451A5"/>
                <w:sz w:val="18"/>
                <w:szCs w:val="18"/>
                <w:highlight w:val="yellow"/>
              </w:rPr>
              <w:t>"213514"</w:t>
            </w:r>
            <w:r w:rsidRPr="00563CAF">
              <w:rPr>
                <w:rFonts w:ascii="Yu Gothic Light" w:hAnsi="Yu Gothic Light"/>
                <w:color w:val="000000"/>
                <w:sz w:val="18"/>
                <w:szCs w:val="18"/>
                <w:highlight w:val="yellow"/>
              </w:rPr>
              <w:t>,</w:t>
            </w:r>
          </w:p>
          <w:p w14:paraId="2578D26E" w14:textId="77777777" w:rsidR="00563CAF" w:rsidRPr="00563CAF" w:rsidRDefault="00563CAF" w:rsidP="007919F5">
            <w:pPr>
              <w:rPr>
                <w:color w:val="000000" w:themeColor="text1"/>
                <w:highlight w:val="yellow"/>
              </w:rPr>
            </w:pPr>
          </w:p>
        </w:tc>
        <w:tc>
          <w:tcPr>
            <w:tcW w:w="4423" w:type="dxa"/>
          </w:tcPr>
          <w:p w14:paraId="272D93F7" w14:textId="77777777" w:rsidR="00563CAF" w:rsidRPr="00563CAF" w:rsidRDefault="00563CAF" w:rsidP="007919F5">
            <w:pPr>
              <w:rPr>
                <w:highlight w:val="yellow"/>
                <w:lang w:eastAsia="ar-SA" w:bidi="en-US"/>
              </w:rPr>
            </w:pPr>
          </w:p>
        </w:tc>
      </w:tr>
      <w:tr w:rsidR="00E73FE3" w:rsidRPr="004C0BA9" w14:paraId="2209327A" w14:textId="77777777" w:rsidTr="00563CAF">
        <w:tc>
          <w:tcPr>
            <w:tcW w:w="2547" w:type="dxa"/>
          </w:tcPr>
          <w:p w14:paraId="4746E4B8" w14:textId="77777777" w:rsidR="00563CAF" w:rsidRPr="00563CAF" w:rsidRDefault="00563CAF" w:rsidP="00563CAF">
            <w:pPr>
              <w:shd w:val="clear" w:color="auto" w:fill="FFFFFE"/>
              <w:spacing w:line="270" w:lineRule="atLeast"/>
              <w:rPr>
                <w:rFonts w:ascii="Yu Gothic Light" w:hAnsi="Yu Gothic Light"/>
                <w:color w:val="000000"/>
                <w:sz w:val="18"/>
                <w:szCs w:val="18"/>
              </w:rPr>
            </w:pPr>
            <w:r w:rsidRPr="00563CAF">
              <w:rPr>
                <w:rFonts w:ascii="Yu Gothic Light" w:hAnsi="Yu Gothic Light"/>
                <w:color w:val="A31515"/>
                <w:sz w:val="18"/>
                <w:szCs w:val="18"/>
              </w:rPr>
              <w:t>cardIDToken</w:t>
            </w:r>
          </w:p>
          <w:p w14:paraId="7A503E70" w14:textId="5CA1D3CA" w:rsidR="00E73FE3" w:rsidRPr="00563CAF" w:rsidRDefault="00E73FE3" w:rsidP="00E73FE3">
            <w:pPr>
              <w:widowControl w:val="0"/>
              <w:suppressAutoHyphens/>
              <w:spacing w:before="200"/>
              <w:rPr>
                <w:lang w:eastAsia="ar-SA" w:bidi="en-US"/>
              </w:rPr>
            </w:pPr>
          </w:p>
        </w:tc>
        <w:tc>
          <w:tcPr>
            <w:tcW w:w="1276" w:type="dxa"/>
          </w:tcPr>
          <w:p w14:paraId="737856C1" w14:textId="77777777" w:rsidR="00E73FE3" w:rsidRPr="00563CAF" w:rsidRDefault="00E73FE3" w:rsidP="007919F5">
            <w:pPr>
              <w:rPr>
                <w:color w:val="000000" w:themeColor="text1"/>
              </w:rPr>
            </w:pPr>
            <w:r w:rsidRPr="00563CAF">
              <w:rPr>
                <w:color w:val="000000" w:themeColor="text1"/>
              </w:rPr>
              <w:t>string</w:t>
            </w:r>
          </w:p>
        </w:tc>
        <w:tc>
          <w:tcPr>
            <w:tcW w:w="1145" w:type="dxa"/>
          </w:tcPr>
          <w:p w14:paraId="6AA524EB" w14:textId="77777777" w:rsidR="00E73FE3" w:rsidRPr="00563CAF" w:rsidRDefault="00E73FE3" w:rsidP="007919F5">
            <w:pPr>
              <w:rPr>
                <w:color w:val="000000" w:themeColor="text1"/>
              </w:rPr>
            </w:pPr>
            <w:r w:rsidRPr="00563CAF">
              <w:rPr>
                <w:color w:val="000000" w:themeColor="text1"/>
              </w:rPr>
              <w:t>X(16)</w:t>
            </w:r>
          </w:p>
        </w:tc>
        <w:tc>
          <w:tcPr>
            <w:tcW w:w="2340" w:type="dxa"/>
          </w:tcPr>
          <w:p w14:paraId="5C86407C" w14:textId="5C0FC0BA" w:rsidR="00E73FE3" w:rsidRPr="00563CAF" w:rsidRDefault="00563CAF" w:rsidP="007919F5">
            <w:pPr>
              <w:rPr>
                <w:color w:val="000000" w:themeColor="text1"/>
              </w:rPr>
            </w:pPr>
            <w:r w:rsidRPr="00563CAF">
              <w:rPr>
                <w:rFonts w:ascii="Yu Gothic Light" w:hAnsi="Yu Gothic Light"/>
                <w:color w:val="0451A5"/>
                <w:sz w:val="18"/>
                <w:szCs w:val="18"/>
              </w:rPr>
              <w:t>xpollens_CP1</w:t>
            </w:r>
          </w:p>
        </w:tc>
        <w:tc>
          <w:tcPr>
            <w:tcW w:w="4423" w:type="dxa"/>
          </w:tcPr>
          <w:p w14:paraId="2564AB37" w14:textId="6B703EB9" w:rsidR="00E73FE3" w:rsidRPr="00563CAF" w:rsidRDefault="00A8393F" w:rsidP="007919F5">
            <w:pPr>
              <w:rPr>
                <w:color w:val="000000" w:themeColor="text1"/>
                <w:lang w:val="en-US"/>
              </w:rPr>
            </w:pPr>
            <w:r w:rsidRPr="00563CAF">
              <w:rPr>
                <w:lang w:eastAsia="ar-SA" w:bidi="en-US"/>
              </w:rPr>
              <w:t>Card Identifier</w:t>
            </w:r>
            <w:r w:rsidR="00563CAF" w:rsidRPr="00563CAF">
              <w:rPr>
                <w:lang w:eastAsia="ar-SA" w:bidi="en-US"/>
              </w:rPr>
              <w:t xml:space="preserve"> (Card external Ref)</w:t>
            </w:r>
          </w:p>
        </w:tc>
      </w:tr>
      <w:tr w:rsidR="00E73FE3" w:rsidRPr="00651F55" w14:paraId="1759AE80" w14:textId="77777777" w:rsidTr="00563CAF">
        <w:tc>
          <w:tcPr>
            <w:tcW w:w="2547" w:type="dxa"/>
          </w:tcPr>
          <w:p w14:paraId="1E7B8DC3" w14:textId="77777777" w:rsidR="00563CAF" w:rsidRDefault="00563CAF" w:rsidP="00563CAF">
            <w:pPr>
              <w:shd w:val="clear" w:color="auto" w:fill="FFFFFE"/>
              <w:spacing w:line="270" w:lineRule="atLeast"/>
              <w:rPr>
                <w:rFonts w:ascii="Yu Gothic Light" w:hAnsi="Yu Gothic Light"/>
                <w:color w:val="000000"/>
                <w:sz w:val="18"/>
                <w:szCs w:val="18"/>
              </w:rPr>
            </w:pPr>
            <w:r>
              <w:rPr>
                <w:rFonts w:ascii="Yu Gothic Light" w:hAnsi="Yu Gothic Light"/>
                <w:color w:val="A31515"/>
                <w:sz w:val="18"/>
                <w:szCs w:val="18"/>
              </w:rPr>
              <w:t>signKeyIndex</w:t>
            </w:r>
          </w:p>
          <w:p w14:paraId="55E22F76" w14:textId="557C5952" w:rsidR="00E73FE3" w:rsidRPr="004C0BA9" w:rsidRDefault="00E73FE3" w:rsidP="007919F5">
            <w:pPr>
              <w:rPr>
                <w:color w:val="000000" w:themeColor="text1"/>
              </w:rPr>
            </w:pPr>
          </w:p>
        </w:tc>
        <w:tc>
          <w:tcPr>
            <w:tcW w:w="1276" w:type="dxa"/>
          </w:tcPr>
          <w:p w14:paraId="6143A419" w14:textId="77777777" w:rsidR="00E73FE3" w:rsidRPr="004C0BA9" w:rsidRDefault="00E73FE3" w:rsidP="007919F5">
            <w:pPr>
              <w:rPr>
                <w:color w:val="000000" w:themeColor="text1"/>
              </w:rPr>
            </w:pPr>
            <w:r w:rsidRPr="004C0BA9">
              <w:rPr>
                <w:color w:val="000000" w:themeColor="text1"/>
              </w:rPr>
              <w:t>string</w:t>
            </w:r>
          </w:p>
        </w:tc>
        <w:tc>
          <w:tcPr>
            <w:tcW w:w="1145" w:type="dxa"/>
          </w:tcPr>
          <w:p w14:paraId="7AFB31F0" w14:textId="77777777" w:rsidR="00E73FE3" w:rsidRPr="004C0BA9" w:rsidRDefault="00E73FE3" w:rsidP="007919F5">
            <w:pPr>
              <w:rPr>
                <w:color w:val="000000" w:themeColor="text1"/>
              </w:rPr>
            </w:pPr>
            <w:r w:rsidRPr="004C0BA9">
              <w:rPr>
                <w:color w:val="000000" w:themeColor="text1"/>
              </w:rPr>
              <w:t>X(4)</w:t>
            </w:r>
          </w:p>
        </w:tc>
        <w:tc>
          <w:tcPr>
            <w:tcW w:w="2340" w:type="dxa"/>
          </w:tcPr>
          <w:p w14:paraId="51B6C4EB" w14:textId="40CD7D82" w:rsidR="00E73FE3" w:rsidRPr="00563CAF" w:rsidRDefault="00563CAF" w:rsidP="00563CAF">
            <w:pPr>
              <w:rPr>
                <w:rFonts w:ascii="Yu Gothic Light" w:hAnsi="Yu Gothic Light"/>
                <w:color w:val="0451A5"/>
                <w:sz w:val="18"/>
                <w:szCs w:val="18"/>
              </w:rPr>
            </w:pPr>
            <w:r w:rsidRPr="00563CAF">
              <w:rPr>
                <w:rFonts w:ascii="Yu Gothic Light" w:hAnsi="Yu Gothic Light"/>
                <w:color w:val="0451A5"/>
                <w:sz w:val="18"/>
                <w:szCs w:val="18"/>
              </w:rPr>
              <w:t>Always « null »</w:t>
            </w:r>
          </w:p>
        </w:tc>
        <w:tc>
          <w:tcPr>
            <w:tcW w:w="4423" w:type="dxa"/>
          </w:tcPr>
          <w:p w14:paraId="6BAD59AA" w14:textId="77777777" w:rsidR="00E73FE3" w:rsidRPr="004C0BA9" w:rsidRDefault="00E73FE3" w:rsidP="00E73FE3">
            <w:pPr>
              <w:widowControl w:val="0"/>
              <w:suppressAutoHyphens/>
              <w:spacing w:before="200"/>
              <w:rPr>
                <w:lang w:val="en-US" w:eastAsia="ar-SA" w:bidi="en-US"/>
              </w:rPr>
            </w:pPr>
            <w:r w:rsidRPr="004C0BA9">
              <w:rPr>
                <w:lang w:val="en-US" w:eastAsia="ar-SA" w:bidi="en-US"/>
              </w:rPr>
              <w:t>FUTUR</w:t>
            </w:r>
            <w:r w:rsidR="00A8393F" w:rsidRPr="004C0BA9">
              <w:rPr>
                <w:lang w:val="en-US" w:eastAsia="ar-SA" w:bidi="en-US"/>
              </w:rPr>
              <w:t>E Usage</w:t>
            </w:r>
          </w:p>
          <w:p w14:paraId="7455B6FB" w14:textId="77777777" w:rsidR="00E73FE3" w:rsidRPr="004C0BA9" w:rsidRDefault="00A8393F" w:rsidP="00A8393F">
            <w:pPr>
              <w:rPr>
                <w:lang w:val="en-US" w:eastAsia="ar-SA" w:bidi="en-US"/>
              </w:rPr>
            </w:pPr>
            <w:r w:rsidRPr="004C0BA9">
              <w:rPr>
                <w:lang w:val="en-US" w:eastAsia="ar-SA" w:bidi="en-US"/>
              </w:rPr>
              <w:t>Index of the buffer encryption  key.</w:t>
            </w:r>
          </w:p>
        </w:tc>
      </w:tr>
      <w:tr w:rsidR="00E73FE3" w:rsidRPr="00651F55" w14:paraId="0E2CAAE9" w14:textId="77777777" w:rsidTr="00563CAF">
        <w:tc>
          <w:tcPr>
            <w:tcW w:w="2547" w:type="dxa"/>
          </w:tcPr>
          <w:p w14:paraId="4E291F43" w14:textId="77777777" w:rsidR="00563CAF" w:rsidRDefault="00563CAF" w:rsidP="00563CAF">
            <w:pPr>
              <w:shd w:val="clear" w:color="auto" w:fill="FFFFFE"/>
              <w:spacing w:line="270" w:lineRule="atLeast"/>
              <w:rPr>
                <w:rFonts w:ascii="Yu Gothic Light" w:hAnsi="Yu Gothic Light"/>
                <w:color w:val="000000"/>
                <w:sz w:val="18"/>
                <w:szCs w:val="18"/>
              </w:rPr>
            </w:pPr>
            <w:r>
              <w:rPr>
                <w:rFonts w:ascii="Yu Gothic Light" w:hAnsi="Yu Gothic Light"/>
                <w:color w:val="A31515"/>
                <w:sz w:val="18"/>
                <w:szCs w:val="18"/>
              </w:rPr>
              <w:t>encryptKeyIndex</w:t>
            </w:r>
          </w:p>
          <w:p w14:paraId="66882CF4" w14:textId="51694281" w:rsidR="00E73FE3" w:rsidRPr="004C0BA9" w:rsidRDefault="00E73FE3" w:rsidP="007919F5"/>
        </w:tc>
        <w:tc>
          <w:tcPr>
            <w:tcW w:w="1276" w:type="dxa"/>
          </w:tcPr>
          <w:p w14:paraId="11317F49" w14:textId="77777777" w:rsidR="00E73FE3" w:rsidRPr="004C0BA9" w:rsidRDefault="00E73FE3" w:rsidP="007919F5">
            <w:pPr>
              <w:rPr>
                <w:color w:val="000000" w:themeColor="text1"/>
              </w:rPr>
            </w:pPr>
            <w:r w:rsidRPr="004C0BA9">
              <w:rPr>
                <w:color w:val="000000" w:themeColor="text1"/>
              </w:rPr>
              <w:t>string</w:t>
            </w:r>
          </w:p>
        </w:tc>
        <w:tc>
          <w:tcPr>
            <w:tcW w:w="1145" w:type="dxa"/>
          </w:tcPr>
          <w:p w14:paraId="32ECC38D" w14:textId="77777777" w:rsidR="00E73FE3" w:rsidRPr="004C0BA9" w:rsidRDefault="00E73FE3" w:rsidP="007919F5">
            <w:pPr>
              <w:rPr>
                <w:color w:val="000000" w:themeColor="text1"/>
              </w:rPr>
            </w:pPr>
            <w:r w:rsidRPr="004C0BA9">
              <w:rPr>
                <w:color w:val="000000" w:themeColor="text1"/>
              </w:rPr>
              <w:t>X(3)</w:t>
            </w:r>
          </w:p>
        </w:tc>
        <w:tc>
          <w:tcPr>
            <w:tcW w:w="2340" w:type="dxa"/>
          </w:tcPr>
          <w:p w14:paraId="4016BC42" w14:textId="6E577E2E" w:rsidR="00E73FE3" w:rsidRPr="00563CAF" w:rsidRDefault="00563CAF" w:rsidP="007919F5">
            <w:pPr>
              <w:rPr>
                <w:rFonts w:ascii="Yu Gothic Light" w:hAnsi="Yu Gothic Light"/>
                <w:color w:val="0451A5"/>
                <w:sz w:val="18"/>
                <w:szCs w:val="18"/>
              </w:rPr>
            </w:pPr>
            <w:r w:rsidRPr="00563CAF">
              <w:rPr>
                <w:rFonts w:ascii="Yu Gothic Light" w:hAnsi="Yu Gothic Light"/>
                <w:color w:val="0451A5"/>
                <w:sz w:val="18"/>
                <w:szCs w:val="18"/>
              </w:rPr>
              <w:t xml:space="preserve">Always « null » </w:t>
            </w:r>
          </w:p>
        </w:tc>
        <w:tc>
          <w:tcPr>
            <w:tcW w:w="4423" w:type="dxa"/>
          </w:tcPr>
          <w:p w14:paraId="4341071E" w14:textId="77777777" w:rsidR="00E73FE3" w:rsidRPr="004C0BA9" w:rsidRDefault="00E73FE3" w:rsidP="00E73FE3">
            <w:pPr>
              <w:widowControl w:val="0"/>
              <w:suppressAutoHyphens/>
              <w:spacing w:before="200"/>
              <w:rPr>
                <w:lang w:val="en-US" w:eastAsia="ar-SA" w:bidi="en-US"/>
              </w:rPr>
            </w:pPr>
            <w:r w:rsidRPr="004C0BA9">
              <w:rPr>
                <w:lang w:val="en-US" w:eastAsia="ar-SA" w:bidi="en-US"/>
              </w:rPr>
              <w:t>FUTUR</w:t>
            </w:r>
            <w:r w:rsidR="00A8393F" w:rsidRPr="004C0BA9">
              <w:rPr>
                <w:lang w:val="en-US" w:eastAsia="ar-SA" w:bidi="en-US"/>
              </w:rPr>
              <w:t xml:space="preserve"> Usage</w:t>
            </w:r>
          </w:p>
          <w:p w14:paraId="30BAED41" w14:textId="77777777" w:rsidR="00E73FE3" w:rsidRPr="004C0BA9" w:rsidRDefault="00A8393F" w:rsidP="00A8393F">
            <w:pPr>
              <w:rPr>
                <w:color w:val="000000" w:themeColor="text1"/>
                <w:lang w:val="en-US"/>
              </w:rPr>
            </w:pPr>
            <w:r w:rsidRPr="004C0BA9">
              <w:rPr>
                <w:lang w:val="en-US" w:eastAsia="ar-SA" w:bidi="en-US"/>
              </w:rPr>
              <w:t>Index</w:t>
            </w:r>
            <w:r w:rsidR="00E73FE3" w:rsidRPr="004C0BA9">
              <w:rPr>
                <w:lang w:val="en-US" w:eastAsia="ar-SA" w:bidi="en-US"/>
              </w:rPr>
              <w:t xml:space="preserve"> </w:t>
            </w:r>
            <w:r w:rsidRPr="004C0BA9">
              <w:rPr>
                <w:lang w:val="en-US" w:eastAsia="ar-SA" w:bidi="en-US"/>
              </w:rPr>
              <w:t>of</w:t>
            </w:r>
            <w:r w:rsidR="00E73FE3" w:rsidRPr="004C0BA9">
              <w:rPr>
                <w:lang w:val="en-US" w:eastAsia="ar-SA" w:bidi="en-US"/>
              </w:rPr>
              <w:t xml:space="preserve"> </w:t>
            </w:r>
            <w:r w:rsidRPr="004C0BA9">
              <w:rPr>
                <w:lang w:val="en-US" w:eastAsia="ar-SA" w:bidi="en-US"/>
              </w:rPr>
              <w:t>the</w:t>
            </w:r>
            <w:r w:rsidR="00E73FE3" w:rsidRPr="004C0BA9">
              <w:rPr>
                <w:lang w:val="en-US" w:eastAsia="ar-SA" w:bidi="en-US"/>
              </w:rPr>
              <w:t xml:space="preserve"> signature</w:t>
            </w:r>
            <w:r w:rsidRPr="004C0BA9">
              <w:rPr>
                <w:lang w:val="en-US" w:eastAsia="ar-SA" w:bidi="en-US"/>
              </w:rPr>
              <w:t xml:space="preserve"> key</w:t>
            </w:r>
          </w:p>
        </w:tc>
      </w:tr>
      <w:tr w:rsidR="00E73FE3" w:rsidRPr="004C0BA9" w14:paraId="4262ABDF" w14:textId="77777777" w:rsidTr="00563CAF">
        <w:tc>
          <w:tcPr>
            <w:tcW w:w="2547" w:type="dxa"/>
          </w:tcPr>
          <w:p w14:paraId="3B329083" w14:textId="77777777" w:rsidR="00563CAF" w:rsidRDefault="00563CAF" w:rsidP="00563CAF">
            <w:pPr>
              <w:shd w:val="clear" w:color="auto" w:fill="FFFFFE"/>
              <w:spacing w:line="270" w:lineRule="atLeast"/>
              <w:rPr>
                <w:rFonts w:ascii="Yu Gothic Light" w:hAnsi="Yu Gothic Light"/>
                <w:color w:val="000000"/>
                <w:sz w:val="18"/>
                <w:szCs w:val="18"/>
              </w:rPr>
            </w:pPr>
            <w:r>
              <w:rPr>
                <w:rFonts w:ascii="Yu Gothic Light" w:hAnsi="Yu Gothic Light"/>
                <w:color w:val="A31515"/>
                <w:sz w:val="18"/>
                <w:szCs w:val="18"/>
              </w:rPr>
              <w:t>signature</w:t>
            </w:r>
          </w:p>
          <w:p w14:paraId="62A56D61" w14:textId="4E15F3B0" w:rsidR="00E73FE3" w:rsidRPr="004C0BA9" w:rsidRDefault="00E73FE3" w:rsidP="007919F5"/>
        </w:tc>
        <w:tc>
          <w:tcPr>
            <w:tcW w:w="1276" w:type="dxa"/>
          </w:tcPr>
          <w:p w14:paraId="7F62200A" w14:textId="77777777" w:rsidR="00E73FE3" w:rsidRPr="004C0BA9" w:rsidRDefault="00E73FE3" w:rsidP="007919F5">
            <w:pPr>
              <w:rPr>
                <w:color w:val="000000" w:themeColor="text1"/>
              </w:rPr>
            </w:pPr>
            <w:r w:rsidRPr="004C0BA9">
              <w:rPr>
                <w:color w:val="000000" w:themeColor="text1"/>
              </w:rPr>
              <w:t>string</w:t>
            </w:r>
          </w:p>
        </w:tc>
        <w:tc>
          <w:tcPr>
            <w:tcW w:w="1145" w:type="dxa"/>
          </w:tcPr>
          <w:p w14:paraId="72741EDC" w14:textId="77777777" w:rsidR="00E73FE3" w:rsidRPr="004C0BA9" w:rsidRDefault="00E73FE3" w:rsidP="007919F5">
            <w:pPr>
              <w:rPr>
                <w:color w:val="000000" w:themeColor="text1"/>
              </w:rPr>
            </w:pPr>
            <w:r w:rsidRPr="004C0BA9">
              <w:rPr>
                <w:color w:val="000000" w:themeColor="text1"/>
              </w:rPr>
              <w:t>X(16)</w:t>
            </w:r>
          </w:p>
        </w:tc>
        <w:tc>
          <w:tcPr>
            <w:tcW w:w="2340" w:type="dxa"/>
          </w:tcPr>
          <w:p w14:paraId="6BD0C83E" w14:textId="2D908AC5" w:rsidR="00E73FE3" w:rsidRPr="00563CAF" w:rsidRDefault="00563CAF" w:rsidP="007919F5">
            <w:pPr>
              <w:rPr>
                <w:rFonts w:ascii="Yu Gothic Light" w:hAnsi="Yu Gothic Light"/>
                <w:color w:val="0451A5"/>
                <w:sz w:val="18"/>
                <w:szCs w:val="18"/>
              </w:rPr>
            </w:pPr>
            <w:r w:rsidRPr="00563CAF">
              <w:rPr>
                <w:rFonts w:ascii="Yu Gothic Light" w:hAnsi="Yu Gothic Light"/>
                <w:color w:val="0451A5"/>
                <w:sz w:val="18"/>
                <w:szCs w:val="18"/>
              </w:rPr>
              <w:t>Always « null »</w:t>
            </w:r>
          </w:p>
        </w:tc>
        <w:tc>
          <w:tcPr>
            <w:tcW w:w="4423" w:type="dxa"/>
          </w:tcPr>
          <w:p w14:paraId="439EE923" w14:textId="77777777" w:rsidR="00E73FE3" w:rsidRPr="004C0BA9" w:rsidRDefault="00E73FE3" w:rsidP="007919F5">
            <w:pPr>
              <w:rPr>
                <w:color w:val="000000" w:themeColor="text1"/>
              </w:rPr>
            </w:pPr>
            <w:r w:rsidRPr="004C0BA9">
              <w:rPr>
                <w:lang w:eastAsia="ar-SA" w:bidi="en-US"/>
              </w:rPr>
              <w:t>FUTUR</w:t>
            </w:r>
            <w:r w:rsidR="00A8393F" w:rsidRPr="004C0BA9">
              <w:rPr>
                <w:lang w:eastAsia="ar-SA" w:bidi="en-US"/>
              </w:rPr>
              <w:t xml:space="preserve"> Usage</w:t>
            </w:r>
          </w:p>
        </w:tc>
      </w:tr>
      <w:tr w:rsidR="00E73FE3" w:rsidRPr="00651F55" w14:paraId="0D1FC6AA" w14:textId="77777777" w:rsidTr="00563CAF">
        <w:tc>
          <w:tcPr>
            <w:tcW w:w="2547" w:type="dxa"/>
          </w:tcPr>
          <w:p w14:paraId="5F5C3AF7" w14:textId="77777777" w:rsidR="00563CAF" w:rsidRDefault="00563CAF" w:rsidP="00563CAF">
            <w:pPr>
              <w:shd w:val="clear" w:color="auto" w:fill="FFFFFE"/>
              <w:spacing w:line="270" w:lineRule="atLeast"/>
              <w:rPr>
                <w:rFonts w:ascii="Yu Gothic Light" w:hAnsi="Yu Gothic Light"/>
                <w:color w:val="000000"/>
                <w:sz w:val="18"/>
                <w:szCs w:val="18"/>
              </w:rPr>
            </w:pPr>
            <w:r>
              <w:rPr>
                <w:rFonts w:ascii="Yu Gothic Light" w:hAnsi="Yu Gothic Light"/>
                <w:color w:val="A31515"/>
                <w:sz w:val="18"/>
                <w:szCs w:val="18"/>
              </w:rPr>
              <w:t>buffer</w:t>
            </w:r>
          </w:p>
          <w:p w14:paraId="5E6860C7" w14:textId="0E8354E3" w:rsidR="00E73FE3" w:rsidRPr="004C0BA9" w:rsidRDefault="00E73FE3" w:rsidP="007919F5">
            <w:pPr>
              <w:rPr>
                <w:lang w:eastAsia="ar-SA" w:bidi="en-US"/>
              </w:rPr>
            </w:pPr>
          </w:p>
        </w:tc>
        <w:tc>
          <w:tcPr>
            <w:tcW w:w="1276" w:type="dxa"/>
          </w:tcPr>
          <w:p w14:paraId="6555992B" w14:textId="77777777" w:rsidR="00E73FE3" w:rsidRPr="004C0BA9" w:rsidRDefault="00E73FE3" w:rsidP="007919F5">
            <w:pPr>
              <w:rPr>
                <w:color w:val="000000" w:themeColor="text1"/>
              </w:rPr>
            </w:pPr>
            <w:r w:rsidRPr="004C0BA9">
              <w:rPr>
                <w:color w:val="000000" w:themeColor="text1"/>
              </w:rPr>
              <w:t>object</w:t>
            </w:r>
          </w:p>
        </w:tc>
        <w:tc>
          <w:tcPr>
            <w:tcW w:w="1145" w:type="dxa"/>
          </w:tcPr>
          <w:p w14:paraId="1FE1EF86" w14:textId="77777777" w:rsidR="00E73FE3" w:rsidRPr="004C0BA9" w:rsidRDefault="00E73FE3" w:rsidP="007919F5">
            <w:pPr>
              <w:rPr>
                <w:color w:val="000000" w:themeColor="text1"/>
              </w:rPr>
            </w:pPr>
          </w:p>
        </w:tc>
        <w:tc>
          <w:tcPr>
            <w:tcW w:w="2340" w:type="dxa"/>
          </w:tcPr>
          <w:p w14:paraId="39AEA68C" w14:textId="77777777" w:rsidR="00E73FE3" w:rsidRPr="00563CAF" w:rsidRDefault="00E73FE3" w:rsidP="007919F5">
            <w:pPr>
              <w:rPr>
                <w:rFonts w:ascii="Yu Gothic Light" w:hAnsi="Yu Gothic Light"/>
                <w:color w:val="0451A5"/>
                <w:sz w:val="18"/>
                <w:szCs w:val="18"/>
              </w:rPr>
            </w:pPr>
          </w:p>
        </w:tc>
        <w:tc>
          <w:tcPr>
            <w:tcW w:w="4423" w:type="dxa"/>
          </w:tcPr>
          <w:p w14:paraId="7C380B8B" w14:textId="77777777" w:rsidR="00E73FE3" w:rsidRPr="004C0BA9" w:rsidRDefault="00337CB4" w:rsidP="00A8393F">
            <w:pPr>
              <w:rPr>
                <w:color w:val="000000" w:themeColor="text1"/>
                <w:lang w:val="en-US"/>
              </w:rPr>
            </w:pPr>
            <w:r>
              <w:fldChar w:fldCharType="begin"/>
            </w:r>
            <w:r w:rsidRPr="00056DC3">
              <w:rPr>
                <w:lang w:val="en-US"/>
                <w:rPrChange w:id="1692" w:author="Quentin Veillard" w:date="2021-05-05T10:23:00Z">
                  <w:rPr/>
                </w:rPrChange>
              </w:rPr>
              <w:instrText xml:space="preserve"> HYPERLINK \l "_&lt;Buffer_à_chiffrer&gt;_:_message" </w:instrText>
            </w:r>
            <w:r>
              <w:fldChar w:fldCharType="separate"/>
            </w:r>
            <w:r w:rsidR="00E73FE3" w:rsidRPr="004C0BA9">
              <w:rPr>
                <w:b/>
                <w:color w:val="0000FF" w:themeColor="hyperlink"/>
                <w:u w:val="single"/>
                <w:lang w:val="en-US" w:eastAsia="ar-SA" w:bidi="en-US"/>
              </w:rPr>
              <w:t>&lt;Buffer_</w:t>
            </w:r>
            <w:r w:rsidR="00A8393F" w:rsidRPr="004C0BA9">
              <w:rPr>
                <w:b/>
                <w:color w:val="0000FF" w:themeColor="hyperlink"/>
                <w:u w:val="single"/>
                <w:lang w:val="en-US" w:eastAsia="ar-SA" w:bidi="en-US"/>
              </w:rPr>
              <w:t>to</w:t>
            </w:r>
            <w:r w:rsidR="00E73FE3" w:rsidRPr="004C0BA9">
              <w:rPr>
                <w:b/>
                <w:color w:val="0000FF" w:themeColor="hyperlink"/>
                <w:u w:val="single"/>
                <w:lang w:val="en-US" w:eastAsia="ar-SA" w:bidi="en-US"/>
              </w:rPr>
              <w:t>_</w:t>
            </w:r>
            <w:r w:rsidR="00A8393F" w:rsidRPr="004C0BA9">
              <w:rPr>
                <w:b/>
                <w:color w:val="0000FF" w:themeColor="hyperlink"/>
                <w:u w:val="single"/>
                <w:lang w:val="en-US" w:eastAsia="ar-SA" w:bidi="en-US"/>
              </w:rPr>
              <w:t>encrypt</w:t>
            </w:r>
            <w:r w:rsidR="00E73FE3" w:rsidRPr="004C0BA9">
              <w:rPr>
                <w:b/>
                <w:color w:val="0000FF" w:themeColor="hyperlink"/>
                <w:u w:val="single"/>
                <w:lang w:val="en-US" w:eastAsia="ar-SA" w:bidi="en-US"/>
              </w:rPr>
              <w:t>&gt;</w:t>
            </w:r>
            <w:r>
              <w:rPr>
                <w:b/>
                <w:color w:val="0000FF" w:themeColor="hyperlink"/>
                <w:u w:val="single"/>
                <w:lang w:val="en-US" w:eastAsia="ar-SA" w:bidi="en-US"/>
              </w:rPr>
              <w:fldChar w:fldCharType="end"/>
            </w:r>
            <w:r w:rsidR="00E73FE3" w:rsidRPr="004C0BA9">
              <w:rPr>
                <w:lang w:val="en-US" w:eastAsia="ar-SA" w:bidi="en-US"/>
              </w:rPr>
              <w:t> </w:t>
            </w:r>
            <w:r w:rsidR="007919F5" w:rsidRPr="004C0BA9">
              <w:rPr>
                <w:b/>
                <w:lang w:val="en-US" w:eastAsia="ar-SA" w:bidi="en-US"/>
              </w:rPr>
              <w:t>cr</w:t>
            </w:r>
            <w:r w:rsidR="00A8393F" w:rsidRPr="004C0BA9">
              <w:rPr>
                <w:b/>
                <w:lang w:val="en-US" w:eastAsia="ar-SA" w:bidi="en-US"/>
              </w:rPr>
              <w:t>ypted</w:t>
            </w:r>
            <w:r w:rsidR="00E73FE3" w:rsidRPr="004C0BA9">
              <w:rPr>
                <w:b/>
                <w:lang w:val="en-US" w:eastAsia="ar-SA" w:bidi="en-US"/>
              </w:rPr>
              <w:t xml:space="preserve"> </w:t>
            </w:r>
            <w:r w:rsidR="00A8393F" w:rsidRPr="004C0BA9">
              <w:rPr>
                <w:b/>
                <w:lang w:val="en-US" w:eastAsia="ar-SA" w:bidi="en-US"/>
              </w:rPr>
              <w:t>using</w:t>
            </w:r>
            <w:r w:rsidR="00E73FE3" w:rsidRPr="004C0BA9">
              <w:rPr>
                <w:b/>
                <w:lang w:val="en-US" w:eastAsia="ar-SA" w:bidi="en-US"/>
              </w:rPr>
              <w:t xml:space="preserve"> </w:t>
            </w:r>
            <w:r w:rsidR="00A8393F" w:rsidRPr="004C0BA9">
              <w:rPr>
                <w:b/>
                <w:lang w:val="en-US" w:eastAsia="ar-SA" w:bidi="en-US"/>
              </w:rPr>
              <w:t xml:space="preserve">the </w:t>
            </w:r>
            <w:r w:rsidR="00E73FE3" w:rsidRPr="004C0BA9">
              <w:rPr>
                <w:b/>
                <w:lang w:val="en-US" w:eastAsia="ar-SA" w:bidi="en-US"/>
              </w:rPr>
              <w:t>RSA</w:t>
            </w:r>
            <w:r w:rsidR="00A8393F" w:rsidRPr="004C0BA9">
              <w:rPr>
                <w:b/>
                <w:lang w:val="en-US" w:eastAsia="ar-SA" w:bidi="en-US"/>
              </w:rPr>
              <w:t xml:space="preserve"> algorithm</w:t>
            </w:r>
            <w:r w:rsidR="00E73FE3" w:rsidRPr="004C0BA9">
              <w:rPr>
                <w:lang w:val="en-US" w:eastAsia="ar-SA" w:bidi="en-US"/>
              </w:rPr>
              <w:t xml:space="preserve"> </w:t>
            </w:r>
            <w:r w:rsidR="00A8393F" w:rsidRPr="004C0BA9">
              <w:rPr>
                <w:lang w:val="en-US" w:eastAsia="ar-SA" w:bidi="en-US"/>
              </w:rPr>
              <w:t>with a public key</w:t>
            </w:r>
            <w:r w:rsidR="00E73FE3" w:rsidRPr="004C0BA9">
              <w:rPr>
                <w:lang w:val="en-US" w:eastAsia="ar-SA" w:bidi="en-US"/>
              </w:rPr>
              <w:t xml:space="preserve"> </w:t>
            </w:r>
            <w:r w:rsidR="00A8393F" w:rsidRPr="004C0BA9">
              <w:rPr>
                <w:lang w:val="en-US" w:eastAsia="ar-SA" w:bidi="en-US"/>
              </w:rPr>
              <w:t>passed in the field</w:t>
            </w:r>
            <w:r w:rsidR="00E73FE3" w:rsidRPr="004C0BA9">
              <w:rPr>
                <w:lang w:val="en-US" w:eastAsia="ar-SA" w:bidi="en-US"/>
              </w:rPr>
              <w:t xml:space="preserve"> </w:t>
            </w:r>
            <w:r w:rsidR="00E73FE3" w:rsidRPr="004C0BA9">
              <w:rPr>
                <w:b/>
                <w:color w:val="0070C0"/>
                <w:lang w:val="en-US" w:eastAsia="ar-SA" w:bidi="en-US"/>
              </w:rPr>
              <w:t>{</w:t>
            </w:r>
            <w:r w:rsidR="00A8393F" w:rsidRPr="004C0BA9">
              <w:rPr>
                <w:b/>
                <w:color w:val="0070C0"/>
                <w:lang w:val="en-US" w:eastAsia="ar-SA" w:bidi="en-US"/>
              </w:rPr>
              <w:t xml:space="preserve">RSAPublicKey </w:t>
            </w:r>
            <w:r w:rsidR="00E73FE3" w:rsidRPr="004C0BA9">
              <w:rPr>
                <w:b/>
                <w:color w:val="0070C0"/>
                <w:lang w:val="en-US" w:eastAsia="ar-SA" w:bidi="en-US"/>
              </w:rPr>
              <w:t>}</w:t>
            </w:r>
            <w:r w:rsidR="00E73FE3" w:rsidRPr="004C0BA9">
              <w:rPr>
                <w:lang w:val="en-US" w:eastAsia="ar-SA" w:bidi="en-US"/>
              </w:rPr>
              <w:t>.</w:t>
            </w:r>
          </w:p>
        </w:tc>
      </w:tr>
      <w:tr w:rsidR="00791BC9" w:rsidRPr="00651F55" w14:paraId="103ACCC3" w14:textId="77777777" w:rsidTr="00563CAF">
        <w:tc>
          <w:tcPr>
            <w:tcW w:w="2547" w:type="dxa"/>
          </w:tcPr>
          <w:p w14:paraId="2FD0C754" w14:textId="77777777" w:rsidR="00563CAF" w:rsidRDefault="00563CAF" w:rsidP="00563CAF">
            <w:pPr>
              <w:shd w:val="clear" w:color="auto" w:fill="FFFFFE"/>
              <w:spacing w:line="270" w:lineRule="atLeast"/>
              <w:rPr>
                <w:rFonts w:ascii="Yu Gothic Light" w:hAnsi="Yu Gothic Light"/>
                <w:color w:val="000000"/>
                <w:sz w:val="18"/>
                <w:szCs w:val="18"/>
              </w:rPr>
            </w:pPr>
            <w:r>
              <w:rPr>
                <w:rFonts w:ascii="Yu Gothic Light" w:hAnsi="Yu Gothic Light"/>
                <w:color w:val="A31515"/>
                <w:sz w:val="18"/>
                <w:szCs w:val="18"/>
              </w:rPr>
              <w:t>IsSuccess</w:t>
            </w:r>
          </w:p>
          <w:p w14:paraId="17152248" w14:textId="7F5660E9" w:rsidR="00791BC9" w:rsidRPr="004C0BA9" w:rsidRDefault="00791BC9" w:rsidP="007919F5">
            <w:pPr>
              <w:rPr>
                <w:lang w:eastAsia="ar-SA" w:bidi="en-US"/>
              </w:rPr>
            </w:pPr>
          </w:p>
        </w:tc>
        <w:tc>
          <w:tcPr>
            <w:tcW w:w="1276" w:type="dxa"/>
          </w:tcPr>
          <w:p w14:paraId="20D0D250" w14:textId="77777777" w:rsidR="00791BC9" w:rsidRPr="004C0BA9" w:rsidRDefault="00791BC9" w:rsidP="007919F5">
            <w:pPr>
              <w:rPr>
                <w:color w:val="000000" w:themeColor="text1"/>
              </w:rPr>
            </w:pPr>
            <w:r w:rsidRPr="004C0BA9">
              <w:rPr>
                <w:color w:val="000000" w:themeColor="text1"/>
              </w:rPr>
              <w:t>boolean</w:t>
            </w:r>
          </w:p>
        </w:tc>
        <w:tc>
          <w:tcPr>
            <w:tcW w:w="1145" w:type="dxa"/>
          </w:tcPr>
          <w:p w14:paraId="06211CB6" w14:textId="77777777" w:rsidR="00791BC9" w:rsidRPr="004C0BA9" w:rsidRDefault="00791BC9" w:rsidP="007919F5">
            <w:pPr>
              <w:rPr>
                <w:color w:val="000000" w:themeColor="text1"/>
              </w:rPr>
            </w:pPr>
          </w:p>
        </w:tc>
        <w:tc>
          <w:tcPr>
            <w:tcW w:w="2340" w:type="dxa"/>
          </w:tcPr>
          <w:p w14:paraId="3F5716D5" w14:textId="3583B4D8" w:rsidR="00791BC9" w:rsidRPr="00563CAF" w:rsidRDefault="00563CAF" w:rsidP="007919F5">
            <w:pPr>
              <w:rPr>
                <w:rFonts w:ascii="Yu Gothic Light" w:hAnsi="Yu Gothic Light"/>
                <w:color w:val="0451A5"/>
                <w:sz w:val="18"/>
                <w:szCs w:val="18"/>
              </w:rPr>
            </w:pPr>
            <w:r w:rsidRPr="00563CAF">
              <w:rPr>
                <w:rFonts w:ascii="Yu Gothic Light" w:hAnsi="Yu Gothic Light"/>
                <w:color w:val="0451A5"/>
                <w:sz w:val="18"/>
                <w:szCs w:val="18"/>
              </w:rPr>
              <w:t>true</w:t>
            </w:r>
          </w:p>
        </w:tc>
        <w:tc>
          <w:tcPr>
            <w:tcW w:w="4423" w:type="dxa"/>
          </w:tcPr>
          <w:p w14:paraId="0B13C35F" w14:textId="77777777" w:rsidR="00791BC9" w:rsidRPr="004C0BA9" w:rsidRDefault="00791BC9" w:rsidP="00A8393F">
            <w:pPr>
              <w:rPr>
                <w:lang w:val="en-US" w:eastAsia="ar-SA" w:bidi="en-US"/>
              </w:rPr>
            </w:pPr>
            <w:r w:rsidRPr="004C0BA9">
              <w:rPr>
                <w:lang w:val="en-US" w:eastAsia="ar-SA" w:bidi="en-US"/>
              </w:rPr>
              <w:t>Indicates if the response is an error or success</w:t>
            </w:r>
          </w:p>
        </w:tc>
      </w:tr>
    </w:tbl>
    <w:p w14:paraId="3ACDFFA0" w14:textId="77777777" w:rsidR="00E73FE3" w:rsidRPr="004C0BA9" w:rsidRDefault="00E73FE3" w:rsidP="00E73FE3">
      <w:pPr>
        <w:widowControl w:val="0"/>
        <w:rPr>
          <w:highlight w:val="yellow"/>
          <w:lang w:val="en-US" w:eastAsia="en-US" w:bidi="en-US"/>
        </w:rPr>
      </w:pPr>
    </w:p>
    <w:p w14:paraId="0BD46C1A" w14:textId="77777777" w:rsidR="00E73FE3" w:rsidRPr="00AB38FF" w:rsidRDefault="00E73FE3">
      <w:pPr>
        <w:spacing w:before="300" w:line="276" w:lineRule="auto"/>
        <w:ind w:left="927"/>
        <w:outlineLvl w:val="4"/>
        <w:rPr>
          <w:rFonts w:eastAsiaTheme="minorEastAsia"/>
          <w:color w:val="1F497D" w:themeColor="text2"/>
          <w:spacing w:val="10"/>
          <w:lang w:eastAsia="en-US" w:bidi="en-US"/>
          <w:rPrChange w:id="1693" w:author="Sebastien Bik" w:date="2021-08-06T09:41:00Z">
            <w:rPr>
              <w:rFonts w:eastAsiaTheme="minorEastAsia"/>
              <w:lang w:eastAsia="en-US" w:bidi="en-US"/>
            </w:rPr>
          </w:rPrChange>
        </w:rPr>
        <w:pPrChange w:id="1694" w:author="Sebastien Bik" w:date="2021-08-06T09:41:00Z">
          <w:pPr>
            <w:pStyle w:val="ListParagraph"/>
            <w:numPr>
              <w:numId w:val="4"/>
            </w:numPr>
            <w:spacing w:before="300" w:line="276" w:lineRule="auto"/>
            <w:ind w:left="1287" w:hanging="360"/>
            <w:outlineLvl w:val="4"/>
          </w:pPr>
        </w:pPrChange>
      </w:pPr>
      <w:bookmarkStart w:id="1695" w:name="_&lt;Buffer_à_chiffrer&gt;_:_message"/>
      <w:bookmarkEnd w:id="1695"/>
      <w:r w:rsidRPr="00AB38FF">
        <w:rPr>
          <w:rFonts w:eastAsiaTheme="minorEastAsia"/>
          <w:color w:val="1F497D" w:themeColor="text2"/>
          <w:spacing w:val="10"/>
          <w:lang w:eastAsia="en-US" w:bidi="en-US"/>
          <w:rPrChange w:id="1696" w:author="Sebastien Bik" w:date="2021-08-06T09:41:00Z">
            <w:rPr>
              <w:rFonts w:eastAsiaTheme="minorEastAsia"/>
              <w:lang w:eastAsia="en-US" w:bidi="en-US"/>
            </w:rPr>
          </w:rPrChange>
        </w:rPr>
        <w:t>&lt;Buffer_</w:t>
      </w:r>
      <w:r w:rsidR="000878B6" w:rsidRPr="00AB38FF">
        <w:rPr>
          <w:rFonts w:eastAsiaTheme="minorEastAsia"/>
          <w:color w:val="1F497D" w:themeColor="text2"/>
          <w:spacing w:val="10"/>
          <w:lang w:eastAsia="en-US" w:bidi="en-US"/>
          <w:rPrChange w:id="1697" w:author="Sebastien Bik" w:date="2021-08-06T09:41:00Z">
            <w:rPr>
              <w:rFonts w:eastAsiaTheme="minorEastAsia"/>
              <w:lang w:eastAsia="en-US" w:bidi="en-US"/>
            </w:rPr>
          </w:rPrChange>
        </w:rPr>
        <w:t>to</w:t>
      </w:r>
      <w:r w:rsidRPr="00AB38FF">
        <w:rPr>
          <w:rFonts w:eastAsiaTheme="minorEastAsia"/>
          <w:color w:val="1F497D" w:themeColor="text2"/>
          <w:spacing w:val="10"/>
          <w:lang w:eastAsia="en-US" w:bidi="en-US"/>
          <w:rPrChange w:id="1698" w:author="Sebastien Bik" w:date="2021-08-06T09:41:00Z">
            <w:rPr>
              <w:rFonts w:eastAsiaTheme="minorEastAsia"/>
              <w:lang w:eastAsia="en-US" w:bidi="en-US"/>
            </w:rPr>
          </w:rPrChange>
        </w:rPr>
        <w:t>_</w:t>
      </w:r>
      <w:r w:rsidR="000878B6" w:rsidRPr="00AB38FF">
        <w:rPr>
          <w:rFonts w:eastAsiaTheme="minorEastAsia"/>
          <w:color w:val="1F497D" w:themeColor="text2"/>
          <w:spacing w:val="10"/>
          <w:lang w:eastAsia="en-US" w:bidi="en-US"/>
          <w:rPrChange w:id="1699" w:author="Sebastien Bik" w:date="2021-08-06T09:41:00Z">
            <w:rPr>
              <w:rFonts w:eastAsiaTheme="minorEastAsia"/>
              <w:lang w:eastAsia="en-US" w:bidi="en-US"/>
            </w:rPr>
          </w:rPrChange>
        </w:rPr>
        <w:t>encrypt</w:t>
      </w:r>
      <w:r w:rsidRPr="00AB38FF">
        <w:rPr>
          <w:rFonts w:eastAsiaTheme="minorEastAsia"/>
          <w:color w:val="1F497D" w:themeColor="text2"/>
          <w:spacing w:val="10"/>
          <w:lang w:eastAsia="en-US" w:bidi="en-US"/>
          <w:rPrChange w:id="1700" w:author="Sebastien Bik" w:date="2021-08-06T09:41:00Z">
            <w:rPr>
              <w:rFonts w:eastAsiaTheme="minorEastAsia"/>
              <w:lang w:eastAsia="en-US" w:bidi="en-US"/>
            </w:rPr>
          </w:rPrChange>
        </w:rPr>
        <w:t>&gt; : json</w:t>
      </w:r>
      <w:r w:rsidR="000878B6" w:rsidRPr="00AB38FF">
        <w:rPr>
          <w:rFonts w:eastAsiaTheme="minorEastAsia"/>
          <w:color w:val="1F497D" w:themeColor="text2"/>
          <w:spacing w:val="10"/>
          <w:lang w:eastAsia="en-US" w:bidi="en-US"/>
          <w:rPrChange w:id="1701" w:author="Sebastien Bik" w:date="2021-08-06T09:41:00Z">
            <w:rPr>
              <w:rFonts w:eastAsiaTheme="minorEastAsia"/>
              <w:lang w:eastAsia="en-US" w:bidi="en-US"/>
            </w:rPr>
          </w:rPrChange>
        </w:rPr>
        <w:t xml:space="preserve"> message</w:t>
      </w:r>
    </w:p>
    <w:tbl>
      <w:tblPr>
        <w:tblpPr w:leftFromText="141" w:rightFromText="141" w:vertAnchor="text" w:horzAnchor="margin" w:tblpXSpec="center" w:tblpY="240"/>
        <w:tblW w:w="117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1560"/>
        <w:gridCol w:w="1599"/>
        <w:gridCol w:w="2340"/>
        <w:gridCol w:w="4423"/>
      </w:tblGrid>
      <w:tr w:rsidR="00E73FE3" w:rsidRPr="004C0BA9" w14:paraId="5FCD7FF8" w14:textId="77777777" w:rsidTr="22067E05">
        <w:tc>
          <w:tcPr>
            <w:tcW w:w="1809" w:type="dxa"/>
            <w:shd w:val="clear" w:color="auto" w:fill="365F91" w:themeFill="accent1" w:themeFillShade="BF"/>
          </w:tcPr>
          <w:p w14:paraId="6F43E627" w14:textId="77777777" w:rsidR="00E73FE3" w:rsidRPr="004C0BA9" w:rsidRDefault="00E73FE3" w:rsidP="00E73FE3">
            <w:pPr>
              <w:rPr>
                <w:b/>
                <w:color w:val="FFFFFF" w:themeColor="background1"/>
              </w:rPr>
            </w:pPr>
            <w:r w:rsidRPr="004C0BA9">
              <w:rPr>
                <w:b/>
                <w:color w:val="FFFFFF" w:themeColor="background1"/>
              </w:rPr>
              <w:t>Property</w:t>
            </w:r>
          </w:p>
        </w:tc>
        <w:tc>
          <w:tcPr>
            <w:tcW w:w="1560" w:type="dxa"/>
            <w:shd w:val="clear" w:color="auto" w:fill="365F91" w:themeFill="accent1" w:themeFillShade="BF"/>
          </w:tcPr>
          <w:p w14:paraId="1AE155AA" w14:textId="77777777" w:rsidR="00E73FE3" w:rsidRPr="004C0BA9" w:rsidRDefault="00E73FE3" w:rsidP="00E73FE3">
            <w:pPr>
              <w:rPr>
                <w:b/>
                <w:color w:val="FFFFFF" w:themeColor="background1"/>
              </w:rPr>
            </w:pPr>
            <w:r w:rsidRPr="004C0BA9">
              <w:rPr>
                <w:b/>
                <w:color w:val="FFFFFF" w:themeColor="background1"/>
              </w:rPr>
              <w:t>Type</w:t>
            </w:r>
          </w:p>
        </w:tc>
        <w:tc>
          <w:tcPr>
            <w:tcW w:w="1599" w:type="dxa"/>
            <w:shd w:val="clear" w:color="auto" w:fill="365F91" w:themeFill="accent1" w:themeFillShade="BF"/>
          </w:tcPr>
          <w:p w14:paraId="51A01906" w14:textId="77777777" w:rsidR="00E73FE3" w:rsidRPr="004C0BA9" w:rsidRDefault="00E73FE3" w:rsidP="00E73FE3">
            <w:pPr>
              <w:rPr>
                <w:b/>
                <w:color w:val="FFFFFF" w:themeColor="background1"/>
              </w:rPr>
            </w:pPr>
            <w:r w:rsidRPr="004C0BA9">
              <w:rPr>
                <w:b/>
                <w:color w:val="FFFFFF" w:themeColor="background1"/>
              </w:rPr>
              <w:t>Format</w:t>
            </w:r>
          </w:p>
        </w:tc>
        <w:tc>
          <w:tcPr>
            <w:tcW w:w="2340" w:type="dxa"/>
            <w:shd w:val="clear" w:color="auto" w:fill="365F91" w:themeFill="accent1" w:themeFillShade="BF"/>
          </w:tcPr>
          <w:p w14:paraId="05ECD2DA" w14:textId="572DADDD" w:rsidR="00E73FE3" w:rsidRPr="004C0BA9" w:rsidRDefault="00E73FE3" w:rsidP="00E73FE3">
            <w:pPr>
              <w:rPr>
                <w:b/>
                <w:color w:val="FFFFFF" w:themeColor="background1"/>
              </w:rPr>
            </w:pPr>
            <w:r w:rsidRPr="004C0BA9">
              <w:rPr>
                <w:b/>
                <w:color w:val="FFFFFF" w:themeColor="background1"/>
              </w:rPr>
              <w:t>Ex</w:t>
            </w:r>
            <w:r w:rsidR="00563CAF">
              <w:rPr>
                <w:b/>
                <w:color w:val="FFFFFF" w:themeColor="background1"/>
              </w:rPr>
              <w:t>a</w:t>
            </w:r>
            <w:r w:rsidRPr="004C0BA9">
              <w:rPr>
                <w:b/>
                <w:color w:val="FFFFFF" w:themeColor="background1"/>
              </w:rPr>
              <w:t>mple</w:t>
            </w:r>
          </w:p>
        </w:tc>
        <w:tc>
          <w:tcPr>
            <w:tcW w:w="4423" w:type="dxa"/>
            <w:shd w:val="clear" w:color="auto" w:fill="365F91" w:themeFill="accent1" w:themeFillShade="BF"/>
          </w:tcPr>
          <w:p w14:paraId="6961963D" w14:textId="77777777" w:rsidR="00E73FE3" w:rsidRPr="004C0BA9" w:rsidRDefault="00E73FE3" w:rsidP="00E73FE3">
            <w:pPr>
              <w:rPr>
                <w:b/>
                <w:color w:val="FFFFFF" w:themeColor="background1"/>
              </w:rPr>
            </w:pPr>
            <w:r w:rsidRPr="004C0BA9">
              <w:rPr>
                <w:b/>
                <w:color w:val="FFFFFF" w:themeColor="background1"/>
              </w:rPr>
              <w:t>Description</w:t>
            </w:r>
          </w:p>
        </w:tc>
      </w:tr>
      <w:tr w:rsidR="009538EF" w:rsidRPr="004C0BA9" w14:paraId="62EFEC6E" w14:textId="77777777" w:rsidTr="22067E05">
        <w:tc>
          <w:tcPr>
            <w:tcW w:w="1809" w:type="dxa"/>
          </w:tcPr>
          <w:p w14:paraId="69B336D1" w14:textId="31E56274" w:rsidR="009538EF" w:rsidRPr="00563CAF" w:rsidRDefault="009538EF" w:rsidP="009538EF">
            <w:pPr>
              <w:rPr>
                <w:rFonts w:ascii="Yu Gothic Light" w:hAnsi="Yu Gothic Light"/>
                <w:color w:val="A31515"/>
                <w:sz w:val="18"/>
                <w:szCs w:val="18"/>
              </w:rPr>
            </w:pPr>
            <w:r w:rsidRPr="00563CAF">
              <w:rPr>
                <w:rFonts w:ascii="Yu Gothic Light" w:hAnsi="Yu Gothic Light"/>
                <w:color w:val="A31515"/>
                <w:sz w:val="18"/>
                <w:szCs w:val="18"/>
              </w:rPr>
              <w:t>alea</w:t>
            </w:r>
          </w:p>
        </w:tc>
        <w:tc>
          <w:tcPr>
            <w:tcW w:w="1560" w:type="dxa"/>
          </w:tcPr>
          <w:p w14:paraId="1B4AD515" w14:textId="47FED621" w:rsidR="009538EF" w:rsidRPr="004C0BA9" w:rsidRDefault="009538EF" w:rsidP="009538EF">
            <w:pPr>
              <w:rPr>
                <w:color w:val="000000" w:themeColor="text1"/>
              </w:rPr>
            </w:pPr>
            <w:r w:rsidRPr="004C0BA9">
              <w:rPr>
                <w:color w:val="000000" w:themeColor="text1"/>
              </w:rPr>
              <w:t>string</w:t>
            </w:r>
          </w:p>
        </w:tc>
        <w:tc>
          <w:tcPr>
            <w:tcW w:w="1599" w:type="dxa"/>
          </w:tcPr>
          <w:p w14:paraId="20DD4259" w14:textId="16698F9A" w:rsidR="009538EF" w:rsidRPr="004C0BA9" w:rsidRDefault="009538EF" w:rsidP="009538EF">
            <w:pPr>
              <w:rPr>
                <w:color w:val="000000" w:themeColor="text1"/>
              </w:rPr>
            </w:pPr>
            <w:r w:rsidRPr="004C0BA9">
              <w:rPr>
                <w:color w:val="000000" w:themeColor="text1"/>
              </w:rPr>
              <w:t>X(16)</w:t>
            </w:r>
          </w:p>
        </w:tc>
        <w:tc>
          <w:tcPr>
            <w:tcW w:w="2340" w:type="dxa"/>
          </w:tcPr>
          <w:p w14:paraId="63472141" w14:textId="67253DEF" w:rsidR="009538EF" w:rsidRPr="00563CAF" w:rsidRDefault="009538EF" w:rsidP="009538EF">
            <w:pPr>
              <w:rPr>
                <w:rFonts w:ascii="Yu Gothic Light" w:hAnsi="Yu Gothic Light"/>
                <w:color w:val="0451A5"/>
                <w:sz w:val="18"/>
                <w:szCs w:val="18"/>
              </w:rPr>
            </w:pPr>
            <w:r w:rsidRPr="00563CAF">
              <w:rPr>
                <w:rFonts w:ascii="Yu Gothic Light" w:hAnsi="Yu Gothic Light"/>
                <w:color w:val="0451A5"/>
                <w:sz w:val="18"/>
                <w:szCs w:val="18"/>
              </w:rPr>
              <w:t>qD1ey9Z9p0X2X2cV</w:t>
            </w:r>
          </w:p>
        </w:tc>
        <w:tc>
          <w:tcPr>
            <w:tcW w:w="4423" w:type="dxa"/>
          </w:tcPr>
          <w:p w14:paraId="3AD39B0C" w14:textId="7DCD21E8" w:rsidR="009538EF" w:rsidRPr="004C0BA9" w:rsidRDefault="009538EF" w:rsidP="009538EF">
            <w:pPr>
              <w:rPr>
                <w:color w:val="000000" w:themeColor="text1"/>
                <w:lang w:val="en-US"/>
              </w:rPr>
            </w:pPr>
            <w:r w:rsidRPr="004C0BA9">
              <w:rPr>
                <w:color w:val="000000" w:themeColor="text1"/>
              </w:rPr>
              <w:t>Alea (can be ignored)</w:t>
            </w:r>
          </w:p>
        </w:tc>
      </w:tr>
      <w:tr w:rsidR="009538EF" w:rsidRPr="004C0BA9" w14:paraId="6128333B" w14:textId="77777777" w:rsidTr="22067E05">
        <w:tc>
          <w:tcPr>
            <w:tcW w:w="1809" w:type="dxa"/>
          </w:tcPr>
          <w:p w14:paraId="294E2655" w14:textId="26EBE69A" w:rsidR="009538EF" w:rsidRPr="00563CAF" w:rsidRDefault="009538EF" w:rsidP="009538EF">
            <w:pPr>
              <w:rPr>
                <w:rFonts w:ascii="Yu Gothic Light" w:hAnsi="Yu Gothic Light"/>
                <w:color w:val="A31515"/>
                <w:sz w:val="18"/>
                <w:szCs w:val="18"/>
              </w:rPr>
            </w:pPr>
            <w:r w:rsidRPr="00563CAF">
              <w:rPr>
                <w:rFonts w:ascii="Yu Gothic Light" w:hAnsi="Yu Gothic Light"/>
                <w:color w:val="A31515"/>
                <w:sz w:val="18"/>
                <w:szCs w:val="18"/>
              </w:rPr>
              <w:t>primaryAccountNumber</w:t>
            </w:r>
          </w:p>
        </w:tc>
        <w:tc>
          <w:tcPr>
            <w:tcW w:w="1560" w:type="dxa"/>
          </w:tcPr>
          <w:p w14:paraId="362153B6" w14:textId="42FA77AA" w:rsidR="009538EF" w:rsidRPr="004C0BA9" w:rsidRDefault="009538EF" w:rsidP="009538EF">
            <w:pPr>
              <w:rPr>
                <w:color w:val="000000" w:themeColor="text1"/>
              </w:rPr>
            </w:pPr>
            <w:r w:rsidRPr="004C0BA9">
              <w:rPr>
                <w:color w:val="000000" w:themeColor="text1"/>
              </w:rPr>
              <w:t>string</w:t>
            </w:r>
          </w:p>
        </w:tc>
        <w:tc>
          <w:tcPr>
            <w:tcW w:w="1599" w:type="dxa"/>
          </w:tcPr>
          <w:p w14:paraId="379535E0" w14:textId="1DCD86CF" w:rsidR="009538EF" w:rsidRPr="004C0BA9" w:rsidRDefault="009538EF" w:rsidP="009538EF">
            <w:pPr>
              <w:rPr>
                <w:color w:val="000000" w:themeColor="text1"/>
              </w:rPr>
            </w:pPr>
            <w:r w:rsidRPr="004C0BA9">
              <w:rPr>
                <w:color w:val="000000" w:themeColor="text1"/>
              </w:rPr>
              <w:t>X(16)</w:t>
            </w:r>
          </w:p>
        </w:tc>
        <w:tc>
          <w:tcPr>
            <w:tcW w:w="2340" w:type="dxa"/>
          </w:tcPr>
          <w:p w14:paraId="137E983C" w14:textId="70B962B3" w:rsidR="009538EF" w:rsidRPr="00563CAF" w:rsidRDefault="009538EF" w:rsidP="009538EF">
            <w:pPr>
              <w:rPr>
                <w:rFonts w:ascii="Yu Gothic Light" w:hAnsi="Yu Gothic Light"/>
                <w:color w:val="0451A5"/>
                <w:sz w:val="18"/>
                <w:szCs w:val="18"/>
              </w:rPr>
            </w:pPr>
            <w:r w:rsidRPr="00563CAF">
              <w:rPr>
                <w:rFonts w:ascii="Yu Gothic Light" w:hAnsi="Yu Gothic Light"/>
                <w:color w:val="0451A5"/>
                <w:sz w:val="18"/>
                <w:szCs w:val="18"/>
              </w:rPr>
              <w:t>1234042345678901</w:t>
            </w:r>
          </w:p>
        </w:tc>
        <w:tc>
          <w:tcPr>
            <w:tcW w:w="4423" w:type="dxa"/>
          </w:tcPr>
          <w:p w14:paraId="5563650B" w14:textId="130C7360" w:rsidR="009538EF" w:rsidRPr="004C0BA9" w:rsidRDefault="009538EF" w:rsidP="009538EF">
            <w:pPr>
              <w:rPr>
                <w:color w:val="000000" w:themeColor="text1"/>
              </w:rPr>
            </w:pPr>
            <w:r w:rsidRPr="004C0BA9">
              <w:t>PAN</w:t>
            </w:r>
          </w:p>
        </w:tc>
      </w:tr>
      <w:tr w:rsidR="009538EF" w:rsidRPr="004C0BA9" w14:paraId="1A33B217" w14:textId="77777777" w:rsidTr="22067E05">
        <w:tc>
          <w:tcPr>
            <w:tcW w:w="1809" w:type="dxa"/>
          </w:tcPr>
          <w:p w14:paraId="5E424F46" w14:textId="681BF694" w:rsidR="009538EF" w:rsidRPr="00563CAF" w:rsidRDefault="009538EF" w:rsidP="009538EF">
            <w:pPr>
              <w:rPr>
                <w:rFonts w:ascii="Yu Gothic Light" w:hAnsi="Yu Gothic Light"/>
                <w:color w:val="A31515"/>
                <w:sz w:val="18"/>
                <w:szCs w:val="18"/>
              </w:rPr>
            </w:pPr>
            <w:r w:rsidRPr="00563CAF">
              <w:rPr>
                <w:rFonts w:ascii="Yu Gothic Light" w:hAnsi="Yu Gothic Light"/>
                <w:color w:val="A31515"/>
                <w:sz w:val="18"/>
                <w:szCs w:val="18"/>
              </w:rPr>
              <w:t>cardExpirationDate</w:t>
            </w:r>
          </w:p>
        </w:tc>
        <w:tc>
          <w:tcPr>
            <w:tcW w:w="1560" w:type="dxa"/>
          </w:tcPr>
          <w:p w14:paraId="30E81F66" w14:textId="13CF7B30" w:rsidR="009538EF" w:rsidRPr="004C0BA9" w:rsidRDefault="009538EF" w:rsidP="009538EF">
            <w:pPr>
              <w:rPr>
                <w:color w:val="000000" w:themeColor="text1"/>
              </w:rPr>
            </w:pPr>
            <w:r w:rsidRPr="004C0BA9">
              <w:rPr>
                <w:color w:val="000000" w:themeColor="text1"/>
              </w:rPr>
              <w:t>string</w:t>
            </w:r>
          </w:p>
        </w:tc>
        <w:tc>
          <w:tcPr>
            <w:tcW w:w="1599" w:type="dxa"/>
          </w:tcPr>
          <w:p w14:paraId="54096644" w14:textId="19B597BD" w:rsidR="009538EF" w:rsidRPr="004C0BA9" w:rsidRDefault="009538EF" w:rsidP="009538EF">
            <w:pPr>
              <w:rPr>
                <w:color w:val="000000" w:themeColor="text1"/>
              </w:rPr>
            </w:pPr>
            <w:r w:rsidRPr="004C0BA9">
              <w:rPr>
                <w:color w:val="000000" w:themeColor="text1"/>
              </w:rPr>
              <w:t>X(4)</w:t>
            </w:r>
          </w:p>
        </w:tc>
        <w:tc>
          <w:tcPr>
            <w:tcW w:w="2340" w:type="dxa"/>
          </w:tcPr>
          <w:p w14:paraId="79368A05" w14:textId="70C38681" w:rsidR="009538EF" w:rsidRPr="00563CAF" w:rsidRDefault="009538EF" w:rsidP="009538EF">
            <w:pPr>
              <w:rPr>
                <w:rFonts w:ascii="Yu Gothic Light" w:hAnsi="Yu Gothic Light"/>
                <w:color w:val="0451A5"/>
                <w:sz w:val="18"/>
                <w:szCs w:val="18"/>
              </w:rPr>
            </w:pPr>
            <w:r w:rsidRPr="00563CAF">
              <w:rPr>
                <w:rFonts w:ascii="Yu Gothic Light" w:hAnsi="Yu Gothic Light"/>
                <w:color w:val="0451A5"/>
                <w:sz w:val="18"/>
                <w:szCs w:val="18"/>
              </w:rPr>
              <w:t>1023</w:t>
            </w:r>
          </w:p>
          <w:p w14:paraId="07A53338" w14:textId="1FD25C60" w:rsidR="009538EF" w:rsidRPr="00563CAF" w:rsidRDefault="009538EF" w:rsidP="009538EF">
            <w:pPr>
              <w:rPr>
                <w:rFonts w:ascii="Yu Gothic Light" w:hAnsi="Yu Gothic Light"/>
                <w:color w:val="0451A5"/>
                <w:sz w:val="18"/>
                <w:szCs w:val="18"/>
              </w:rPr>
            </w:pPr>
          </w:p>
        </w:tc>
        <w:tc>
          <w:tcPr>
            <w:tcW w:w="4423" w:type="dxa"/>
          </w:tcPr>
          <w:p w14:paraId="3C59E983" w14:textId="285AF9FF" w:rsidR="009538EF" w:rsidRPr="004C0BA9" w:rsidRDefault="009538EF" w:rsidP="009538EF">
            <w:pPr>
              <w:rPr>
                <w:color w:val="000000" w:themeColor="text1"/>
              </w:rPr>
            </w:pPr>
            <w:r w:rsidRPr="22067E05">
              <w:rPr>
                <w:color w:val="000000" w:themeColor="text1"/>
              </w:rPr>
              <w:t>Card Expiration date</w:t>
            </w:r>
          </w:p>
          <w:p w14:paraId="67AAB020" w14:textId="40CD5212" w:rsidR="009538EF" w:rsidRPr="004C0BA9" w:rsidRDefault="009538EF" w:rsidP="009538EF">
            <w:pPr>
              <w:rPr>
                <w:color w:val="000000" w:themeColor="text1"/>
              </w:rPr>
            </w:pPr>
          </w:p>
        </w:tc>
      </w:tr>
      <w:tr w:rsidR="009538EF" w:rsidRPr="004C0BA9" w14:paraId="48170BDE" w14:textId="77777777" w:rsidTr="22067E05">
        <w:tc>
          <w:tcPr>
            <w:tcW w:w="1809" w:type="dxa"/>
          </w:tcPr>
          <w:p w14:paraId="4C43D680" w14:textId="2E7FD740" w:rsidR="009538EF" w:rsidRPr="00563CAF" w:rsidRDefault="009538EF" w:rsidP="009538EF">
            <w:pPr>
              <w:rPr>
                <w:rFonts w:ascii="Yu Gothic Light" w:hAnsi="Yu Gothic Light"/>
                <w:color w:val="A31515"/>
                <w:sz w:val="18"/>
                <w:szCs w:val="18"/>
              </w:rPr>
            </w:pPr>
            <w:r w:rsidRPr="00563CAF">
              <w:rPr>
                <w:rFonts w:ascii="Yu Gothic Light" w:hAnsi="Yu Gothic Light"/>
                <w:color w:val="A31515"/>
                <w:sz w:val="18"/>
                <w:szCs w:val="18"/>
              </w:rPr>
              <w:t>cvv2</w:t>
            </w:r>
          </w:p>
        </w:tc>
        <w:tc>
          <w:tcPr>
            <w:tcW w:w="1560" w:type="dxa"/>
          </w:tcPr>
          <w:p w14:paraId="6188C48A" w14:textId="797181AC" w:rsidR="009538EF" w:rsidRPr="004C0BA9" w:rsidRDefault="009538EF" w:rsidP="009538EF">
            <w:pPr>
              <w:rPr>
                <w:color w:val="000000" w:themeColor="text1"/>
              </w:rPr>
            </w:pPr>
            <w:r w:rsidRPr="004C0BA9">
              <w:rPr>
                <w:color w:val="000000" w:themeColor="text1"/>
              </w:rPr>
              <w:t>string</w:t>
            </w:r>
          </w:p>
        </w:tc>
        <w:tc>
          <w:tcPr>
            <w:tcW w:w="1599" w:type="dxa"/>
          </w:tcPr>
          <w:p w14:paraId="56E8CC61" w14:textId="12889202" w:rsidR="009538EF" w:rsidRPr="004C0BA9" w:rsidRDefault="009538EF" w:rsidP="009538EF">
            <w:pPr>
              <w:rPr>
                <w:color w:val="000000" w:themeColor="text1"/>
              </w:rPr>
            </w:pPr>
            <w:r w:rsidRPr="004C0BA9">
              <w:rPr>
                <w:color w:val="000000" w:themeColor="text1"/>
              </w:rPr>
              <w:t>X(3)</w:t>
            </w:r>
          </w:p>
        </w:tc>
        <w:tc>
          <w:tcPr>
            <w:tcW w:w="2340" w:type="dxa"/>
          </w:tcPr>
          <w:p w14:paraId="3BF594CF" w14:textId="4C44770D" w:rsidR="009538EF" w:rsidRPr="00563CAF" w:rsidRDefault="009538EF" w:rsidP="009538EF">
            <w:pPr>
              <w:rPr>
                <w:rFonts w:ascii="Yu Gothic Light" w:hAnsi="Yu Gothic Light"/>
                <w:color w:val="0451A5"/>
                <w:sz w:val="18"/>
                <w:szCs w:val="18"/>
              </w:rPr>
            </w:pPr>
            <w:r w:rsidRPr="00563CAF">
              <w:rPr>
                <w:rFonts w:ascii="Yu Gothic Light" w:hAnsi="Yu Gothic Light"/>
                <w:color w:val="0451A5"/>
                <w:sz w:val="18"/>
                <w:szCs w:val="18"/>
              </w:rPr>
              <w:t>506</w:t>
            </w:r>
          </w:p>
        </w:tc>
        <w:tc>
          <w:tcPr>
            <w:tcW w:w="4423" w:type="dxa"/>
          </w:tcPr>
          <w:p w14:paraId="575A8E6F" w14:textId="2B5F43BD" w:rsidR="009538EF" w:rsidRPr="004C0BA9" w:rsidRDefault="009538EF" w:rsidP="009538EF">
            <w:pPr>
              <w:rPr>
                <w:color w:val="000000" w:themeColor="text1"/>
              </w:rPr>
            </w:pPr>
            <w:r w:rsidRPr="004C0BA9">
              <w:rPr>
                <w:color w:val="000000" w:themeColor="text1"/>
              </w:rPr>
              <w:t>Cvv2</w:t>
            </w:r>
          </w:p>
        </w:tc>
      </w:tr>
    </w:tbl>
    <w:p w14:paraId="372F31CB" w14:textId="77777777" w:rsidR="00E73FE3" w:rsidRPr="004C0BA9" w:rsidRDefault="00E73FE3" w:rsidP="00491FCE">
      <w:pPr>
        <w:rPr>
          <w:color w:val="000000" w:themeColor="text1"/>
        </w:rPr>
      </w:pPr>
    </w:p>
    <w:p w14:paraId="28961309" w14:textId="77777777" w:rsidR="00E73FE3" w:rsidRPr="004C0BA9" w:rsidRDefault="00C46665" w:rsidP="00E73FE3">
      <w:pPr>
        <w:rPr>
          <w:b/>
          <w:color w:val="000000" w:themeColor="text1"/>
          <w:lang w:val="en-US"/>
        </w:rPr>
      </w:pPr>
      <w:r w:rsidRPr="004C0BA9">
        <w:rPr>
          <w:b/>
          <w:color w:val="000000" w:themeColor="text1"/>
          <w:lang w:val="en-US"/>
        </w:rPr>
        <w:t>Sample</w:t>
      </w:r>
      <w:r w:rsidR="00E73FE3" w:rsidRPr="004C0BA9">
        <w:rPr>
          <w:b/>
          <w:color w:val="000000" w:themeColor="text1"/>
          <w:lang w:val="en-US"/>
        </w:rPr>
        <w:t xml:space="preserve"> WS </w:t>
      </w:r>
      <w:r w:rsidRPr="004C0BA9">
        <w:rPr>
          <w:b/>
          <w:color w:val="000000" w:themeColor="text1"/>
          <w:lang w:val="en-US"/>
        </w:rPr>
        <w:t xml:space="preserve">response </w:t>
      </w:r>
      <w:r w:rsidR="00E73FE3" w:rsidRPr="004C0BA9">
        <w:rPr>
          <w:b/>
          <w:color w:val="000000" w:themeColor="text1"/>
          <w:lang w:val="en-US"/>
        </w:rPr>
        <w:t>(</w:t>
      </w:r>
      <w:r w:rsidRPr="004C0BA9">
        <w:rPr>
          <w:b/>
          <w:color w:val="000000" w:themeColor="text1"/>
          <w:lang w:val="en-US"/>
        </w:rPr>
        <w:t>the body)</w:t>
      </w:r>
      <w:r w:rsidR="00E73FE3" w:rsidRPr="004C0BA9">
        <w:rPr>
          <w:b/>
          <w:color w:val="000000" w:themeColor="text1"/>
          <w:lang w:val="en-US"/>
        </w:rPr>
        <w:t>:</w:t>
      </w:r>
    </w:p>
    <w:p w14:paraId="33C7398F" w14:textId="74EE3C92" w:rsidR="00063A1C" w:rsidRPr="004C0BA9" w:rsidRDefault="00063A1C" w:rsidP="00791BC9">
      <w:pPr>
        <w:rPr>
          <w:color w:val="000000" w:themeColor="text1"/>
          <w:lang w:val="en-US"/>
        </w:rPr>
      </w:pPr>
      <w:r w:rsidRPr="004C0BA9">
        <w:rPr>
          <w:color w:val="000000" w:themeColor="text1"/>
          <w:lang w:val="en-US"/>
        </w:rPr>
        <w:t>HTTP/1.1 200 OK</w:t>
      </w:r>
    </w:p>
    <w:p w14:paraId="1657E45A" w14:textId="77777777" w:rsidR="009538EF" w:rsidRPr="001F0AEF" w:rsidRDefault="009538EF" w:rsidP="009538EF">
      <w:pPr>
        <w:shd w:val="clear" w:color="auto" w:fill="FFFFFE"/>
        <w:spacing w:line="270" w:lineRule="atLeast"/>
        <w:rPr>
          <w:rFonts w:ascii="Yu Gothic Light" w:hAnsi="Yu Gothic Light"/>
          <w:color w:val="000000"/>
          <w:sz w:val="18"/>
          <w:szCs w:val="18"/>
          <w:lang w:val="en-US"/>
        </w:rPr>
      </w:pP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{</w:t>
      </w:r>
    </w:p>
    <w:p w14:paraId="44E00AFD" w14:textId="77777777" w:rsidR="009538EF" w:rsidRPr="001F0AEF" w:rsidRDefault="009538EF" w:rsidP="009538EF">
      <w:pPr>
        <w:shd w:val="clear" w:color="auto" w:fill="FFFFFE"/>
        <w:spacing w:line="270" w:lineRule="atLeast"/>
        <w:rPr>
          <w:rFonts w:ascii="Yu Gothic Light" w:hAnsi="Yu Gothic Light"/>
          <w:color w:val="000000"/>
          <w:sz w:val="18"/>
          <w:szCs w:val="18"/>
          <w:lang w:val="en-US"/>
        </w:rPr>
      </w:pP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    </w:t>
      </w:r>
      <w:r w:rsidRPr="001F0AEF">
        <w:rPr>
          <w:rFonts w:ascii="Yu Gothic Light" w:hAnsi="Yu Gothic Light"/>
          <w:color w:val="A31515"/>
          <w:sz w:val="18"/>
          <w:szCs w:val="18"/>
          <w:lang w:val="en-US"/>
        </w:rPr>
        <w:t>"TransactionIdentifier"</w:t>
      </w: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: </w:t>
      </w:r>
      <w:r w:rsidRPr="001F0AEF">
        <w:rPr>
          <w:rFonts w:ascii="Yu Gothic Light" w:hAnsi="Yu Gothic Light"/>
          <w:color w:val="0451A5"/>
          <w:sz w:val="18"/>
          <w:szCs w:val="18"/>
          <w:lang w:val="en-US"/>
        </w:rPr>
        <w:t>"213514"</w:t>
      </w: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,</w:t>
      </w:r>
    </w:p>
    <w:p w14:paraId="621271E3" w14:textId="77777777" w:rsidR="009538EF" w:rsidRPr="001F0AEF" w:rsidRDefault="009538EF" w:rsidP="009538EF">
      <w:pPr>
        <w:shd w:val="clear" w:color="auto" w:fill="FFFFFE"/>
        <w:spacing w:line="270" w:lineRule="atLeast"/>
        <w:rPr>
          <w:rFonts w:ascii="Yu Gothic Light" w:hAnsi="Yu Gothic Light"/>
          <w:color w:val="000000"/>
          <w:sz w:val="18"/>
          <w:szCs w:val="18"/>
          <w:lang w:val="en-US"/>
        </w:rPr>
      </w:pP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    </w:t>
      </w:r>
      <w:r w:rsidRPr="001F0AEF">
        <w:rPr>
          <w:rFonts w:ascii="Yu Gothic Light" w:hAnsi="Yu Gothic Light"/>
          <w:color w:val="A31515"/>
          <w:sz w:val="18"/>
          <w:szCs w:val="18"/>
          <w:lang w:val="en-US"/>
        </w:rPr>
        <w:t>"cardIDToken"</w:t>
      </w: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: </w:t>
      </w:r>
      <w:r w:rsidRPr="001F0AEF">
        <w:rPr>
          <w:rFonts w:ascii="Yu Gothic Light" w:hAnsi="Yu Gothic Light"/>
          <w:color w:val="0451A5"/>
          <w:sz w:val="18"/>
          <w:szCs w:val="18"/>
          <w:lang w:val="en-US"/>
        </w:rPr>
        <w:t>"               xpollens_CP1"</w:t>
      </w: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,</w:t>
      </w:r>
    </w:p>
    <w:p w14:paraId="78A7F378" w14:textId="77777777" w:rsidR="009538EF" w:rsidRPr="001F0AEF" w:rsidRDefault="009538EF" w:rsidP="009538EF">
      <w:pPr>
        <w:shd w:val="clear" w:color="auto" w:fill="FFFFFE"/>
        <w:spacing w:line="270" w:lineRule="atLeast"/>
        <w:rPr>
          <w:rFonts w:ascii="Yu Gothic Light" w:hAnsi="Yu Gothic Light"/>
          <w:color w:val="000000"/>
          <w:sz w:val="18"/>
          <w:szCs w:val="18"/>
          <w:lang w:val="en-US"/>
        </w:rPr>
      </w:pP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    </w:t>
      </w:r>
      <w:r w:rsidRPr="001F0AEF">
        <w:rPr>
          <w:rFonts w:ascii="Yu Gothic Light" w:hAnsi="Yu Gothic Light"/>
          <w:color w:val="A31515"/>
          <w:sz w:val="18"/>
          <w:szCs w:val="18"/>
          <w:lang w:val="en-US"/>
        </w:rPr>
        <w:t>"signKeyIndex"</w:t>
      </w: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: </w:t>
      </w:r>
      <w:r w:rsidRPr="001F0AEF">
        <w:rPr>
          <w:rFonts w:ascii="Yu Gothic Light" w:hAnsi="Yu Gothic Light"/>
          <w:b/>
          <w:color w:val="0451A5"/>
          <w:sz w:val="18"/>
          <w:szCs w:val="18"/>
          <w:lang w:val="en-US"/>
        </w:rPr>
        <w:t>null</w:t>
      </w: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,</w:t>
      </w:r>
    </w:p>
    <w:p w14:paraId="5E3432E9" w14:textId="77777777" w:rsidR="009538EF" w:rsidRPr="001F0AEF" w:rsidRDefault="009538EF" w:rsidP="009538EF">
      <w:pPr>
        <w:shd w:val="clear" w:color="auto" w:fill="FFFFFE"/>
        <w:spacing w:line="270" w:lineRule="atLeast"/>
        <w:rPr>
          <w:rFonts w:ascii="Yu Gothic Light" w:hAnsi="Yu Gothic Light"/>
          <w:color w:val="000000"/>
          <w:sz w:val="18"/>
          <w:szCs w:val="18"/>
          <w:lang w:val="en-US"/>
        </w:rPr>
      </w:pP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    </w:t>
      </w:r>
      <w:r w:rsidRPr="001F0AEF">
        <w:rPr>
          <w:rFonts w:ascii="Yu Gothic Light" w:hAnsi="Yu Gothic Light"/>
          <w:color w:val="A31515"/>
          <w:sz w:val="18"/>
          <w:szCs w:val="18"/>
          <w:lang w:val="en-US"/>
        </w:rPr>
        <w:t>"encryptKeyIndex"</w:t>
      </w: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: </w:t>
      </w:r>
      <w:r w:rsidRPr="001F0AEF">
        <w:rPr>
          <w:rFonts w:ascii="Yu Gothic Light" w:hAnsi="Yu Gothic Light"/>
          <w:b/>
          <w:color w:val="0451A5"/>
          <w:sz w:val="18"/>
          <w:szCs w:val="18"/>
          <w:lang w:val="en-US"/>
        </w:rPr>
        <w:t>null</w:t>
      </w: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,</w:t>
      </w:r>
    </w:p>
    <w:p w14:paraId="1391F947" w14:textId="77777777" w:rsidR="009538EF" w:rsidRPr="001F0AEF" w:rsidRDefault="009538EF" w:rsidP="009538EF">
      <w:pPr>
        <w:shd w:val="clear" w:color="auto" w:fill="FFFFFE"/>
        <w:spacing w:line="270" w:lineRule="atLeast"/>
        <w:rPr>
          <w:rFonts w:ascii="Yu Gothic Light" w:hAnsi="Yu Gothic Light"/>
          <w:color w:val="000000"/>
          <w:sz w:val="18"/>
          <w:szCs w:val="18"/>
          <w:lang w:val="en-US"/>
        </w:rPr>
      </w:pP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    </w:t>
      </w:r>
      <w:r w:rsidRPr="001F0AEF">
        <w:rPr>
          <w:rFonts w:ascii="Yu Gothic Light" w:hAnsi="Yu Gothic Light"/>
          <w:color w:val="A31515"/>
          <w:sz w:val="18"/>
          <w:szCs w:val="18"/>
          <w:lang w:val="en-US"/>
        </w:rPr>
        <w:t>"signature"</w:t>
      </w: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: </w:t>
      </w:r>
      <w:r w:rsidRPr="001F0AEF">
        <w:rPr>
          <w:rFonts w:ascii="Yu Gothic Light" w:hAnsi="Yu Gothic Light"/>
          <w:b/>
          <w:color w:val="0451A5"/>
          <w:sz w:val="18"/>
          <w:szCs w:val="18"/>
          <w:lang w:val="en-US"/>
        </w:rPr>
        <w:t>null</w:t>
      </w: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,</w:t>
      </w:r>
    </w:p>
    <w:p w14:paraId="6214CA18" w14:textId="77777777" w:rsidR="009538EF" w:rsidRPr="001F0AEF" w:rsidRDefault="009538EF" w:rsidP="009538EF">
      <w:pPr>
        <w:shd w:val="clear" w:color="auto" w:fill="FFFFFE"/>
        <w:spacing w:line="270" w:lineRule="atLeast"/>
        <w:rPr>
          <w:rFonts w:ascii="Yu Gothic Light" w:hAnsi="Yu Gothic Light"/>
          <w:color w:val="000000"/>
          <w:sz w:val="18"/>
          <w:szCs w:val="18"/>
          <w:lang w:val="en-US"/>
        </w:rPr>
      </w:pP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    </w:t>
      </w:r>
      <w:r w:rsidRPr="001F0AEF">
        <w:rPr>
          <w:rFonts w:ascii="Yu Gothic Light" w:hAnsi="Yu Gothic Light"/>
          <w:color w:val="A31515"/>
          <w:sz w:val="18"/>
          <w:szCs w:val="18"/>
          <w:lang w:val="en-US"/>
        </w:rPr>
        <w:t>"buffer"</w:t>
      </w: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: {</w:t>
      </w:r>
    </w:p>
    <w:p w14:paraId="5299E87D" w14:textId="77777777" w:rsidR="009538EF" w:rsidRPr="001F0AEF" w:rsidRDefault="009538EF" w:rsidP="009538EF">
      <w:pPr>
        <w:shd w:val="clear" w:color="auto" w:fill="FFFFFE"/>
        <w:spacing w:line="270" w:lineRule="atLeast"/>
        <w:rPr>
          <w:rFonts w:ascii="Yu Gothic Light" w:hAnsi="Yu Gothic Light"/>
          <w:color w:val="000000"/>
          <w:sz w:val="18"/>
          <w:szCs w:val="18"/>
          <w:lang w:val="en-US"/>
        </w:rPr>
      </w:pP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        </w:t>
      </w:r>
      <w:r w:rsidRPr="001F0AEF">
        <w:rPr>
          <w:rFonts w:ascii="Yu Gothic Light" w:hAnsi="Yu Gothic Light"/>
          <w:color w:val="A31515"/>
          <w:sz w:val="18"/>
          <w:szCs w:val="18"/>
          <w:lang w:val="en-US"/>
        </w:rPr>
        <w:t>"encryptedData"</w:t>
      </w: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: </w:t>
      </w:r>
      <w:r w:rsidRPr="001F0AEF">
        <w:rPr>
          <w:rFonts w:ascii="Yu Gothic Light" w:hAnsi="Yu Gothic Light"/>
          <w:color w:val="0451A5"/>
          <w:sz w:val="18"/>
          <w:szCs w:val="18"/>
          <w:lang w:val="en-US"/>
        </w:rPr>
        <w:t>"dftjonX4QPmWyrOIFSYu1RQ62E33UNashGs89n7fYV1RbYKSbCNOMGPdzFN8J3Gh//YUCLvOAPmDzCPA/gDSZ59HltHSgLVN/SziSuY8teNcpJhRZC4GFrACrgcZVqwEelBsEPaSyVfog5qvym3tKKYcNs2atPDZJEoO1HRu42CzNuyTUby6+eVssrjdtVjYoY+ds5YqXdSGvwvnKRpG8gwSvgmWyS+saKz7lDXXLlhF7Iw0TA1qYEBvdvVpy3MCqHOgVrQuWDYnJX/99gOLSiWgM14gCJi67Q1jfjlPoDnpZIZp4TH2Wz5Z6ALwm0HMp2Ena0NK+YLGH4y27FKD9A=="</w:t>
      </w:r>
    </w:p>
    <w:p w14:paraId="7578E138" w14:textId="77777777" w:rsidR="009538EF" w:rsidRPr="001F0AEF" w:rsidRDefault="009538EF" w:rsidP="009538EF">
      <w:pPr>
        <w:shd w:val="clear" w:color="auto" w:fill="FFFFFE"/>
        <w:spacing w:line="270" w:lineRule="atLeast"/>
        <w:rPr>
          <w:rFonts w:ascii="Yu Gothic Light" w:hAnsi="Yu Gothic Light"/>
          <w:color w:val="000000"/>
          <w:sz w:val="18"/>
          <w:szCs w:val="18"/>
          <w:lang w:val="en-US"/>
        </w:rPr>
      </w:pP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    },</w:t>
      </w:r>
    </w:p>
    <w:p w14:paraId="39650B11" w14:textId="77777777" w:rsidR="009538EF" w:rsidRPr="001F0AEF" w:rsidRDefault="009538EF" w:rsidP="009538EF">
      <w:pPr>
        <w:shd w:val="clear" w:color="auto" w:fill="FFFFFE"/>
        <w:spacing w:line="270" w:lineRule="atLeast"/>
        <w:rPr>
          <w:rFonts w:ascii="Yu Gothic Light" w:hAnsi="Yu Gothic Light"/>
          <w:color w:val="000000"/>
          <w:sz w:val="18"/>
          <w:szCs w:val="18"/>
          <w:lang w:val="en-US"/>
        </w:rPr>
      </w:pP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    </w:t>
      </w:r>
      <w:r w:rsidRPr="001F0AEF">
        <w:rPr>
          <w:rFonts w:ascii="Yu Gothic Light" w:hAnsi="Yu Gothic Light"/>
          <w:color w:val="A31515"/>
          <w:sz w:val="18"/>
          <w:szCs w:val="18"/>
          <w:lang w:val="en-US"/>
        </w:rPr>
        <w:t>"IsSuccess"</w:t>
      </w: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: </w:t>
      </w:r>
      <w:r w:rsidRPr="001F0AEF">
        <w:rPr>
          <w:rFonts w:ascii="Yu Gothic Light" w:hAnsi="Yu Gothic Light"/>
          <w:b/>
          <w:color w:val="0451A5"/>
          <w:sz w:val="18"/>
          <w:szCs w:val="18"/>
          <w:lang w:val="en-US"/>
        </w:rPr>
        <w:t>true</w:t>
      </w:r>
    </w:p>
    <w:p w14:paraId="74667067" w14:textId="453581A8" w:rsidR="009538EF" w:rsidRPr="001F0AEF" w:rsidRDefault="009538EF" w:rsidP="009538EF">
      <w:pPr>
        <w:shd w:val="clear" w:color="auto" w:fill="FFFFFE"/>
        <w:spacing w:line="270" w:lineRule="atLeast"/>
        <w:rPr>
          <w:rFonts w:ascii="Yu Gothic Light" w:hAnsi="Yu Gothic Light"/>
          <w:color w:val="000000"/>
          <w:sz w:val="18"/>
          <w:szCs w:val="18"/>
          <w:lang w:val="en-US"/>
        </w:rPr>
      </w:pP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}</w:t>
      </w:r>
    </w:p>
    <w:p w14:paraId="30BBD197" w14:textId="77777777" w:rsidR="00563CAF" w:rsidRPr="001F0AEF" w:rsidRDefault="00563CAF" w:rsidP="009538EF">
      <w:pPr>
        <w:shd w:val="clear" w:color="auto" w:fill="FFFFFE"/>
        <w:spacing w:line="270" w:lineRule="atLeast"/>
        <w:rPr>
          <w:rFonts w:ascii="Yu Gothic Light" w:hAnsi="Yu Gothic Light"/>
          <w:color w:val="000000"/>
          <w:sz w:val="18"/>
          <w:szCs w:val="18"/>
          <w:lang w:val="en-US"/>
        </w:rPr>
      </w:pPr>
    </w:p>
    <w:p w14:paraId="52572A69" w14:textId="3064533E" w:rsidR="00E73FE3" w:rsidRDefault="00C46665" w:rsidP="00E73FE3">
      <w:pPr>
        <w:rPr>
          <w:color w:val="000000" w:themeColor="text1"/>
          <w:lang w:val="en-US"/>
        </w:rPr>
      </w:pPr>
      <w:r w:rsidRPr="004C0BA9">
        <w:rPr>
          <w:color w:val="000000" w:themeColor="text1"/>
          <w:lang w:val="en-GB"/>
        </w:rPr>
        <w:t>Encrypted buffer content (json</w:t>
      </w:r>
      <w:r w:rsidR="000878B6" w:rsidRPr="004C0BA9">
        <w:rPr>
          <w:color w:val="000000" w:themeColor="text1"/>
          <w:lang w:val="en-GB"/>
        </w:rPr>
        <w:t>)</w:t>
      </w:r>
      <w:r w:rsidR="000878B6" w:rsidRPr="004C0BA9">
        <w:rPr>
          <w:color w:val="000000" w:themeColor="text1"/>
          <w:lang w:val="en-US"/>
        </w:rPr>
        <w:t>:</w:t>
      </w:r>
    </w:p>
    <w:p w14:paraId="13DA2CA5" w14:textId="77777777" w:rsidR="00563CAF" w:rsidRPr="004C0BA9" w:rsidRDefault="00563CAF" w:rsidP="00E73FE3">
      <w:pPr>
        <w:rPr>
          <w:color w:val="000000" w:themeColor="text1"/>
          <w:lang w:val="en-US"/>
        </w:rPr>
      </w:pPr>
    </w:p>
    <w:p w14:paraId="150BECDF" w14:textId="70138EBC" w:rsidR="00821C50" w:rsidRDefault="009538EF" w:rsidP="00821C50">
      <w:pPr>
        <w:rPr>
          <w:ins w:id="1702" w:author="Sebastien Bik" w:date="2021-08-06T09:42:00Z"/>
          <w:color w:val="000000" w:themeColor="text1"/>
          <w:lang w:val="en-US"/>
        </w:rPr>
      </w:pPr>
      <w:r w:rsidRPr="009538EF">
        <w:rPr>
          <w:color w:val="000000" w:themeColor="text1"/>
          <w:lang w:val="en-US"/>
        </w:rPr>
        <w:t>{"alea":"qD1ey9Z9p0X2X2cV","primaryAccountNumber":"</w:t>
      </w:r>
      <w:r w:rsidRPr="001F0AEF">
        <w:rPr>
          <w:color w:val="000000" w:themeColor="text1"/>
          <w:lang w:val="en-US"/>
        </w:rPr>
        <w:t>1234042345678901</w:t>
      </w:r>
      <w:r w:rsidRPr="009538EF">
        <w:rPr>
          <w:color w:val="000000" w:themeColor="text1"/>
          <w:lang w:val="en-US"/>
        </w:rPr>
        <w:t>","cardExpirationDate":"1023","cvv2":"506"}</w:t>
      </w:r>
    </w:p>
    <w:p w14:paraId="3957A37B" w14:textId="72276FC9" w:rsidR="00AB38FF" w:rsidRDefault="00AB38FF" w:rsidP="00821C50">
      <w:pPr>
        <w:rPr>
          <w:ins w:id="1703" w:author="Sebastien Bik" w:date="2021-08-06T09:42:00Z"/>
          <w:color w:val="000000" w:themeColor="text1"/>
          <w:lang w:val="en-US"/>
        </w:rPr>
      </w:pPr>
    </w:p>
    <w:p w14:paraId="6DF86482" w14:textId="0AB4898E" w:rsidR="00AB38FF" w:rsidRDefault="00AB38FF" w:rsidP="00821C50">
      <w:pPr>
        <w:rPr>
          <w:ins w:id="1704" w:author="Sebastien Bik" w:date="2021-08-06T09:42:00Z"/>
          <w:color w:val="000000" w:themeColor="text1"/>
          <w:lang w:val="en-US"/>
        </w:rPr>
      </w:pPr>
    </w:p>
    <w:p w14:paraId="6EE3A06D" w14:textId="1DE32C88" w:rsidR="00AB38FF" w:rsidRPr="004C0BA9" w:rsidRDefault="00AB38FF">
      <w:pPr>
        <w:pStyle w:val="Heading1"/>
        <w:pBdr>
          <w:bottom w:val="single" w:sz="24" w:space="0" w:color="C0C0C0"/>
        </w:pBdr>
        <w:rPr>
          <w:ins w:id="1705" w:author="Sebastien Bik" w:date="2021-08-06T09:42:00Z"/>
          <w:del w:id="1706" w:author="Tamazi Kawtar" w:date="2021-08-26T12:13:00Z"/>
          <w:color w:val="000000" w:themeColor="text1"/>
          <w:sz w:val="24"/>
        </w:rPr>
        <w:pPrChange w:id="1707" w:author="Sebastien Bik" w:date="2021-08-06T09:42:00Z">
          <w:pPr>
            <w:pStyle w:val="Heading1"/>
          </w:pPr>
        </w:pPrChange>
      </w:pPr>
      <w:bookmarkStart w:id="1708" w:name="_Toc79761366"/>
      <w:ins w:id="1709" w:author="Sebastien Bik" w:date="2021-08-06T09:42:00Z">
        <w:del w:id="1710" w:author="Tamazi Kawtar" w:date="2021-08-26T12:13:00Z">
          <w:r w:rsidRPr="13B85948" w:rsidDel="00AB38FF">
            <w:rPr>
              <w:color w:val="000000" w:themeColor="text1"/>
              <w:sz w:val="24"/>
            </w:rPr>
            <w:delText>Card Display v2.0</w:delText>
          </w:r>
          <w:bookmarkEnd w:id="1708"/>
        </w:del>
      </w:ins>
    </w:p>
    <w:p w14:paraId="4B0DD378" w14:textId="77777777" w:rsidR="00AB38FF" w:rsidRPr="004C0BA9" w:rsidRDefault="00AB38FF" w:rsidP="00821C50">
      <w:pPr>
        <w:rPr>
          <w:del w:id="1711" w:author="Tamazi Kawtar" w:date="2021-08-26T12:13:00Z"/>
          <w:color w:val="000000" w:themeColor="text1"/>
          <w:lang w:val="en-US"/>
        </w:rPr>
      </w:pPr>
    </w:p>
    <w:p w14:paraId="3DD09D9F" w14:textId="6258E2FE" w:rsidR="00AE2607" w:rsidRPr="004C0BA9" w:rsidRDefault="00821C50" w:rsidP="00821C50">
      <w:pPr>
        <w:pStyle w:val="Heading1"/>
        <w:rPr>
          <w:color w:val="000000" w:themeColor="text1"/>
          <w:sz w:val="24"/>
        </w:rPr>
      </w:pPr>
      <w:bookmarkStart w:id="1712" w:name="_Toc79761367"/>
      <w:r w:rsidRPr="13B85948">
        <w:rPr>
          <w:color w:val="000000" w:themeColor="text1"/>
          <w:sz w:val="24"/>
        </w:rPr>
        <w:t>CALCUL HMAC :</w:t>
      </w:r>
      <w:bookmarkEnd w:id="1712"/>
    </w:p>
    <w:p w14:paraId="40D3A2BB" w14:textId="39C63FF6" w:rsidR="00231E1F" w:rsidRPr="004C0BA9" w:rsidRDefault="00801E46" w:rsidP="00AE2607">
      <w:pPr>
        <w:rPr>
          <w:lang w:val="en-US"/>
        </w:rPr>
      </w:pPr>
      <w:r w:rsidRPr="004C0BA9">
        <w:rPr>
          <w:lang w:val="en-US"/>
        </w:rPr>
        <w:t>The Hmac encrypted request is necessary for the PIN definition (wi</w:t>
      </w:r>
      <w:r w:rsidR="00D233C6" w:rsidRPr="004C0BA9">
        <w:rPr>
          <w:lang w:val="en-US"/>
        </w:rPr>
        <w:t>sh</w:t>
      </w:r>
      <w:r w:rsidRPr="004C0BA9">
        <w:rPr>
          <w:lang w:val="en-US"/>
        </w:rPr>
        <w:t>pin).</w:t>
      </w:r>
      <w:r w:rsidR="00D54835" w:rsidRPr="004C0BA9">
        <w:rPr>
          <w:lang w:val="en-US"/>
        </w:rPr>
        <w:t xml:space="preserve"> </w:t>
      </w:r>
    </w:p>
    <w:p w14:paraId="2D6F0713" w14:textId="77777777" w:rsidR="007273AD" w:rsidRPr="004C0BA9" w:rsidRDefault="00801E46" w:rsidP="00AE2607">
      <w:pPr>
        <w:rPr>
          <w:lang w:val="en-US"/>
        </w:rPr>
      </w:pPr>
      <w:r w:rsidRPr="004C0BA9">
        <w:rPr>
          <w:lang w:val="en-US"/>
        </w:rPr>
        <w:t xml:space="preserve">In the request, the hmac must contains 3 data : bankId, UniqueId, TimeStamp. The response will contain the encrypted hmac. </w:t>
      </w:r>
    </w:p>
    <w:p w14:paraId="16A4A34B" w14:textId="176F3CEC" w:rsidR="00801E46" w:rsidRPr="004C0BA9" w:rsidRDefault="00801E46" w:rsidP="00AE2607">
      <w:pPr>
        <w:rPr>
          <w:lang w:val="en-US"/>
        </w:rPr>
      </w:pPr>
      <w:r w:rsidRPr="004C0BA9">
        <w:rPr>
          <w:lang w:val="en-US"/>
        </w:rPr>
        <w:t>The encrypted hmac and the used timestamp are mandatory data for the</w:t>
      </w:r>
      <w:r w:rsidR="007273AD" w:rsidRPr="004C0BA9">
        <w:rPr>
          <w:lang w:val="en-US"/>
        </w:rPr>
        <w:t xml:space="preserve"> </w:t>
      </w:r>
      <w:r w:rsidR="00231E1F" w:rsidRPr="004C0BA9">
        <w:rPr>
          <w:lang w:val="en-US"/>
        </w:rPr>
        <w:t xml:space="preserve"> </w:t>
      </w:r>
      <w:r w:rsidRPr="004C0BA9">
        <w:rPr>
          <w:lang w:val="en-US"/>
        </w:rPr>
        <w:t xml:space="preserve">  </w:t>
      </w:r>
    </w:p>
    <w:p w14:paraId="40F74377" w14:textId="77777777" w:rsidR="00AE2607" w:rsidRPr="004C0BA9" w:rsidRDefault="00AE2607" w:rsidP="00821C50">
      <w:pPr>
        <w:rPr>
          <w:b/>
          <w:color w:val="000000" w:themeColor="text1"/>
          <w:u w:val="single"/>
          <w:lang w:val="en-GB"/>
        </w:rPr>
      </w:pPr>
    </w:p>
    <w:p w14:paraId="5D70EF60" w14:textId="6E515358" w:rsidR="00821C50" w:rsidRPr="004C0BA9" w:rsidRDefault="00821C50" w:rsidP="00821C50">
      <w:pPr>
        <w:rPr>
          <w:b/>
          <w:color w:val="000000" w:themeColor="text1"/>
          <w:u w:val="single"/>
          <w:lang w:val="en-GB"/>
        </w:rPr>
      </w:pPr>
      <w:r w:rsidRPr="004C0BA9">
        <w:rPr>
          <w:b/>
          <w:color w:val="000000" w:themeColor="text1"/>
          <w:u w:val="single"/>
          <w:lang w:val="en-GB"/>
        </w:rPr>
        <w:t>Request :</w:t>
      </w:r>
    </w:p>
    <w:tbl>
      <w:tblPr>
        <w:tblpPr w:leftFromText="141" w:rightFromText="141" w:vertAnchor="text" w:horzAnchor="margin" w:tblpXSpec="center" w:tblpY="240"/>
        <w:tblW w:w="117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1560"/>
        <w:gridCol w:w="992"/>
        <w:gridCol w:w="5528"/>
        <w:gridCol w:w="1842"/>
      </w:tblGrid>
      <w:tr w:rsidR="008A76C1" w:rsidRPr="004C0BA9" w14:paraId="513804FC" w14:textId="77777777" w:rsidTr="00485192">
        <w:tc>
          <w:tcPr>
            <w:tcW w:w="1809" w:type="dxa"/>
            <w:shd w:val="clear" w:color="auto" w:fill="365F91"/>
          </w:tcPr>
          <w:p w14:paraId="2DD645A3" w14:textId="77777777" w:rsidR="008A76C1" w:rsidRPr="004C0BA9" w:rsidRDefault="008A76C1" w:rsidP="00485192">
            <w:pPr>
              <w:rPr>
                <w:b/>
                <w:color w:val="FFFFFF" w:themeColor="background1"/>
              </w:rPr>
            </w:pPr>
            <w:r w:rsidRPr="004C0BA9">
              <w:rPr>
                <w:b/>
                <w:color w:val="FFFFFF" w:themeColor="background1"/>
              </w:rPr>
              <w:t>Property</w:t>
            </w:r>
          </w:p>
        </w:tc>
        <w:tc>
          <w:tcPr>
            <w:tcW w:w="1560" w:type="dxa"/>
            <w:shd w:val="clear" w:color="auto" w:fill="365F91"/>
          </w:tcPr>
          <w:p w14:paraId="103A59DB" w14:textId="77777777" w:rsidR="008A76C1" w:rsidRPr="004C0BA9" w:rsidRDefault="008A76C1" w:rsidP="00485192">
            <w:pPr>
              <w:rPr>
                <w:b/>
                <w:color w:val="FFFFFF" w:themeColor="background1"/>
              </w:rPr>
            </w:pPr>
            <w:r w:rsidRPr="004C0BA9">
              <w:rPr>
                <w:b/>
                <w:color w:val="FFFFFF" w:themeColor="background1"/>
              </w:rPr>
              <w:t>Type</w:t>
            </w:r>
          </w:p>
        </w:tc>
        <w:tc>
          <w:tcPr>
            <w:tcW w:w="992" w:type="dxa"/>
            <w:shd w:val="clear" w:color="auto" w:fill="365F91"/>
          </w:tcPr>
          <w:p w14:paraId="2995DFA8" w14:textId="77777777" w:rsidR="008A76C1" w:rsidRPr="004C0BA9" w:rsidRDefault="008A76C1" w:rsidP="00485192">
            <w:pPr>
              <w:rPr>
                <w:b/>
                <w:color w:val="FFFFFF" w:themeColor="background1"/>
              </w:rPr>
            </w:pPr>
            <w:r w:rsidRPr="004C0BA9">
              <w:rPr>
                <w:b/>
                <w:color w:val="FFFFFF" w:themeColor="background1"/>
              </w:rPr>
              <w:t>Format</w:t>
            </w:r>
          </w:p>
        </w:tc>
        <w:tc>
          <w:tcPr>
            <w:tcW w:w="5528" w:type="dxa"/>
            <w:shd w:val="clear" w:color="auto" w:fill="365F91"/>
          </w:tcPr>
          <w:p w14:paraId="75B1F33D" w14:textId="77777777" w:rsidR="008A76C1" w:rsidRPr="004C0BA9" w:rsidRDefault="008A76C1" w:rsidP="00485192">
            <w:pPr>
              <w:rPr>
                <w:b/>
                <w:color w:val="FFFFFF" w:themeColor="background1"/>
              </w:rPr>
            </w:pPr>
            <w:r w:rsidRPr="004C0BA9">
              <w:rPr>
                <w:b/>
                <w:color w:val="FFFFFF" w:themeColor="background1"/>
              </w:rPr>
              <w:t>Exemple</w:t>
            </w:r>
          </w:p>
        </w:tc>
        <w:tc>
          <w:tcPr>
            <w:tcW w:w="1842" w:type="dxa"/>
            <w:shd w:val="clear" w:color="auto" w:fill="365F91"/>
          </w:tcPr>
          <w:p w14:paraId="46CD68BD" w14:textId="77777777" w:rsidR="008A76C1" w:rsidRPr="004C0BA9" w:rsidRDefault="008A76C1" w:rsidP="00485192">
            <w:pPr>
              <w:rPr>
                <w:b/>
                <w:color w:val="FFFFFF" w:themeColor="background1"/>
              </w:rPr>
            </w:pPr>
            <w:r w:rsidRPr="004C0BA9">
              <w:rPr>
                <w:b/>
                <w:color w:val="FFFFFF" w:themeColor="background1"/>
              </w:rPr>
              <w:t>Description</w:t>
            </w:r>
          </w:p>
        </w:tc>
      </w:tr>
      <w:tr w:rsidR="008A76C1" w:rsidRPr="00651F55" w14:paraId="60935B01" w14:textId="77777777" w:rsidTr="00485192">
        <w:tc>
          <w:tcPr>
            <w:tcW w:w="1809" w:type="dxa"/>
          </w:tcPr>
          <w:p w14:paraId="5DC70D47" w14:textId="77777777" w:rsidR="00563CAF" w:rsidRDefault="00563CAF" w:rsidP="00563CAF">
            <w:pPr>
              <w:shd w:val="clear" w:color="auto" w:fill="FFFFFE"/>
              <w:spacing w:line="270" w:lineRule="atLeast"/>
              <w:rPr>
                <w:rFonts w:ascii="Yu Gothic Light" w:hAnsi="Yu Gothic Light"/>
                <w:color w:val="000000"/>
                <w:sz w:val="18"/>
                <w:szCs w:val="18"/>
              </w:rPr>
            </w:pPr>
            <w:r>
              <w:rPr>
                <w:rFonts w:ascii="Yu Gothic Light" w:hAnsi="Yu Gothic Light"/>
                <w:color w:val="A31515"/>
                <w:sz w:val="18"/>
                <w:szCs w:val="18"/>
              </w:rPr>
              <w:t>RSAPublicKey</w:t>
            </w:r>
          </w:p>
          <w:p w14:paraId="6D2407B8" w14:textId="73ECC824" w:rsidR="008A76C1" w:rsidRPr="004C0BA9" w:rsidRDefault="008A76C1" w:rsidP="00485192">
            <w:pPr>
              <w:widowControl w:val="0"/>
              <w:suppressAutoHyphens/>
              <w:spacing w:before="200"/>
              <w:rPr>
                <w:lang w:eastAsia="ar-SA" w:bidi="en-US"/>
              </w:rPr>
            </w:pPr>
          </w:p>
        </w:tc>
        <w:tc>
          <w:tcPr>
            <w:tcW w:w="1560" w:type="dxa"/>
          </w:tcPr>
          <w:p w14:paraId="1A490553" w14:textId="77777777" w:rsidR="008A76C1" w:rsidRPr="004C0BA9" w:rsidRDefault="008A76C1" w:rsidP="00485192">
            <w:pPr>
              <w:rPr>
                <w:color w:val="000000" w:themeColor="text1"/>
              </w:rPr>
            </w:pPr>
            <w:r w:rsidRPr="004C0BA9">
              <w:rPr>
                <w:color w:val="000000" w:themeColor="text1"/>
              </w:rPr>
              <w:t>string</w:t>
            </w:r>
          </w:p>
        </w:tc>
        <w:tc>
          <w:tcPr>
            <w:tcW w:w="992" w:type="dxa"/>
          </w:tcPr>
          <w:p w14:paraId="7E5DEEC8" w14:textId="77777777" w:rsidR="008A76C1" w:rsidRPr="004C0BA9" w:rsidRDefault="008A76C1" w:rsidP="00485192">
            <w:pPr>
              <w:rPr>
                <w:color w:val="000000" w:themeColor="text1"/>
              </w:rPr>
            </w:pPr>
            <w:r w:rsidRPr="004C0BA9">
              <w:rPr>
                <w:color w:val="000000" w:themeColor="text1"/>
              </w:rPr>
              <w:t>X(16)</w:t>
            </w:r>
          </w:p>
        </w:tc>
        <w:tc>
          <w:tcPr>
            <w:tcW w:w="5528" w:type="dxa"/>
          </w:tcPr>
          <w:p w14:paraId="749E603F" w14:textId="693D1C03" w:rsidR="008A76C1" w:rsidRPr="00563CAF" w:rsidRDefault="00563CAF" w:rsidP="00563CAF">
            <w:pPr>
              <w:shd w:val="clear" w:color="auto" w:fill="FFFFFE"/>
              <w:spacing w:line="270" w:lineRule="atLeast"/>
              <w:rPr>
                <w:rFonts w:ascii="Yu Gothic Light" w:hAnsi="Yu Gothic Light"/>
                <w:color w:val="000000"/>
                <w:sz w:val="18"/>
                <w:szCs w:val="18"/>
              </w:rPr>
            </w:pPr>
            <w:r>
              <w:rPr>
                <w:rFonts w:ascii="Yu Gothic Light" w:hAnsi="Yu Gothic Light"/>
                <w:color w:val="0451A5"/>
                <w:sz w:val="18"/>
                <w:szCs w:val="18"/>
              </w:rPr>
              <w:t>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</w:t>
            </w:r>
          </w:p>
        </w:tc>
        <w:tc>
          <w:tcPr>
            <w:tcW w:w="1842" w:type="dxa"/>
          </w:tcPr>
          <w:p w14:paraId="7ADF38CF" w14:textId="77A3A67A" w:rsidR="008A76C1" w:rsidRPr="004C0BA9" w:rsidRDefault="008A76C1" w:rsidP="00485192">
            <w:pPr>
              <w:rPr>
                <w:color w:val="000000" w:themeColor="text1"/>
                <w:lang w:val="en-US"/>
              </w:rPr>
            </w:pPr>
            <w:r w:rsidRPr="004C0BA9">
              <w:rPr>
                <w:lang w:val="en-US" w:eastAsia="ar-SA" w:bidi="en-US"/>
              </w:rPr>
              <w:t xml:space="preserve">Represents the </w:t>
            </w:r>
            <w:r w:rsidR="00563CAF">
              <w:rPr>
                <w:lang w:val="en-US" w:eastAsia="ar-SA" w:bidi="en-US"/>
              </w:rPr>
              <w:t>RSA</w:t>
            </w:r>
            <w:r w:rsidRPr="004C0BA9">
              <w:rPr>
                <w:lang w:val="en-US" w:eastAsia="ar-SA" w:bidi="en-US"/>
              </w:rPr>
              <w:t xml:space="preserve"> pem public key coded in base64 String.</w:t>
            </w:r>
          </w:p>
        </w:tc>
      </w:tr>
      <w:tr w:rsidR="008A76C1" w:rsidRPr="00651F55" w14:paraId="7026108F" w14:textId="77777777" w:rsidTr="00485192">
        <w:tc>
          <w:tcPr>
            <w:tcW w:w="1809" w:type="dxa"/>
          </w:tcPr>
          <w:p w14:paraId="240D2F46" w14:textId="77777777" w:rsidR="00563CAF" w:rsidRDefault="00563CAF" w:rsidP="00563CAF">
            <w:pPr>
              <w:shd w:val="clear" w:color="auto" w:fill="FFFFFE"/>
              <w:spacing w:line="270" w:lineRule="atLeast"/>
              <w:rPr>
                <w:rFonts w:ascii="Yu Gothic Light" w:hAnsi="Yu Gothic Light"/>
                <w:color w:val="000000"/>
                <w:sz w:val="18"/>
                <w:szCs w:val="18"/>
              </w:rPr>
            </w:pPr>
            <w:r>
              <w:rPr>
                <w:rFonts w:ascii="Yu Gothic Light" w:hAnsi="Yu Gothic Light"/>
                <w:color w:val="A31515"/>
                <w:sz w:val="18"/>
                <w:szCs w:val="18"/>
              </w:rPr>
              <w:t>HmacData</w:t>
            </w:r>
          </w:p>
          <w:p w14:paraId="2702A8F2" w14:textId="28035CD5" w:rsidR="008A76C1" w:rsidRPr="004C0BA9" w:rsidRDefault="008A76C1" w:rsidP="00485192">
            <w:pPr>
              <w:widowControl w:val="0"/>
              <w:suppressAutoHyphens/>
              <w:spacing w:before="200"/>
              <w:rPr>
                <w:color w:val="000000" w:themeColor="text1"/>
                <w:lang w:val="en-US"/>
              </w:rPr>
            </w:pPr>
          </w:p>
        </w:tc>
        <w:tc>
          <w:tcPr>
            <w:tcW w:w="1560" w:type="dxa"/>
          </w:tcPr>
          <w:p w14:paraId="2C181592" w14:textId="61813E82" w:rsidR="008A76C1" w:rsidRPr="004C0BA9" w:rsidRDefault="008A76C1" w:rsidP="00485192">
            <w:pPr>
              <w:rPr>
                <w:color w:val="000000" w:themeColor="text1"/>
              </w:rPr>
            </w:pPr>
            <w:r w:rsidRPr="004C0BA9">
              <w:rPr>
                <w:color w:val="000000" w:themeColor="text1"/>
              </w:rPr>
              <w:t>string</w:t>
            </w:r>
          </w:p>
        </w:tc>
        <w:tc>
          <w:tcPr>
            <w:tcW w:w="992" w:type="dxa"/>
          </w:tcPr>
          <w:p w14:paraId="33004AB8" w14:textId="1C96EBD4" w:rsidR="008A76C1" w:rsidRPr="004C0BA9" w:rsidRDefault="00F1667C" w:rsidP="00C266B4">
            <w:pPr>
              <w:rPr>
                <w:color w:val="000000" w:themeColor="text1"/>
              </w:rPr>
            </w:pPr>
            <w:r w:rsidRPr="004C0BA9">
              <w:rPr>
                <w:color w:val="000000" w:themeColor="text1"/>
              </w:rPr>
              <w:t>X</w:t>
            </w:r>
            <w:r w:rsidR="00C266B4" w:rsidRPr="004C0BA9">
              <w:rPr>
                <w:color w:val="000000" w:themeColor="text1"/>
              </w:rPr>
              <w:t>(2732)</w:t>
            </w:r>
          </w:p>
        </w:tc>
        <w:tc>
          <w:tcPr>
            <w:tcW w:w="5528" w:type="dxa"/>
          </w:tcPr>
          <w:p w14:paraId="0B6A61BE" w14:textId="77777777" w:rsidR="00563CAF" w:rsidRDefault="00563CAF" w:rsidP="00563CAF">
            <w:pPr>
              <w:shd w:val="clear" w:color="auto" w:fill="FFFFFE"/>
              <w:spacing w:line="270" w:lineRule="atLeast"/>
              <w:rPr>
                <w:rFonts w:ascii="Yu Gothic Light" w:hAnsi="Yu Gothic Light"/>
                <w:color w:val="000000"/>
                <w:sz w:val="18"/>
                <w:szCs w:val="18"/>
              </w:rPr>
            </w:pPr>
            <w:r>
              <w:rPr>
                <w:rFonts w:ascii="Yu Gothic Light" w:hAnsi="Yu Gothic Light"/>
                <w:color w:val="0451A5"/>
                <w:sz w:val="18"/>
                <w:szCs w:val="18"/>
              </w:rPr>
              <w:t>SXQBUAAAERf//w==</w:t>
            </w:r>
          </w:p>
          <w:p w14:paraId="2D3F5607" w14:textId="3050160B" w:rsidR="008A76C1" w:rsidRPr="004C0BA9" w:rsidRDefault="008A76C1" w:rsidP="004B19F3">
            <w:pPr>
              <w:rPr>
                <w:rFonts w:eastAsiaTheme="minorHAnsi"/>
                <w:color w:val="A31515"/>
                <w:lang w:eastAsia="en-US"/>
              </w:rPr>
            </w:pPr>
          </w:p>
        </w:tc>
        <w:tc>
          <w:tcPr>
            <w:tcW w:w="1842" w:type="dxa"/>
          </w:tcPr>
          <w:p w14:paraId="3CD5A886" w14:textId="67F718F4" w:rsidR="00332270" w:rsidRPr="004C0BA9" w:rsidRDefault="00C266B4" w:rsidP="00C266B4">
            <w:pPr>
              <w:rPr>
                <w:lang w:val="en-US" w:eastAsia="ar-SA" w:bidi="en-US"/>
              </w:rPr>
            </w:pPr>
            <w:r w:rsidRPr="004C0BA9">
              <w:rPr>
                <w:lang w:val="en-US" w:eastAsia="ar-SA" w:bidi="en-US"/>
              </w:rPr>
              <w:t>Binary data buffer encoded in base 64</w:t>
            </w:r>
            <w:r w:rsidR="00563CAF">
              <w:rPr>
                <w:lang w:val="en-US" w:eastAsia="ar-SA" w:bidi="en-US"/>
              </w:rPr>
              <w:t>.</w:t>
            </w:r>
          </w:p>
          <w:p w14:paraId="71D41492" w14:textId="1F426BC7" w:rsidR="00332270" w:rsidRPr="004C0BA9" w:rsidRDefault="00332270" w:rsidP="00C266B4">
            <w:pPr>
              <w:rPr>
                <w:lang w:val="en-US" w:eastAsia="ar-SA" w:bidi="en-US"/>
              </w:rPr>
            </w:pPr>
            <w:r w:rsidRPr="004C0BA9">
              <w:rPr>
                <w:lang w:val="en-US" w:eastAsia="ar-SA" w:bidi="en-US"/>
              </w:rPr>
              <w:t>Hmac must contains = bankId, UniqueID, TimeStamp</w:t>
            </w:r>
          </w:p>
        </w:tc>
      </w:tr>
    </w:tbl>
    <w:p w14:paraId="5171EE16" w14:textId="77777777" w:rsidR="008A76C1" w:rsidRPr="004C0BA9" w:rsidRDefault="008A76C1" w:rsidP="00821C50">
      <w:pPr>
        <w:rPr>
          <w:color w:val="000000" w:themeColor="text1"/>
          <w:lang w:val="en-US"/>
        </w:rPr>
      </w:pPr>
    </w:p>
    <w:p w14:paraId="4996512C" w14:textId="77777777" w:rsidR="008A76C1" w:rsidRPr="004C0BA9" w:rsidRDefault="008A76C1" w:rsidP="00821C50">
      <w:pPr>
        <w:rPr>
          <w:color w:val="000000" w:themeColor="text1"/>
          <w:lang w:val="en-US"/>
        </w:rPr>
      </w:pPr>
    </w:p>
    <w:p w14:paraId="20D0EDFC" w14:textId="274F6B48" w:rsidR="008A76C1" w:rsidRPr="004C0BA9" w:rsidRDefault="008A76C1" w:rsidP="00821C50">
      <w:pPr>
        <w:rPr>
          <w:b/>
          <w:color w:val="000000" w:themeColor="text1"/>
          <w:lang w:val="en-US"/>
        </w:rPr>
      </w:pPr>
      <w:r w:rsidRPr="004C0BA9">
        <w:rPr>
          <w:b/>
          <w:color w:val="000000" w:themeColor="text1"/>
          <w:lang w:val="en-US"/>
        </w:rPr>
        <w:t>Sample request:</w:t>
      </w:r>
    </w:p>
    <w:p w14:paraId="07DD1EB6" w14:textId="74FC51C1" w:rsidR="00C320EF" w:rsidRPr="004C0BA9" w:rsidRDefault="00C320EF" w:rsidP="00821C50">
      <w:pPr>
        <w:rPr>
          <w:lang w:val="en-GB"/>
        </w:rPr>
      </w:pPr>
      <w:r w:rsidRPr="004C0BA9">
        <w:rPr>
          <w:lang w:val="en-GB"/>
        </w:rPr>
        <w:t xml:space="preserve">POST </w:t>
      </w:r>
      <w:r w:rsidRPr="004C0BA9">
        <w:rPr>
          <w:shd w:val="clear" w:color="auto" w:fill="FFFFFF"/>
          <w:lang w:val="en-US"/>
        </w:rPr>
        <w:t>/api/v1.0/cards/{appcardid}/hmac</w:t>
      </w:r>
    </w:p>
    <w:p w14:paraId="2F1B6CAC" w14:textId="77777777" w:rsidR="001109E5" w:rsidRPr="001F0AEF" w:rsidRDefault="001109E5" w:rsidP="001109E5">
      <w:pPr>
        <w:shd w:val="clear" w:color="auto" w:fill="FFFFFE"/>
        <w:spacing w:line="270" w:lineRule="atLeast"/>
        <w:rPr>
          <w:rFonts w:ascii="Yu Gothic Light" w:hAnsi="Yu Gothic Light"/>
          <w:color w:val="000000"/>
          <w:sz w:val="18"/>
          <w:szCs w:val="18"/>
          <w:lang w:val="en-US"/>
        </w:rPr>
      </w:pP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{</w:t>
      </w:r>
    </w:p>
    <w:p w14:paraId="4A24DDD2" w14:textId="77777777" w:rsidR="001109E5" w:rsidRPr="001F0AEF" w:rsidRDefault="001109E5" w:rsidP="001109E5">
      <w:pPr>
        <w:shd w:val="clear" w:color="auto" w:fill="FFFFFE"/>
        <w:spacing w:line="270" w:lineRule="atLeast"/>
        <w:rPr>
          <w:rFonts w:ascii="Yu Gothic Light" w:hAnsi="Yu Gothic Light"/>
          <w:color w:val="000000"/>
          <w:sz w:val="18"/>
          <w:szCs w:val="18"/>
          <w:lang w:val="en-US"/>
        </w:rPr>
      </w:pP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    </w:t>
      </w:r>
      <w:r w:rsidRPr="001F0AEF">
        <w:rPr>
          <w:rFonts w:ascii="Yu Gothic Light" w:hAnsi="Yu Gothic Light"/>
          <w:color w:val="A31515"/>
          <w:sz w:val="18"/>
          <w:szCs w:val="18"/>
          <w:lang w:val="en-US"/>
        </w:rPr>
        <w:t>"RSAPublicKey"</w:t>
      </w: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: </w:t>
      </w:r>
      <w:r w:rsidRPr="001F0AEF">
        <w:rPr>
          <w:rFonts w:ascii="Yu Gothic Light" w:hAnsi="Yu Gothic Light"/>
          <w:color w:val="0451A5"/>
          <w:sz w:val="18"/>
          <w:szCs w:val="18"/>
          <w:lang w:val="en-US"/>
        </w:rPr>
        <w:t>"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"</w:t>
      </w: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,</w:t>
      </w:r>
    </w:p>
    <w:p w14:paraId="035EAB3E" w14:textId="77777777" w:rsidR="001109E5" w:rsidRDefault="001109E5" w:rsidP="001109E5">
      <w:pPr>
        <w:shd w:val="clear" w:color="auto" w:fill="FFFFFE"/>
        <w:spacing w:line="270" w:lineRule="atLeast"/>
        <w:rPr>
          <w:rFonts w:ascii="Yu Gothic Light" w:hAnsi="Yu Gothic Light"/>
          <w:color w:val="000000"/>
          <w:sz w:val="18"/>
          <w:szCs w:val="18"/>
        </w:rPr>
      </w:pP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    </w:t>
      </w:r>
      <w:r>
        <w:rPr>
          <w:rFonts w:ascii="Yu Gothic Light" w:hAnsi="Yu Gothic Light"/>
          <w:color w:val="A31515"/>
          <w:sz w:val="18"/>
          <w:szCs w:val="18"/>
        </w:rPr>
        <w:t>"HmacData"</w:t>
      </w:r>
      <w:r>
        <w:rPr>
          <w:rFonts w:ascii="Yu Gothic Light" w:hAnsi="Yu Gothic Light"/>
          <w:color w:val="000000"/>
          <w:sz w:val="18"/>
          <w:szCs w:val="18"/>
        </w:rPr>
        <w:t>:</w:t>
      </w:r>
      <w:r>
        <w:rPr>
          <w:rFonts w:ascii="Yu Gothic Light" w:hAnsi="Yu Gothic Light"/>
          <w:color w:val="0451A5"/>
          <w:sz w:val="18"/>
          <w:szCs w:val="18"/>
        </w:rPr>
        <w:t>"SXQBUAAAERf//w=="</w:t>
      </w:r>
    </w:p>
    <w:p w14:paraId="61DC16DA" w14:textId="77777777" w:rsidR="001109E5" w:rsidRDefault="001109E5" w:rsidP="001109E5">
      <w:pPr>
        <w:shd w:val="clear" w:color="auto" w:fill="FFFFFE"/>
        <w:spacing w:line="270" w:lineRule="atLeast"/>
        <w:rPr>
          <w:rFonts w:ascii="Yu Gothic Light" w:hAnsi="Yu Gothic Light"/>
          <w:color w:val="000000"/>
          <w:sz w:val="18"/>
          <w:szCs w:val="18"/>
        </w:rPr>
      </w:pPr>
      <w:r>
        <w:rPr>
          <w:rFonts w:ascii="Yu Gothic Light" w:hAnsi="Yu Gothic Light"/>
          <w:color w:val="000000"/>
          <w:sz w:val="18"/>
          <w:szCs w:val="18"/>
        </w:rPr>
        <w:t>}</w:t>
      </w:r>
    </w:p>
    <w:p w14:paraId="12D0BA94" w14:textId="77777777" w:rsidR="00821C50" w:rsidRPr="004C0BA9" w:rsidRDefault="00821C50" w:rsidP="00821C50">
      <w:pPr>
        <w:rPr>
          <w:color w:val="000000" w:themeColor="text1"/>
          <w:lang w:val="en-US"/>
        </w:rPr>
      </w:pPr>
    </w:p>
    <w:p w14:paraId="6C928C6A" w14:textId="77777777" w:rsidR="00821C50" w:rsidRPr="004C0BA9" w:rsidRDefault="00821C50" w:rsidP="00821C50">
      <w:pPr>
        <w:rPr>
          <w:b/>
          <w:color w:val="000000" w:themeColor="text1"/>
          <w:u w:val="single"/>
          <w:lang w:val="en-US"/>
        </w:rPr>
      </w:pPr>
      <w:r w:rsidRPr="004C0BA9">
        <w:rPr>
          <w:b/>
          <w:color w:val="000000" w:themeColor="text1"/>
          <w:u w:val="single"/>
          <w:lang w:val="en-US"/>
        </w:rPr>
        <w:t>Response :</w:t>
      </w:r>
    </w:p>
    <w:tbl>
      <w:tblPr>
        <w:tblpPr w:leftFromText="141" w:rightFromText="141" w:vertAnchor="text" w:horzAnchor="margin" w:tblpXSpec="center" w:tblpY="240"/>
        <w:tblW w:w="117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05"/>
        <w:gridCol w:w="964"/>
        <w:gridCol w:w="1599"/>
        <w:gridCol w:w="2340"/>
        <w:gridCol w:w="4423"/>
      </w:tblGrid>
      <w:tr w:rsidR="00741405" w:rsidRPr="004C0BA9" w14:paraId="57D0050D" w14:textId="77777777" w:rsidTr="001109E5">
        <w:tc>
          <w:tcPr>
            <w:tcW w:w="2405" w:type="dxa"/>
            <w:shd w:val="clear" w:color="auto" w:fill="365F91" w:themeFill="accent1" w:themeFillShade="BF"/>
          </w:tcPr>
          <w:p w14:paraId="6983F6EF" w14:textId="77777777" w:rsidR="00741405" w:rsidRPr="004C0BA9" w:rsidRDefault="00741405" w:rsidP="00485192">
            <w:pPr>
              <w:rPr>
                <w:b/>
                <w:color w:val="FFFFFF" w:themeColor="background1"/>
              </w:rPr>
            </w:pPr>
            <w:r w:rsidRPr="004C0BA9">
              <w:rPr>
                <w:b/>
                <w:color w:val="FFFFFF" w:themeColor="background1"/>
              </w:rPr>
              <w:t>Property</w:t>
            </w:r>
          </w:p>
        </w:tc>
        <w:tc>
          <w:tcPr>
            <w:tcW w:w="964" w:type="dxa"/>
            <w:shd w:val="clear" w:color="auto" w:fill="365F91" w:themeFill="accent1" w:themeFillShade="BF"/>
          </w:tcPr>
          <w:p w14:paraId="06A5145B" w14:textId="77777777" w:rsidR="00741405" w:rsidRPr="004C0BA9" w:rsidRDefault="00741405" w:rsidP="00485192">
            <w:pPr>
              <w:rPr>
                <w:b/>
                <w:color w:val="FFFFFF" w:themeColor="background1"/>
              </w:rPr>
            </w:pPr>
            <w:r w:rsidRPr="004C0BA9">
              <w:rPr>
                <w:b/>
                <w:color w:val="FFFFFF" w:themeColor="background1"/>
              </w:rPr>
              <w:t>Type</w:t>
            </w:r>
          </w:p>
        </w:tc>
        <w:tc>
          <w:tcPr>
            <w:tcW w:w="1599" w:type="dxa"/>
            <w:shd w:val="clear" w:color="auto" w:fill="365F91" w:themeFill="accent1" w:themeFillShade="BF"/>
          </w:tcPr>
          <w:p w14:paraId="060A9F42" w14:textId="77777777" w:rsidR="00741405" w:rsidRPr="004C0BA9" w:rsidRDefault="00741405" w:rsidP="00485192">
            <w:pPr>
              <w:rPr>
                <w:b/>
                <w:color w:val="FFFFFF" w:themeColor="background1"/>
              </w:rPr>
            </w:pPr>
            <w:r w:rsidRPr="004C0BA9">
              <w:rPr>
                <w:b/>
                <w:color w:val="FFFFFF" w:themeColor="background1"/>
              </w:rPr>
              <w:t>Format</w:t>
            </w:r>
          </w:p>
        </w:tc>
        <w:tc>
          <w:tcPr>
            <w:tcW w:w="2340" w:type="dxa"/>
            <w:shd w:val="clear" w:color="auto" w:fill="365F91" w:themeFill="accent1" w:themeFillShade="BF"/>
          </w:tcPr>
          <w:p w14:paraId="608C634B" w14:textId="77777777" w:rsidR="00741405" w:rsidRPr="004C0BA9" w:rsidRDefault="00741405" w:rsidP="00485192">
            <w:pPr>
              <w:rPr>
                <w:b/>
                <w:color w:val="FFFFFF" w:themeColor="background1"/>
              </w:rPr>
            </w:pPr>
            <w:r w:rsidRPr="004C0BA9">
              <w:rPr>
                <w:b/>
                <w:color w:val="FFFFFF" w:themeColor="background1"/>
              </w:rPr>
              <w:t>Exemple</w:t>
            </w:r>
          </w:p>
        </w:tc>
        <w:tc>
          <w:tcPr>
            <w:tcW w:w="4423" w:type="dxa"/>
            <w:shd w:val="clear" w:color="auto" w:fill="365F91" w:themeFill="accent1" w:themeFillShade="BF"/>
          </w:tcPr>
          <w:p w14:paraId="04CA168E" w14:textId="77777777" w:rsidR="00741405" w:rsidRPr="004C0BA9" w:rsidRDefault="00741405" w:rsidP="00485192">
            <w:pPr>
              <w:rPr>
                <w:b/>
                <w:color w:val="FFFFFF" w:themeColor="background1"/>
              </w:rPr>
            </w:pPr>
            <w:r w:rsidRPr="004C0BA9">
              <w:rPr>
                <w:b/>
                <w:color w:val="FFFFFF" w:themeColor="background1"/>
              </w:rPr>
              <w:t>Description</w:t>
            </w:r>
          </w:p>
        </w:tc>
      </w:tr>
      <w:tr w:rsidR="001109E5" w:rsidRPr="004C0BA9" w14:paraId="30F946B9" w14:textId="77777777" w:rsidTr="001109E5">
        <w:tc>
          <w:tcPr>
            <w:tcW w:w="2405" w:type="dxa"/>
          </w:tcPr>
          <w:p w14:paraId="6228444C" w14:textId="77777777" w:rsidR="001109E5" w:rsidRDefault="001109E5" w:rsidP="001109E5">
            <w:pPr>
              <w:shd w:val="clear" w:color="auto" w:fill="FFFFFE"/>
              <w:spacing w:line="270" w:lineRule="atLeast"/>
              <w:rPr>
                <w:rFonts w:ascii="Yu Gothic Light" w:hAnsi="Yu Gothic Light"/>
                <w:color w:val="000000"/>
                <w:sz w:val="18"/>
                <w:szCs w:val="18"/>
              </w:rPr>
            </w:pPr>
            <w:r>
              <w:rPr>
                <w:rFonts w:ascii="Yu Gothic Light" w:hAnsi="Yu Gothic Light"/>
                <w:color w:val="A31515"/>
                <w:sz w:val="18"/>
                <w:szCs w:val="18"/>
              </w:rPr>
              <w:t>TransactionIdentifier</w:t>
            </w:r>
          </w:p>
          <w:p w14:paraId="067114BF" w14:textId="77777777" w:rsidR="001109E5" w:rsidRPr="004C0BA9" w:rsidRDefault="001109E5" w:rsidP="00485192">
            <w:pPr>
              <w:widowControl w:val="0"/>
              <w:suppressAutoHyphens/>
              <w:spacing w:before="200"/>
              <w:rPr>
                <w:lang w:eastAsia="ar-SA" w:bidi="en-US"/>
              </w:rPr>
            </w:pPr>
          </w:p>
        </w:tc>
        <w:tc>
          <w:tcPr>
            <w:tcW w:w="964" w:type="dxa"/>
          </w:tcPr>
          <w:p w14:paraId="3B358481" w14:textId="77777777" w:rsidR="001109E5" w:rsidRPr="004C0BA9" w:rsidRDefault="001109E5" w:rsidP="00485192">
            <w:pPr>
              <w:rPr>
                <w:color w:val="000000" w:themeColor="text1"/>
              </w:rPr>
            </w:pPr>
          </w:p>
        </w:tc>
        <w:tc>
          <w:tcPr>
            <w:tcW w:w="1599" w:type="dxa"/>
          </w:tcPr>
          <w:p w14:paraId="0F292DA5" w14:textId="77777777" w:rsidR="001109E5" w:rsidRPr="004C0BA9" w:rsidRDefault="001109E5" w:rsidP="00485192">
            <w:pPr>
              <w:rPr>
                <w:color w:val="000000" w:themeColor="text1"/>
              </w:rPr>
            </w:pPr>
          </w:p>
        </w:tc>
        <w:tc>
          <w:tcPr>
            <w:tcW w:w="2340" w:type="dxa"/>
          </w:tcPr>
          <w:p w14:paraId="545F2861" w14:textId="77777777" w:rsidR="001109E5" w:rsidRDefault="001109E5" w:rsidP="001109E5">
            <w:pPr>
              <w:shd w:val="clear" w:color="auto" w:fill="FFFFFE"/>
              <w:spacing w:line="270" w:lineRule="atLeast"/>
              <w:rPr>
                <w:rFonts w:ascii="Yu Gothic Light" w:hAnsi="Yu Gothic Light"/>
                <w:color w:val="000000"/>
                <w:sz w:val="18"/>
                <w:szCs w:val="18"/>
              </w:rPr>
            </w:pPr>
            <w:r>
              <w:rPr>
                <w:rFonts w:ascii="Yu Gothic Light" w:hAnsi="Yu Gothic Light"/>
                <w:color w:val="0451A5"/>
                <w:sz w:val="18"/>
                <w:szCs w:val="18"/>
              </w:rPr>
              <w:t>213514</w:t>
            </w:r>
          </w:p>
          <w:p w14:paraId="39C8D22E" w14:textId="77777777" w:rsidR="001109E5" w:rsidRPr="004C0BA9" w:rsidRDefault="001109E5" w:rsidP="00485192">
            <w:pPr>
              <w:rPr>
                <w:color w:val="000000" w:themeColor="text1"/>
              </w:rPr>
            </w:pPr>
          </w:p>
        </w:tc>
        <w:tc>
          <w:tcPr>
            <w:tcW w:w="4423" w:type="dxa"/>
          </w:tcPr>
          <w:p w14:paraId="6834143D" w14:textId="77777777" w:rsidR="001109E5" w:rsidRPr="004C0BA9" w:rsidRDefault="001109E5" w:rsidP="00485192">
            <w:pPr>
              <w:rPr>
                <w:lang w:eastAsia="ar-SA" w:bidi="en-US"/>
              </w:rPr>
            </w:pPr>
          </w:p>
        </w:tc>
      </w:tr>
      <w:tr w:rsidR="00741405" w:rsidRPr="004C0BA9" w14:paraId="4BC77385" w14:textId="77777777" w:rsidTr="001109E5">
        <w:tc>
          <w:tcPr>
            <w:tcW w:w="2405" w:type="dxa"/>
          </w:tcPr>
          <w:p w14:paraId="625E97CA" w14:textId="77777777" w:rsidR="00741405" w:rsidRPr="001109E5" w:rsidRDefault="00741405" w:rsidP="00485192">
            <w:pPr>
              <w:widowControl w:val="0"/>
              <w:suppressAutoHyphens/>
              <w:spacing w:before="200"/>
              <w:rPr>
                <w:rFonts w:ascii="Yu Gothic Light" w:hAnsi="Yu Gothic Light"/>
                <w:color w:val="A31515"/>
                <w:sz w:val="18"/>
                <w:szCs w:val="18"/>
              </w:rPr>
            </w:pPr>
            <w:r w:rsidRPr="001109E5">
              <w:rPr>
                <w:rFonts w:ascii="Yu Gothic Light" w:hAnsi="Yu Gothic Light"/>
                <w:color w:val="A31515"/>
                <w:sz w:val="18"/>
                <w:szCs w:val="18"/>
              </w:rPr>
              <w:t>cardIDToken</w:t>
            </w:r>
          </w:p>
        </w:tc>
        <w:tc>
          <w:tcPr>
            <w:tcW w:w="964" w:type="dxa"/>
          </w:tcPr>
          <w:p w14:paraId="61F218F1" w14:textId="77777777" w:rsidR="00741405" w:rsidRPr="004C0BA9" w:rsidRDefault="00741405" w:rsidP="00485192">
            <w:pPr>
              <w:rPr>
                <w:color w:val="000000" w:themeColor="text1"/>
              </w:rPr>
            </w:pPr>
            <w:r w:rsidRPr="004C0BA9">
              <w:rPr>
                <w:color w:val="000000" w:themeColor="text1"/>
              </w:rPr>
              <w:t>string</w:t>
            </w:r>
          </w:p>
        </w:tc>
        <w:tc>
          <w:tcPr>
            <w:tcW w:w="1599" w:type="dxa"/>
          </w:tcPr>
          <w:p w14:paraId="1FB3B95C" w14:textId="77777777" w:rsidR="00741405" w:rsidRPr="004C0BA9" w:rsidRDefault="00741405" w:rsidP="00485192">
            <w:pPr>
              <w:rPr>
                <w:color w:val="000000" w:themeColor="text1"/>
              </w:rPr>
            </w:pPr>
            <w:r w:rsidRPr="004C0BA9">
              <w:rPr>
                <w:color w:val="000000" w:themeColor="text1"/>
              </w:rPr>
              <w:t>X(16)</w:t>
            </w:r>
          </w:p>
        </w:tc>
        <w:tc>
          <w:tcPr>
            <w:tcW w:w="2340" w:type="dxa"/>
          </w:tcPr>
          <w:p w14:paraId="4CDAAFCD" w14:textId="6D22CFEC" w:rsidR="00741405" w:rsidRPr="004C0BA9" w:rsidRDefault="001109E5" w:rsidP="00485192">
            <w:pPr>
              <w:rPr>
                <w:color w:val="000000" w:themeColor="text1"/>
              </w:rPr>
            </w:pPr>
            <w:r w:rsidRPr="001109E5">
              <w:rPr>
                <w:rFonts w:ascii="Yu Gothic Light" w:hAnsi="Yu Gothic Light"/>
                <w:color w:val="0451A5"/>
                <w:sz w:val="18"/>
                <w:szCs w:val="18"/>
              </w:rPr>
              <w:t>Xpollenx_CP2</w:t>
            </w:r>
          </w:p>
        </w:tc>
        <w:tc>
          <w:tcPr>
            <w:tcW w:w="4423" w:type="dxa"/>
          </w:tcPr>
          <w:p w14:paraId="7C9719D8" w14:textId="77777777" w:rsidR="00741405" w:rsidRPr="004C0BA9" w:rsidRDefault="00741405" w:rsidP="00485192">
            <w:pPr>
              <w:rPr>
                <w:color w:val="000000" w:themeColor="text1"/>
                <w:lang w:val="en-US"/>
              </w:rPr>
            </w:pPr>
            <w:r w:rsidRPr="004C0BA9">
              <w:rPr>
                <w:lang w:eastAsia="ar-SA" w:bidi="en-US"/>
              </w:rPr>
              <w:t>Card Identifier</w:t>
            </w:r>
          </w:p>
        </w:tc>
      </w:tr>
      <w:tr w:rsidR="00741405" w:rsidRPr="00651F55" w14:paraId="0BCE2555" w14:textId="77777777" w:rsidTr="001109E5">
        <w:tc>
          <w:tcPr>
            <w:tcW w:w="2405" w:type="dxa"/>
          </w:tcPr>
          <w:p w14:paraId="3DA79F7E" w14:textId="77777777" w:rsidR="00741405" w:rsidRPr="001109E5" w:rsidRDefault="00741405" w:rsidP="00485192">
            <w:pPr>
              <w:rPr>
                <w:rFonts w:ascii="Yu Gothic Light" w:hAnsi="Yu Gothic Light"/>
                <w:color w:val="A31515"/>
                <w:sz w:val="18"/>
                <w:szCs w:val="18"/>
              </w:rPr>
            </w:pPr>
            <w:r w:rsidRPr="001109E5">
              <w:rPr>
                <w:rFonts w:ascii="Yu Gothic Light" w:hAnsi="Yu Gothic Light"/>
                <w:color w:val="A31515"/>
                <w:sz w:val="18"/>
                <w:szCs w:val="18"/>
              </w:rPr>
              <w:t>signKeyIndex</w:t>
            </w:r>
          </w:p>
        </w:tc>
        <w:tc>
          <w:tcPr>
            <w:tcW w:w="964" w:type="dxa"/>
          </w:tcPr>
          <w:p w14:paraId="629E6702" w14:textId="77777777" w:rsidR="00741405" w:rsidRPr="004C0BA9" w:rsidRDefault="00741405" w:rsidP="00485192">
            <w:pPr>
              <w:rPr>
                <w:color w:val="000000" w:themeColor="text1"/>
              </w:rPr>
            </w:pPr>
            <w:r w:rsidRPr="004C0BA9">
              <w:rPr>
                <w:color w:val="000000" w:themeColor="text1"/>
              </w:rPr>
              <w:t>string</w:t>
            </w:r>
          </w:p>
        </w:tc>
        <w:tc>
          <w:tcPr>
            <w:tcW w:w="1599" w:type="dxa"/>
          </w:tcPr>
          <w:p w14:paraId="71E2A771" w14:textId="77777777" w:rsidR="00741405" w:rsidRPr="004C0BA9" w:rsidRDefault="00741405" w:rsidP="00485192">
            <w:pPr>
              <w:rPr>
                <w:color w:val="000000" w:themeColor="text1"/>
              </w:rPr>
            </w:pPr>
            <w:r w:rsidRPr="004C0BA9">
              <w:rPr>
                <w:color w:val="000000" w:themeColor="text1"/>
              </w:rPr>
              <w:t>X(4)</w:t>
            </w:r>
          </w:p>
        </w:tc>
        <w:tc>
          <w:tcPr>
            <w:tcW w:w="2340" w:type="dxa"/>
          </w:tcPr>
          <w:p w14:paraId="1F3E9396" w14:textId="77777777" w:rsidR="00741405" w:rsidRPr="004C0BA9" w:rsidRDefault="00741405" w:rsidP="00485192">
            <w:pPr>
              <w:rPr>
                <w:color w:val="000000" w:themeColor="text1"/>
              </w:rPr>
            </w:pPr>
          </w:p>
          <w:p w14:paraId="3EB0ACF2" w14:textId="5C892377" w:rsidR="00741405" w:rsidRPr="004C0BA9" w:rsidRDefault="001109E5" w:rsidP="001109E5">
            <w:pPr>
              <w:rPr>
                <w:color w:val="000000" w:themeColor="text1"/>
              </w:rPr>
            </w:pPr>
            <w:r w:rsidRPr="00563CAF">
              <w:rPr>
                <w:rFonts w:ascii="Yu Gothic Light" w:hAnsi="Yu Gothic Light"/>
                <w:color w:val="0451A5"/>
                <w:sz w:val="18"/>
                <w:szCs w:val="18"/>
              </w:rPr>
              <w:t>Always « null »</w:t>
            </w:r>
          </w:p>
        </w:tc>
        <w:tc>
          <w:tcPr>
            <w:tcW w:w="4423" w:type="dxa"/>
          </w:tcPr>
          <w:p w14:paraId="1AE79662" w14:textId="77777777" w:rsidR="00741405" w:rsidRPr="004C0BA9" w:rsidRDefault="00741405" w:rsidP="00485192">
            <w:pPr>
              <w:widowControl w:val="0"/>
              <w:suppressAutoHyphens/>
              <w:spacing w:before="200"/>
              <w:rPr>
                <w:lang w:val="en-US" w:eastAsia="ar-SA" w:bidi="en-US"/>
              </w:rPr>
            </w:pPr>
            <w:r w:rsidRPr="004C0BA9">
              <w:rPr>
                <w:lang w:val="en-US" w:eastAsia="ar-SA" w:bidi="en-US"/>
              </w:rPr>
              <w:t>FUTURE Usage</w:t>
            </w:r>
          </w:p>
          <w:p w14:paraId="4180F89B" w14:textId="77777777" w:rsidR="00741405" w:rsidRPr="004C0BA9" w:rsidRDefault="00741405" w:rsidP="00485192">
            <w:pPr>
              <w:rPr>
                <w:lang w:val="en-US" w:eastAsia="ar-SA" w:bidi="en-US"/>
              </w:rPr>
            </w:pPr>
            <w:r w:rsidRPr="004C0BA9">
              <w:rPr>
                <w:lang w:val="en-US" w:eastAsia="ar-SA" w:bidi="en-US"/>
              </w:rPr>
              <w:t>Index of the buffer encryption  key.</w:t>
            </w:r>
          </w:p>
        </w:tc>
      </w:tr>
      <w:tr w:rsidR="00741405" w:rsidRPr="00651F55" w14:paraId="7928BD41" w14:textId="77777777" w:rsidTr="001109E5">
        <w:tc>
          <w:tcPr>
            <w:tcW w:w="2405" w:type="dxa"/>
          </w:tcPr>
          <w:p w14:paraId="7E7AEB3E" w14:textId="77777777" w:rsidR="00741405" w:rsidRPr="001109E5" w:rsidRDefault="00741405" w:rsidP="00485192">
            <w:pPr>
              <w:rPr>
                <w:rFonts w:ascii="Yu Gothic Light" w:hAnsi="Yu Gothic Light"/>
                <w:color w:val="A31515"/>
                <w:sz w:val="18"/>
                <w:szCs w:val="18"/>
              </w:rPr>
            </w:pPr>
            <w:r w:rsidRPr="001109E5">
              <w:rPr>
                <w:rFonts w:ascii="Yu Gothic Light" w:hAnsi="Yu Gothic Light"/>
                <w:color w:val="A31515"/>
                <w:sz w:val="18"/>
                <w:szCs w:val="18"/>
              </w:rPr>
              <w:t>encryptKeyIndex</w:t>
            </w:r>
          </w:p>
        </w:tc>
        <w:tc>
          <w:tcPr>
            <w:tcW w:w="964" w:type="dxa"/>
          </w:tcPr>
          <w:p w14:paraId="4C9FA0A9" w14:textId="77777777" w:rsidR="00741405" w:rsidRPr="004C0BA9" w:rsidRDefault="00741405" w:rsidP="00485192">
            <w:pPr>
              <w:rPr>
                <w:color w:val="000000" w:themeColor="text1"/>
              </w:rPr>
            </w:pPr>
            <w:r w:rsidRPr="004C0BA9">
              <w:rPr>
                <w:color w:val="000000" w:themeColor="text1"/>
              </w:rPr>
              <w:t>string</w:t>
            </w:r>
          </w:p>
        </w:tc>
        <w:tc>
          <w:tcPr>
            <w:tcW w:w="1599" w:type="dxa"/>
          </w:tcPr>
          <w:p w14:paraId="22E3460B" w14:textId="77777777" w:rsidR="00741405" w:rsidRPr="004C0BA9" w:rsidRDefault="00741405" w:rsidP="00485192">
            <w:pPr>
              <w:rPr>
                <w:color w:val="000000" w:themeColor="text1"/>
              </w:rPr>
            </w:pPr>
            <w:r w:rsidRPr="004C0BA9">
              <w:rPr>
                <w:color w:val="000000" w:themeColor="text1"/>
              </w:rPr>
              <w:t>X(3)</w:t>
            </w:r>
          </w:p>
        </w:tc>
        <w:tc>
          <w:tcPr>
            <w:tcW w:w="2340" w:type="dxa"/>
          </w:tcPr>
          <w:p w14:paraId="0402D4E3" w14:textId="14227582" w:rsidR="00741405" w:rsidRPr="004C0BA9" w:rsidRDefault="001109E5" w:rsidP="00485192">
            <w:pPr>
              <w:rPr>
                <w:color w:val="000000" w:themeColor="text1"/>
              </w:rPr>
            </w:pPr>
            <w:r w:rsidRPr="00563CAF">
              <w:rPr>
                <w:rFonts w:ascii="Yu Gothic Light" w:hAnsi="Yu Gothic Light"/>
                <w:color w:val="0451A5"/>
                <w:sz w:val="18"/>
                <w:szCs w:val="18"/>
              </w:rPr>
              <w:t>Always « null »</w:t>
            </w:r>
          </w:p>
        </w:tc>
        <w:tc>
          <w:tcPr>
            <w:tcW w:w="4423" w:type="dxa"/>
          </w:tcPr>
          <w:p w14:paraId="7BADC77A" w14:textId="77777777" w:rsidR="00741405" w:rsidRPr="004C0BA9" w:rsidRDefault="00741405" w:rsidP="00485192">
            <w:pPr>
              <w:widowControl w:val="0"/>
              <w:suppressAutoHyphens/>
              <w:spacing w:before="200"/>
              <w:rPr>
                <w:lang w:val="en-US" w:eastAsia="ar-SA" w:bidi="en-US"/>
              </w:rPr>
            </w:pPr>
            <w:r w:rsidRPr="004C0BA9">
              <w:rPr>
                <w:lang w:val="en-US" w:eastAsia="ar-SA" w:bidi="en-US"/>
              </w:rPr>
              <w:t>FUTUR Usage</w:t>
            </w:r>
          </w:p>
          <w:p w14:paraId="54CA8A4E" w14:textId="77777777" w:rsidR="00741405" w:rsidRPr="004C0BA9" w:rsidRDefault="00741405" w:rsidP="00485192">
            <w:pPr>
              <w:rPr>
                <w:color w:val="000000" w:themeColor="text1"/>
                <w:lang w:val="en-US"/>
              </w:rPr>
            </w:pPr>
            <w:r w:rsidRPr="004C0BA9">
              <w:rPr>
                <w:lang w:val="en-US" w:eastAsia="ar-SA" w:bidi="en-US"/>
              </w:rPr>
              <w:t>Index of the signature key</w:t>
            </w:r>
          </w:p>
        </w:tc>
      </w:tr>
      <w:tr w:rsidR="00741405" w:rsidRPr="004C0BA9" w14:paraId="07D11A8B" w14:textId="77777777" w:rsidTr="001109E5">
        <w:tc>
          <w:tcPr>
            <w:tcW w:w="2405" w:type="dxa"/>
          </w:tcPr>
          <w:p w14:paraId="2AF16E89" w14:textId="77777777" w:rsidR="00741405" w:rsidRPr="001109E5" w:rsidRDefault="00741405" w:rsidP="00485192">
            <w:pPr>
              <w:rPr>
                <w:rFonts w:ascii="Yu Gothic Light" w:hAnsi="Yu Gothic Light"/>
                <w:color w:val="A31515"/>
                <w:sz w:val="18"/>
                <w:szCs w:val="18"/>
              </w:rPr>
            </w:pPr>
            <w:r w:rsidRPr="001109E5">
              <w:rPr>
                <w:rFonts w:ascii="Yu Gothic Light" w:hAnsi="Yu Gothic Light"/>
                <w:color w:val="A31515"/>
                <w:sz w:val="18"/>
                <w:szCs w:val="18"/>
              </w:rPr>
              <w:t>signature</w:t>
            </w:r>
          </w:p>
        </w:tc>
        <w:tc>
          <w:tcPr>
            <w:tcW w:w="964" w:type="dxa"/>
          </w:tcPr>
          <w:p w14:paraId="0B2A446E" w14:textId="77777777" w:rsidR="00741405" w:rsidRPr="004C0BA9" w:rsidRDefault="00741405" w:rsidP="00485192">
            <w:pPr>
              <w:rPr>
                <w:color w:val="000000" w:themeColor="text1"/>
              </w:rPr>
            </w:pPr>
            <w:r w:rsidRPr="004C0BA9">
              <w:rPr>
                <w:color w:val="000000" w:themeColor="text1"/>
              </w:rPr>
              <w:t>string</w:t>
            </w:r>
          </w:p>
        </w:tc>
        <w:tc>
          <w:tcPr>
            <w:tcW w:w="1599" w:type="dxa"/>
          </w:tcPr>
          <w:p w14:paraId="6F8FEE73" w14:textId="77777777" w:rsidR="00741405" w:rsidRPr="004C0BA9" w:rsidRDefault="00741405" w:rsidP="00485192">
            <w:pPr>
              <w:rPr>
                <w:color w:val="000000" w:themeColor="text1"/>
              </w:rPr>
            </w:pPr>
            <w:r w:rsidRPr="004C0BA9">
              <w:rPr>
                <w:color w:val="000000" w:themeColor="text1"/>
              </w:rPr>
              <w:t>X(16)</w:t>
            </w:r>
          </w:p>
        </w:tc>
        <w:tc>
          <w:tcPr>
            <w:tcW w:w="2340" w:type="dxa"/>
          </w:tcPr>
          <w:p w14:paraId="7FBB9E58" w14:textId="0902B793" w:rsidR="00741405" w:rsidRPr="004C0BA9" w:rsidRDefault="001109E5" w:rsidP="00485192">
            <w:pPr>
              <w:rPr>
                <w:color w:val="000000" w:themeColor="text1"/>
              </w:rPr>
            </w:pPr>
            <w:r w:rsidRPr="00563CAF">
              <w:rPr>
                <w:rFonts w:ascii="Yu Gothic Light" w:hAnsi="Yu Gothic Light"/>
                <w:color w:val="0451A5"/>
                <w:sz w:val="18"/>
                <w:szCs w:val="18"/>
              </w:rPr>
              <w:t>Always « null »</w:t>
            </w:r>
          </w:p>
        </w:tc>
        <w:tc>
          <w:tcPr>
            <w:tcW w:w="4423" w:type="dxa"/>
          </w:tcPr>
          <w:p w14:paraId="5BB69DD0" w14:textId="77777777" w:rsidR="00741405" w:rsidRPr="004C0BA9" w:rsidRDefault="00741405" w:rsidP="00485192">
            <w:pPr>
              <w:rPr>
                <w:color w:val="000000" w:themeColor="text1"/>
              </w:rPr>
            </w:pPr>
            <w:r w:rsidRPr="004C0BA9">
              <w:rPr>
                <w:lang w:eastAsia="ar-SA" w:bidi="en-US"/>
              </w:rPr>
              <w:t>FUTUR Usage</w:t>
            </w:r>
          </w:p>
        </w:tc>
      </w:tr>
      <w:tr w:rsidR="00741405" w:rsidRPr="00651F55" w14:paraId="40E2099B" w14:textId="77777777" w:rsidTr="001109E5">
        <w:tc>
          <w:tcPr>
            <w:tcW w:w="2405" w:type="dxa"/>
          </w:tcPr>
          <w:p w14:paraId="7BF40223" w14:textId="77777777" w:rsidR="00741405" w:rsidRPr="001109E5" w:rsidRDefault="00741405" w:rsidP="00485192">
            <w:pPr>
              <w:rPr>
                <w:rFonts w:ascii="Yu Gothic Light" w:hAnsi="Yu Gothic Light"/>
                <w:color w:val="A31515"/>
                <w:sz w:val="18"/>
                <w:szCs w:val="18"/>
              </w:rPr>
            </w:pPr>
            <w:r w:rsidRPr="001109E5">
              <w:rPr>
                <w:rFonts w:ascii="Yu Gothic Light" w:hAnsi="Yu Gothic Light"/>
                <w:color w:val="A31515"/>
                <w:sz w:val="18"/>
                <w:szCs w:val="18"/>
              </w:rPr>
              <w:t>buffer</w:t>
            </w:r>
          </w:p>
        </w:tc>
        <w:tc>
          <w:tcPr>
            <w:tcW w:w="964" w:type="dxa"/>
          </w:tcPr>
          <w:p w14:paraId="5B02E908" w14:textId="77777777" w:rsidR="00741405" w:rsidRPr="004C0BA9" w:rsidRDefault="00741405" w:rsidP="00485192">
            <w:pPr>
              <w:rPr>
                <w:color w:val="000000" w:themeColor="text1"/>
              </w:rPr>
            </w:pPr>
            <w:r w:rsidRPr="004C0BA9">
              <w:rPr>
                <w:color w:val="000000" w:themeColor="text1"/>
              </w:rPr>
              <w:t>object</w:t>
            </w:r>
          </w:p>
        </w:tc>
        <w:tc>
          <w:tcPr>
            <w:tcW w:w="1599" w:type="dxa"/>
          </w:tcPr>
          <w:p w14:paraId="19B2BC8A" w14:textId="77777777" w:rsidR="00741405" w:rsidRPr="004C0BA9" w:rsidRDefault="00741405" w:rsidP="00485192">
            <w:pPr>
              <w:rPr>
                <w:color w:val="000000" w:themeColor="text1"/>
              </w:rPr>
            </w:pPr>
          </w:p>
        </w:tc>
        <w:tc>
          <w:tcPr>
            <w:tcW w:w="2340" w:type="dxa"/>
          </w:tcPr>
          <w:p w14:paraId="78F7AB6F" w14:textId="77777777" w:rsidR="00741405" w:rsidRPr="004C0BA9" w:rsidRDefault="00741405" w:rsidP="00485192">
            <w:pPr>
              <w:rPr>
                <w:color w:val="000000" w:themeColor="text1"/>
              </w:rPr>
            </w:pPr>
          </w:p>
        </w:tc>
        <w:tc>
          <w:tcPr>
            <w:tcW w:w="4423" w:type="dxa"/>
          </w:tcPr>
          <w:p w14:paraId="5078AF18" w14:textId="77777777" w:rsidR="00741405" w:rsidRPr="004C0BA9" w:rsidRDefault="00337CB4" w:rsidP="00485192">
            <w:pPr>
              <w:rPr>
                <w:color w:val="000000" w:themeColor="text1"/>
                <w:lang w:val="en-US"/>
              </w:rPr>
            </w:pPr>
            <w:r>
              <w:fldChar w:fldCharType="begin"/>
            </w:r>
            <w:r w:rsidRPr="00056DC3">
              <w:rPr>
                <w:lang w:val="en-US"/>
                <w:rPrChange w:id="1713" w:author="Quentin Veillard" w:date="2021-05-05T10:24:00Z">
                  <w:rPr/>
                </w:rPrChange>
              </w:rPr>
              <w:instrText xml:space="preserve"> HYPERLINK \l "_&lt;Buffer_à_chiffrer&gt;_:_message" </w:instrText>
            </w:r>
            <w:r>
              <w:fldChar w:fldCharType="separate"/>
            </w:r>
            <w:r w:rsidR="00741405" w:rsidRPr="004C0BA9">
              <w:rPr>
                <w:b/>
                <w:color w:val="0000FF" w:themeColor="hyperlink"/>
                <w:u w:val="single"/>
                <w:lang w:val="en-US" w:eastAsia="ar-SA" w:bidi="en-US"/>
              </w:rPr>
              <w:t>&lt;Buffer_to_encrypt&gt;</w:t>
            </w:r>
            <w:r>
              <w:rPr>
                <w:b/>
                <w:color w:val="0000FF" w:themeColor="hyperlink"/>
                <w:u w:val="single"/>
                <w:lang w:val="en-US" w:eastAsia="ar-SA" w:bidi="en-US"/>
              </w:rPr>
              <w:fldChar w:fldCharType="end"/>
            </w:r>
            <w:r w:rsidR="00741405" w:rsidRPr="004C0BA9">
              <w:rPr>
                <w:lang w:val="en-US" w:eastAsia="ar-SA" w:bidi="en-US"/>
              </w:rPr>
              <w:t> </w:t>
            </w:r>
            <w:r w:rsidR="00741405" w:rsidRPr="004C0BA9">
              <w:rPr>
                <w:b/>
                <w:lang w:val="en-US" w:eastAsia="ar-SA" w:bidi="en-US"/>
              </w:rPr>
              <w:t>crypted using the RSA algorithm</w:t>
            </w:r>
            <w:r w:rsidR="00741405" w:rsidRPr="004C0BA9">
              <w:rPr>
                <w:lang w:val="en-US" w:eastAsia="ar-SA" w:bidi="en-US"/>
              </w:rPr>
              <w:t xml:space="preserve"> with a public key passed in the field </w:t>
            </w:r>
            <w:r w:rsidR="00741405" w:rsidRPr="004C0BA9">
              <w:rPr>
                <w:b/>
                <w:color w:val="0070C0"/>
                <w:lang w:val="en-US" w:eastAsia="ar-SA" w:bidi="en-US"/>
              </w:rPr>
              <w:t>{RSAPublicKey }</w:t>
            </w:r>
            <w:r w:rsidR="00741405" w:rsidRPr="004C0BA9">
              <w:rPr>
                <w:lang w:val="en-US" w:eastAsia="ar-SA" w:bidi="en-US"/>
              </w:rPr>
              <w:t>.</w:t>
            </w:r>
          </w:p>
        </w:tc>
      </w:tr>
      <w:tr w:rsidR="00741405" w:rsidRPr="00651F55" w14:paraId="74154B8C" w14:textId="77777777" w:rsidTr="001109E5">
        <w:tc>
          <w:tcPr>
            <w:tcW w:w="2405" w:type="dxa"/>
          </w:tcPr>
          <w:p w14:paraId="3A9749A3" w14:textId="5B88F8B6" w:rsidR="00741405" w:rsidRPr="001109E5" w:rsidRDefault="6D9748EB" w:rsidP="00485192">
            <w:pPr>
              <w:rPr>
                <w:rFonts w:ascii="Yu Gothic Light" w:hAnsi="Yu Gothic Light"/>
                <w:color w:val="A31515"/>
                <w:sz w:val="18"/>
                <w:szCs w:val="18"/>
              </w:rPr>
            </w:pPr>
            <w:r w:rsidRPr="001109E5">
              <w:rPr>
                <w:rFonts w:ascii="Yu Gothic Light" w:hAnsi="Yu Gothic Light"/>
                <w:color w:val="A31515"/>
                <w:sz w:val="18"/>
                <w:szCs w:val="18"/>
              </w:rPr>
              <w:t>I</w:t>
            </w:r>
            <w:r w:rsidR="438B8584" w:rsidRPr="001109E5">
              <w:rPr>
                <w:rFonts w:ascii="Yu Gothic Light" w:hAnsi="Yu Gothic Light"/>
                <w:color w:val="A31515"/>
                <w:sz w:val="18"/>
                <w:szCs w:val="18"/>
              </w:rPr>
              <w:t>sSuccess</w:t>
            </w:r>
          </w:p>
        </w:tc>
        <w:tc>
          <w:tcPr>
            <w:tcW w:w="964" w:type="dxa"/>
          </w:tcPr>
          <w:p w14:paraId="58F0D33F" w14:textId="77777777" w:rsidR="00741405" w:rsidRPr="004C0BA9" w:rsidRDefault="00741405" w:rsidP="00485192">
            <w:pPr>
              <w:rPr>
                <w:color w:val="000000" w:themeColor="text1"/>
              </w:rPr>
            </w:pPr>
            <w:r w:rsidRPr="004C0BA9">
              <w:rPr>
                <w:color w:val="000000" w:themeColor="text1"/>
              </w:rPr>
              <w:t>boolean</w:t>
            </w:r>
          </w:p>
        </w:tc>
        <w:tc>
          <w:tcPr>
            <w:tcW w:w="1599" w:type="dxa"/>
          </w:tcPr>
          <w:p w14:paraId="29E4FA58" w14:textId="77777777" w:rsidR="00741405" w:rsidRPr="004C0BA9" w:rsidRDefault="00741405" w:rsidP="00485192">
            <w:pPr>
              <w:rPr>
                <w:color w:val="000000" w:themeColor="text1"/>
              </w:rPr>
            </w:pPr>
          </w:p>
        </w:tc>
        <w:tc>
          <w:tcPr>
            <w:tcW w:w="2340" w:type="dxa"/>
          </w:tcPr>
          <w:p w14:paraId="5064CF5E" w14:textId="36E6DD1A" w:rsidR="00741405" w:rsidRPr="004C0BA9" w:rsidRDefault="001109E5" w:rsidP="0048519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true</w:t>
            </w:r>
          </w:p>
        </w:tc>
        <w:tc>
          <w:tcPr>
            <w:tcW w:w="4423" w:type="dxa"/>
          </w:tcPr>
          <w:p w14:paraId="46743B57" w14:textId="77777777" w:rsidR="00741405" w:rsidRPr="004C0BA9" w:rsidRDefault="00741405" w:rsidP="00485192">
            <w:pPr>
              <w:rPr>
                <w:lang w:val="en-US" w:eastAsia="ar-SA" w:bidi="en-US"/>
              </w:rPr>
            </w:pPr>
            <w:r w:rsidRPr="004C0BA9">
              <w:rPr>
                <w:lang w:val="en-US" w:eastAsia="ar-SA" w:bidi="en-US"/>
              </w:rPr>
              <w:t>Indicates if the response is an error or success</w:t>
            </w:r>
          </w:p>
        </w:tc>
      </w:tr>
    </w:tbl>
    <w:p w14:paraId="0CF4CE41" w14:textId="4D929934" w:rsidR="00101787" w:rsidRPr="004C0BA9" w:rsidRDefault="00101787" w:rsidP="00E92CAB">
      <w:pPr>
        <w:pStyle w:val="ListParagraph"/>
        <w:numPr>
          <w:ilvl w:val="0"/>
          <w:numId w:val="4"/>
        </w:numPr>
        <w:spacing w:before="300" w:line="276" w:lineRule="auto"/>
        <w:outlineLvl w:val="4"/>
        <w:rPr>
          <w:rFonts w:eastAsiaTheme="minorEastAsia"/>
          <w:color w:val="1F497D" w:themeColor="text2"/>
          <w:spacing w:val="10"/>
          <w:lang w:eastAsia="en-US" w:bidi="en-US"/>
        </w:rPr>
      </w:pPr>
      <w:r w:rsidRPr="004C0BA9">
        <w:rPr>
          <w:rFonts w:eastAsiaTheme="minorEastAsia"/>
          <w:color w:val="1F497D" w:themeColor="text2"/>
          <w:spacing w:val="10"/>
          <w:lang w:eastAsia="en-US" w:bidi="en-US"/>
        </w:rPr>
        <w:t>&lt;Buffer_réponse_calcul_HMAC&gt; : message au format json</w:t>
      </w:r>
    </w:p>
    <w:tbl>
      <w:tblPr>
        <w:tblpPr w:leftFromText="141" w:rightFromText="141" w:vertAnchor="text" w:horzAnchor="margin" w:tblpXSpec="center" w:tblpY="240"/>
        <w:tblW w:w="117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1560"/>
        <w:gridCol w:w="737"/>
        <w:gridCol w:w="3202"/>
        <w:gridCol w:w="4423"/>
      </w:tblGrid>
      <w:tr w:rsidR="00101787" w:rsidRPr="004C0BA9" w14:paraId="4A896EA8" w14:textId="77777777" w:rsidTr="001109E5">
        <w:tc>
          <w:tcPr>
            <w:tcW w:w="1809" w:type="dxa"/>
            <w:shd w:val="clear" w:color="auto" w:fill="365F91"/>
          </w:tcPr>
          <w:p w14:paraId="294468A7" w14:textId="77777777" w:rsidR="00101787" w:rsidRPr="004C0BA9" w:rsidRDefault="00101787" w:rsidP="00485192">
            <w:pPr>
              <w:rPr>
                <w:b/>
                <w:color w:val="FFFFFF" w:themeColor="background1"/>
              </w:rPr>
            </w:pPr>
            <w:r w:rsidRPr="004C0BA9">
              <w:rPr>
                <w:b/>
                <w:color w:val="FFFFFF" w:themeColor="background1"/>
              </w:rPr>
              <w:t>Property</w:t>
            </w:r>
          </w:p>
        </w:tc>
        <w:tc>
          <w:tcPr>
            <w:tcW w:w="1560" w:type="dxa"/>
            <w:shd w:val="clear" w:color="auto" w:fill="365F91"/>
          </w:tcPr>
          <w:p w14:paraId="406F91BB" w14:textId="77777777" w:rsidR="00101787" w:rsidRPr="004C0BA9" w:rsidRDefault="00101787" w:rsidP="00485192">
            <w:pPr>
              <w:rPr>
                <w:b/>
                <w:color w:val="FFFFFF" w:themeColor="background1"/>
              </w:rPr>
            </w:pPr>
            <w:r w:rsidRPr="004C0BA9">
              <w:rPr>
                <w:b/>
                <w:color w:val="FFFFFF" w:themeColor="background1"/>
              </w:rPr>
              <w:t>Type</w:t>
            </w:r>
          </w:p>
        </w:tc>
        <w:tc>
          <w:tcPr>
            <w:tcW w:w="737" w:type="dxa"/>
            <w:shd w:val="clear" w:color="auto" w:fill="365F91"/>
          </w:tcPr>
          <w:p w14:paraId="13367C37" w14:textId="77777777" w:rsidR="00101787" w:rsidRPr="004C0BA9" w:rsidRDefault="00101787" w:rsidP="00485192">
            <w:pPr>
              <w:rPr>
                <w:b/>
                <w:color w:val="FFFFFF" w:themeColor="background1"/>
              </w:rPr>
            </w:pPr>
            <w:r w:rsidRPr="004C0BA9">
              <w:rPr>
                <w:b/>
                <w:color w:val="FFFFFF" w:themeColor="background1"/>
              </w:rPr>
              <w:t>Format</w:t>
            </w:r>
          </w:p>
        </w:tc>
        <w:tc>
          <w:tcPr>
            <w:tcW w:w="3202" w:type="dxa"/>
            <w:shd w:val="clear" w:color="auto" w:fill="365F91"/>
          </w:tcPr>
          <w:p w14:paraId="2C48162F" w14:textId="77777777" w:rsidR="00101787" w:rsidRPr="004C0BA9" w:rsidRDefault="00101787" w:rsidP="00485192">
            <w:pPr>
              <w:rPr>
                <w:b/>
                <w:color w:val="FFFFFF" w:themeColor="background1"/>
              </w:rPr>
            </w:pPr>
            <w:r w:rsidRPr="004C0BA9">
              <w:rPr>
                <w:b/>
                <w:color w:val="FFFFFF" w:themeColor="background1"/>
              </w:rPr>
              <w:t>Exemple</w:t>
            </w:r>
          </w:p>
        </w:tc>
        <w:tc>
          <w:tcPr>
            <w:tcW w:w="4423" w:type="dxa"/>
            <w:shd w:val="clear" w:color="auto" w:fill="365F91"/>
          </w:tcPr>
          <w:p w14:paraId="6487D87F" w14:textId="77777777" w:rsidR="00101787" w:rsidRPr="004C0BA9" w:rsidRDefault="00101787" w:rsidP="00485192">
            <w:pPr>
              <w:rPr>
                <w:b/>
                <w:color w:val="FFFFFF" w:themeColor="background1"/>
              </w:rPr>
            </w:pPr>
            <w:r w:rsidRPr="004C0BA9">
              <w:rPr>
                <w:b/>
                <w:color w:val="FFFFFF" w:themeColor="background1"/>
              </w:rPr>
              <w:t>Description</w:t>
            </w:r>
          </w:p>
        </w:tc>
      </w:tr>
      <w:tr w:rsidR="00101787" w:rsidRPr="00651F55" w14:paraId="35991C4A" w14:textId="77777777" w:rsidTr="001109E5">
        <w:tc>
          <w:tcPr>
            <w:tcW w:w="1809" w:type="dxa"/>
          </w:tcPr>
          <w:p w14:paraId="1566F9CD" w14:textId="5052E6DF" w:rsidR="00101787" w:rsidRPr="001109E5" w:rsidRDefault="00101787" w:rsidP="00485192">
            <w:pPr>
              <w:rPr>
                <w:rFonts w:ascii="Yu Gothic Light" w:hAnsi="Yu Gothic Light"/>
                <w:color w:val="A31515"/>
                <w:sz w:val="18"/>
                <w:szCs w:val="18"/>
              </w:rPr>
            </w:pPr>
            <w:r w:rsidRPr="001109E5">
              <w:rPr>
                <w:rFonts w:ascii="Yu Gothic Light" w:hAnsi="Yu Gothic Light"/>
                <w:color w:val="A31515"/>
                <w:sz w:val="18"/>
                <w:szCs w:val="18"/>
              </w:rPr>
              <w:t>encryptedData</w:t>
            </w:r>
          </w:p>
        </w:tc>
        <w:tc>
          <w:tcPr>
            <w:tcW w:w="1560" w:type="dxa"/>
          </w:tcPr>
          <w:p w14:paraId="2A89EDFD" w14:textId="77777777" w:rsidR="00101787" w:rsidRPr="004C0BA9" w:rsidRDefault="00101787" w:rsidP="00485192">
            <w:pPr>
              <w:rPr>
                <w:color w:val="000000" w:themeColor="text1"/>
              </w:rPr>
            </w:pPr>
            <w:r w:rsidRPr="004C0BA9">
              <w:rPr>
                <w:color w:val="000000" w:themeColor="text1"/>
              </w:rPr>
              <w:t>string</w:t>
            </w:r>
          </w:p>
        </w:tc>
        <w:tc>
          <w:tcPr>
            <w:tcW w:w="737" w:type="dxa"/>
          </w:tcPr>
          <w:p w14:paraId="087BC573" w14:textId="59DE2AC4" w:rsidR="00101787" w:rsidRPr="004C0BA9" w:rsidRDefault="00101787" w:rsidP="00485192">
            <w:pPr>
              <w:rPr>
                <w:color w:val="000000" w:themeColor="text1"/>
              </w:rPr>
            </w:pPr>
          </w:p>
        </w:tc>
        <w:tc>
          <w:tcPr>
            <w:tcW w:w="3202" w:type="dxa"/>
          </w:tcPr>
          <w:p w14:paraId="0F528BA5" w14:textId="3C1EF656" w:rsidR="00101787" w:rsidRPr="004C0BA9" w:rsidRDefault="00101787" w:rsidP="00485192">
            <w:pPr>
              <w:rPr>
                <w:color w:val="000000" w:themeColor="text1"/>
              </w:rPr>
            </w:pPr>
            <w:r w:rsidRPr="001109E5">
              <w:rPr>
                <w:rFonts w:ascii="Yu Gothic Light" w:hAnsi="Yu Gothic Light"/>
                <w:color w:val="0451A5"/>
                <w:sz w:val="18"/>
                <w:szCs w:val="18"/>
              </w:rPr>
              <w:t>nJ2vucq7e24hStMpDVzcXR4tqxeITht5FnrTNYq/c6+Cch7ADohB6BhtoEoUycybkfMSqnXAi8k1WN6RZ7wIHOIjAzGoafQoX0PPTbBq8F0QB8Qen/Ba3/YbkcewX/quuDowvKlJpMadTqFaDV+lm0jYaAh18CEZ6aw3SM2il9ODWrEGpJd5U8oMIHMthJwc4guHmsxEG1G3byJ5ZT9rBWgSQz4EnFS7KgjTvmZjkhtJhPWPDPVV0PGWgw2T04iLSDUiIMLmQGXzOYp4uMoj0PgFzAQ5ezmpbvo58Ej3MneaNb78t8I+10qvxFReZAXcfp4ToX6oFuYbEip0v6h7Bw==</w:t>
            </w:r>
          </w:p>
        </w:tc>
        <w:tc>
          <w:tcPr>
            <w:tcW w:w="4423" w:type="dxa"/>
          </w:tcPr>
          <w:p w14:paraId="5C5D9ED1" w14:textId="77777777" w:rsidR="001109E5" w:rsidRDefault="001109E5" w:rsidP="001109E5"/>
          <w:p w14:paraId="0E517748" w14:textId="6DD42A4A" w:rsidR="001109E5" w:rsidRPr="001F0AEF" w:rsidRDefault="001109E5" w:rsidP="001109E5">
            <w:pPr>
              <w:rPr>
                <w:lang w:val="en-US"/>
              </w:rPr>
            </w:pPr>
            <w:r w:rsidRPr="001F0AEF">
              <w:rPr>
                <w:lang w:val="en-US"/>
              </w:rPr>
              <w:t>A string of characters - encrypted JSON message containing sensitive HMAC response data &lt;Données_réponse_calcul_HMAC&gt;: json-sized message - the "alea" field encrypted by the RSA algorithm with the public key contained in the 'rsaPemPublicKey' field received in the input WS message.</w:t>
            </w:r>
          </w:p>
          <w:p w14:paraId="6CC3FBA0" w14:textId="6448EA9E" w:rsidR="00101787" w:rsidRPr="001F0AEF" w:rsidRDefault="00101787" w:rsidP="001109E5">
            <w:pPr>
              <w:rPr>
                <w:color w:val="000000" w:themeColor="text1"/>
                <w:lang w:val="en-US"/>
              </w:rPr>
            </w:pPr>
          </w:p>
        </w:tc>
      </w:tr>
    </w:tbl>
    <w:p w14:paraId="1497E570" w14:textId="4B28BC0F" w:rsidR="00741405" w:rsidRPr="004C0BA9" w:rsidRDefault="0049151B" w:rsidP="00E92CAB">
      <w:pPr>
        <w:pStyle w:val="ListParagraph"/>
        <w:numPr>
          <w:ilvl w:val="0"/>
          <w:numId w:val="4"/>
        </w:numPr>
        <w:spacing w:before="300" w:line="276" w:lineRule="auto"/>
        <w:outlineLvl w:val="4"/>
        <w:rPr>
          <w:rFonts w:eastAsiaTheme="minorEastAsia"/>
          <w:color w:val="1F497D" w:themeColor="text2"/>
          <w:spacing w:val="10"/>
          <w:lang w:eastAsia="en-US" w:bidi="en-US"/>
        </w:rPr>
      </w:pPr>
      <w:r w:rsidRPr="004C0BA9">
        <w:rPr>
          <w:rFonts w:eastAsiaTheme="minorEastAsia"/>
          <w:color w:val="1F497D" w:themeColor="text2"/>
          <w:spacing w:val="10"/>
          <w:lang w:eastAsia="en-US" w:bidi="en-US"/>
        </w:rPr>
        <w:t>&lt;Données_réponse_calcul_HMAC&gt; : message au format json</w:t>
      </w:r>
    </w:p>
    <w:tbl>
      <w:tblPr>
        <w:tblpPr w:leftFromText="141" w:rightFromText="141" w:vertAnchor="text" w:horzAnchor="margin" w:tblpXSpec="center" w:tblpY="240"/>
        <w:tblW w:w="117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1560"/>
        <w:gridCol w:w="1599"/>
        <w:gridCol w:w="2340"/>
        <w:gridCol w:w="4423"/>
      </w:tblGrid>
      <w:tr w:rsidR="00741405" w:rsidRPr="004C0BA9" w14:paraId="4D7EA98F" w14:textId="77777777" w:rsidTr="00485192">
        <w:tc>
          <w:tcPr>
            <w:tcW w:w="1809" w:type="dxa"/>
            <w:shd w:val="clear" w:color="auto" w:fill="365F91"/>
          </w:tcPr>
          <w:p w14:paraId="5C9952CB" w14:textId="77777777" w:rsidR="00741405" w:rsidRPr="004C0BA9" w:rsidRDefault="00741405" w:rsidP="00485192">
            <w:pPr>
              <w:rPr>
                <w:b/>
                <w:color w:val="FFFFFF" w:themeColor="background1"/>
              </w:rPr>
            </w:pPr>
            <w:r w:rsidRPr="004C0BA9">
              <w:rPr>
                <w:b/>
                <w:color w:val="FFFFFF" w:themeColor="background1"/>
              </w:rPr>
              <w:t>Property</w:t>
            </w:r>
          </w:p>
        </w:tc>
        <w:tc>
          <w:tcPr>
            <w:tcW w:w="1560" w:type="dxa"/>
            <w:shd w:val="clear" w:color="auto" w:fill="365F91"/>
          </w:tcPr>
          <w:p w14:paraId="010A19A1" w14:textId="77777777" w:rsidR="00741405" w:rsidRPr="004C0BA9" w:rsidRDefault="00741405" w:rsidP="00485192">
            <w:pPr>
              <w:rPr>
                <w:b/>
                <w:color w:val="FFFFFF" w:themeColor="background1"/>
              </w:rPr>
            </w:pPr>
            <w:r w:rsidRPr="004C0BA9">
              <w:rPr>
                <w:b/>
                <w:color w:val="FFFFFF" w:themeColor="background1"/>
              </w:rPr>
              <w:t>Type</w:t>
            </w:r>
          </w:p>
        </w:tc>
        <w:tc>
          <w:tcPr>
            <w:tcW w:w="1599" w:type="dxa"/>
            <w:shd w:val="clear" w:color="auto" w:fill="365F91"/>
          </w:tcPr>
          <w:p w14:paraId="7B85EDD5" w14:textId="77777777" w:rsidR="00741405" w:rsidRPr="004C0BA9" w:rsidRDefault="00741405" w:rsidP="00485192">
            <w:pPr>
              <w:rPr>
                <w:b/>
                <w:color w:val="FFFFFF" w:themeColor="background1"/>
              </w:rPr>
            </w:pPr>
            <w:r w:rsidRPr="004C0BA9">
              <w:rPr>
                <w:b/>
                <w:color w:val="FFFFFF" w:themeColor="background1"/>
              </w:rPr>
              <w:t>Format</w:t>
            </w:r>
          </w:p>
        </w:tc>
        <w:tc>
          <w:tcPr>
            <w:tcW w:w="2340" w:type="dxa"/>
            <w:shd w:val="clear" w:color="auto" w:fill="365F91"/>
          </w:tcPr>
          <w:p w14:paraId="5C01F4FF" w14:textId="77777777" w:rsidR="00741405" w:rsidRPr="004C0BA9" w:rsidRDefault="00741405" w:rsidP="00485192">
            <w:pPr>
              <w:rPr>
                <w:b/>
                <w:color w:val="FFFFFF" w:themeColor="background1"/>
              </w:rPr>
            </w:pPr>
            <w:r w:rsidRPr="004C0BA9">
              <w:rPr>
                <w:b/>
                <w:color w:val="FFFFFF" w:themeColor="background1"/>
              </w:rPr>
              <w:t>Exemple</w:t>
            </w:r>
          </w:p>
        </w:tc>
        <w:tc>
          <w:tcPr>
            <w:tcW w:w="4423" w:type="dxa"/>
            <w:shd w:val="clear" w:color="auto" w:fill="365F91"/>
          </w:tcPr>
          <w:p w14:paraId="5220C050" w14:textId="77777777" w:rsidR="00741405" w:rsidRPr="004C0BA9" w:rsidRDefault="00741405" w:rsidP="00485192">
            <w:pPr>
              <w:rPr>
                <w:b/>
                <w:color w:val="FFFFFF" w:themeColor="background1"/>
              </w:rPr>
            </w:pPr>
            <w:r w:rsidRPr="004C0BA9">
              <w:rPr>
                <w:b/>
                <w:color w:val="FFFFFF" w:themeColor="background1"/>
              </w:rPr>
              <w:t>Description</w:t>
            </w:r>
          </w:p>
        </w:tc>
      </w:tr>
      <w:tr w:rsidR="00741405" w:rsidRPr="00651F55" w14:paraId="3743C528" w14:textId="77777777" w:rsidTr="00485192">
        <w:tc>
          <w:tcPr>
            <w:tcW w:w="1809" w:type="dxa"/>
          </w:tcPr>
          <w:p w14:paraId="0F3BAD64" w14:textId="395C5D34" w:rsidR="00741405" w:rsidRPr="001109E5" w:rsidRDefault="00485192" w:rsidP="00485192">
            <w:pPr>
              <w:rPr>
                <w:rFonts w:ascii="Yu Gothic Light" w:hAnsi="Yu Gothic Light"/>
                <w:color w:val="A31515"/>
                <w:sz w:val="18"/>
                <w:szCs w:val="18"/>
              </w:rPr>
            </w:pPr>
            <w:r w:rsidRPr="001109E5">
              <w:rPr>
                <w:rFonts w:ascii="Yu Gothic Light" w:hAnsi="Yu Gothic Light"/>
                <w:color w:val="A31515"/>
                <w:sz w:val="18"/>
                <w:szCs w:val="18"/>
              </w:rPr>
              <w:t>hmac</w:t>
            </w:r>
          </w:p>
        </w:tc>
        <w:tc>
          <w:tcPr>
            <w:tcW w:w="1560" w:type="dxa"/>
          </w:tcPr>
          <w:p w14:paraId="7F779204" w14:textId="77777777" w:rsidR="00741405" w:rsidRPr="004C0BA9" w:rsidRDefault="00741405" w:rsidP="00485192">
            <w:pPr>
              <w:rPr>
                <w:color w:val="000000" w:themeColor="text1"/>
              </w:rPr>
            </w:pPr>
            <w:r w:rsidRPr="004C0BA9">
              <w:rPr>
                <w:color w:val="000000" w:themeColor="text1"/>
              </w:rPr>
              <w:t>string</w:t>
            </w:r>
          </w:p>
        </w:tc>
        <w:tc>
          <w:tcPr>
            <w:tcW w:w="1599" w:type="dxa"/>
          </w:tcPr>
          <w:p w14:paraId="2929A89A" w14:textId="77777777" w:rsidR="00741405" w:rsidRPr="004C0BA9" w:rsidRDefault="00741405" w:rsidP="00485192">
            <w:pPr>
              <w:rPr>
                <w:color w:val="000000" w:themeColor="text1"/>
              </w:rPr>
            </w:pPr>
            <w:r w:rsidRPr="004C0BA9">
              <w:rPr>
                <w:color w:val="000000" w:themeColor="text1"/>
              </w:rPr>
              <w:t>X(16)</w:t>
            </w:r>
          </w:p>
        </w:tc>
        <w:tc>
          <w:tcPr>
            <w:tcW w:w="2340" w:type="dxa"/>
          </w:tcPr>
          <w:p w14:paraId="3E35ED3E" w14:textId="77777777" w:rsidR="00741405" w:rsidRPr="001109E5" w:rsidRDefault="00741405" w:rsidP="00485192">
            <w:pPr>
              <w:rPr>
                <w:rFonts w:ascii="Yu Gothic Light" w:hAnsi="Yu Gothic Light"/>
                <w:color w:val="0451A5"/>
                <w:sz w:val="18"/>
                <w:szCs w:val="18"/>
              </w:rPr>
            </w:pPr>
            <w:r w:rsidRPr="001109E5">
              <w:rPr>
                <w:rFonts w:ascii="Yu Gothic Light" w:hAnsi="Yu Gothic Light"/>
                <w:color w:val="0451A5"/>
                <w:sz w:val="18"/>
                <w:szCs w:val="18"/>
              </w:rPr>
              <w:t>4561042345678901</w:t>
            </w:r>
          </w:p>
        </w:tc>
        <w:tc>
          <w:tcPr>
            <w:tcW w:w="4423" w:type="dxa"/>
          </w:tcPr>
          <w:p w14:paraId="35DB406F" w14:textId="1DE0A9E3" w:rsidR="00485192" w:rsidRPr="004C0BA9" w:rsidRDefault="00485192" w:rsidP="00485192">
            <w:pPr>
              <w:rPr>
                <w:lang w:val="en-US"/>
              </w:rPr>
            </w:pPr>
            <w:r w:rsidRPr="004C0BA9">
              <w:rPr>
                <w:lang w:val="en-US"/>
              </w:rPr>
              <w:t>Value of HMAC encoded in base 64</w:t>
            </w:r>
            <w:r w:rsidRPr="004C0BA9">
              <w:rPr>
                <w:color w:val="000000" w:themeColor="text1"/>
                <w:lang w:val="en-US"/>
              </w:rPr>
              <w:t xml:space="preserve"> </w:t>
            </w:r>
          </w:p>
        </w:tc>
      </w:tr>
      <w:tr w:rsidR="00741405" w:rsidRPr="004C0BA9" w14:paraId="46E0D59A" w14:textId="77777777" w:rsidTr="00485192">
        <w:tc>
          <w:tcPr>
            <w:tcW w:w="1809" w:type="dxa"/>
          </w:tcPr>
          <w:p w14:paraId="3DEF5969" w14:textId="2A875E3F" w:rsidR="00741405" w:rsidRPr="001109E5" w:rsidRDefault="00485192" w:rsidP="00485192">
            <w:pPr>
              <w:rPr>
                <w:rFonts w:ascii="Yu Gothic Light" w:hAnsi="Yu Gothic Light"/>
                <w:color w:val="A31515"/>
                <w:sz w:val="18"/>
                <w:szCs w:val="18"/>
              </w:rPr>
            </w:pPr>
            <w:r w:rsidRPr="001109E5">
              <w:rPr>
                <w:rFonts w:ascii="Yu Gothic Light" w:hAnsi="Yu Gothic Light"/>
                <w:color w:val="A31515"/>
                <w:sz w:val="18"/>
                <w:szCs w:val="18"/>
              </w:rPr>
              <w:t>returnCodeMetier</w:t>
            </w:r>
          </w:p>
        </w:tc>
        <w:tc>
          <w:tcPr>
            <w:tcW w:w="1560" w:type="dxa"/>
          </w:tcPr>
          <w:p w14:paraId="2245EEBB" w14:textId="77777777" w:rsidR="00741405" w:rsidRPr="004C0BA9" w:rsidRDefault="00741405" w:rsidP="00485192">
            <w:pPr>
              <w:rPr>
                <w:color w:val="000000" w:themeColor="text1"/>
              </w:rPr>
            </w:pPr>
            <w:r w:rsidRPr="004C0BA9">
              <w:rPr>
                <w:color w:val="000000" w:themeColor="text1"/>
              </w:rPr>
              <w:t>string</w:t>
            </w:r>
          </w:p>
        </w:tc>
        <w:tc>
          <w:tcPr>
            <w:tcW w:w="1599" w:type="dxa"/>
          </w:tcPr>
          <w:p w14:paraId="6FE450C0" w14:textId="77777777" w:rsidR="00741405" w:rsidRPr="004C0BA9" w:rsidRDefault="00741405" w:rsidP="00485192">
            <w:pPr>
              <w:rPr>
                <w:color w:val="000000" w:themeColor="text1"/>
              </w:rPr>
            </w:pPr>
            <w:r w:rsidRPr="004C0BA9">
              <w:rPr>
                <w:color w:val="000000" w:themeColor="text1"/>
              </w:rPr>
              <w:t>X(4)</w:t>
            </w:r>
          </w:p>
        </w:tc>
        <w:tc>
          <w:tcPr>
            <w:tcW w:w="2340" w:type="dxa"/>
          </w:tcPr>
          <w:p w14:paraId="24FAC745" w14:textId="77777777" w:rsidR="00741405" w:rsidRPr="001109E5" w:rsidRDefault="00741405" w:rsidP="00485192">
            <w:pPr>
              <w:rPr>
                <w:rFonts w:ascii="Yu Gothic Light" w:hAnsi="Yu Gothic Light"/>
                <w:color w:val="0451A5"/>
                <w:sz w:val="18"/>
                <w:szCs w:val="18"/>
              </w:rPr>
            </w:pPr>
            <w:r w:rsidRPr="001109E5">
              <w:rPr>
                <w:rFonts w:ascii="Yu Gothic Light" w:hAnsi="Yu Gothic Light"/>
                <w:color w:val="0451A5"/>
                <w:sz w:val="18"/>
                <w:szCs w:val="18"/>
              </w:rPr>
              <w:t>0219</w:t>
            </w:r>
          </w:p>
          <w:p w14:paraId="43BB5CBC" w14:textId="77777777" w:rsidR="00741405" w:rsidRPr="001109E5" w:rsidRDefault="00741405" w:rsidP="00485192">
            <w:pPr>
              <w:rPr>
                <w:rFonts w:ascii="Yu Gothic Light" w:hAnsi="Yu Gothic Light"/>
                <w:color w:val="0451A5"/>
                <w:sz w:val="18"/>
                <w:szCs w:val="18"/>
              </w:rPr>
            </w:pPr>
          </w:p>
          <w:p w14:paraId="05E17AC2" w14:textId="77777777" w:rsidR="00741405" w:rsidRPr="001109E5" w:rsidRDefault="00741405" w:rsidP="00485192">
            <w:pPr>
              <w:ind w:firstLine="708"/>
              <w:rPr>
                <w:rFonts w:ascii="Yu Gothic Light" w:hAnsi="Yu Gothic Light"/>
                <w:color w:val="0451A5"/>
                <w:sz w:val="18"/>
                <w:szCs w:val="18"/>
              </w:rPr>
            </w:pPr>
          </w:p>
        </w:tc>
        <w:tc>
          <w:tcPr>
            <w:tcW w:w="4423" w:type="dxa"/>
          </w:tcPr>
          <w:p w14:paraId="362F0B84" w14:textId="77777777" w:rsidR="00741405" w:rsidRPr="004C0BA9" w:rsidRDefault="00741405" w:rsidP="00485192">
            <w:pPr>
              <w:rPr>
                <w:color w:val="000000" w:themeColor="text1"/>
              </w:rPr>
            </w:pPr>
            <w:r w:rsidRPr="004C0BA9">
              <w:rPr>
                <w:color w:val="000000" w:themeColor="text1"/>
              </w:rPr>
              <w:t>Expiration date</w:t>
            </w:r>
          </w:p>
          <w:p w14:paraId="45D992C8" w14:textId="77777777" w:rsidR="00741405" w:rsidRPr="004C0BA9" w:rsidRDefault="00741405" w:rsidP="00485192">
            <w:pPr>
              <w:rPr>
                <w:color w:val="000000" w:themeColor="text1"/>
              </w:rPr>
            </w:pPr>
          </w:p>
        </w:tc>
      </w:tr>
    </w:tbl>
    <w:p w14:paraId="150F7AB3" w14:textId="77777777" w:rsidR="00063A1C" w:rsidRPr="004C0BA9" w:rsidRDefault="00063A1C" w:rsidP="00821C50">
      <w:pPr>
        <w:rPr>
          <w:color w:val="000000" w:themeColor="text1"/>
          <w:lang w:val="en-US"/>
        </w:rPr>
      </w:pPr>
    </w:p>
    <w:p w14:paraId="2A3961DF" w14:textId="700FC7E7" w:rsidR="00063A1C" w:rsidRPr="004C0BA9" w:rsidRDefault="00884A71" w:rsidP="00821C50">
      <w:pPr>
        <w:rPr>
          <w:b/>
          <w:color w:val="000000" w:themeColor="text1"/>
          <w:lang w:val="en-US"/>
        </w:rPr>
      </w:pPr>
      <w:r w:rsidRPr="004C0BA9">
        <w:rPr>
          <w:b/>
          <w:color w:val="000000" w:themeColor="text1"/>
          <w:lang w:val="en-US"/>
        </w:rPr>
        <w:t>Sample WS response (the body):</w:t>
      </w:r>
    </w:p>
    <w:p w14:paraId="4D21B7BE" w14:textId="73F57293" w:rsidR="00821C50" w:rsidRPr="004C0BA9" w:rsidRDefault="00821C50" w:rsidP="00821C50">
      <w:pPr>
        <w:rPr>
          <w:color w:val="000000" w:themeColor="text1"/>
          <w:lang w:val="en-US"/>
        </w:rPr>
      </w:pPr>
      <w:r w:rsidRPr="004C0BA9">
        <w:rPr>
          <w:color w:val="000000" w:themeColor="text1"/>
          <w:lang w:val="en-US"/>
        </w:rPr>
        <w:t>HTTP/1.1 20</w:t>
      </w:r>
      <w:r w:rsidR="00D23460" w:rsidRPr="004C0BA9">
        <w:rPr>
          <w:color w:val="000000" w:themeColor="text1"/>
          <w:lang w:val="en-US"/>
        </w:rPr>
        <w:t>0</w:t>
      </w:r>
      <w:r w:rsidRPr="004C0BA9">
        <w:rPr>
          <w:color w:val="000000" w:themeColor="text1"/>
          <w:lang w:val="en-US"/>
        </w:rPr>
        <w:t xml:space="preserve"> </w:t>
      </w:r>
      <w:r w:rsidR="00D23460" w:rsidRPr="004C0BA9">
        <w:rPr>
          <w:color w:val="000000" w:themeColor="text1"/>
          <w:lang w:val="en-US"/>
        </w:rPr>
        <w:t>OK</w:t>
      </w:r>
    </w:p>
    <w:p w14:paraId="1FD42716" w14:textId="77777777" w:rsidR="001109E5" w:rsidRPr="001F0AEF" w:rsidRDefault="001109E5" w:rsidP="001109E5">
      <w:pPr>
        <w:shd w:val="clear" w:color="auto" w:fill="FFFFFE"/>
        <w:spacing w:line="270" w:lineRule="atLeast"/>
        <w:rPr>
          <w:rFonts w:ascii="Yu Gothic Light" w:hAnsi="Yu Gothic Light"/>
          <w:color w:val="000000"/>
          <w:sz w:val="18"/>
          <w:szCs w:val="18"/>
          <w:lang w:val="en-US"/>
        </w:rPr>
      </w:pP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{</w:t>
      </w:r>
    </w:p>
    <w:p w14:paraId="28EC2D18" w14:textId="77777777" w:rsidR="001109E5" w:rsidRPr="001F0AEF" w:rsidRDefault="001109E5" w:rsidP="001109E5">
      <w:pPr>
        <w:shd w:val="clear" w:color="auto" w:fill="FFFFFE"/>
        <w:spacing w:line="270" w:lineRule="atLeast"/>
        <w:rPr>
          <w:rFonts w:ascii="Yu Gothic Light" w:hAnsi="Yu Gothic Light"/>
          <w:color w:val="000000"/>
          <w:sz w:val="18"/>
          <w:szCs w:val="18"/>
          <w:lang w:val="en-US"/>
        </w:rPr>
      </w:pP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    </w:t>
      </w:r>
      <w:r w:rsidRPr="001F0AEF">
        <w:rPr>
          <w:rFonts w:ascii="Yu Gothic Light" w:hAnsi="Yu Gothic Light"/>
          <w:color w:val="A31515"/>
          <w:sz w:val="18"/>
          <w:szCs w:val="18"/>
          <w:lang w:val="en-US"/>
        </w:rPr>
        <w:t>"TransactionIdentifier"</w:t>
      </w: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: </w:t>
      </w:r>
      <w:r w:rsidRPr="001F0AEF">
        <w:rPr>
          <w:rFonts w:ascii="Yu Gothic Light" w:hAnsi="Yu Gothic Light"/>
          <w:color w:val="0451A5"/>
          <w:sz w:val="18"/>
          <w:szCs w:val="18"/>
          <w:lang w:val="en-US"/>
        </w:rPr>
        <w:t>"213514"</w:t>
      </w: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,</w:t>
      </w:r>
    </w:p>
    <w:p w14:paraId="078AAABE" w14:textId="6D29FDE2" w:rsidR="001109E5" w:rsidRPr="001F0AEF" w:rsidRDefault="001109E5" w:rsidP="001109E5">
      <w:pPr>
        <w:shd w:val="clear" w:color="auto" w:fill="FFFFFE"/>
        <w:spacing w:line="270" w:lineRule="atLeast"/>
        <w:rPr>
          <w:rFonts w:ascii="Yu Gothic Light" w:hAnsi="Yu Gothic Light"/>
          <w:color w:val="000000"/>
          <w:sz w:val="18"/>
          <w:szCs w:val="18"/>
          <w:lang w:val="en-US"/>
        </w:rPr>
      </w:pP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    </w:t>
      </w:r>
      <w:r w:rsidRPr="001F0AEF">
        <w:rPr>
          <w:rFonts w:ascii="Yu Gothic Light" w:hAnsi="Yu Gothic Light"/>
          <w:color w:val="A31515"/>
          <w:sz w:val="18"/>
          <w:szCs w:val="18"/>
          <w:lang w:val="en-US"/>
        </w:rPr>
        <w:t>"cardIDToken"</w:t>
      </w: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: </w:t>
      </w:r>
      <w:r w:rsidRPr="001F0AEF">
        <w:rPr>
          <w:rFonts w:ascii="Yu Gothic Light" w:hAnsi="Yu Gothic Light"/>
          <w:color w:val="0451A5"/>
          <w:sz w:val="18"/>
          <w:szCs w:val="18"/>
          <w:lang w:val="en-US"/>
        </w:rPr>
        <w:t>"               Xpollenx_CP2"</w:t>
      </w: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,</w:t>
      </w:r>
    </w:p>
    <w:p w14:paraId="6DC4F743" w14:textId="77777777" w:rsidR="001109E5" w:rsidRPr="001F0AEF" w:rsidRDefault="001109E5" w:rsidP="001109E5">
      <w:pPr>
        <w:shd w:val="clear" w:color="auto" w:fill="FFFFFE"/>
        <w:spacing w:line="270" w:lineRule="atLeast"/>
        <w:rPr>
          <w:rFonts w:ascii="Yu Gothic Light" w:hAnsi="Yu Gothic Light"/>
          <w:color w:val="000000"/>
          <w:sz w:val="18"/>
          <w:szCs w:val="18"/>
          <w:lang w:val="en-US"/>
        </w:rPr>
      </w:pP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    </w:t>
      </w:r>
      <w:r w:rsidRPr="001F0AEF">
        <w:rPr>
          <w:rFonts w:ascii="Yu Gothic Light" w:hAnsi="Yu Gothic Light"/>
          <w:color w:val="A31515"/>
          <w:sz w:val="18"/>
          <w:szCs w:val="18"/>
          <w:lang w:val="en-US"/>
        </w:rPr>
        <w:t>"signKeyIndex"</w:t>
      </w: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: </w:t>
      </w:r>
      <w:r w:rsidRPr="001F0AEF">
        <w:rPr>
          <w:rFonts w:ascii="Yu Gothic Light" w:hAnsi="Yu Gothic Light"/>
          <w:b/>
          <w:color w:val="0451A5"/>
          <w:sz w:val="18"/>
          <w:szCs w:val="18"/>
          <w:lang w:val="en-US"/>
        </w:rPr>
        <w:t>null</w:t>
      </w: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,</w:t>
      </w:r>
    </w:p>
    <w:p w14:paraId="384EC70B" w14:textId="77777777" w:rsidR="001109E5" w:rsidRPr="001F0AEF" w:rsidRDefault="001109E5" w:rsidP="001109E5">
      <w:pPr>
        <w:shd w:val="clear" w:color="auto" w:fill="FFFFFE"/>
        <w:spacing w:line="270" w:lineRule="atLeast"/>
        <w:rPr>
          <w:rFonts w:ascii="Yu Gothic Light" w:hAnsi="Yu Gothic Light"/>
          <w:color w:val="000000"/>
          <w:sz w:val="18"/>
          <w:szCs w:val="18"/>
          <w:lang w:val="en-US"/>
        </w:rPr>
      </w:pP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    </w:t>
      </w:r>
      <w:r w:rsidRPr="001F0AEF">
        <w:rPr>
          <w:rFonts w:ascii="Yu Gothic Light" w:hAnsi="Yu Gothic Light"/>
          <w:color w:val="A31515"/>
          <w:sz w:val="18"/>
          <w:szCs w:val="18"/>
          <w:lang w:val="en-US"/>
        </w:rPr>
        <w:t>"encryptKeyIndex"</w:t>
      </w: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: </w:t>
      </w:r>
      <w:r w:rsidRPr="001F0AEF">
        <w:rPr>
          <w:rFonts w:ascii="Yu Gothic Light" w:hAnsi="Yu Gothic Light"/>
          <w:b/>
          <w:color w:val="0451A5"/>
          <w:sz w:val="18"/>
          <w:szCs w:val="18"/>
          <w:lang w:val="en-US"/>
        </w:rPr>
        <w:t>null</w:t>
      </w: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,</w:t>
      </w:r>
    </w:p>
    <w:p w14:paraId="4136B4A8" w14:textId="77777777" w:rsidR="001109E5" w:rsidRPr="001F0AEF" w:rsidRDefault="001109E5" w:rsidP="001109E5">
      <w:pPr>
        <w:shd w:val="clear" w:color="auto" w:fill="FFFFFE"/>
        <w:spacing w:line="270" w:lineRule="atLeast"/>
        <w:rPr>
          <w:rFonts w:ascii="Yu Gothic Light" w:hAnsi="Yu Gothic Light"/>
          <w:color w:val="000000"/>
          <w:sz w:val="18"/>
          <w:szCs w:val="18"/>
          <w:lang w:val="en-US"/>
        </w:rPr>
      </w:pP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    </w:t>
      </w:r>
      <w:r w:rsidRPr="001F0AEF">
        <w:rPr>
          <w:rFonts w:ascii="Yu Gothic Light" w:hAnsi="Yu Gothic Light"/>
          <w:color w:val="A31515"/>
          <w:sz w:val="18"/>
          <w:szCs w:val="18"/>
          <w:lang w:val="en-US"/>
        </w:rPr>
        <w:t>"signature"</w:t>
      </w: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: </w:t>
      </w:r>
      <w:r w:rsidRPr="001F0AEF">
        <w:rPr>
          <w:rFonts w:ascii="Yu Gothic Light" w:hAnsi="Yu Gothic Light"/>
          <w:b/>
          <w:color w:val="0451A5"/>
          <w:sz w:val="18"/>
          <w:szCs w:val="18"/>
          <w:lang w:val="en-US"/>
        </w:rPr>
        <w:t>null</w:t>
      </w: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,</w:t>
      </w:r>
    </w:p>
    <w:p w14:paraId="6ABD6BB1" w14:textId="77777777" w:rsidR="001109E5" w:rsidRPr="001F0AEF" w:rsidRDefault="001109E5" w:rsidP="001109E5">
      <w:pPr>
        <w:shd w:val="clear" w:color="auto" w:fill="FFFFFE"/>
        <w:spacing w:line="270" w:lineRule="atLeast"/>
        <w:rPr>
          <w:rFonts w:ascii="Yu Gothic Light" w:hAnsi="Yu Gothic Light"/>
          <w:color w:val="000000"/>
          <w:sz w:val="18"/>
          <w:szCs w:val="18"/>
          <w:lang w:val="en-US"/>
        </w:rPr>
      </w:pP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    </w:t>
      </w:r>
      <w:r w:rsidRPr="001F0AEF">
        <w:rPr>
          <w:rFonts w:ascii="Yu Gothic Light" w:hAnsi="Yu Gothic Light"/>
          <w:color w:val="A31515"/>
          <w:sz w:val="18"/>
          <w:szCs w:val="18"/>
          <w:lang w:val="en-US"/>
        </w:rPr>
        <w:t>"buffer"</w:t>
      </w: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: {</w:t>
      </w:r>
    </w:p>
    <w:p w14:paraId="7FD95D42" w14:textId="77777777" w:rsidR="001109E5" w:rsidRPr="001F0AEF" w:rsidRDefault="001109E5" w:rsidP="001109E5">
      <w:pPr>
        <w:shd w:val="clear" w:color="auto" w:fill="FFFFFE"/>
        <w:spacing w:line="270" w:lineRule="atLeast"/>
        <w:rPr>
          <w:rFonts w:ascii="Yu Gothic Light" w:hAnsi="Yu Gothic Light"/>
          <w:color w:val="000000"/>
          <w:sz w:val="18"/>
          <w:szCs w:val="18"/>
          <w:lang w:val="en-US"/>
        </w:rPr>
      </w:pP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        </w:t>
      </w:r>
      <w:r w:rsidRPr="001F0AEF">
        <w:rPr>
          <w:rFonts w:ascii="Yu Gothic Light" w:hAnsi="Yu Gothic Light"/>
          <w:color w:val="A31515"/>
          <w:sz w:val="18"/>
          <w:szCs w:val="18"/>
          <w:lang w:val="en-US"/>
        </w:rPr>
        <w:t>"encryptedData"</w:t>
      </w: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: </w:t>
      </w:r>
      <w:r w:rsidRPr="001F0AEF">
        <w:rPr>
          <w:rFonts w:ascii="Yu Gothic Light" w:hAnsi="Yu Gothic Light"/>
          <w:color w:val="0451A5"/>
          <w:sz w:val="18"/>
          <w:szCs w:val="18"/>
          <w:lang w:val="en-US"/>
        </w:rPr>
        <w:t>"LeZo4q+uQdev9VYM76pq1Aqz5h2cdk2m2bibfsrivxn7PX0cS2Z3B8ul4pbu1rG3L4wKqZbX+5tih+o6DqbI9MtTsbP6q6Z24s0FOX8UU2qWzaMK5bF4NNME0oFP/HYmc623hD7h3tQVTJZydc6Ubqreu+4GhT1Fi14Pe5wqwWvOXVuOavb5OrOAUl3tn6A34lIaF8GsEj3OBTeZdQP2zyzeTz3K0CXG7O5LD3Txhz5rLPUVi1r0Vrjw31cYcy0N2bJkxFsYXgxyC6DKOPEYsHFi1rmBrM+pfe1Ah0tKs8hA6PGpzSXSG8Ca9SAS2mZQaVLbAbbpqrfPDMmdVtgPEw=="</w:t>
      </w:r>
    </w:p>
    <w:p w14:paraId="50DBA5C3" w14:textId="77777777" w:rsidR="001109E5" w:rsidRDefault="001109E5" w:rsidP="001109E5">
      <w:pPr>
        <w:shd w:val="clear" w:color="auto" w:fill="FFFFFE"/>
        <w:spacing w:line="270" w:lineRule="atLeast"/>
        <w:rPr>
          <w:rFonts w:ascii="Yu Gothic Light" w:hAnsi="Yu Gothic Light"/>
          <w:color w:val="000000"/>
          <w:sz w:val="18"/>
          <w:szCs w:val="18"/>
        </w:rPr>
      </w:pP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    </w:t>
      </w:r>
      <w:r>
        <w:rPr>
          <w:rFonts w:ascii="Yu Gothic Light" w:hAnsi="Yu Gothic Light"/>
          <w:color w:val="000000"/>
          <w:sz w:val="18"/>
          <w:szCs w:val="18"/>
        </w:rPr>
        <w:t>},</w:t>
      </w:r>
    </w:p>
    <w:p w14:paraId="1572FC30" w14:textId="77777777" w:rsidR="001109E5" w:rsidRDefault="001109E5" w:rsidP="001109E5">
      <w:pPr>
        <w:shd w:val="clear" w:color="auto" w:fill="FFFFFE"/>
        <w:spacing w:line="270" w:lineRule="atLeast"/>
        <w:rPr>
          <w:rFonts w:ascii="Yu Gothic Light" w:hAnsi="Yu Gothic Light"/>
          <w:color w:val="000000"/>
          <w:sz w:val="18"/>
          <w:szCs w:val="18"/>
        </w:rPr>
      </w:pPr>
      <w:r>
        <w:rPr>
          <w:rFonts w:ascii="Yu Gothic Light" w:hAnsi="Yu Gothic Light"/>
          <w:color w:val="000000"/>
          <w:sz w:val="18"/>
          <w:szCs w:val="18"/>
        </w:rPr>
        <w:t>    </w:t>
      </w:r>
      <w:r>
        <w:rPr>
          <w:rFonts w:ascii="Yu Gothic Light" w:hAnsi="Yu Gothic Light"/>
          <w:color w:val="A31515"/>
          <w:sz w:val="18"/>
          <w:szCs w:val="18"/>
        </w:rPr>
        <w:t>"IsSuccess"</w:t>
      </w:r>
      <w:r>
        <w:rPr>
          <w:rFonts w:ascii="Yu Gothic Light" w:hAnsi="Yu Gothic Light"/>
          <w:color w:val="000000"/>
          <w:sz w:val="18"/>
          <w:szCs w:val="18"/>
        </w:rPr>
        <w:t>: </w:t>
      </w:r>
      <w:r>
        <w:rPr>
          <w:rFonts w:ascii="Yu Gothic Light" w:hAnsi="Yu Gothic Light"/>
          <w:b/>
          <w:bCs/>
          <w:color w:val="0451A5"/>
          <w:sz w:val="18"/>
          <w:szCs w:val="18"/>
        </w:rPr>
        <w:t>true</w:t>
      </w:r>
    </w:p>
    <w:p w14:paraId="774188D0" w14:textId="77777777" w:rsidR="001109E5" w:rsidRDefault="001109E5" w:rsidP="001109E5">
      <w:pPr>
        <w:shd w:val="clear" w:color="auto" w:fill="FFFFFE"/>
        <w:spacing w:line="270" w:lineRule="atLeast"/>
        <w:rPr>
          <w:rFonts w:ascii="Yu Gothic Light" w:hAnsi="Yu Gothic Light"/>
          <w:color w:val="000000"/>
          <w:sz w:val="18"/>
          <w:szCs w:val="18"/>
        </w:rPr>
      </w:pPr>
      <w:r>
        <w:rPr>
          <w:rFonts w:ascii="Yu Gothic Light" w:hAnsi="Yu Gothic Light"/>
          <w:color w:val="000000"/>
          <w:sz w:val="18"/>
          <w:szCs w:val="18"/>
        </w:rPr>
        <w:t>}</w:t>
      </w:r>
    </w:p>
    <w:p w14:paraId="175AEFAF" w14:textId="77777777" w:rsidR="00821C50" w:rsidRPr="004C0BA9" w:rsidRDefault="00821C50" w:rsidP="00821C50">
      <w:pPr>
        <w:rPr>
          <w:color w:val="000000" w:themeColor="text1"/>
          <w:lang w:val="en-US"/>
        </w:rPr>
      </w:pPr>
    </w:p>
    <w:tbl>
      <w:tblPr>
        <w:tblW w:w="80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9"/>
        <w:gridCol w:w="1559"/>
        <w:gridCol w:w="4961"/>
      </w:tblGrid>
      <w:tr w:rsidR="00821C50" w:rsidRPr="004C0BA9" w14:paraId="15E33F78" w14:textId="77777777" w:rsidTr="00CB7FA8">
        <w:tc>
          <w:tcPr>
            <w:tcW w:w="1559" w:type="dxa"/>
            <w:shd w:val="clear" w:color="auto" w:fill="365F91"/>
          </w:tcPr>
          <w:p w14:paraId="16A9D615" w14:textId="77777777" w:rsidR="00821C50" w:rsidRPr="004C0BA9" w:rsidRDefault="00821C50" w:rsidP="00CB7FA8">
            <w:pPr>
              <w:spacing w:line="276" w:lineRule="auto"/>
              <w:rPr>
                <w:rFonts w:eastAsia="Calibri"/>
                <w:b/>
                <w:color w:val="FFFFFF" w:themeColor="background1"/>
              </w:rPr>
            </w:pPr>
            <w:r w:rsidRPr="004C0BA9">
              <w:rPr>
                <w:rFonts w:eastAsia="Calibri"/>
                <w:b/>
                <w:color w:val="FFFFFF" w:themeColor="background1"/>
              </w:rPr>
              <w:t>http code</w:t>
            </w:r>
          </w:p>
        </w:tc>
        <w:tc>
          <w:tcPr>
            <w:tcW w:w="1559" w:type="dxa"/>
            <w:shd w:val="clear" w:color="auto" w:fill="365F91"/>
          </w:tcPr>
          <w:p w14:paraId="0C869E60" w14:textId="77777777" w:rsidR="00821C50" w:rsidRPr="004C0BA9" w:rsidRDefault="00821C50" w:rsidP="00CB7FA8">
            <w:pPr>
              <w:spacing w:line="276" w:lineRule="auto"/>
              <w:rPr>
                <w:rFonts w:eastAsia="Calibri"/>
                <w:b/>
                <w:color w:val="FFFFFF" w:themeColor="background1"/>
              </w:rPr>
            </w:pPr>
            <w:r w:rsidRPr="004C0BA9">
              <w:rPr>
                <w:rFonts w:eastAsia="Calibri"/>
                <w:b/>
                <w:color w:val="FFFFFF" w:themeColor="background1"/>
              </w:rPr>
              <w:t>Error code</w:t>
            </w:r>
          </w:p>
        </w:tc>
        <w:tc>
          <w:tcPr>
            <w:tcW w:w="4961" w:type="dxa"/>
            <w:shd w:val="clear" w:color="auto" w:fill="365F91"/>
          </w:tcPr>
          <w:p w14:paraId="23768BF0" w14:textId="77777777" w:rsidR="00821C50" w:rsidRPr="004C0BA9" w:rsidRDefault="00821C50" w:rsidP="00CB7FA8">
            <w:pPr>
              <w:spacing w:line="276" w:lineRule="auto"/>
              <w:rPr>
                <w:rFonts w:eastAsia="Calibri"/>
                <w:b/>
                <w:color w:val="FFFFFF" w:themeColor="background1"/>
              </w:rPr>
            </w:pPr>
            <w:r w:rsidRPr="004C0BA9">
              <w:rPr>
                <w:rFonts w:eastAsia="Calibri"/>
                <w:b/>
                <w:color w:val="FFFFFF" w:themeColor="background1"/>
              </w:rPr>
              <w:t>Description</w:t>
            </w:r>
          </w:p>
        </w:tc>
      </w:tr>
      <w:tr w:rsidR="00821C50" w:rsidRPr="004C0BA9" w14:paraId="67A188F0" w14:textId="77777777" w:rsidTr="00CB7FA8">
        <w:tc>
          <w:tcPr>
            <w:tcW w:w="1559" w:type="dxa"/>
          </w:tcPr>
          <w:p w14:paraId="4A06AACC" w14:textId="77777777" w:rsidR="00821C50" w:rsidRPr="004C0BA9" w:rsidRDefault="00821C50" w:rsidP="00CB7FA8">
            <w:pPr>
              <w:rPr>
                <w:rFonts w:eastAsia="Calibri"/>
                <w:color w:val="000000" w:themeColor="text1"/>
                <w:lang w:eastAsia="en-US"/>
              </w:rPr>
            </w:pPr>
            <w:r w:rsidRPr="004C0BA9">
              <w:rPr>
                <w:rFonts w:eastAsia="Calibri"/>
                <w:color w:val="000000" w:themeColor="text1"/>
                <w:lang w:eastAsia="en-US"/>
              </w:rPr>
              <w:t>404</w:t>
            </w:r>
          </w:p>
        </w:tc>
        <w:tc>
          <w:tcPr>
            <w:tcW w:w="1559" w:type="dxa"/>
            <w:shd w:val="clear" w:color="auto" w:fill="auto"/>
          </w:tcPr>
          <w:p w14:paraId="7CD32388" w14:textId="77777777" w:rsidR="00821C50" w:rsidRPr="004C0BA9" w:rsidRDefault="00821C50" w:rsidP="00CB7FA8">
            <w:pPr>
              <w:rPr>
                <w:rFonts w:eastAsia="Calibri"/>
                <w:color w:val="000000" w:themeColor="text1"/>
                <w:lang w:eastAsia="en-US"/>
              </w:rPr>
            </w:pPr>
            <w:r w:rsidRPr="004C0BA9">
              <w:rPr>
                <w:rFonts w:eastAsia="Calibri"/>
                <w:color w:val="000000" w:themeColor="text1"/>
                <w:lang w:eastAsia="en-US"/>
              </w:rPr>
              <w:t>195</w:t>
            </w:r>
          </w:p>
        </w:tc>
        <w:tc>
          <w:tcPr>
            <w:tcW w:w="4961" w:type="dxa"/>
            <w:shd w:val="clear" w:color="auto" w:fill="auto"/>
          </w:tcPr>
          <w:p w14:paraId="4B0706ED" w14:textId="77777777" w:rsidR="00821C50" w:rsidRPr="004C0BA9" w:rsidRDefault="00821C50" w:rsidP="00CB7FA8">
            <w:pPr>
              <w:rPr>
                <w:rFonts w:eastAsia="Calibri"/>
                <w:color w:val="000000" w:themeColor="text1"/>
                <w:lang w:eastAsia="en-US"/>
              </w:rPr>
            </w:pPr>
            <w:r w:rsidRPr="004C0BA9">
              <w:rPr>
                <w:rFonts w:eastAsia="Calibri"/>
                <w:color w:val="000000" w:themeColor="text1"/>
                <w:lang w:eastAsia="en-US"/>
              </w:rPr>
              <w:t>Unable to find card</w:t>
            </w:r>
          </w:p>
        </w:tc>
      </w:tr>
      <w:tr w:rsidR="00821C50" w:rsidRPr="004C0BA9" w14:paraId="276376E1" w14:textId="77777777" w:rsidTr="00CB7FA8">
        <w:tc>
          <w:tcPr>
            <w:tcW w:w="1559" w:type="dxa"/>
          </w:tcPr>
          <w:p w14:paraId="3B0F4D08" w14:textId="77777777" w:rsidR="00821C50" w:rsidRPr="004C0BA9" w:rsidRDefault="00821C50" w:rsidP="00CB7FA8">
            <w:pPr>
              <w:rPr>
                <w:rFonts w:eastAsia="Calibri"/>
                <w:color w:val="000000" w:themeColor="text1"/>
                <w:lang w:eastAsia="en-US"/>
              </w:rPr>
            </w:pPr>
            <w:r w:rsidRPr="004C0BA9">
              <w:rPr>
                <w:rFonts w:eastAsia="Calibri"/>
                <w:color w:val="000000" w:themeColor="text1"/>
                <w:lang w:eastAsia="en-US"/>
              </w:rPr>
              <w:t>404</w:t>
            </w:r>
          </w:p>
        </w:tc>
        <w:tc>
          <w:tcPr>
            <w:tcW w:w="1559" w:type="dxa"/>
            <w:shd w:val="clear" w:color="auto" w:fill="auto"/>
          </w:tcPr>
          <w:p w14:paraId="550B10AF" w14:textId="77777777" w:rsidR="00821C50" w:rsidRPr="004C0BA9" w:rsidRDefault="00821C50" w:rsidP="00CB7FA8">
            <w:pPr>
              <w:rPr>
                <w:rFonts w:eastAsia="Calibri"/>
                <w:color w:val="000000" w:themeColor="text1"/>
                <w:lang w:eastAsia="en-US"/>
              </w:rPr>
            </w:pPr>
            <w:r w:rsidRPr="004C0BA9">
              <w:rPr>
                <w:rFonts w:eastAsia="Calibri"/>
                <w:color w:val="000000" w:themeColor="text1"/>
                <w:lang w:eastAsia="en-US"/>
              </w:rPr>
              <w:t>147</w:t>
            </w:r>
          </w:p>
        </w:tc>
        <w:tc>
          <w:tcPr>
            <w:tcW w:w="4961" w:type="dxa"/>
            <w:shd w:val="clear" w:color="auto" w:fill="auto"/>
          </w:tcPr>
          <w:p w14:paraId="248BEF2E" w14:textId="77777777" w:rsidR="00821C50" w:rsidRPr="004C0BA9" w:rsidRDefault="00821C50" w:rsidP="00CB7FA8">
            <w:pPr>
              <w:rPr>
                <w:rFonts w:eastAsia="Calibri"/>
                <w:color w:val="000000" w:themeColor="text1"/>
                <w:lang w:eastAsia="en-US"/>
              </w:rPr>
            </w:pPr>
            <w:r w:rsidRPr="004C0BA9">
              <w:rPr>
                <w:rFonts w:eastAsia="Calibri"/>
                <w:color w:val="000000" w:themeColor="text1"/>
                <w:lang w:eastAsia="en-US"/>
              </w:rPr>
              <w:t>Unable to find user</w:t>
            </w:r>
          </w:p>
        </w:tc>
      </w:tr>
    </w:tbl>
    <w:p w14:paraId="03C1CA78" w14:textId="5FEA8463" w:rsidR="00A15FBA" w:rsidRDefault="00A15FBA" w:rsidP="000C1C8E">
      <w:pPr>
        <w:rPr>
          <w:color w:val="000000" w:themeColor="text1"/>
          <w:lang w:val="en-US"/>
        </w:rPr>
      </w:pPr>
    </w:p>
    <w:p w14:paraId="42E5BA82" w14:textId="0230E053" w:rsidR="00CC24EA" w:rsidRDefault="00CC24EA" w:rsidP="000C1C8E">
      <w:pPr>
        <w:rPr>
          <w:color w:val="000000" w:themeColor="text1"/>
          <w:lang w:val="en-US"/>
        </w:rPr>
      </w:pPr>
    </w:p>
    <w:p w14:paraId="6337E11D" w14:textId="65DFCF05" w:rsidR="00CC24EA" w:rsidRPr="001109E5" w:rsidRDefault="00CC24EA" w:rsidP="000C1C8E">
      <w:pPr>
        <w:rPr>
          <w:color w:val="000000" w:themeColor="text1"/>
          <w:u w:val="single"/>
          <w:lang w:val="en-US"/>
        </w:rPr>
      </w:pPr>
      <w:r w:rsidRPr="001109E5">
        <w:rPr>
          <w:b/>
          <w:bCs/>
          <w:color w:val="000000" w:themeColor="text1"/>
          <w:u w:val="single"/>
          <w:lang w:val="en-US"/>
        </w:rPr>
        <w:t>Remark:</w:t>
      </w:r>
      <w:r w:rsidR="001109E5">
        <w:rPr>
          <w:color w:val="000000" w:themeColor="text1"/>
          <w:u w:val="single"/>
          <w:lang w:val="en-US"/>
        </w:rPr>
        <w:t xml:space="preserve"> </w:t>
      </w:r>
      <w:r w:rsidRPr="00CC24EA">
        <w:rPr>
          <w:color w:val="000000" w:themeColor="text1"/>
          <w:lang w:val="en-US"/>
        </w:rPr>
        <w:t>When the RSA bi-key is generated by the mobile application, the generated key is in PKCS#8 format.</w:t>
      </w:r>
      <w:r>
        <w:rPr>
          <w:color w:val="000000" w:themeColor="text1"/>
          <w:lang w:val="en-US"/>
        </w:rPr>
        <w:t xml:space="preserve"> </w:t>
      </w:r>
      <w:r w:rsidR="00072D93">
        <w:rPr>
          <w:color w:val="000000" w:themeColor="text1"/>
          <w:lang w:val="en-US"/>
        </w:rPr>
        <w:t xml:space="preserve">And </w:t>
      </w:r>
      <w:r w:rsidRPr="00CC24EA">
        <w:rPr>
          <w:color w:val="000000" w:themeColor="text1"/>
          <w:lang w:val="en-US"/>
        </w:rPr>
        <w:t>it is in the RSA decryption algo that the padding option in PKCS#1 mode must be specified.</w:t>
      </w:r>
      <w:bookmarkStart w:id="1714" w:name="_Hlk55397159"/>
    </w:p>
    <w:p w14:paraId="6A276BC3" w14:textId="7DA85259" w:rsidR="00D04920" w:rsidRDefault="00D04920" w:rsidP="00D04920">
      <w:pPr>
        <w:pStyle w:val="Heading1"/>
        <w:rPr>
          <w:color w:val="000000" w:themeColor="text1"/>
          <w:sz w:val="24"/>
        </w:rPr>
      </w:pPr>
      <w:bookmarkStart w:id="1715" w:name="_Toc79761368"/>
      <w:r w:rsidRPr="13B85948">
        <w:rPr>
          <w:color w:val="000000" w:themeColor="text1"/>
          <w:sz w:val="24"/>
        </w:rPr>
        <w:t>PIN DISPLAY :</w:t>
      </w:r>
      <w:bookmarkEnd w:id="1715"/>
    </w:p>
    <w:p w14:paraId="76E9FC36" w14:textId="64EEAA9D" w:rsidR="00BA0FD3" w:rsidRDefault="00BE23AA" w:rsidP="00BE23AA">
      <w:pPr>
        <w:rPr>
          <w:color w:val="000000" w:themeColor="text1"/>
          <w:lang w:val="en-US"/>
        </w:rPr>
      </w:pPr>
      <w:r w:rsidRPr="00BA0FD3">
        <w:rPr>
          <w:color w:val="000000" w:themeColor="text1"/>
          <w:lang w:val="en-US"/>
        </w:rPr>
        <w:t>In o</w:t>
      </w:r>
      <w:r w:rsidR="001C6B80">
        <w:rPr>
          <w:color w:val="000000" w:themeColor="text1"/>
          <w:lang w:val="en-US"/>
        </w:rPr>
        <w:t>r</w:t>
      </w:r>
      <w:r w:rsidRPr="00BA0FD3">
        <w:rPr>
          <w:color w:val="000000" w:themeColor="text1"/>
          <w:lang w:val="en-US"/>
        </w:rPr>
        <w:t xml:space="preserve">der to use this feature, you must have a RSA Key </w:t>
      </w:r>
      <w:r w:rsidR="001109E5" w:rsidRPr="00BA0FD3">
        <w:rPr>
          <w:color w:val="000000" w:themeColor="text1"/>
          <w:lang w:val="en-US"/>
        </w:rPr>
        <w:t>couple:</w:t>
      </w:r>
      <w:r w:rsidRPr="00BA0FD3">
        <w:rPr>
          <w:color w:val="000000" w:themeColor="text1"/>
          <w:lang w:val="en-US"/>
        </w:rPr>
        <w:t xml:space="preserve"> RSA public Key and RSA Private Key.</w:t>
      </w:r>
      <w:r w:rsidR="00BA0FD3">
        <w:rPr>
          <w:color w:val="000000" w:themeColor="text1"/>
          <w:lang w:val="en-US"/>
        </w:rPr>
        <w:t xml:space="preserve"> </w:t>
      </w:r>
    </w:p>
    <w:p w14:paraId="113811AE" w14:textId="41D58903" w:rsidR="00BE23AA" w:rsidRPr="00BA0FD3" w:rsidRDefault="00BE23AA" w:rsidP="00BE23AA">
      <w:pPr>
        <w:rPr>
          <w:color w:val="000000" w:themeColor="text1"/>
          <w:lang w:val="en-US"/>
        </w:rPr>
      </w:pPr>
      <w:r w:rsidRPr="00BA0FD3">
        <w:rPr>
          <w:color w:val="000000" w:themeColor="text1"/>
          <w:lang w:val="en-US"/>
        </w:rPr>
        <w:t xml:space="preserve">The RSA Keys must be </w:t>
      </w:r>
      <w:r w:rsidR="001109E5" w:rsidRPr="00BA0FD3">
        <w:rPr>
          <w:color w:val="000000" w:themeColor="text1"/>
          <w:lang w:val="en-US"/>
        </w:rPr>
        <w:t>generated</w:t>
      </w:r>
      <w:r w:rsidRPr="00BA0FD3">
        <w:rPr>
          <w:color w:val="000000" w:themeColor="text1"/>
          <w:lang w:val="en-US"/>
        </w:rPr>
        <w:t xml:space="preserve"> in PKCS#8 format ECB </w:t>
      </w:r>
      <w:r w:rsidR="00D83C13" w:rsidRPr="00BA0FD3">
        <w:rPr>
          <w:color w:val="000000" w:themeColor="text1"/>
          <w:lang w:val="en-US"/>
        </w:rPr>
        <w:t xml:space="preserve">and the </w:t>
      </w:r>
      <w:r w:rsidR="001109E5" w:rsidRPr="00BA0FD3">
        <w:rPr>
          <w:color w:val="000000" w:themeColor="text1"/>
          <w:lang w:val="en-US"/>
        </w:rPr>
        <w:t>length</w:t>
      </w:r>
      <w:r w:rsidR="00D83C13" w:rsidRPr="00BA0FD3">
        <w:rPr>
          <w:color w:val="000000" w:themeColor="text1"/>
          <w:lang w:val="en-US"/>
        </w:rPr>
        <w:t xml:space="preserve"> must be a least </w:t>
      </w:r>
      <w:r w:rsidR="00F71549" w:rsidRPr="00BA0FD3">
        <w:rPr>
          <w:color w:val="000000" w:themeColor="text1"/>
          <w:lang w:val="en-US"/>
        </w:rPr>
        <w:t>2048</w:t>
      </w:r>
      <w:r w:rsidRPr="00BA0FD3">
        <w:rPr>
          <w:color w:val="000000" w:themeColor="text1"/>
          <w:lang w:val="en-US"/>
        </w:rPr>
        <w:t>.</w:t>
      </w:r>
    </w:p>
    <w:p w14:paraId="34E1D16C" w14:textId="35DD8A88" w:rsidR="00361CFC" w:rsidRPr="00CB6C14" w:rsidRDefault="00B126C2" w:rsidP="00B126C2">
      <w:pPr>
        <w:pStyle w:val="Heading2"/>
        <w:rPr>
          <w:lang w:val="en-US"/>
        </w:rPr>
      </w:pPr>
      <w:bookmarkStart w:id="1716" w:name="_Toc79761369"/>
      <w:r w:rsidRPr="00CB6C14">
        <w:rPr>
          <w:lang w:val="en-US"/>
        </w:rPr>
        <w:t xml:space="preserve">Value uased </w:t>
      </w:r>
      <w:r w:rsidR="00361CFC" w:rsidRPr="00CB6C14">
        <w:rPr>
          <w:lang w:val="en-US"/>
        </w:rPr>
        <w:t>For the Sandbox</w:t>
      </w:r>
      <w:r w:rsidRPr="00CB6C14">
        <w:rPr>
          <w:lang w:val="en-US"/>
        </w:rPr>
        <w:t xml:space="preserve"> </w:t>
      </w:r>
      <w:r w:rsidR="00361CFC" w:rsidRPr="00CB6C14">
        <w:rPr>
          <w:lang w:val="en-US"/>
        </w:rPr>
        <w:t>:</w:t>
      </w:r>
      <w:bookmarkEnd w:id="1716"/>
      <w:r w:rsidR="00361CFC" w:rsidRPr="00CB6C14">
        <w:rPr>
          <w:lang w:val="en-US"/>
        </w:rPr>
        <w:t xml:space="preserve"> </w:t>
      </w:r>
    </w:p>
    <w:p w14:paraId="0F184DD0" w14:textId="326DE633" w:rsidR="00B126C2" w:rsidRPr="00CB6C14" w:rsidRDefault="00B126C2" w:rsidP="00B126C2">
      <w:pPr>
        <w:rPr>
          <w:lang w:val="en-US"/>
        </w:rPr>
      </w:pPr>
    </w:p>
    <w:p w14:paraId="5204BC0F" w14:textId="22735FB0" w:rsidR="00B126C2" w:rsidRPr="001109E5" w:rsidRDefault="00B126C2" w:rsidP="00B126C2">
      <w:pPr>
        <w:rPr>
          <w:b/>
          <w:bCs/>
          <w:color w:val="8064A2" w:themeColor="accent4"/>
          <w:sz w:val="32"/>
          <w:szCs w:val="32"/>
          <w:lang w:val="en-US"/>
        </w:rPr>
      </w:pPr>
      <w:r w:rsidRPr="001109E5">
        <w:rPr>
          <w:b/>
          <w:bCs/>
          <w:color w:val="8064A2" w:themeColor="accent4"/>
          <w:sz w:val="32"/>
          <w:szCs w:val="32"/>
          <w:lang w:val="en-US"/>
        </w:rPr>
        <w:t xml:space="preserve">Don’t use other values of RSA Keys </w:t>
      </w:r>
      <w:r w:rsidR="001109E5" w:rsidRPr="001109E5">
        <w:rPr>
          <w:b/>
          <w:bCs/>
          <w:color w:val="8064A2" w:themeColor="accent4"/>
          <w:sz w:val="32"/>
          <w:szCs w:val="32"/>
          <w:lang w:val="en-US"/>
        </w:rPr>
        <w:t xml:space="preserve">on </w:t>
      </w:r>
      <w:r w:rsidRPr="001109E5">
        <w:rPr>
          <w:b/>
          <w:bCs/>
          <w:color w:val="8064A2" w:themeColor="accent4"/>
          <w:sz w:val="32"/>
          <w:szCs w:val="32"/>
          <w:lang w:val="en-US"/>
        </w:rPr>
        <w:t>SandBox.</w:t>
      </w:r>
    </w:p>
    <w:p w14:paraId="4AB149E4" w14:textId="5FFBB0A0" w:rsidR="008A647C" w:rsidRPr="001109E5" w:rsidRDefault="008A647C" w:rsidP="00B126C2">
      <w:pPr>
        <w:rPr>
          <w:b/>
          <w:bCs/>
          <w:color w:val="8064A2" w:themeColor="accent4"/>
          <w:sz w:val="32"/>
          <w:szCs w:val="32"/>
          <w:lang w:val="en-US"/>
        </w:rPr>
      </w:pPr>
      <w:r w:rsidRPr="001109E5">
        <w:rPr>
          <w:b/>
          <w:bCs/>
          <w:color w:val="8064A2" w:themeColor="accent4"/>
          <w:sz w:val="32"/>
          <w:szCs w:val="32"/>
          <w:lang w:val="en-US"/>
        </w:rPr>
        <w:t xml:space="preserve">Don’t use the header and the trailer of the Key, only </w:t>
      </w:r>
      <w:r w:rsidR="001109E5" w:rsidRPr="001109E5">
        <w:rPr>
          <w:b/>
          <w:bCs/>
          <w:color w:val="8064A2" w:themeColor="accent4"/>
          <w:sz w:val="32"/>
          <w:szCs w:val="32"/>
          <w:lang w:val="en-US"/>
        </w:rPr>
        <w:t>the</w:t>
      </w:r>
      <w:r w:rsidRPr="001109E5">
        <w:rPr>
          <w:b/>
          <w:bCs/>
          <w:color w:val="8064A2" w:themeColor="accent4"/>
          <w:sz w:val="32"/>
          <w:szCs w:val="32"/>
          <w:lang w:val="en-US"/>
        </w:rPr>
        <w:t xml:space="preserve"> body</w:t>
      </w:r>
      <w:r w:rsidR="006B3412" w:rsidRPr="001109E5">
        <w:rPr>
          <w:b/>
          <w:bCs/>
          <w:color w:val="8064A2" w:themeColor="accent4"/>
          <w:sz w:val="32"/>
          <w:szCs w:val="32"/>
          <w:lang w:val="en-US"/>
        </w:rPr>
        <w:t>.</w:t>
      </w:r>
    </w:p>
    <w:p w14:paraId="3D2510DD" w14:textId="77777777" w:rsidR="00B126C2" w:rsidRPr="00CB6C14" w:rsidRDefault="00B126C2" w:rsidP="00B126C2">
      <w:pPr>
        <w:rPr>
          <w:lang w:val="en-US"/>
        </w:rPr>
      </w:pPr>
    </w:p>
    <w:p w14:paraId="1368B998" w14:textId="77F1E4F2" w:rsidR="00361CFC" w:rsidRPr="008F3D8B" w:rsidRDefault="00361CFC" w:rsidP="008F3D8B">
      <w:pPr>
        <w:rPr>
          <w:b/>
          <w:bCs/>
          <w:color w:val="000000" w:themeColor="text1"/>
          <w:u w:val="single"/>
          <w:lang w:val="en-US"/>
        </w:rPr>
      </w:pPr>
      <w:r w:rsidRPr="008F3D8B">
        <w:rPr>
          <w:b/>
          <w:bCs/>
          <w:color w:val="000000" w:themeColor="text1"/>
          <w:u w:val="single"/>
          <w:lang w:val="en-US"/>
        </w:rPr>
        <w:t>the Public</w:t>
      </w:r>
      <w:r w:rsidR="00AC1BC7" w:rsidRPr="008F3D8B">
        <w:rPr>
          <w:b/>
          <w:bCs/>
          <w:color w:val="000000" w:themeColor="text1"/>
          <w:u w:val="single"/>
          <w:lang w:val="en-US"/>
        </w:rPr>
        <w:t xml:space="preserve"> </w:t>
      </w:r>
      <w:r w:rsidRPr="008F3D8B">
        <w:rPr>
          <w:b/>
          <w:bCs/>
          <w:color w:val="000000" w:themeColor="text1"/>
          <w:u w:val="single"/>
          <w:lang w:val="en-US"/>
        </w:rPr>
        <w:t xml:space="preserve">Key : </w:t>
      </w:r>
    </w:p>
    <w:p w14:paraId="4C85C058" w14:textId="74FDF7BC" w:rsidR="00361CFC" w:rsidRPr="00CB6C14" w:rsidRDefault="00361CFC" w:rsidP="00BE23AA">
      <w:pPr>
        <w:rPr>
          <w:lang w:val="en-US"/>
        </w:rPr>
      </w:pPr>
      <w:r w:rsidRPr="00CB6C14">
        <w:rPr>
          <w:lang w:val="en-US"/>
        </w:rPr>
        <w:t>MIIBIjANBgkqhkiG9w0BAQEFAAOCAQ8AMIIBCgKCAQEArOyRqpUXKcbu3k5sXoYtU3J889qCfOS2pyfGKHlQ/qlBAGilw5kI6YUobNZFfI/iIYZZxIi4OLwLNAzvKJwXHAIYBpczsfB1Y5OOU2QEtCXL3ky00kt9DUSfFhTiiwlzDxZJr6iRby6Sy0nErJ7x9wN/X3Og249djdj3k9VMSdL/efshFriqDDrwLwu1J2YqTpWxMOP7VfYT29ud+gykmM2R5HMke9+lfMfOL2eld1WUPRgCJKwBi8i5ONFI6cUzrkBQHM9EE5Z0PjOaZq7BCXza1wXxbpA0KRtEOe3eZB13sS//LsgAjedAtZMHHTrWsUfHEP+N5YUbzeGW+EkIsQIDAQAB</w:t>
      </w:r>
    </w:p>
    <w:p w14:paraId="4E15CB07" w14:textId="351A9C64" w:rsidR="00361CFC" w:rsidRPr="00CB6C14" w:rsidRDefault="00361CFC" w:rsidP="00BE23AA">
      <w:pPr>
        <w:rPr>
          <w:lang w:val="en-US"/>
        </w:rPr>
      </w:pPr>
    </w:p>
    <w:p w14:paraId="58EE81CB" w14:textId="15E91B6B" w:rsidR="00361CFC" w:rsidRPr="008F3D8B" w:rsidRDefault="00361CFC" w:rsidP="008F3D8B">
      <w:pPr>
        <w:rPr>
          <w:b/>
          <w:bCs/>
          <w:color w:val="000000" w:themeColor="text1"/>
          <w:u w:val="single"/>
          <w:lang w:val="en-US"/>
        </w:rPr>
      </w:pPr>
      <w:r w:rsidRPr="008F3D8B">
        <w:rPr>
          <w:b/>
          <w:bCs/>
          <w:color w:val="000000" w:themeColor="text1"/>
          <w:u w:val="single"/>
          <w:lang w:val="en-US"/>
        </w:rPr>
        <w:t>the Private</w:t>
      </w:r>
      <w:r w:rsidR="00AC1BC7" w:rsidRPr="008F3D8B">
        <w:rPr>
          <w:b/>
          <w:bCs/>
          <w:color w:val="000000" w:themeColor="text1"/>
          <w:u w:val="single"/>
          <w:lang w:val="en-US"/>
        </w:rPr>
        <w:t xml:space="preserve"> </w:t>
      </w:r>
      <w:r w:rsidRPr="008F3D8B">
        <w:rPr>
          <w:b/>
          <w:bCs/>
          <w:color w:val="000000" w:themeColor="text1"/>
          <w:u w:val="single"/>
          <w:lang w:val="en-US"/>
        </w:rPr>
        <w:t>Key :</w:t>
      </w:r>
    </w:p>
    <w:p w14:paraId="6163A790" w14:textId="18BEDF06" w:rsidR="00361CFC" w:rsidRPr="00CB6C14" w:rsidRDefault="00361CFC" w:rsidP="00BE23AA">
      <w:pPr>
        <w:rPr>
          <w:lang w:val="en-US"/>
        </w:rPr>
      </w:pPr>
      <w:r w:rsidRPr="00CB6C14">
        <w:rPr>
          <w:lang w:val="en-US"/>
        </w:rPr>
        <w:t>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</w:t>
      </w:r>
    </w:p>
    <w:p w14:paraId="637BCA39" w14:textId="77777777" w:rsidR="00361CFC" w:rsidRPr="00CB6C14" w:rsidRDefault="00361CFC" w:rsidP="00BE23AA">
      <w:pPr>
        <w:rPr>
          <w:lang w:val="en-US"/>
        </w:rPr>
      </w:pPr>
    </w:p>
    <w:p w14:paraId="4B01134D" w14:textId="77777777" w:rsidR="00BE23AA" w:rsidRPr="00CB6C14" w:rsidRDefault="00BE23AA" w:rsidP="00BE23AA">
      <w:pPr>
        <w:rPr>
          <w:lang w:val="en-US"/>
        </w:rPr>
      </w:pPr>
    </w:p>
    <w:p w14:paraId="055E19FF" w14:textId="77777777" w:rsidR="00D04920" w:rsidRPr="004C0BA9" w:rsidRDefault="00D04920" w:rsidP="00B126C2">
      <w:pPr>
        <w:pStyle w:val="Heading2"/>
      </w:pPr>
      <w:bookmarkStart w:id="1717" w:name="_Toc79761370"/>
      <w:r w:rsidRPr="004C0BA9">
        <w:t>Request :</w:t>
      </w:r>
      <w:bookmarkEnd w:id="1717"/>
    </w:p>
    <w:p w14:paraId="0617EC4F" w14:textId="36E59726" w:rsidR="00D04920" w:rsidRPr="001109E5" w:rsidRDefault="001109E5" w:rsidP="00D04920">
      <w:pPr>
        <w:rPr>
          <w:color w:val="000000" w:themeColor="text1"/>
          <w:lang w:val="en-US"/>
        </w:rPr>
      </w:pPr>
      <w:bookmarkStart w:id="1718" w:name="_Hlk55206651"/>
      <w:r>
        <w:rPr>
          <w:color w:val="000000" w:themeColor="text1"/>
          <w:u w:val="single"/>
          <w:lang w:val="en-US"/>
        </w:rPr>
        <w:t>Request : (</w:t>
      </w:r>
      <w:r w:rsidR="00D04920" w:rsidRPr="004C0BA9">
        <w:rPr>
          <w:color w:val="000000" w:themeColor="text1"/>
          <w:u w:val="single"/>
          <w:lang w:val="en-US"/>
        </w:rPr>
        <w:t>GET</w:t>
      </w:r>
      <w:r w:rsidRPr="001109E5">
        <w:rPr>
          <w:color w:val="000000" w:themeColor="text1"/>
          <w:lang w:val="en-US"/>
        </w:rPr>
        <w:t xml:space="preserve">)   </w:t>
      </w:r>
      <w:r w:rsidR="00D04920" w:rsidRPr="001109E5">
        <w:rPr>
          <w:color w:val="000000" w:themeColor="text1"/>
          <w:lang w:val="en-US"/>
        </w:rPr>
        <w:t xml:space="preserve"> /api/v1.0/users/{appuserid}/cards/{appcardid}/PINDisplay</w:t>
      </w:r>
      <w:r w:rsidRPr="001109E5">
        <w:rPr>
          <w:color w:val="000000" w:themeColor="text1"/>
          <w:lang w:val="en-US"/>
        </w:rPr>
        <w:t>? ChannelCode=XX&amp;PublicKey=YY</w:t>
      </w:r>
    </w:p>
    <w:tbl>
      <w:tblPr>
        <w:tblpPr w:leftFromText="141" w:rightFromText="141" w:vertAnchor="text" w:horzAnchor="margin" w:tblpXSpec="center" w:tblpY="240"/>
        <w:tblW w:w="117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880"/>
        <w:gridCol w:w="1984"/>
        <w:gridCol w:w="3969"/>
        <w:gridCol w:w="3089"/>
      </w:tblGrid>
      <w:tr w:rsidR="00D04920" w:rsidRPr="004C0BA9" w14:paraId="3C2B1B62" w14:textId="77777777" w:rsidTr="6D4A5DFE">
        <w:tc>
          <w:tcPr>
            <w:tcW w:w="1809" w:type="dxa"/>
            <w:shd w:val="clear" w:color="auto" w:fill="365F91" w:themeFill="accent1" w:themeFillShade="BF"/>
          </w:tcPr>
          <w:p w14:paraId="5ED14DAB" w14:textId="77777777" w:rsidR="00D04920" w:rsidRPr="004C0BA9" w:rsidRDefault="00D04920" w:rsidP="004D4A21">
            <w:pPr>
              <w:rPr>
                <w:b/>
                <w:color w:val="FFFFFF" w:themeColor="background1"/>
              </w:rPr>
            </w:pPr>
            <w:r w:rsidRPr="004C0BA9">
              <w:rPr>
                <w:b/>
                <w:color w:val="FFFFFF" w:themeColor="background1"/>
              </w:rPr>
              <w:t>Property</w:t>
            </w:r>
          </w:p>
        </w:tc>
        <w:tc>
          <w:tcPr>
            <w:tcW w:w="880" w:type="dxa"/>
            <w:shd w:val="clear" w:color="auto" w:fill="365F91" w:themeFill="accent1" w:themeFillShade="BF"/>
          </w:tcPr>
          <w:p w14:paraId="1E9D7117" w14:textId="77777777" w:rsidR="00D04920" w:rsidRPr="004C0BA9" w:rsidRDefault="00D04920" w:rsidP="004D4A21">
            <w:pPr>
              <w:rPr>
                <w:b/>
                <w:color w:val="FFFFFF" w:themeColor="background1"/>
              </w:rPr>
            </w:pPr>
            <w:r w:rsidRPr="004C0BA9">
              <w:rPr>
                <w:b/>
                <w:color w:val="FFFFFF" w:themeColor="background1"/>
              </w:rPr>
              <w:t>Type</w:t>
            </w:r>
          </w:p>
        </w:tc>
        <w:tc>
          <w:tcPr>
            <w:tcW w:w="1984" w:type="dxa"/>
            <w:shd w:val="clear" w:color="auto" w:fill="365F91" w:themeFill="accent1" w:themeFillShade="BF"/>
          </w:tcPr>
          <w:p w14:paraId="19083C46" w14:textId="77777777" w:rsidR="00D04920" w:rsidRPr="004C0BA9" w:rsidRDefault="00D04920" w:rsidP="004D4A21">
            <w:pPr>
              <w:rPr>
                <w:b/>
                <w:color w:val="FFFFFF" w:themeColor="background1"/>
              </w:rPr>
            </w:pPr>
            <w:r w:rsidRPr="004C0BA9">
              <w:rPr>
                <w:b/>
                <w:color w:val="FFFFFF" w:themeColor="background1"/>
              </w:rPr>
              <w:t>Format</w:t>
            </w:r>
          </w:p>
        </w:tc>
        <w:tc>
          <w:tcPr>
            <w:tcW w:w="3969" w:type="dxa"/>
            <w:shd w:val="clear" w:color="auto" w:fill="365F91" w:themeFill="accent1" w:themeFillShade="BF"/>
          </w:tcPr>
          <w:p w14:paraId="6BFD16C1" w14:textId="77777777" w:rsidR="00D04920" w:rsidRPr="004C0BA9" w:rsidRDefault="00D04920" w:rsidP="004D4A21">
            <w:pPr>
              <w:rPr>
                <w:b/>
                <w:color w:val="FFFFFF" w:themeColor="background1"/>
              </w:rPr>
            </w:pPr>
            <w:r w:rsidRPr="004C0BA9">
              <w:rPr>
                <w:b/>
                <w:color w:val="FFFFFF" w:themeColor="background1"/>
              </w:rPr>
              <w:t>Exemple</w:t>
            </w:r>
          </w:p>
        </w:tc>
        <w:tc>
          <w:tcPr>
            <w:tcW w:w="3089" w:type="dxa"/>
            <w:shd w:val="clear" w:color="auto" w:fill="365F91" w:themeFill="accent1" w:themeFillShade="BF"/>
          </w:tcPr>
          <w:p w14:paraId="675ED555" w14:textId="77777777" w:rsidR="00D04920" w:rsidRPr="004C0BA9" w:rsidRDefault="00D04920" w:rsidP="004D4A21">
            <w:pPr>
              <w:rPr>
                <w:b/>
                <w:color w:val="FFFFFF" w:themeColor="background1"/>
              </w:rPr>
            </w:pPr>
            <w:r w:rsidRPr="004C0BA9">
              <w:rPr>
                <w:b/>
                <w:color w:val="FFFFFF" w:themeColor="background1"/>
              </w:rPr>
              <w:t>Description</w:t>
            </w:r>
          </w:p>
        </w:tc>
      </w:tr>
      <w:tr w:rsidR="00D04920" w:rsidRPr="004C0BA9" w14:paraId="227819D1" w14:textId="77777777" w:rsidTr="6D4A5DFE">
        <w:tc>
          <w:tcPr>
            <w:tcW w:w="1809" w:type="dxa"/>
          </w:tcPr>
          <w:p w14:paraId="5CC661F4" w14:textId="3F15DF4C" w:rsidR="00D04920" w:rsidRPr="001109E5" w:rsidRDefault="597A6D5B" w:rsidP="004D4A21">
            <w:pPr>
              <w:widowControl w:val="0"/>
              <w:suppressAutoHyphens/>
              <w:spacing w:before="200"/>
              <w:rPr>
                <w:rFonts w:ascii="Yu Gothic Light" w:hAnsi="Yu Gothic Light"/>
                <w:color w:val="A31515"/>
                <w:sz w:val="18"/>
                <w:szCs w:val="18"/>
              </w:rPr>
            </w:pPr>
            <w:r w:rsidRPr="001109E5">
              <w:rPr>
                <w:rFonts w:ascii="Yu Gothic Light" w:hAnsi="Yu Gothic Light"/>
                <w:color w:val="A31515"/>
                <w:sz w:val="18"/>
                <w:szCs w:val="18"/>
              </w:rPr>
              <w:t>A</w:t>
            </w:r>
            <w:r w:rsidR="00D04920" w:rsidRPr="001109E5">
              <w:rPr>
                <w:rFonts w:ascii="Yu Gothic Light" w:hAnsi="Yu Gothic Light"/>
                <w:color w:val="A31515"/>
                <w:sz w:val="18"/>
                <w:szCs w:val="18"/>
              </w:rPr>
              <w:t>ppCardId</w:t>
            </w:r>
          </w:p>
        </w:tc>
        <w:tc>
          <w:tcPr>
            <w:tcW w:w="880" w:type="dxa"/>
          </w:tcPr>
          <w:p w14:paraId="41A8C84C" w14:textId="77777777" w:rsidR="00D04920" w:rsidRPr="004C0BA9" w:rsidRDefault="00D04920" w:rsidP="004D4A21">
            <w:pPr>
              <w:rPr>
                <w:color w:val="000000" w:themeColor="text1"/>
              </w:rPr>
            </w:pPr>
            <w:r w:rsidRPr="004C0BA9">
              <w:rPr>
                <w:color w:val="000000" w:themeColor="text1"/>
              </w:rPr>
              <w:t>String</w:t>
            </w:r>
          </w:p>
        </w:tc>
        <w:tc>
          <w:tcPr>
            <w:tcW w:w="1984" w:type="dxa"/>
          </w:tcPr>
          <w:p w14:paraId="0318F2B7" w14:textId="77777777" w:rsidR="00D04920" w:rsidRPr="004C0BA9" w:rsidRDefault="00D04920" w:rsidP="004D4A21">
            <w:pPr>
              <w:rPr>
                <w:color w:val="000000" w:themeColor="text1"/>
              </w:rPr>
            </w:pPr>
            <w:r w:rsidRPr="004C0BA9">
              <w:rPr>
                <w:color w:val="000000" w:themeColor="text1"/>
              </w:rPr>
              <w:t>X(255)</w:t>
            </w:r>
          </w:p>
        </w:tc>
        <w:tc>
          <w:tcPr>
            <w:tcW w:w="3969" w:type="dxa"/>
          </w:tcPr>
          <w:p w14:paraId="6F24078E" w14:textId="752C4631" w:rsidR="00D04920" w:rsidRPr="001109E5" w:rsidRDefault="001109E5" w:rsidP="004D4A21">
            <w:pPr>
              <w:rPr>
                <w:rFonts w:ascii="Yu Gothic Light" w:hAnsi="Yu Gothic Light"/>
                <w:color w:val="0451A5"/>
                <w:sz w:val="18"/>
                <w:szCs w:val="18"/>
              </w:rPr>
            </w:pPr>
            <w:r>
              <w:rPr>
                <w:rFonts w:ascii="Yu Gothic Light" w:hAnsi="Yu Gothic Light"/>
                <w:color w:val="0451A5"/>
                <w:sz w:val="18"/>
                <w:szCs w:val="18"/>
              </w:rPr>
              <w:t>Xpollens_CP3</w:t>
            </w:r>
          </w:p>
        </w:tc>
        <w:tc>
          <w:tcPr>
            <w:tcW w:w="3089" w:type="dxa"/>
          </w:tcPr>
          <w:p w14:paraId="5442D1D1" w14:textId="5E78DAF6" w:rsidR="00D04920" w:rsidRPr="004C0BA9" w:rsidRDefault="00871B96" w:rsidP="004D4A21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</w:rPr>
              <w:t>Card External Reference</w:t>
            </w:r>
          </w:p>
        </w:tc>
      </w:tr>
      <w:tr w:rsidR="00D04920" w:rsidRPr="004C0BA9" w14:paraId="69EF85C0" w14:textId="77777777" w:rsidTr="6D4A5DFE">
        <w:tc>
          <w:tcPr>
            <w:tcW w:w="1809" w:type="dxa"/>
          </w:tcPr>
          <w:p w14:paraId="74832710" w14:textId="0DE2DCFA" w:rsidR="00D04920" w:rsidRPr="001109E5" w:rsidRDefault="054D9F58" w:rsidP="004D4A21">
            <w:pPr>
              <w:widowControl w:val="0"/>
              <w:suppressAutoHyphens/>
              <w:spacing w:before="200"/>
              <w:rPr>
                <w:rFonts w:ascii="Yu Gothic Light" w:hAnsi="Yu Gothic Light"/>
                <w:color w:val="A31515"/>
                <w:sz w:val="18"/>
                <w:szCs w:val="18"/>
              </w:rPr>
            </w:pPr>
            <w:r w:rsidRPr="001109E5">
              <w:rPr>
                <w:rFonts w:ascii="Yu Gothic Light" w:hAnsi="Yu Gothic Light"/>
                <w:color w:val="A31515"/>
                <w:sz w:val="18"/>
                <w:szCs w:val="18"/>
              </w:rPr>
              <w:t>C</w:t>
            </w:r>
            <w:r w:rsidR="00D04920" w:rsidRPr="001109E5">
              <w:rPr>
                <w:rFonts w:ascii="Yu Gothic Light" w:hAnsi="Yu Gothic Light"/>
                <w:color w:val="A31515"/>
                <w:sz w:val="18"/>
                <w:szCs w:val="18"/>
              </w:rPr>
              <w:t>hannelCode</w:t>
            </w:r>
          </w:p>
        </w:tc>
        <w:tc>
          <w:tcPr>
            <w:tcW w:w="880" w:type="dxa"/>
          </w:tcPr>
          <w:p w14:paraId="667E7D3B" w14:textId="77777777" w:rsidR="00D04920" w:rsidRPr="004C0BA9" w:rsidRDefault="00D04920" w:rsidP="004D4A21">
            <w:pPr>
              <w:rPr>
                <w:color w:val="000000" w:themeColor="text1"/>
              </w:rPr>
            </w:pPr>
            <w:r w:rsidRPr="004C0BA9">
              <w:t>String</w:t>
            </w:r>
          </w:p>
        </w:tc>
        <w:tc>
          <w:tcPr>
            <w:tcW w:w="1984" w:type="dxa"/>
          </w:tcPr>
          <w:p w14:paraId="1D973A58" w14:textId="77777777" w:rsidR="00D04920" w:rsidRPr="004C0BA9" w:rsidRDefault="00D04920" w:rsidP="004D4A21">
            <w:pPr>
              <w:rPr>
                <w:color w:val="000000" w:themeColor="text1"/>
              </w:rPr>
            </w:pPr>
            <w:r w:rsidRPr="004C0BA9">
              <w:rPr>
                <w:color w:val="000000" w:themeColor="text1"/>
              </w:rPr>
              <w:t>An2</w:t>
            </w:r>
          </w:p>
        </w:tc>
        <w:tc>
          <w:tcPr>
            <w:tcW w:w="3969" w:type="dxa"/>
          </w:tcPr>
          <w:p w14:paraId="4DA609C0" w14:textId="77777777" w:rsidR="00D04920" w:rsidRPr="001109E5" w:rsidRDefault="00D04920" w:rsidP="004D4A21">
            <w:pPr>
              <w:rPr>
                <w:rFonts w:ascii="Yu Gothic Light" w:hAnsi="Yu Gothic Light"/>
                <w:color w:val="0451A5"/>
                <w:sz w:val="18"/>
                <w:szCs w:val="18"/>
              </w:rPr>
            </w:pPr>
            <w:r w:rsidRPr="001109E5">
              <w:rPr>
                <w:rFonts w:ascii="Yu Gothic Light" w:hAnsi="Yu Gothic Light"/>
                <w:color w:val="0451A5"/>
                <w:sz w:val="18"/>
                <w:szCs w:val="18"/>
              </w:rPr>
              <w:t>66</w:t>
            </w:r>
          </w:p>
        </w:tc>
        <w:tc>
          <w:tcPr>
            <w:tcW w:w="3089" w:type="dxa"/>
          </w:tcPr>
          <w:p w14:paraId="75D0E509" w14:textId="15A9281B" w:rsidR="00D04920" w:rsidRPr="004C0BA9" w:rsidRDefault="00871B96" w:rsidP="004D4A21">
            <w:pPr>
              <w:rPr>
                <w:lang w:val="en-US" w:eastAsia="ar-SA" w:bidi="en-US"/>
              </w:rPr>
            </w:pPr>
            <w:r w:rsidRPr="004C0BA9">
              <w:rPr>
                <w:lang w:val="en-US" w:eastAsia="ar-SA" w:bidi="en-US"/>
              </w:rPr>
              <w:t>C</w:t>
            </w:r>
            <w:r w:rsidR="00D04920" w:rsidRPr="004C0BA9">
              <w:rPr>
                <w:lang w:val="en-US" w:eastAsia="ar-SA" w:bidi="en-US"/>
              </w:rPr>
              <w:t>han</w:t>
            </w:r>
            <w:r>
              <w:rPr>
                <w:lang w:val="en-US" w:eastAsia="ar-SA" w:bidi="en-US"/>
              </w:rPr>
              <w:t>n</w:t>
            </w:r>
            <w:r w:rsidR="00D04920" w:rsidRPr="004C0BA9">
              <w:rPr>
                <w:lang w:val="en-US" w:eastAsia="ar-SA" w:bidi="en-US"/>
              </w:rPr>
              <w:t>el</w:t>
            </w:r>
            <w:r>
              <w:rPr>
                <w:lang w:val="en-US" w:eastAsia="ar-SA" w:bidi="en-US"/>
              </w:rPr>
              <w:t xml:space="preserve"> c</w:t>
            </w:r>
            <w:r w:rsidRPr="004C0BA9">
              <w:rPr>
                <w:lang w:val="en-US" w:eastAsia="ar-SA" w:bidi="en-US"/>
              </w:rPr>
              <w:t>ode</w:t>
            </w:r>
          </w:p>
        </w:tc>
      </w:tr>
      <w:tr w:rsidR="00D04920" w:rsidRPr="004C0BA9" w14:paraId="76BB6541" w14:textId="77777777" w:rsidTr="6D4A5DFE">
        <w:tc>
          <w:tcPr>
            <w:tcW w:w="1809" w:type="dxa"/>
          </w:tcPr>
          <w:p w14:paraId="24EAFDC7" w14:textId="15DD6F28" w:rsidR="00D04920" w:rsidRPr="001109E5" w:rsidRDefault="057E4D23" w:rsidP="004D4A21">
            <w:pPr>
              <w:widowControl w:val="0"/>
              <w:suppressAutoHyphens/>
              <w:spacing w:before="200"/>
              <w:rPr>
                <w:rFonts w:ascii="Yu Gothic Light" w:hAnsi="Yu Gothic Light"/>
                <w:color w:val="A31515"/>
                <w:sz w:val="18"/>
                <w:szCs w:val="18"/>
              </w:rPr>
            </w:pPr>
            <w:r w:rsidRPr="001109E5">
              <w:rPr>
                <w:rFonts w:ascii="Yu Gothic Light" w:hAnsi="Yu Gothic Light"/>
                <w:color w:val="A31515"/>
                <w:sz w:val="18"/>
                <w:szCs w:val="18"/>
              </w:rPr>
              <w:t>P</w:t>
            </w:r>
            <w:r w:rsidR="00D04920" w:rsidRPr="001109E5">
              <w:rPr>
                <w:rFonts w:ascii="Yu Gothic Light" w:hAnsi="Yu Gothic Light"/>
                <w:color w:val="A31515"/>
                <w:sz w:val="18"/>
                <w:szCs w:val="18"/>
              </w:rPr>
              <w:t>ublicKey</w:t>
            </w:r>
          </w:p>
        </w:tc>
        <w:tc>
          <w:tcPr>
            <w:tcW w:w="880" w:type="dxa"/>
          </w:tcPr>
          <w:p w14:paraId="66168BC4" w14:textId="77777777" w:rsidR="00D04920" w:rsidRPr="004C0BA9" w:rsidRDefault="00D04920" w:rsidP="004D4A21">
            <w:pPr>
              <w:rPr>
                <w:color w:val="000000" w:themeColor="text1"/>
              </w:rPr>
            </w:pPr>
            <w:r w:rsidRPr="004C0BA9">
              <w:rPr>
                <w:color w:val="000000" w:themeColor="text1"/>
              </w:rPr>
              <w:t>String</w:t>
            </w:r>
          </w:p>
        </w:tc>
        <w:tc>
          <w:tcPr>
            <w:tcW w:w="1984" w:type="dxa"/>
          </w:tcPr>
          <w:p w14:paraId="09FCBB31" w14:textId="77777777" w:rsidR="00D04920" w:rsidRPr="004C0BA9" w:rsidRDefault="00D04920" w:rsidP="004D4A21">
            <w:pPr>
              <w:rPr>
                <w:color w:val="000000" w:themeColor="text1"/>
                <w:lang w:val="en-US"/>
              </w:rPr>
            </w:pPr>
            <w:r w:rsidRPr="004C0BA9">
              <w:t>AN256...800 (base 64)</w:t>
            </w:r>
          </w:p>
          <w:p w14:paraId="3FA60A3D" w14:textId="77777777" w:rsidR="00D04920" w:rsidRPr="004C0BA9" w:rsidRDefault="00D04920" w:rsidP="004D4A21"/>
          <w:p w14:paraId="23092094" w14:textId="77777777" w:rsidR="00D04920" w:rsidRDefault="00D04920" w:rsidP="004D4A21">
            <w:pPr>
              <w:rPr>
                <w:color w:val="000000" w:themeColor="text1"/>
              </w:rPr>
            </w:pPr>
          </w:p>
          <w:p w14:paraId="5FE38BEB" w14:textId="1A78B01E" w:rsidR="000E2B4F" w:rsidRPr="004C0BA9" w:rsidRDefault="000E2B4F" w:rsidP="004D4A21">
            <w:pPr>
              <w:rPr>
                <w:color w:val="000000" w:themeColor="text1"/>
              </w:rPr>
            </w:pPr>
          </w:p>
        </w:tc>
        <w:tc>
          <w:tcPr>
            <w:tcW w:w="3969" w:type="dxa"/>
          </w:tcPr>
          <w:p w14:paraId="377B9455" w14:textId="77777777" w:rsidR="00D04920" w:rsidRPr="001109E5" w:rsidRDefault="00D04920" w:rsidP="004D4A21">
            <w:pPr>
              <w:rPr>
                <w:rFonts w:ascii="Yu Gothic Light" w:hAnsi="Yu Gothic Light"/>
                <w:color w:val="0451A5"/>
                <w:sz w:val="18"/>
                <w:szCs w:val="18"/>
              </w:rPr>
            </w:pPr>
            <w:r w:rsidRPr="001109E5">
              <w:rPr>
                <w:rFonts w:ascii="Yu Gothic Light" w:hAnsi="Yu Gothic Light"/>
                <w:color w:val="0451A5"/>
                <w:sz w:val="18"/>
                <w:szCs w:val="18"/>
              </w:rPr>
              <w:t>MIIBIjANBgkqhkiG9w0BAQEFAAOCAQ8AMIIBCgKCAQEArOyRqpUXKcbu3k5sXoYtU3J889qCfOS2pyfGKHlQ/qlBAGilw5kI6YUobNZFfI/iIYZZxIi4OLwLNAzvKJwXHAIYBpczsfB1Y5OOU2QEtCXL3ky00kt9DUSfFhTiiwlzDxZJr6iRby6Sy0nErJ7x9wN/X3Og249djdj3k9VMSdL/efshFriqDDrwLwu1J2YqTpWxMOP7VfYT29ud+gykmM2R5HMke9+lfMfOL2eld1WUPRgCJKwBi8i5ONFI6cUzrkBQHM9EE5Z0PjOaZq7BCXza1wXxbpA0KRtEOe3eZB13sS//LsgAjedAtZMHHTrWsUfHEP+N5YUbzeGW+EkIsQIDAQAB</w:t>
            </w:r>
          </w:p>
        </w:tc>
        <w:tc>
          <w:tcPr>
            <w:tcW w:w="3089" w:type="dxa"/>
          </w:tcPr>
          <w:p w14:paraId="1AF6522E" w14:textId="77777777" w:rsidR="00D04920" w:rsidRPr="004C0BA9" w:rsidRDefault="00D04920" w:rsidP="004D4A21">
            <w:pPr>
              <w:rPr>
                <w:lang w:val="en-US" w:eastAsia="ar-SA" w:bidi="en-US"/>
              </w:rPr>
            </w:pPr>
            <w:r w:rsidRPr="004C0BA9">
              <w:rPr>
                <w:lang w:val="en-US" w:eastAsia="ar-SA" w:bidi="en-US"/>
              </w:rPr>
              <w:t>Rsa public key</w:t>
            </w:r>
            <w:r>
              <w:rPr>
                <w:lang w:val="en-US" w:eastAsia="ar-SA" w:bidi="en-US"/>
              </w:rPr>
              <w:t xml:space="preserve"> 2048</w:t>
            </w:r>
          </w:p>
        </w:tc>
      </w:tr>
      <w:bookmarkEnd w:id="1718"/>
    </w:tbl>
    <w:p w14:paraId="51C5C3DE" w14:textId="77777777" w:rsidR="000E2B4F" w:rsidRDefault="000E2B4F" w:rsidP="000E2B4F">
      <w:pPr>
        <w:rPr>
          <w:b/>
          <w:bCs/>
          <w:color w:val="000000" w:themeColor="text1"/>
          <w:lang w:val="en-US"/>
        </w:rPr>
      </w:pPr>
    </w:p>
    <w:p w14:paraId="2671D0F8" w14:textId="3527C538" w:rsidR="000E2B4F" w:rsidRPr="004C0BA9" w:rsidRDefault="000E2B4F" w:rsidP="000E2B4F">
      <w:pPr>
        <w:rPr>
          <w:b/>
          <w:bCs/>
          <w:color w:val="000000" w:themeColor="text1"/>
          <w:lang w:val="en-US"/>
        </w:rPr>
      </w:pPr>
      <w:r w:rsidRPr="004C0BA9">
        <w:rPr>
          <w:b/>
          <w:bCs/>
          <w:color w:val="000000" w:themeColor="text1"/>
          <w:lang w:val="en-US"/>
        </w:rPr>
        <w:t>Example:</w:t>
      </w:r>
    </w:p>
    <w:p w14:paraId="575F3627" w14:textId="64E730CD" w:rsidR="000E2B4F" w:rsidRPr="00CB6C14" w:rsidRDefault="00871B96" w:rsidP="000E2B4F">
      <w:pPr>
        <w:rPr>
          <w:lang w:val="en-US"/>
        </w:rPr>
      </w:pPr>
      <w:r w:rsidRPr="001F0AEF">
        <w:rPr>
          <w:rFonts w:ascii="Yu Gothic Light" w:hAnsi="Yu Gothic Light" w:cs="Yu Gothic Light"/>
          <w:color w:val="505050"/>
          <w:sz w:val="18"/>
          <w:szCs w:val="18"/>
          <w:shd w:val="clear" w:color="auto" w:fill="FFFFFF"/>
          <w:lang w:val="en-US"/>
        </w:rPr>
        <w:t>https://sb-api.xpollens.com/api/v1.0/users/xpollens1/cards/xpollens_CP1/PINDisplay?ChannelCode=66&amp;PublicKey=MIIBIjANBgkqhkiG9w0BAQEFAAOCAQ8AMIIBCgKCAQEArOyRqpUXKcbu3k5sXoYtU3J889qCfOS2pyfGKHlQ/qlBAGilw5kI6YUobNZFfI/iIYZZxIi4OLwLNAzvKJwXHAIYBpczsfB1Y5OOU2QEtCXL3ky00kt9DUSfFhTiiwlzDxZJr6iRby6Sy0nErJ7x9wN/X3Og249djdj3k9VMSdL/efshFriqDDrwLwu1J2YqTpWxMOP7VfYT29ud+gykmM2R5HMke9+lfMfOL2eld1WUPRgCJKwBi8i5ONFI6cUzrkBQHM9EE5Z0PjOaZq7BCXza1wXxbpA0KRtEOe3eZB13sS//LsgAjedAtZMHHTrWsUfHEP+N5YUbzeGW+EkIsQIDAQAB</w:t>
      </w:r>
    </w:p>
    <w:p w14:paraId="0E2877CF" w14:textId="4E817480" w:rsidR="00D04920" w:rsidRPr="004C0BA9" w:rsidRDefault="00D04920" w:rsidP="00B126C2">
      <w:pPr>
        <w:pStyle w:val="Heading2"/>
      </w:pPr>
      <w:bookmarkStart w:id="1719" w:name="_Toc79761371"/>
      <w:r w:rsidRPr="004C0BA9">
        <w:t>Response :</w:t>
      </w:r>
      <w:bookmarkEnd w:id="1719"/>
    </w:p>
    <w:tbl>
      <w:tblPr>
        <w:tblpPr w:leftFromText="141" w:rightFromText="141" w:vertAnchor="text" w:horzAnchor="margin" w:tblpXSpec="center" w:tblpY="240"/>
        <w:tblW w:w="117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880"/>
        <w:gridCol w:w="1984"/>
        <w:gridCol w:w="3969"/>
        <w:gridCol w:w="3089"/>
      </w:tblGrid>
      <w:tr w:rsidR="00D04920" w:rsidRPr="004C0BA9" w14:paraId="0085002D" w14:textId="77777777" w:rsidTr="6D4A5DFE">
        <w:tc>
          <w:tcPr>
            <w:tcW w:w="1809" w:type="dxa"/>
            <w:shd w:val="clear" w:color="auto" w:fill="365F91" w:themeFill="accent1" w:themeFillShade="BF"/>
          </w:tcPr>
          <w:p w14:paraId="41890A27" w14:textId="77777777" w:rsidR="00D04920" w:rsidRPr="004C0BA9" w:rsidRDefault="00D04920" w:rsidP="004D4A21">
            <w:pPr>
              <w:rPr>
                <w:b/>
                <w:color w:val="FFFFFF" w:themeColor="background1"/>
              </w:rPr>
            </w:pPr>
            <w:r w:rsidRPr="004C0BA9">
              <w:rPr>
                <w:b/>
                <w:color w:val="FFFFFF" w:themeColor="background1"/>
              </w:rPr>
              <w:t>Property</w:t>
            </w:r>
          </w:p>
        </w:tc>
        <w:tc>
          <w:tcPr>
            <w:tcW w:w="880" w:type="dxa"/>
            <w:shd w:val="clear" w:color="auto" w:fill="365F91" w:themeFill="accent1" w:themeFillShade="BF"/>
          </w:tcPr>
          <w:p w14:paraId="41575EB9" w14:textId="77777777" w:rsidR="00D04920" w:rsidRPr="004C0BA9" w:rsidRDefault="00D04920" w:rsidP="004D4A21">
            <w:pPr>
              <w:rPr>
                <w:b/>
                <w:color w:val="FFFFFF" w:themeColor="background1"/>
              </w:rPr>
            </w:pPr>
            <w:r w:rsidRPr="004C0BA9">
              <w:rPr>
                <w:b/>
                <w:color w:val="FFFFFF" w:themeColor="background1"/>
              </w:rPr>
              <w:t>Type</w:t>
            </w:r>
          </w:p>
        </w:tc>
        <w:tc>
          <w:tcPr>
            <w:tcW w:w="1984" w:type="dxa"/>
            <w:shd w:val="clear" w:color="auto" w:fill="365F91" w:themeFill="accent1" w:themeFillShade="BF"/>
          </w:tcPr>
          <w:p w14:paraId="4FD9AFE7" w14:textId="77777777" w:rsidR="00D04920" w:rsidRPr="004C0BA9" w:rsidRDefault="00D04920" w:rsidP="004D4A21">
            <w:pPr>
              <w:rPr>
                <w:b/>
                <w:color w:val="FFFFFF" w:themeColor="background1"/>
              </w:rPr>
            </w:pPr>
            <w:r w:rsidRPr="004C0BA9">
              <w:rPr>
                <w:b/>
                <w:color w:val="FFFFFF" w:themeColor="background1"/>
              </w:rPr>
              <w:t>Format</w:t>
            </w:r>
          </w:p>
        </w:tc>
        <w:tc>
          <w:tcPr>
            <w:tcW w:w="3969" w:type="dxa"/>
            <w:shd w:val="clear" w:color="auto" w:fill="365F91" w:themeFill="accent1" w:themeFillShade="BF"/>
          </w:tcPr>
          <w:p w14:paraId="6D3E22CE" w14:textId="77777777" w:rsidR="00D04920" w:rsidRPr="004C0BA9" w:rsidRDefault="00D04920" w:rsidP="004D4A21">
            <w:pPr>
              <w:rPr>
                <w:b/>
                <w:color w:val="FFFFFF" w:themeColor="background1"/>
              </w:rPr>
            </w:pPr>
            <w:r w:rsidRPr="004C0BA9">
              <w:rPr>
                <w:b/>
                <w:color w:val="FFFFFF" w:themeColor="background1"/>
              </w:rPr>
              <w:t>Exemple</w:t>
            </w:r>
          </w:p>
        </w:tc>
        <w:tc>
          <w:tcPr>
            <w:tcW w:w="3089" w:type="dxa"/>
            <w:shd w:val="clear" w:color="auto" w:fill="365F91" w:themeFill="accent1" w:themeFillShade="BF"/>
          </w:tcPr>
          <w:p w14:paraId="03CA3CA4" w14:textId="77777777" w:rsidR="00D04920" w:rsidRPr="004C0BA9" w:rsidRDefault="00D04920" w:rsidP="004D4A21">
            <w:pPr>
              <w:rPr>
                <w:b/>
                <w:color w:val="FFFFFF" w:themeColor="background1"/>
              </w:rPr>
            </w:pPr>
            <w:r w:rsidRPr="004C0BA9">
              <w:rPr>
                <w:b/>
                <w:color w:val="FFFFFF" w:themeColor="background1"/>
              </w:rPr>
              <w:t>Description</w:t>
            </w:r>
          </w:p>
        </w:tc>
      </w:tr>
      <w:tr w:rsidR="00D04920" w:rsidRPr="00651F55" w14:paraId="2F8E49A2" w14:textId="77777777" w:rsidTr="6D4A5DFE">
        <w:tc>
          <w:tcPr>
            <w:tcW w:w="1809" w:type="dxa"/>
          </w:tcPr>
          <w:p w14:paraId="0964725A" w14:textId="5789129E" w:rsidR="00D04920" w:rsidRPr="00871B96" w:rsidRDefault="0051568E" w:rsidP="004D4A21">
            <w:pPr>
              <w:widowControl w:val="0"/>
              <w:suppressAutoHyphens/>
              <w:spacing w:before="200"/>
              <w:rPr>
                <w:rFonts w:ascii="Yu Gothic Light" w:hAnsi="Yu Gothic Light"/>
                <w:color w:val="A31515"/>
                <w:sz w:val="18"/>
                <w:szCs w:val="18"/>
              </w:rPr>
            </w:pPr>
            <w:r w:rsidRPr="00871B96">
              <w:rPr>
                <w:rFonts w:ascii="Yu Gothic Light" w:hAnsi="Yu Gothic Light"/>
                <w:color w:val="A31515"/>
                <w:sz w:val="18"/>
                <w:szCs w:val="18"/>
              </w:rPr>
              <w:t>Pin</w:t>
            </w:r>
            <w:r>
              <w:rPr>
                <w:rFonts w:ascii="Yu Gothic Light" w:hAnsi="Yu Gothic Light"/>
                <w:color w:val="A31515"/>
                <w:sz w:val="18"/>
                <w:szCs w:val="18"/>
              </w:rPr>
              <w:t>Block</w:t>
            </w:r>
          </w:p>
        </w:tc>
        <w:tc>
          <w:tcPr>
            <w:tcW w:w="880" w:type="dxa"/>
          </w:tcPr>
          <w:p w14:paraId="6D839C6B" w14:textId="77777777" w:rsidR="00D04920" w:rsidRPr="004C0BA9" w:rsidRDefault="00D04920" w:rsidP="004D4A21">
            <w:pPr>
              <w:rPr>
                <w:color w:val="000000" w:themeColor="text1"/>
              </w:rPr>
            </w:pPr>
            <w:r w:rsidRPr="004C0BA9">
              <w:rPr>
                <w:color w:val="000000" w:themeColor="text1"/>
              </w:rPr>
              <w:t>String</w:t>
            </w:r>
          </w:p>
        </w:tc>
        <w:tc>
          <w:tcPr>
            <w:tcW w:w="1984" w:type="dxa"/>
          </w:tcPr>
          <w:p w14:paraId="6D14A347" w14:textId="77777777" w:rsidR="00D04920" w:rsidRPr="004C0BA9" w:rsidRDefault="00D04920" w:rsidP="004D4A21">
            <w:pPr>
              <w:rPr>
                <w:color w:val="000000" w:themeColor="text1"/>
              </w:rPr>
            </w:pPr>
            <w:r w:rsidRPr="004C0BA9">
              <w:rPr>
                <w:i/>
              </w:rPr>
              <w:t>AN…12</w:t>
            </w:r>
          </w:p>
        </w:tc>
        <w:tc>
          <w:tcPr>
            <w:tcW w:w="3969" w:type="dxa"/>
          </w:tcPr>
          <w:p w14:paraId="4BC8BA53" w14:textId="77777777" w:rsidR="00D04920" w:rsidRPr="00871B96" w:rsidRDefault="00D04920" w:rsidP="004D4A21">
            <w:pPr>
              <w:rPr>
                <w:rFonts w:ascii="Yu Gothic Light" w:hAnsi="Yu Gothic Light"/>
                <w:color w:val="0451A5"/>
                <w:sz w:val="18"/>
                <w:szCs w:val="18"/>
              </w:rPr>
            </w:pPr>
            <w:r w:rsidRPr="00871B96">
              <w:rPr>
                <w:rFonts w:ascii="Yu Gothic Light" w:hAnsi="Yu Gothic Light"/>
                <w:color w:val="0451A5"/>
                <w:sz w:val="18"/>
                <w:szCs w:val="18"/>
              </w:rPr>
              <w:t>D5DRGj6F1po=</w:t>
            </w:r>
          </w:p>
        </w:tc>
        <w:tc>
          <w:tcPr>
            <w:tcW w:w="3089" w:type="dxa"/>
          </w:tcPr>
          <w:p w14:paraId="6EA0F2C4" w14:textId="77777777" w:rsidR="00D04920" w:rsidRPr="004C0BA9" w:rsidRDefault="00D04920" w:rsidP="004D4A21">
            <w:pPr>
              <w:rPr>
                <w:color w:val="000000" w:themeColor="text1"/>
                <w:lang w:val="en-US"/>
              </w:rPr>
            </w:pPr>
            <w:r w:rsidRPr="004C0BA9">
              <w:rPr>
                <w:lang w:val="en-US"/>
              </w:rPr>
              <w:t>PIN encrypted with KTA Key</w:t>
            </w:r>
          </w:p>
        </w:tc>
      </w:tr>
      <w:tr w:rsidR="00D04920" w:rsidRPr="00651F55" w14:paraId="5984C2F3" w14:textId="77777777" w:rsidTr="6D4A5DFE">
        <w:tc>
          <w:tcPr>
            <w:tcW w:w="1809" w:type="dxa"/>
          </w:tcPr>
          <w:p w14:paraId="00AB8C38" w14:textId="0BD14428" w:rsidR="00D04920" w:rsidRPr="00871B96" w:rsidRDefault="1B7EA3EB" w:rsidP="004D4A21">
            <w:pPr>
              <w:widowControl w:val="0"/>
              <w:suppressAutoHyphens/>
              <w:spacing w:before="200"/>
              <w:rPr>
                <w:rFonts w:ascii="Yu Gothic Light" w:hAnsi="Yu Gothic Light"/>
                <w:color w:val="A31515"/>
                <w:sz w:val="18"/>
                <w:szCs w:val="18"/>
              </w:rPr>
            </w:pPr>
            <w:r w:rsidRPr="00871B96">
              <w:rPr>
                <w:rFonts w:ascii="Yu Gothic Light" w:hAnsi="Yu Gothic Light"/>
                <w:color w:val="A31515"/>
                <w:sz w:val="18"/>
                <w:szCs w:val="18"/>
              </w:rPr>
              <w:t>K</w:t>
            </w:r>
            <w:r w:rsidR="00D04920" w:rsidRPr="00871B96">
              <w:rPr>
                <w:rFonts w:ascii="Yu Gothic Light" w:hAnsi="Yu Gothic Light"/>
                <w:color w:val="A31515"/>
                <w:sz w:val="18"/>
                <w:szCs w:val="18"/>
              </w:rPr>
              <w:t>taKey</w:t>
            </w:r>
          </w:p>
        </w:tc>
        <w:tc>
          <w:tcPr>
            <w:tcW w:w="880" w:type="dxa"/>
          </w:tcPr>
          <w:p w14:paraId="502EF4F1" w14:textId="77777777" w:rsidR="00D04920" w:rsidRPr="004C0BA9" w:rsidRDefault="00D04920" w:rsidP="004D4A21">
            <w:pPr>
              <w:rPr>
                <w:color w:val="000000" w:themeColor="text1"/>
              </w:rPr>
            </w:pPr>
            <w:r w:rsidRPr="004C0BA9">
              <w:t>String</w:t>
            </w:r>
          </w:p>
        </w:tc>
        <w:tc>
          <w:tcPr>
            <w:tcW w:w="1984" w:type="dxa"/>
          </w:tcPr>
          <w:p w14:paraId="3477AF06" w14:textId="77777777" w:rsidR="00D04920" w:rsidRPr="004C0BA9" w:rsidRDefault="00D04920" w:rsidP="004D4A21">
            <w:pPr>
              <w:rPr>
                <w:color w:val="000000" w:themeColor="text1"/>
              </w:rPr>
            </w:pPr>
            <w:r w:rsidRPr="004C0BA9">
              <w:rPr>
                <w:i/>
              </w:rPr>
              <w:t>AN…24</w:t>
            </w:r>
          </w:p>
        </w:tc>
        <w:tc>
          <w:tcPr>
            <w:tcW w:w="3969" w:type="dxa"/>
          </w:tcPr>
          <w:p w14:paraId="6E824694" w14:textId="77777777" w:rsidR="00D04920" w:rsidRPr="00871B96" w:rsidRDefault="00D04920" w:rsidP="004D4A21">
            <w:pPr>
              <w:rPr>
                <w:rFonts w:ascii="Yu Gothic Light" w:hAnsi="Yu Gothic Light"/>
                <w:color w:val="0451A5"/>
                <w:sz w:val="18"/>
                <w:szCs w:val="18"/>
              </w:rPr>
            </w:pPr>
            <w:r w:rsidRPr="00871B96">
              <w:rPr>
                <w:rFonts w:ascii="Yu Gothic Light" w:hAnsi="Yu Gothic Light"/>
                <w:color w:val="0451A5"/>
                <w:sz w:val="18"/>
                <w:szCs w:val="18"/>
              </w:rPr>
              <w:t>g7JDPvyJfB1QdGcXD3Inqw==</w:t>
            </w:r>
          </w:p>
        </w:tc>
        <w:tc>
          <w:tcPr>
            <w:tcW w:w="3089" w:type="dxa"/>
          </w:tcPr>
          <w:p w14:paraId="16DA8DF6" w14:textId="77777777" w:rsidR="00D04920" w:rsidRPr="004C0BA9" w:rsidRDefault="00D04920" w:rsidP="004D4A21">
            <w:pPr>
              <w:rPr>
                <w:lang w:val="en-US" w:eastAsia="ar-SA" w:bidi="en-US"/>
              </w:rPr>
            </w:pPr>
            <w:r w:rsidRPr="004C0BA9">
              <w:rPr>
                <w:lang w:val="en-US"/>
              </w:rPr>
              <w:t>KTA key encrypted with KTK Key</w:t>
            </w:r>
          </w:p>
        </w:tc>
      </w:tr>
      <w:tr w:rsidR="00D04920" w:rsidRPr="00651F55" w14:paraId="367C3F33" w14:textId="77777777" w:rsidTr="6D4A5DFE">
        <w:tc>
          <w:tcPr>
            <w:tcW w:w="1809" w:type="dxa"/>
          </w:tcPr>
          <w:p w14:paraId="5537C10A" w14:textId="2CA10C20" w:rsidR="00D04920" w:rsidRPr="00871B96" w:rsidRDefault="6A7A6997" w:rsidP="004D4A21">
            <w:pPr>
              <w:widowControl w:val="0"/>
              <w:suppressAutoHyphens/>
              <w:spacing w:before="200"/>
              <w:rPr>
                <w:rFonts w:ascii="Yu Gothic Light" w:hAnsi="Yu Gothic Light"/>
                <w:color w:val="A31515"/>
                <w:sz w:val="18"/>
                <w:szCs w:val="18"/>
              </w:rPr>
            </w:pPr>
            <w:r w:rsidRPr="00871B96">
              <w:rPr>
                <w:rFonts w:ascii="Yu Gothic Light" w:hAnsi="Yu Gothic Light"/>
                <w:color w:val="A31515"/>
                <w:sz w:val="18"/>
                <w:szCs w:val="18"/>
              </w:rPr>
              <w:t>K</w:t>
            </w:r>
            <w:r w:rsidR="00D04920" w:rsidRPr="00871B96">
              <w:rPr>
                <w:rFonts w:ascii="Yu Gothic Light" w:hAnsi="Yu Gothic Light"/>
                <w:color w:val="A31515"/>
                <w:sz w:val="18"/>
                <w:szCs w:val="18"/>
              </w:rPr>
              <w:t>tkKey</w:t>
            </w:r>
          </w:p>
        </w:tc>
        <w:tc>
          <w:tcPr>
            <w:tcW w:w="880" w:type="dxa"/>
          </w:tcPr>
          <w:p w14:paraId="56F57187" w14:textId="77777777" w:rsidR="00D04920" w:rsidRPr="004C0BA9" w:rsidRDefault="00D04920" w:rsidP="004D4A21">
            <w:pPr>
              <w:rPr>
                <w:color w:val="000000" w:themeColor="text1"/>
              </w:rPr>
            </w:pPr>
            <w:r w:rsidRPr="004C0BA9">
              <w:rPr>
                <w:color w:val="000000" w:themeColor="text1"/>
              </w:rPr>
              <w:t>String</w:t>
            </w:r>
          </w:p>
        </w:tc>
        <w:tc>
          <w:tcPr>
            <w:tcW w:w="1984" w:type="dxa"/>
          </w:tcPr>
          <w:p w14:paraId="21111A2B" w14:textId="77777777" w:rsidR="00D04920" w:rsidRPr="004C0BA9" w:rsidRDefault="00D04920" w:rsidP="004D4A21">
            <w:r w:rsidRPr="004C0BA9">
              <w:rPr>
                <w:i/>
              </w:rPr>
              <w:t>AN…24</w:t>
            </w:r>
          </w:p>
          <w:p w14:paraId="28259A19" w14:textId="77777777" w:rsidR="00D04920" w:rsidRPr="004C0BA9" w:rsidRDefault="00D04920" w:rsidP="004D4A21">
            <w:pPr>
              <w:rPr>
                <w:color w:val="000000" w:themeColor="text1"/>
              </w:rPr>
            </w:pPr>
          </w:p>
        </w:tc>
        <w:tc>
          <w:tcPr>
            <w:tcW w:w="3969" w:type="dxa"/>
          </w:tcPr>
          <w:p w14:paraId="45956695" w14:textId="77777777" w:rsidR="00D04920" w:rsidRPr="00871B96" w:rsidRDefault="00D04920" w:rsidP="004D4A21">
            <w:pPr>
              <w:rPr>
                <w:rFonts w:ascii="Yu Gothic Light" w:hAnsi="Yu Gothic Light"/>
                <w:color w:val="0451A5"/>
                <w:sz w:val="18"/>
                <w:szCs w:val="18"/>
              </w:rPr>
            </w:pPr>
            <w:r w:rsidRPr="00871B96">
              <w:rPr>
                <w:rFonts w:ascii="Yu Gothic Light" w:hAnsi="Yu Gothic Light"/>
                <w:color w:val="0451A5"/>
                <w:sz w:val="18"/>
                <w:szCs w:val="18"/>
              </w:rPr>
              <w:t>WJcfDICWyhpQAl7Rzg/9sBImpWCHpA7cOHm/SbRLg4P0XF/dZEzGPX58iCg1A6I36vX6j2cA7mAksWHaA0rTHtAlSCpcm1zNeAoYC7ZiBHUOVXJjThPix2YMHUT15WCn3OrcOcqFHTOoDwRu2t+RHJTUOvzN2RiXe6lDWx0D2GW8euCs6JguucrjbwvzITs9Kf9IFG98f3lUE2eUar5QPBP9CzsVM1+Xe1mIsNSK/+QERXDOyl4tgyU035h5Ot75EglExM6ullYUBlHC9VTG5Ls7UMkRf4VZKQYSsRiNelaQt33+q7YzhHWWtIs1HAo5NLdoO0AI/iEoln7ZMOWi3g==</w:t>
            </w:r>
          </w:p>
        </w:tc>
        <w:tc>
          <w:tcPr>
            <w:tcW w:w="3089" w:type="dxa"/>
          </w:tcPr>
          <w:p w14:paraId="0F8D3022" w14:textId="77777777" w:rsidR="00D04920" w:rsidRPr="004C0BA9" w:rsidRDefault="00D04920" w:rsidP="004D4A21">
            <w:pPr>
              <w:rPr>
                <w:lang w:val="en-US"/>
              </w:rPr>
            </w:pPr>
            <w:r w:rsidRPr="004C0BA9">
              <w:rPr>
                <w:lang w:val="en-US"/>
              </w:rPr>
              <w:t>KTK Key encrypted with RSA public key</w:t>
            </w:r>
          </w:p>
        </w:tc>
      </w:tr>
    </w:tbl>
    <w:p w14:paraId="57915FDE" w14:textId="77777777" w:rsidR="00D04920" w:rsidRPr="004C0BA9" w:rsidRDefault="00D04920" w:rsidP="00D04920">
      <w:pPr>
        <w:rPr>
          <w:b/>
          <w:color w:val="000000" w:themeColor="text1"/>
          <w:u w:val="single"/>
          <w:lang w:val="en-US"/>
        </w:rPr>
      </w:pPr>
    </w:p>
    <w:p w14:paraId="7F17A767" w14:textId="77777777" w:rsidR="00D04920" w:rsidRPr="004C0BA9" w:rsidRDefault="00D04920" w:rsidP="00D04920">
      <w:pPr>
        <w:rPr>
          <w:b/>
          <w:bCs/>
          <w:color w:val="000000" w:themeColor="text1"/>
          <w:lang w:val="en-US"/>
        </w:rPr>
      </w:pPr>
      <w:r w:rsidRPr="004C0BA9">
        <w:rPr>
          <w:b/>
          <w:bCs/>
          <w:color w:val="000000" w:themeColor="text1"/>
          <w:lang w:val="en-US"/>
        </w:rPr>
        <w:t>Example:</w:t>
      </w:r>
    </w:p>
    <w:p w14:paraId="497E1FDD" w14:textId="4F006BA9" w:rsidR="00D04920" w:rsidRDefault="00D04920" w:rsidP="00D04920">
      <w:pPr>
        <w:rPr>
          <w:color w:val="000000" w:themeColor="text1"/>
          <w:lang w:val="en-US"/>
        </w:rPr>
      </w:pPr>
      <w:r w:rsidRPr="004C0BA9">
        <w:rPr>
          <w:color w:val="000000" w:themeColor="text1"/>
          <w:lang w:val="en-US"/>
        </w:rPr>
        <w:t>HTTP/1.1 20</w:t>
      </w:r>
      <w:r w:rsidR="00871B96">
        <w:rPr>
          <w:color w:val="000000" w:themeColor="text1"/>
          <w:lang w:val="en-US"/>
        </w:rPr>
        <w:t>0</w:t>
      </w:r>
      <w:r w:rsidRPr="004C0BA9">
        <w:rPr>
          <w:color w:val="000000" w:themeColor="text1"/>
          <w:lang w:val="en-US"/>
        </w:rPr>
        <w:t xml:space="preserve"> CREATED</w:t>
      </w:r>
    </w:p>
    <w:p w14:paraId="42157CBB" w14:textId="77777777" w:rsidR="00871B96" w:rsidRPr="004C0BA9" w:rsidRDefault="00871B96" w:rsidP="00D04920">
      <w:pPr>
        <w:rPr>
          <w:color w:val="000000" w:themeColor="text1"/>
          <w:lang w:val="en-US"/>
        </w:rPr>
      </w:pPr>
    </w:p>
    <w:p w14:paraId="5D7C6DF5" w14:textId="77777777" w:rsidR="00871B96" w:rsidRPr="001F0AEF" w:rsidRDefault="00871B96" w:rsidP="00871B96">
      <w:pPr>
        <w:shd w:val="clear" w:color="auto" w:fill="FFFFFE"/>
        <w:spacing w:line="270" w:lineRule="atLeast"/>
        <w:rPr>
          <w:rFonts w:ascii="Yu Gothic Light" w:hAnsi="Yu Gothic Light"/>
          <w:color w:val="000000"/>
          <w:sz w:val="18"/>
          <w:szCs w:val="18"/>
          <w:lang w:val="en-US"/>
        </w:rPr>
      </w:pP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{</w:t>
      </w:r>
    </w:p>
    <w:p w14:paraId="09933E14" w14:textId="409C29D0" w:rsidR="00871B96" w:rsidRPr="001F0AEF" w:rsidRDefault="00871B96" w:rsidP="00871B96">
      <w:pPr>
        <w:shd w:val="clear" w:color="auto" w:fill="FFFFFE"/>
        <w:spacing w:line="270" w:lineRule="atLeast"/>
        <w:rPr>
          <w:rFonts w:ascii="Yu Gothic Light" w:hAnsi="Yu Gothic Light"/>
          <w:color w:val="000000"/>
          <w:sz w:val="18"/>
          <w:szCs w:val="18"/>
          <w:lang w:val="en-US"/>
        </w:rPr>
      </w:pP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    </w:t>
      </w:r>
      <w:r w:rsidRPr="001F0AEF">
        <w:rPr>
          <w:rFonts w:ascii="Yu Gothic Light" w:hAnsi="Yu Gothic Light"/>
          <w:color w:val="A31515"/>
          <w:sz w:val="18"/>
          <w:szCs w:val="18"/>
          <w:lang w:val="en-US"/>
        </w:rPr>
        <w:t>"</w:t>
      </w:r>
      <w:r w:rsidR="0051568E" w:rsidRPr="001F0AEF">
        <w:rPr>
          <w:rFonts w:ascii="Yu Gothic Light" w:hAnsi="Yu Gothic Light"/>
          <w:color w:val="A31515"/>
          <w:sz w:val="18"/>
          <w:szCs w:val="18"/>
          <w:lang w:val="en-US"/>
        </w:rPr>
        <w:t>Pin</w:t>
      </w:r>
      <w:r w:rsidR="0051568E">
        <w:rPr>
          <w:rFonts w:ascii="Yu Gothic Light" w:hAnsi="Yu Gothic Light"/>
          <w:color w:val="A31515"/>
          <w:sz w:val="18"/>
          <w:szCs w:val="18"/>
          <w:lang w:val="en-US"/>
        </w:rPr>
        <w:t>Block</w:t>
      </w:r>
      <w:r w:rsidRPr="001F0AEF">
        <w:rPr>
          <w:rFonts w:ascii="Yu Gothic Light" w:hAnsi="Yu Gothic Light"/>
          <w:color w:val="A31515"/>
          <w:sz w:val="18"/>
          <w:szCs w:val="18"/>
          <w:lang w:val="en-US"/>
        </w:rPr>
        <w:t>"</w:t>
      </w: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: </w:t>
      </w:r>
      <w:r w:rsidRPr="001F0AEF">
        <w:rPr>
          <w:rFonts w:ascii="Yu Gothic Light" w:hAnsi="Yu Gothic Light"/>
          <w:color w:val="0451A5"/>
          <w:sz w:val="18"/>
          <w:szCs w:val="18"/>
          <w:lang w:val="en-US"/>
        </w:rPr>
        <w:t>"D5DRGj6F1po="</w:t>
      </w: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,</w:t>
      </w:r>
    </w:p>
    <w:p w14:paraId="70C13238" w14:textId="77777777" w:rsidR="00871B96" w:rsidRPr="001F0AEF" w:rsidRDefault="00871B96" w:rsidP="00871B96">
      <w:pPr>
        <w:shd w:val="clear" w:color="auto" w:fill="FFFFFE"/>
        <w:spacing w:line="270" w:lineRule="atLeast"/>
        <w:rPr>
          <w:rFonts w:ascii="Yu Gothic Light" w:hAnsi="Yu Gothic Light"/>
          <w:color w:val="000000"/>
          <w:sz w:val="18"/>
          <w:szCs w:val="18"/>
          <w:lang w:val="en-US"/>
        </w:rPr>
      </w:pP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    </w:t>
      </w:r>
      <w:r w:rsidRPr="001F0AEF">
        <w:rPr>
          <w:rFonts w:ascii="Yu Gothic Light" w:hAnsi="Yu Gothic Light"/>
          <w:color w:val="A31515"/>
          <w:sz w:val="18"/>
          <w:szCs w:val="18"/>
          <w:lang w:val="en-US"/>
        </w:rPr>
        <w:t>"KtaKey"</w:t>
      </w: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: </w:t>
      </w:r>
      <w:r w:rsidRPr="001F0AEF">
        <w:rPr>
          <w:rFonts w:ascii="Yu Gothic Light" w:hAnsi="Yu Gothic Light"/>
          <w:color w:val="0451A5"/>
          <w:sz w:val="18"/>
          <w:szCs w:val="18"/>
          <w:lang w:val="en-US"/>
        </w:rPr>
        <w:t>"g7JDPvyJfB1QdGcXD3Inqw=="</w:t>
      </w: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,</w:t>
      </w:r>
    </w:p>
    <w:p w14:paraId="3EB08DF2" w14:textId="77777777" w:rsidR="00871B96" w:rsidRPr="001F0AEF" w:rsidRDefault="00871B96" w:rsidP="00871B96">
      <w:pPr>
        <w:shd w:val="clear" w:color="auto" w:fill="FFFFFE"/>
        <w:spacing w:line="270" w:lineRule="atLeast"/>
        <w:rPr>
          <w:rFonts w:ascii="Yu Gothic Light" w:hAnsi="Yu Gothic Light"/>
          <w:color w:val="000000"/>
          <w:sz w:val="18"/>
          <w:szCs w:val="18"/>
          <w:lang w:val="en-US"/>
        </w:rPr>
      </w:pP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    </w:t>
      </w:r>
      <w:r w:rsidRPr="001F0AEF">
        <w:rPr>
          <w:rFonts w:ascii="Yu Gothic Light" w:hAnsi="Yu Gothic Light"/>
          <w:color w:val="A31515"/>
          <w:sz w:val="18"/>
          <w:szCs w:val="18"/>
          <w:lang w:val="en-US"/>
        </w:rPr>
        <w:t>"KtkKey"</w:t>
      </w: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: </w:t>
      </w:r>
      <w:r w:rsidRPr="001F0AEF">
        <w:rPr>
          <w:rFonts w:ascii="Yu Gothic Light" w:hAnsi="Yu Gothic Light"/>
          <w:color w:val="0451A5"/>
          <w:sz w:val="18"/>
          <w:szCs w:val="18"/>
          <w:lang w:val="en-US"/>
        </w:rPr>
        <w:t>"WJcfDICWyhpQAl7Rzg/9sBImpWCHpA7cOHm/SbRLg4P0XF/dZEzGPX58iCg1A6I36vX6j2cA7mAksWHaA0rTHtAlSCpcm1zNeAoYC7ZiBHUOVXJjThPix2YMHUT15WCn3OrcOcqFHTOoDwRu2t+RHJTUOvzN2RiXe6lDWx0D2GW8euCs6JguucrjbwvzITs9Kf9IFG98f3lUE2eUar5QPBP9CzsVM1+Xe1mIsNSK/+QERXDOyl4tgyU035h5Ot75EglExM6ullYUBlHC9VTG5Ls7UMkRf4VZKQYSsRiNelaQt33+q7YzhHWWtIs1HAo5NLdoO0AI/iEoln7ZMOWi3g=="</w:t>
      </w:r>
    </w:p>
    <w:p w14:paraId="164263A5" w14:textId="77777777" w:rsidR="00871B96" w:rsidRDefault="00871B96" w:rsidP="00871B96">
      <w:pPr>
        <w:shd w:val="clear" w:color="auto" w:fill="FFFFFE"/>
        <w:spacing w:line="270" w:lineRule="atLeast"/>
        <w:rPr>
          <w:rFonts w:ascii="Yu Gothic Light" w:hAnsi="Yu Gothic Light"/>
          <w:color w:val="000000"/>
          <w:sz w:val="18"/>
          <w:szCs w:val="18"/>
        </w:rPr>
      </w:pPr>
      <w:r>
        <w:rPr>
          <w:rFonts w:ascii="Yu Gothic Light" w:hAnsi="Yu Gothic Light"/>
          <w:color w:val="000000"/>
          <w:sz w:val="18"/>
          <w:szCs w:val="18"/>
        </w:rPr>
        <w:t>}</w:t>
      </w:r>
    </w:p>
    <w:p w14:paraId="47729F7E" w14:textId="77777777" w:rsidR="00D04920" w:rsidRDefault="00D04920" w:rsidP="00D04920"/>
    <w:p w14:paraId="330DE382" w14:textId="77777777" w:rsidR="00A15FBA" w:rsidRPr="004C0BA9" w:rsidRDefault="00A15FBA" w:rsidP="00A15FBA">
      <w:pPr>
        <w:rPr>
          <w:color w:val="000000" w:themeColor="text1"/>
          <w:lang w:val="en-US"/>
        </w:rPr>
      </w:pPr>
    </w:p>
    <w:tbl>
      <w:tblPr>
        <w:tblW w:w="80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9"/>
        <w:gridCol w:w="1559"/>
        <w:gridCol w:w="4961"/>
      </w:tblGrid>
      <w:tr w:rsidR="000C1C8E" w:rsidRPr="004C0BA9" w14:paraId="24EF5519" w14:textId="77777777" w:rsidTr="000C1C8E">
        <w:tc>
          <w:tcPr>
            <w:tcW w:w="1559" w:type="dxa"/>
            <w:shd w:val="clear" w:color="auto" w:fill="365F91"/>
          </w:tcPr>
          <w:p w14:paraId="388DEA2A" w14:textId="77777777" w:rsidR="000C1C8E" w:rsidRPr="004C0BA9" w:rsidRDefault="000C1C8E" w:rsidP="000C1C8E">
            <w:pPr>
              <w:spacing w:line="276" w:lineRule="auto"/>
              <w:rPr>
                <w:rFonts w:eastAsia="Calibri"/>
                <w:b/>
                <w:color w:val="FFFFFF" w:themeColor="background1"/>
              </w:rPr>
            </w:pPr>
            <w:r w:rsidRPr="004C0BA9">
              <w:rPr>
                <w:rFonts w:eastAsia="Calibri"/>
                <w:b/>
                <w:color w:val="FFFFFF" w:themeColor="background1"/>
              </w:rPr>
              <w:t>http code</w:t>
            </w:r>
          </w:p>
        </w:tc>
        <w:tc>
          <w:tcPr>
            <w:tcW w:w="1559" w:type="dxa"/>
            <w:shd w:val="clear" w:color="auto" w:fill="365F91"/>
          </w:tcPr>
          <w:p w14:paraId="375D23F3" w14:textId="77777777" w:rsidR="000C1C8E" w:rsidRPr="004C0BA9" w:rsidRDefault="000C1C8E" w:rsidP="000C1C8E">
            <w:pPr>
              <w:spacing w:line="276" w:lineRule="auto"/>
              <w:rPr>
                <w:rFonts w:eastAsia="Calibri"/>
                <w:b/>
                <w:color w:val="FFFFFF" w:themeColor="background1"/>
              </w:rPr>
            </w:pPr>
            <w:r w:rsidRPr="004C0BA9">
              <w:rPr>
                <w:rFonts w:eastAsia="Calibri"/>
                <w:b/>
                <w:color w:val="FFFFFF" w:themeColor="background1"/>
              </w:rPr>
              <w:t>Error code</w:t>
            </w:r>
          </w:p>
        </w:tc>
        <w:tc>
          <w:tcPr>
            <w:tcW w:w="4961" w:type="dxa"/>
            <w:shd w:val="clear" w:color="auto" w:fill="365F91"/>
          </w:tcPr>
          <w:p w14:paraId="0B390130" w14:textId="77777777" w:rsidR="000C1C8E" w:rsidRPr="004C0BA9" w:rsidRDefault="000C1C8E" w:rsidP="000C1C8E">
            <w:pPr>
              <w:spacing w:line="276" w:lineRule="auto"/>
              <w:rPr>
                <w:rFonts w:eastAsia="Calibri"/>
                <w:b/>
                <w:color w:val="FFFFFF" w:themeColor="background1"/>
              </w:rPr>
            </w:pPr>
            <w:r w:rsidRPr="004C0BA9">
              <w:rPr>
                <w:rFonts w:eastAsia="Calibri"/>
                <w:b/>
                <w:color w:val="FFFFFF" w:themeColor="background1"/>
              </w:rPr>
              <w:t>Description</w:t>
            </w:r>
          </w:p>
        </w:tc>
      </w:tr>
      <w:tr w:rsidR="009913B2" w:rsidRPr="00651F55" w14:paraId="0AFC6CC2" w14:textId="77777777" w:rsidTr="000C1C8E">
        <w:tc>
          <w:tcPr>
            <w:tcW w:w="1559" w:type="dxa"/>
          </w:tcPr>
          <w:p w14:paraId="7F9980B0" w14:textId="07011935" w:rsidR="009913B2" w:rsidRPr="004C0BA9" w:rsidRDefault="009913B2" w:rsidP="009913B2">
            <w:pPr>
              <w:rPr>
                <w:rFonts w:eastAsia="Calibri"/>
                <w:color w:val="000000" w:themeColor="text1"/>
                <w:lang w:eastAsia="en-US"/>
              </w:rPr>
            </w:pPr>
            <w:r w:rsidRPr="004C0BA9">
              <w:rPr>
                <w:rFonts w:eastAsia="Calibri"/>
                <w:color w:val="000000" w:themeColor="text1"/>
                <w:lang w:eastAsia="en-US"/>
              </w:rPr>
              <w:t>400</w:t>
            </w:r>
          </w:p>
        </w:tc>
        <w:tc>
          <w:tcPr>
            <w:tcW w:w="1559" w:type="dxa"/>
            <w:shd w:val="clear" w:color="auto" w:fill="auto"/>
          </w:tcPr>
          <w:p w14:paraId="3EEAD55A" w14:textId="2526627E" w:rsidR="009913B2" w:rsidRPr="004C0BA9" w:rsidRDefault="009913B2" w:rsidP="009913B2">
            <w:pPr>
              <w:rPr>
                <w:rFonts w:eastAsia="Calibri"/>
                <w:color w:val="000000" w:themeColor="text1"/>
                <w:lang w:eastAsia="en-US"/>
              </w:rPr>
            </w:pPr>
            <w:r w:rsidRPr="004C0BA9">
              <w:rPr>
                <w:rFonts w:eastAsia="Calibri"/>
                <w:color w:val="000000" w:themeColor="text1"/>
                <w:lang w:eastAsia="en-US"/>
              </w:rPr>
              <w:t>704</w:t>
            </w:r>
          </w:p>
        </w:tc>
        <w:tc>
          <w:tcPr>
            <w:tcW w:w="4961" w:type="dxa"/>
            <w:shd w:val="clear" w:color="auto" w:fill="auto"/>
          </w:tcPr>
          <w:p w14:paraId="5207A972" w14:textId="4C9D5384" w:rsidR="009913B2" w:rsidRPr="004C0BA9" w:rsidRDefault="009913B2" w:rsidP="009913B2">
            <w:pPr>
              <w:rPr>
                <w:rFonts w:eastAsia="Calibri"/>
                <w:color w:val="000000" w:themeColor="text1"/>
                <w:lang w:val="en-US" w:eastAsia="en-US"/>
              </w:rPr>
            </w:pPr>
            <w:r w:rsidRPr="004C0BA9">
              <w:rPr>
                <w:rFonts w:eastAsia="Calibri"/>
                <w:color w:val="000000" w:themeColor="text1"/>
                <w:lang w:val="en-US" w:eastAsia="en-US"/>
              </w:rPr>
              <w:t>Input parameter missing or not correct</w:t>
            </w:r>
          </w:p>
        </w:tc>
      </w:tr>
      <w:tr w:rsidR="009913B2" w:rsidRPr="004C0BA9" w14:paraId="4E45A333" w14:textId="77777777" w:rsidTr="000C1C8E">
        <w:tc>
          <w:tcPr>
            <w:tcW w:w="1559" w:type="dxa"/>
          </w:tcPr>
          <w:p w14:paraId="0CA05E93" w14:textId="77777777" w:rsidR="009913B2" w:rsidRPr="004C0BA9" w:rsidRDefault="009913B2" w:rsidP="009913B2">
            <w:pPr>
              <w:rPr>
                <w:rFonts w:eastAsia="Calibri"/>
                <w:color w:val="000000" w:themeColor="text1"/>
                <w:lang w:eastAsia="en-US"/>
              </w:rPr>
            </w:pPr>
            <w:r w:rsidRPr="004C0BA9">
              <w:rPr>
                <w:rFonts w:eastAsia="Calibri"/>
                <w:color w:val="000000" w:themeColor="text1"/>
                <w:lang w:eastAsia="en-US"/>
              </w:rPr>
              <w:t>404</w:t>
            </w:r>
          </w:p>
        </w:tc>
        <w:tc>
          <w:tcPr>
            <w:tcW w:w="1559" w:type="dxa"/>
            <w:shd w:val="clear" w:color="auto" w:fill="auto"/>
          </w:tcPr>
          <w:p w14:paraId="7F58F39B" w14:textId="77777777" w:rsidR="009913B2" w:rsidRPr="004C0BA9" w:rsidRDefault="009913B2" w:rsidP="009913B2">
            <w:pPr>
              <w:rPr>
                <w:rFonts w:eastAsia="Calibri"/>
                <w:color w:val="000000" w:themeColor="text1"/>
                <w:lang w:eastAsia="en-US"/>
              </w:rPr>
            </w:pPr>
            <w:r w:rsidRPr="004C0BA9">
              <w:rPr>
                <w:rFonts w:eastAsia="Calibri"/>
                <w:color w:val="000000" w:themeColor="text1"/>
                <w:lang w:eastAsia="en-US"/>
              </w:rPr>
              <w:t>195</w:t>
            </w:r>
          </w:p>
        </w:tc>
        <w:tc>
          <w:tcPr>
            <w:tcW w:w="4961" w:type="dxa"/>
            <w:shd w:val="clear" w:color="auto" w:fill="auto"/>
          </w:tcPr>
          <w:p w14:paraId="12868915" w14:textId="77777777" w:rsidR="009913B2" w:rsidRPr="004C0BA9" w:rsidRDefault="009913B2" w:rsidP="009913B2">
            <w:pPr>
              <w:rPr>
                <w:rFonts w:eastAsia="Calibri"/>
                <w:color w:val="000000" w:themeColor="text1"/>
                <w:lang w:eastAsia="en-US"/>
              </w:rPr>
            </w:pPr>
            <w:r w:rsidRPr="004C0BA9">
              <w:rPr>
                <w:rFonts w:eastAsia="Calibri"/>
                <w:color w:val="000000" w:themeColor="text1"/>
                <w:lang w:eastAsia="en-US"/>
              </w:rPr>
              <w:t>Unable to find card</w:t>
            </w:r>
          </w:p>
        </w:tc>
      </w:tr>
    </w:tbl>
    <w:p w14:paraId="006EEDA5" w14:textId="06742D43" w:rsidR="000C1C8E" w:rsidRPr="004C0BA9" w:rsidRDefault="000C1C8E" w:rsidP="000C1C8E">
      <w:pPr>
        <w:rPr>
          <w:color w:val="000000" w:themeColor="text1"/>
          <w:lang w:val="en-US"/>
        </w:rPr>
      </w:pPr>
    </w:p>
    <w:p w14:paraId="26C4F724" w14:textId="769B8938" w:rsidR="005B4CA3" w:rsidRPr="001F0AEF" w:rsidRDefault="0059190E" w:rsidP="0059190E">
      <w:pPr>
        <w:pStyle w:val="Heading2"/>
        <w:rPr>
          <w:lang w:val="en-US"/>
        </w:rPr>
      </w:pPr>
      <w:bookmarkStart w:id="1720" w:name="_Toc79761372"/>
      <w:r w:rsidRPr="001F0AEF">
        <w:rPr>
          <w:lang w:val="en-US"/>
        </w:rPr>
        <w:t>decryption of block pin (Method proposed)</w:t>
      </w:r>
      <w:bookmarkEnd w:id="1720"/>
    </w:p>
    <w:p w14:paraId="3465C7B7" w14:textId="6839C442" w:rsidR="0059190E" w:rsidRPr="001F0AEF" w:rsidRDefault="0059190E" w:rsidP="0059190E">
      <w:pPr>
        <w:rPr>
          <w:lang w:val="en-US" w:eastAsia="en-US" w:bidi="en-US"/>
        </w:rPr>
      </w:pPr>
      <w:bookmarkStart w:id="1721" w:name="_Hlk55288710"/>
      <w:r w:rsidRPr="001F0AEF">
        <w:rPr>
          <w:lang w:val="en-US" w:eastAsia="en-US" w:bidi="en-US"/>
        </w:rPr>
        <w:t>The PinBLOCK, KTA, KTK data transmitted in the query response are encoded in Base64 :</w:t>
      </w:r>
    </w:p>
    <w:p w14:paraId="7CD0B9A2" w14:textId="77777777" w:rsidR="004A1A0E" w:rsidRPr="001F0AEF" w:rsidRDefault="004A1A0E" w:rsidP="004A1A0E">
      <w:pPr>
        <w:spacing w:after="160" w:line="259" w:lineRule="auto"/>
        <w:rPr>
          <w:b/>
          <w:color w:val="000000"/>
          <w:lang w:val="en-US" w:bidi="en-US"/>
        </w:rPr>
      </w:pPr>
    </w:p>
    <w:p w14:paraId="7C1673A8" w14:textId="2D19BB14" w:rsidR="004A1A0E" w:rsidRPr="001F0AEF" w:rsidRDefault="004A1A0E" w:rsidP="00B126C2">
      <w:pPr>
        <w:spacing w:after="160" w:line="259" w:lineRule="auto"/>
        <w:rPr>
          <w:b/>
          <w:color w:val="000000"/>
          <w:lang w:val="en-US" w:bidi="en-US"/>
        </w:rPr>
      </w:pPr>
      <w:r w:rsidRPr="001F0AEF">
        <w:rPr>
          <w:b/>
          <w:color w:val="000000"/>
          <w:lang w:val="en-US" w:bidi="en-US"/>
        </w:rPr>
        <w:t xml:space="preserve">Step 1 : </w:t>
      </w:r>
      <w:r w:rsidR="0059190E" w:rsidRPr="001F0AEF">
        <w:rPr>
          <w:b/>
          <w:color w:val="000000"/>
          <w:lang w:val="en-US" w:bidi="en-US"/>
        </w:rPr>
        <w:t>Decryption of the</w:t>
      </w:r>
      <w:r w:rsidRPr="001F0AEF">
        <w:rPr>
          <w:b/>
          <w:color w:val="000000"/>
          <w:lang w:val="en-US" w:bidi="en-US"/>
        </w:rPr>
        <w:t xml:space="preserve"> KTK[Kpub] :</w:t>
      </w:r>
    </w:p>
    <w:p w14:paraId="42BD2E73" w14:textId="7EB18A30" w:rsidR="004A1A0E" w:rsidRPr="001F0AEF" w:rsidRDefault="0059190E" w:rsidP="00B126C2">
      <w:pPr>
        <w:spacing w:after="160" w:line="259" w:lineRule="auto"/>
        <w:ind w:left="708"/>
        <w:rPr>
          <w:b/>
          <w:color w:val="000000"/>
          <w:lang w:val="en-US" w:bidi="en-US"/>
        </w:rPr>
      </w:pPr>
      <w:r w:rsidRPr="001F0AEF">
        <w:rPr>
          <w:b/>
          <w:color w:val="000000"/>
          <w:lang w:val="en-US" w:bidi="en-US"/>
        </w:rPr>
        <w:t>Take the KTK[Kpub] key from the encoded response in Base64</w:t>
      </w:r>
      <w:r w:rsidR="00F71549" w:rsidRPr="001F0AEF">
        <w:rPr>
          <w:b/>
          <w:color w:val="000000"/>
          <w:lang w:val="en-US" w:bidi="en-US"/>
        </w:rPr>
        <w:t xml:space="preserve">: </w:t>
      </w:r>
    </w:p>
    <w:p w14:paraId="2708A308" w14:textId="71AFCCA9" w:rsidR="00F71549" w:rsidRPr="001F0AEF" w:rsidRDefault="00F71549" w:rsidP="00B126C2">
      <w:pPr>
        <w:rPr>
          <w:color w:val="000000" w:themeColor="text1"/>
          <w:lang w:val="en-US"/>
        </w:rPr>
      </w:pPr>
      <w:r w:rsidRPr="001F0AEF">
        <w:rPr>
          <w:color w:val="000000" w:themeColor="text1"/>
          <w:lang w:val="en-US"/>
        </w:rPr>
        <w:t>WJcfDICWyhpQAl7Rzg/9sBImpWCHpA7cOHm/SbRLg4P0XF/dZEzGPX58iCg1A6I36vX6j2cA7mAksWHaA0rTHtAlSCpcm1zNeAoYC7ZiBHUOVXJjThPix2YMHUT15WCn3OrcOcqFHTOoDwRu2t+RHJTUOvzN2RiXe6lDWx0D2GW8euCs6JguucrjbwvzITs9Kf9IFG98f3lUE2eUar5QPBP9CzsVM1+Xe1mIsNSK/+QERXDOyl4tgyU035h5Ot75EglExM6ullYUBlHC9VTG5Ls7UMkRf4VZKQYSsRiNelaQt33+q7YzhHWWtIs1HAo5NLdoO0AI/iEoln7ZMOWi3g==</w:t>
      </w:r>
    </w:p>
    <w:p w14:paraId="5180E91E" w14:textId="1B61AAD2" w:rsidR="004A1A0E" w:rsidRPr="001F0AEF" w:rsidRDefault="00F71549" w:rsidP="004A1A0E">
      <w:pPr>
        <w:spacing w:after="160" w:line="259" w:lineRule="auto"/>
        <w:rPr>
          <w:b/>
          <w:color w:val="000000"/>
          <w:lang w:val="en-US" w:bidi="en-US"/>
        </w:rPr>
      </w:pPr>
      <w:r w:rsidRPr="001F0AEF">
        <w:rPr>
          <w:b/>
          <w:color w:val="000000"/>
          <w:lang w:val="en-US" w:bidi="en-US"/>
        </w:rPr>
        <w:t xml:space="preserve">Step2 : </w:t>
      </w:r>
      <w:r w:rsidR="0059190E" w:rsidRPr="001F0AEF">
        <w:rPr>
          <w:b/>
          <w:color w:val="000000"/>
          <w:lang w:val="en-US" w:bidi="en-US"/>
        </w:rPr>
        <w:t>convert it to ByteArray:</w:t>
      </w:r>
    </w:p>
    <w:p w14:paraId="38F8E36B" w14:textId="77777777" w:rsidR="0059190E" w:rsidRPr="001F0AEF" w:rsidRDefault="00F71549" w:rsidP="004A1A0E">
      <w:pPr>
        <w:spacing w:after="160" w:line="259" w:lineRule="auto"/>
        <w:rPr>
          <w:b/>
          <w:color w:val="000000"/>
          <w:lang w:val="en-US" w:bidi="en-US"/>
        </w:rPr>
      </w:pPr>
      <w:r w:rsidRPr="001F0AEF">
        <w:rPr>
          <w:b/>
          <w:color w:val="000000"/>
          <w:lang w:val="en-US" w:bidi="en-US"/>
        </w:rPr>
        <w:t xml:space="preserve">Step3 : </w:t>
      </w:r>
      <w:r w:rsidR="0059190E" w:rsidRPr="001F0AEF">
        <w:rPr>
          <w:b/>
          <w:color w:val="000000"/>
          <w:lang w:val="en-US" w:bidi="en-US"/>
        </w:rPr>
        <w:t>Decipher the KTK[Kpub] with the PKCS padding option #1:</w:t>
      </w:r>
    </w:p>
    <w:p w14:paraId="3CA25694" w14:textId="34A2D140" w:rsidR="00F71549" w:rsidRPr="001F0AEF" w:rsidRDefault="00D83C13" w:rsidP="004A1A0E">
      <w:pPr>
        <w:spacing w:after="160" w:line="259" w:lineRule="auto"/>
        <w:rPr>
          <w:b/>
          <w:color w:val="000000"/>
          <w:lang w:val="en-US" w:bidi="en-US"/>
        </w:rPr>
      </w:pPr>
      <w:r w:rsidRPr="001F0AEF">
        <w:rPr>
          <w:b/>
          <w:color w:val="000000"/>
          <w:lang w:val="en-US" w:bidi="en-US"/>
        </w:rPr>
        <w:t>Step4 :</w:t>
      </w:r>
      <w:r w:rsidR="0059190E" w:rsidRPr="001F0AEF">
        <w:rPr>
          <w:lang w:val="en-US"/>
        </w:rPr>
        <w:t xml:space="preserve"> </w:t>
      </w:r>
      <w:r w:rsidR="0059190E" w:rsidRPr="001F0AEF">
        <w:rPr>
          <w:b/>
          <w:color w:val="000000"/>
          <w:lang w:val="en-US" w:bidi="en-US"/>
        </w:rPr>
        <w:t>Convert the result in step 3 into hexa (through a ByteArray Table):</w:t>
      </w:r>
    </w:p>
    <w:p w14:paraId="6966CDEE" w14:textId="146D5F78" w:rsidR="00F71549" w:rsidRPr="001F0AEF" w:rsidRDefault="0059190E" w:rsidP="00B126C2">
      <w:pPr>
        <w:spacing w:after="160" w:line="259" w:lineRule="auto"/>
        <w:ind w:left="708"/>
        <w:rPr>
          <w:b/>
          <w:color w:val="000000"/>
          <w:lang w:val="en-US" w:eastAsia="en-US" w:bidi="en-US"/>
        </w:rPr>
      </w:pPr>
      <w:r w:rsidRPr="001F0AEF">
        <w:rPr>
          <w:b/>
          <w:color w:val="000000"/>
          <w:lang w:val="en-US" w:bidi="en-US"/>
        </w:rPr>
        <w:t>We get then</w:t>
      </w:r>
      <w:r w:rsidR="00D83C13" w:rsidRPr="001F0AEF">
        <w:rPr>
          <w:b/>
          <w:color w:val="000000"/>
          <w:lang w:val="en-US" w:bidi="en-US"/>
        </w:rPr>
        <w:t> :</w:t>
      </w:r>
    </w:p>
    <w:p w14:paraId="045FFF1A" w14:textId="186D2DBC" w:rsidR="004A1A0E" w:rsidRPr="001F0AEF" w:rsidRDefault="004A1A0E" w:rsidP="00B126C2">
      <w:pPr>
        <w:spacing w:after="160" w:line="259" w:lineRule="auto"/>
        <w:ind w:left="708"/>
        <w:rPr>
          <w:color w:val="000000"/>
          <w:lang w:val="en-US" w:eastAsia="en-US" w:bidi="en-US"/>
        </w:rPr>
      </w:pPr>
      <w:r w:rsidRPr="001F0AEF">
        <w:rPr>
          <w:color w:val="000000"/>
          <w:lang w:val="en-US" w:eastAsia="en-US" w:bidi="en-US"/>
        </w:rPr>
        <w:t xml:space="preserve"> </w:t>
      </w:r>
      <w:r w:rsidR="0059190E" w:rsidRPr="001F0AEF">
        <w:rPr>
          <w:color w:val="000000"/>
          <w:lang w:val="en-US" w:eastAsia="en-US" w:bidi="en-US"/>
        </w:rPr>
        <w:t>KTK key decrypted by the private RSA key with diversification:</w:t>
      </w:r>
    </w:p>
    <w:p w14:paraId="7BCA59CB" w14:textId="42E36C5C" w:rsidR="00D83C13" w:rsidRPr="001F0AEF" w:rsidRDefault="00D83C13" w:rsidP="00B126C2">
      <w:pPr>
        <w:spacing w:after="160" w:line="259" w:lineRule="auto"/>
        <w:ind w:left="708"/>
        <w:rPr>
          <w:b/>
          <w:color w:val="000000"/>
          <w:lang w:val="en-US" w:bidi="en-US"/>
        </w:rPr>
      </w:pPr>
      <w:r w:rsidRPr="001F0AEF">
        <w:rPr>
          <w:color w:val="000000"/>
          <w:highlight w:val="green"/>
          <w:lang w:val="en-US" w:bidi="en-US"/>
        </w:rPr>
        <w:t>0000</w:t>
      </w:r>
      <w:r w:rsidRPr="001F0AEF">
        <w:rPr>
          <w:color w:val="000000"/>
          <w:highlight w:val="yellow"/>
          <w:lang w:val="en-US" w:bidi="en-US"/>
        </w:rPr>
        <w:t>611009128891</w:t>
      </w:r>
      <w:r w:rsidRPr="001F0AEF">
        <w:rPr>
          <w:color w:val="000000"/>
          <w:highlight w:val="green"/>
          <w:lang w:val="en-US" w:bidi="en-US"/>
        </w:rPr>
        <w:t>9999</w:t>
      </w:r>
      <w:r w:rsidRPr="001F0AEF">
        <w:rPr>
          <w:b/>
          <w:color w:val="000000"/>
          <w:lang w:val="en-US" w:bidi="en-US"/>
        </w:rPr>
        <w:t>97FD79326EE6E30D80F120706D6825D6</w:t>
      </w:r>
    </w:p>
    <w:p w14:paraId="77219620" w14:textId="42C09DAB" w:rsidR="004A1A0E" w:rsidRPr="001F0AEF" w:rsidRDefault="0059190E" w:rsidP="00B126C2">
      <w:pPr>
        <w:spacing w:after="160" w:line="259" w:lineRule="auto"/>
        <w:ind w:left="708"/>
        <w:rPr>
          <w:color w:val="000000"/>
          <w:lang w:val="en-US" w:eastAsia="en-US" w:bidi="en-US"/>
        </w:rPr>
      </w:pPr>
      <w:r w:rsidRPr="001F0AEF">
        <w:rPr>
          <w:color w:val="000000"/>
          <w:lang w:val="en-US" w:eastAsia="en-US" w:bidi="en-US"/>
        </w:rPr>
        <w:t>Value of the</w:t>
      </w:r>
      <w:r w:rsidR="004A1A0E" w:rsidRPr="001F0AEF">
        <w:rPr>
          <w:color w:val="000000"/>
          <w:lang w:val="en-US" w:eastAsia="en-US" w:bidi="en-US"/>
        </w:rPr>
        <w:t xml:space="preserve"> KTK =</w:t>
      </w:r>
      <w:r w:rsidR="004A1A0E" w:rsidRPr="001F0AEF">
        <w:rPr>
          <w:b/>
          <w:color w:val="000000"/>
          <w:lang w:val="en-US" w:eastAsia="en-US" w:bidi="en-US"/>
        </w:rPr>
        <w:t xml:space="preserve"> </w:t>
      </w:r>
      <w:r w:rsidR="00D83C13" w:rsidRPr="001F0AEF">
        <w:rPr>
          <w:b/>
          <w:color w:val="000000"/>
          <w:lang w:val="en-US" w:bidi="en-US"/>
        </w:rPr>
        <w:t>97FD79326EE6E30D80F120706D6825D6</w:t>
      </w:r>
    </w:p>
    <w:p w14:paraId="5E894E52" w14:textId="3AE6CB29" w:rsidR="004A1A0E" w:rsidRPr="001F0AEF" w:rsidRDefault="0059190E" w:rsidP="00B126C2">
      <w:pPr>
        <w:spacing w:after="160" w:line="259" w:lineRule="auto"/>
        <w:ind w:left="708"/>
        <w:rPr>
          <w:color w:val="000000"/>
          <w:lang w:val="en-US" w:bidi="en-US"/>
        </w:rPr>
      </w:pPr>
      <w:r w:rsidRPr="001F0AEF">
        <w:rPr>
          <w:color w:val="000000"/>
          <w:lang w:val="en-US" w:eastAsia="en-US" w:bidi="en-US"/>
        </w:rPr>
        <w:t xml:space="preserve">Diversifying </w:t>
      </w:r>
      <w:r w:rsidR="004A1A0E" w:rsidRPr="001F0AEF">
        <w:rPr>
          <w:color w:val="000000"/>
          <w:lang w:val="en-US" w:eastAsia="en-US" w:bidi="en-US"/>
        </w:rPr>
        <w:t xml:space="preserve">= </w:t>
      </w:r>
      <w:r w:rsidR="00AA5C02" w:rsidRPr="001F0AEF">
        <w:rPr>
          <w:color w:val="000000"/>
          <w:highlight w:val="yellow"/>
          <w:lang w:val="en-US" w:bidi="en-US"/>
        </w:rPr>
        <w:t>611009128891</w:t>
      </w:r>
    </w:p>
    <w:p w14:paraId="60125FBD" w14:textId="384CD5E1" w:rsidR="00AA5C02" w:rsidRPr="001F0AEF" w:rsidRDefault="0059190E" w:rsidP="00EC3A11">
      <w:pPr>
        <w:spacing w:after="160" w:line="259" w:lineRule="auto"/>
        <w:rPr>
          <w:b/>
          <w:i/>
          <w:color w:val="000000"/>
          <w:u w:val="single"/>
          <w:lang w:val="en-US" w:bidi="en-US"/>
        </w:rPr>
      </w:pPr>
      <w:r w:rsidRPr="001F0AEF">
        <w:rPr>
          <w:b/>
          <w:i/>
          <w:color w:val="000000"/>
          <w:u w:val="single"/>
          <w:lang w:val="en-US" w:bidi="en-US"/>
        </w:rPr>
        <w:t>Remark :</w:t>
      </w:r>
    </w:p>
    <w:p w14:paraId="4A5F8475" w14:textId="7AB3F5EE" w:rsidR="00AA5C02" w:rsidRPr="001F0AEF" w:rsidRDefault="0059190E" w:rsidP="00EC3A11">
      <w:pPr>
        <w:spacing w:after="160" w:line="259" w:lineRule="auto"/>
        <w:contextualSpacing/>
        <w:rPr>
          <w:b/>
          <w:i/>
          <w:color w:val="000000"/>
          <w:u w:val="single"/>
          <w:lang w:val="en-US" w:eastAsia="en-US" w:bidi="en-US"/>
        </w:rPr>
      </w:pPr>
      <w:r w:rsidRPr="001F0AEF">
        <w:rPr>
          <w:b/>
          <w:i/>
          <w:color w:val="000000"/>
          <w:lang w:val="en-US" w:eastAsia="en-US" w:bidi="en-US"/>
        </w:rPr>
        <w:t xml:space="preserve">Decipher KTK[Kpub] with its private RSA key, and check the proper flow of decryption by verifying that the banners framing the Diversifiant are well equal to '0000' and '9999'. </w:t>
      </w:r>
      <w:r w:rsidRPr="001F0AEF">
        <w:rPr>
          <w:b/>
          <w:i/>
          <w:color w:val="000000"/>
          <w:u w:val="single"/>
          <w:lang w:val="en-US" w:eastAsia="en-US" w:bidi="en-US"/>
        </w:rPr>
        <w:t>If NOK then we don't go any further.</w:t>
      </w:r>
    </w:p>
    <w:p w14:paraId="0209EA05" w14:textId="77777777" w:rsidR="0059190E" w:rsidRPr="001F0AEF" w:rsidRDefault="0059190E" w:rsidP="00B126C2">
      <w:pPr>
        <w:spacing w:after="160" w:line="259" w:lineRule="auto"/>
        <w:ind w:left="708"/>
        <w:contextualSpacing/>
        <w:rPr>
          <w:b/>
          <w:i/>
          <w:color w:val="000000"/>
          <w:u w:val="single"/>
          <w:lang w:val="en-US" w:eastAsia="en-US" w:bidi="en-US"/>
        </w:rPr>
      </w:pPr>
    </w:p>
    <w:p w14:paraId="5C9845D9" w14:textId="62B91EAB" w:rsidR="00AA5C02" w:rsidRPr="001F0AEF" w:rsidRDefault="00EC3A11" w:rsidP="00AA5C02">
      <w:pPr>
        <w:spacing w:after="160" w:line="259" w:lineRule="auto"/>
        <w:contextualSpacing/>
        <w:rPr>
          <w:b/>
          <w:i/>
          <w:color w:val="000000"/>
          <w:lang w:val="en-US" w:eastAsia="en-US" w:bidi="en-US"/>
        </w:rPr>
      </w:pPr>
      <w:r w:rsidRPr="001F0AEF">
        <w:rPr>
          <w:b/>
          <w:i/>
          <w:color w:val="000000"/>
          <w:lang w:val="en-US" w:eastAsia="en-US" w:bidi="en-US"/>
        </w:rPr>
        <w:t>Recover the Diversifiant and The Value of the KTK Key in 3DES (The KTK's clear value begins at the end of the banner containing the diversifier. The diversifiant has a length of 12 digital characters. Including the '0000' and '9999' frame, the banner has a total length of 20 digital characters). This diversifier is used for deciphering PinBlock in the XOR application.</w:t>
      </w:r>
    </w:p>
    <w:p w14:paraId="06E5B662" w14:textId="77777777" w:rsidR="004A1A0E" w:rsidRPr="001F0AEF" w:rsidRDefault="004A1A0E" w:rsidP="000C088F">
      <w:pPr>
        <w:rPr>
          <w:lang w:val="en-US" w:bidi="en-US"/>
        </w:rPr>
      </w:pPr>
    </w:p>
    <w:p w14:paraId="3F5E90C5" w14:textId="35212CD0" w:rsidR="008A647C" w:rsidRPr="001F0AEF" w:rsidRDefault="00AA5C02" w:rsidP="00AA5C02">
      <w:pPr>
        <w:spacing w:after="160" w:line="259" w:lineRule="auto"/>
        <w:rPr>
          <w:b/>
          <w:color w:val="000000"/>
          <w:lang w:val="en-US" w:bidi="en-US"/>
        </w:rPr>
      </w:pPr>
      <w:r w:rsidRPr="001F0AEF">
        <w:rPr>
          <w:b/>
          <w:color w:val="000000"/>
          <w:lang w:val="en-US" w:bidi="en-US"/>
        </w:rPr>
        <w:t xml:space="preserve">Step5 : </w:t>
      </w:r>
      <w:r w:rsidR="00EC3A11" w:rsidRPr="001F0AEF">
        <w:rPr>
          <w:b/>
          <w:color w:val="000000"/>
          <w:lang w:val="en-US" w:bidi="en-US"/>
        </w:rPr>
        <w:t>Decryption of the</w:t>
      </w:r>
      <w:r w:rsidRPr="001F0AEF">
        <w:rPr>
          <w:b/>
          <w:color w:val="000000"/>
          <w:lang w:val="en-US" w:bidi="en-US"/>
        </w:rPr>
        <w:t xml:space="preserve"> KTA[KTK]</w:t>
      </w:r>
    </w:p>
    <w:p w14:paraId="4263FA66" w14:textId="6F128910" w:rsidR="008A647C" w:rsidRPr="001F0AEF" w:rsidRDefault="008A647C" w:rsidP="00AA5C02">
      <w:pPr>
        <w:spacing w:after="160" w:line="259" w:lineRule="auto"/>
        <w:rPr>
          <w:b/>
          <w:color w:val="000000"/>
          <w:lang w:val="en-US" w:bidi="en-US"/>
        </w:rPr>
      </w:pPr>
      <w:r w:rsidRPr="001F0AEF">
        <w:rPr>
          <w:b/>
          <w:color w:val="000000"/>
          <w:lang w:val="en-US" w:bidi="en-US"/>
        </w:rPr>
        <w:t xml:space="preserve">3DES </w:t>
      </w:r>
      <w:r w:rsidR="00EC3A11" w:rsidRPr="001F0AEF">
        <w:rPr>
          <w:b/>
          <w:color w:val="000000"/>
          <w:lang w:val="en-US" w:bidi="en-US"/>
        </w:rPr>
        <w:t>to apply</w:t>
      </w:r>
      <w:r w:rsidRPr="001F0AEF">
        <w:rPr>
          <w:b/>
          <w:color w:val="000000"/>
          <w:lang w:val="en-US" w:bidi="en-US"/>
        </w:rPr>
        <w:t xml:space="preserve"> : </w:t>
      </w:r>
    </w:p>
    <w:p w14:paraId="03E0E8BE" w14:textId="228B9A9F" w:rsidR="003E4FDB" w:rsidRPr="001F0AEF" w:rsidRDefault="00EC3A11" w:rsidP="00AA5C02">
      <w:pPr>
        <w:spacing w:after="160" w:line="259" w:lineRule="auto"/>
        <w:rPr>
          <w:b/>
          <w:color w:val="000000"/>
          <w:lang w:val="en-US" w:bidi="en-US"/>
        </w:rPr>
      </w:pPr>
      <w:r w:rsidRPr="001F0AEF">
        <w:rPr>
          <w:b/>
          <w:color w:val="000000"/>
          <w:lang w:val="en-US" w:bidi="en-US"/>
        </w:rPr>
        <w:t>Decryption mode</w:t>
      </w:r>
      <w:r w:rsidR="003E4FDB" w:rsidRPr="001F0AEF">
        <w:rPr>
          <w:b/>
          <w:color w:val="000000"/>
          <w:lang w:val="en-US" w:bidi="en-US"/>
        </w:rPr>
        <w:t>: ECB</w:t>
      </w:r>
    </w:p>
    <w:p w14:paraId="476ABD69" w14:textId="60B78081" w:rsidR="003E4FDB" w:rsidRPr="001F0AEF" w:rsidRDefault="003E4FDB" w:rsidP="00EC3A11">
      <w:pPr>
        <w:spacing w:after="160" w:line="259" w:lineRule="auto"/>
        <w:rPr>
          <w:b/>
          <w:color w:val="000000"/>
          <w:lang w:val="en-US" w:bidi="en-US"/>
        </w:rPr>
      </w:pPr>
      <w:r w:rsidRPr="001F0AEF">
        <w:rPr>
          <w:b/>
          <w:color w:val="000000"/>
          <w:lang w:val="en-US" w:bidi="en-US"/>
        </w:rPr>
        <w:t>Padding : None</w:t>
      </w:r>
    </w:p>
    <w:p w14:paraId="41BA3875" w14:textId="70CF9E21" w:rsidR="00AA5C02" w:rsidRPr="001F0AEF" w:rsidRDefault="00EC3A11" w:rsidP="00EC3A11">
      <w:pPr>
        <w:spacing w:after="160" w:line="259" w:lineRule="auto"/>
        <w:rPr>
          <w:b/>
          <w:color w:val="000000"/>
          <w:lang w:val="en-US" w:bidi="en-US"/>
        </w:rPr>
      </w:pPr>
      <w:r w:rsidRPr="001F0AEF">
        <w:rPr>
          <w:b/>
          <w:color w:val="000000"/>
          <w:lang w:val="en-US" w:bidi="en-US"/>
        </w:rPr>
        <w:t>We have the response in the API :</w:t>
      </w:r>
      <w:r w:rsidR="00AA5C02" w:rsidRPr="001F0AEF">
        <w:rPr>
          <w:b/>
          <w:color w:val="000000"/>
          <w:lang w:val="en-US" w:bidi="en-US"/>
        </w:rPr>
        <w:t>KTA [KTK] :</w:t>
      </w:r>
    </w:p>
    <w:p w14:paraId="16BD9299" w14:textId="17415DDA" w:rsidR="00AA5C02" w:rsidRPr="001F0AEF" w:rsidRDefault="00AA5C02" w:rsidP="00B126C2">
      <w:pPr>
        <w:spacing w:after="160" w:line="259" w:lineRule="auto"/>
        <w:ind w:left="708"/>
        <w:rPr>
          <w:b/>
          <w:color w:val="000000"/>
          <w:lang w:val="en-US" w:bidi="en-US"/>
        </w:rPr>
      </w:pPr>
      <w:r w:rsidRPr="001F0AEF">
        <w:rPr>
          <w:lang w:val="en-US"/>
        </w:rPr>
        <w:t xml:space="preserve"> g7JDPvyJfB1QdGcXD3Inqw==</w:t>
      </w:r>
    </w:p>
    <w:p w14:paraId="5F813801" w14:textId="572EB95E" w:rsidR="00AA5C02" w:rsidRPr="001F0AEF" w:rsidRDefault="22BE0E72" w:rsidP="3EF17F79">
      <w:pPr>
        <w:spacing w:after="160" w:line="259" w:lineRule="auto"/>
        <w:rPr>
          <w:b/>
          <w:bCs/>
          <w:color w:val="000000"/>
          <w:highlight w:val="yellow"/>
          <w:lang w:val="en-US" w:bidi="en-US"/>
        </w:rPr>
      </w:pPr>
      <w:r w:rsidRPr="6D2DC831">
        <w:rPr>
          <w:b/>
          <w:bCs/>
          <w:color w:val="000000" w:themeColor="text1"/>
          <w:highlight w:val="yellow"/>
          <w:lang w:val="en-US" w:bidi="en-US"/>
        </w:rPr>
        <w:t>For this step, d</w:t>
      </w:r>
      <w:r w:rsidR="0C30BB9E" w:rsidRPr="6D2DC831">
        <w:rPr>
          <w:b/>
          <w:bCs/>
          <w:color w:val="000000" w:themeColor="text1"/>
          <w:highlight w:val="yellow"/>
          <w:lang w:val="en-US" w:bidi="en-US"/>
        </w:rPr>
        <w:t>o not c</w:t>
      </w:r>
      <w:r w:rsidR="00EC3A11" w:rsidRPr="6D2DC831">
        <w:rPr>
          <w:b/>
          <w:bCs/>
          <w:color w:val="000000" w:themeColor="text1"/>
          <w:highlight w:val="yellow"/>
          <w:lang w:val="en-US" w:bidi="en-US"/>
        </w:rPr>
        <w:t>onvert the</w:t>
      </w:r>
      <w:r w:rsidR="00AA5C02" w:rsidRPr="6D2DC831">
        <w:rPr>
          <w:b/>
          <w:bCs/>
          <w:color w:val="000000" w:themeColor="text1"/>
          <w:highlight w:val="yellow"/>
          <w:lang w:val="en-US" w:bidi="en-US"/>
        </w:rPr>
        <w:t xml:space="preserve"> KTA [KTK] </w:t>
      </w:r>
      <w:r w:rsidR="00EC3A11" w:rsidRPr="6D2DC831">
        <w:rPr>
          <w:b/>
          <w:bCs/>
          <w:color w:val="000000" w:themeColor="text1"/>
          <w:highlight w:val="yellow"/>
          <w:lang w:val="en-US" w:bidi="en-US"/>
        </w:rPr>
        <w:t xml:space="preserve">into </w:t>
      </w:r>
      <w:r w:rsidR="00AA5C02" w:rsidRPr="6D2DC831">
        <w:rPr>
          <w:b/>
          <w:bCs/>
          <w:color w:val="000000" w:themeColor="text1"/>
          <w:highlight w:val="yellow"/>
          <w:lang w:val="en-US" w:bidi="en-US"/>
        </w:rPr>
        <w:t>hexa </w:t>
      </w:r>
      <w:r w:rsidR="0F685C60" w:rsidRPr="6D2DC831">
        <w:rPr>
          <w:b/>
          <w:bCs/>
          <w:color w:val="000000" w:themeColor="text1"/>
          <w:highlight w:val="yellow"/>
          <w:lang w:val="en-US" w:bidi="en-US"/>
        </w:rPr>
        <w:t>for the 3DES application of the step 6.</w:t>
      </w:r>
      <w:r w:rsidR="722BA3FD" w:rsidRPr="6D2DC831">
        <w:rPr>
          <w:b/>
          <w:bCs/>
          <w:color w:val="000000" w:themeColor="text1"/>
          <w:highlight w:val="yellow"/>
          <w:lang w:val="en-US" w:bidi="en-US"/>
        </w:rPr>
        <w:t xml:space="preserve"> Use a byte array.</w:t>
      </w:r>
    </w:p>
    <w:p w14:paraId="0C68DD37" w14:textId="20D93EF8" w:rsidR="00AA5C02" w:rsidRPr="001F0AEF" w:rsidRDefault="00AA5C02" w:rsidP="000C088F">
      <w:pPr>
        <w:rPr>
          <w:lang w:val="en-US" w:bidi="en-US"/>
        </w:rPr>
      </w:pPr>
    </w:p>
    <w:p w14:paraId="475E565B" w14:textId="77777777" w:rsidR="00EC3A11" w:rsidRPr="001F0AEF" w:rsidRDefault="00AA5C02" w:rsidP="00EC3A11">
      <w:pPr>
        <w:rPr>
          <w:b/>
          <w:lang w:val="en-US" w:bidi="en-US"/>
        </w:rPr>
      </w:pPr>
      <w:r w:rsidRPr="001F0AEF">
        <w:rPr>
          <w:b/>
          <w:lang w:val="en-US" w:bidi="en-US"/>
        </w:rPr>
        <w:t xml:space="preserve">Step6 : </w:t>
      </w:r>
      <w:r w:rsidR="00EC3A11" w:rsidRPr="001F0AEF">
        <w:rPr>
          <w:b/>
          <w:lang w:val="en-US" w:bidi="en-US"/>
        </w:rPr>
        <w:t>Apply a 3DES decryption to get the KTA deciphered (in hexa):</w:t>
      </w:r>
    </w:p>
    <w:p w14:paraId="50587BF7" w14:textId="00EE0C66" w:rsidR="00BA1938" w:rsidRPr="001F0AEF" w:rsidRDefault="00BA1938" w:rsidP="00EC3A11">
      <w:pPr>
        <w:rPr>
          <w:lang w:val="en-US"/>
        </w:rPr>
      </w:pPr>
      <w:r w:rsidRPr="001F0AEF">
        <w:rPr>
          <w:lang w:val="en-US"/>
        </w:rPr>
        <w:t>6B57FDAECBABB3A732F7A437EF435D89</w:t>
      </w:r>
    </w:p>
    <w:p w14:paraId="044BAD08" w14:textId="77777777" w:rsidR="00BA1938" w:rsidRPr="001F0AEF" w:rsidRDefault="00BA1938" w:rsidP="000C088F">
      <w:pPr>
        <w:rPr>
          <w:lang w:val="en-US" w:bidi="en-US"/>
        </w:rPr>
      </w:pPr>
    </w:p>
    <w:p w14:paraId="1A156B25" w14:textId="77777777" w:rsidR="00AA5C02" w:rsidRPr="001F0AEF" w:rsidRDefault="00AA5C02" w:rsidP="000C088F">
      <w:pPr>
        <w:rPr>
          <w:lang w:val="en-US" w:bidi="en-US"/>
        </w:rPr>
      </w:pPr>
    </w:p>
    <w:p w14:paraId="3A8A4CFB" w14:textId="77843851" w:rsidR="00AA5C02" w:rsidRPr="001F0AEF" w:rsidRDefault="00AA5C02" w:rsidP="000C088F">
      <w:pPr>
        <w:rPr>
          <w:b/>
          <w:lang w:val="en-US" w:bidi="en-US"/>
        </w:rPr>
      </w:pPr>
      <w:r w:rsidRPr="001F0AEF">
        <w:rPr>
          <w:b/>
          <w:lang w:val="en-US" w:bidi="en-US"/>
        </w:rPr>
        <w:t>S</w:t>
      </w:r>
      <w:r w:rsidR="00BA1938" w:rsidRPr="001F0AEF">
        <w:rPr>
          <w:b/>
          <w:lang w:val="en-US" w:bidi="en-US"/>
        </w:rPr>
        <w:t>tep7</w:t>
      </w:r>
      <w:r w:rsidR="00081B3A" w:rsidRPr="001F0AEF">
        <w:rPr>
          <w:b/>
          <w:lang w:val="en-US" w:bidi="en-US"/>
        </w:rPr>
        <w:t> : Decryption of the</w:t>
      </w:r>
      <w:r w:rsidR="00BA1938" w:rsidRPr="001F0AEF">
        <w:rPr>
          <w:b/>
          <w:lang w:val="en-US" w:bidi="en-US"/>
        </w:rPr>
        <w:t xml:space="preserve"> PinBlock</w:t>
      </w:r>
    </w:p>
    <w:p w14:paraId="3A95555C" w14:textId="57DF0498" w:rsidR="00081B3A" w:rsidRPr="001F0AEF" w:rsidRDefault="00081B3A" w:rsidP="00081B3A">
      <w:pPr>
        <w:rPr>
          <w:lang w:val="en-US"/>
        </w:rPr>
      </w:pPr>
      <w:r w:rsidRPr="001F0AEF">
        <w:rPr>
          <w:lang w:val="en-US"/>
        </w:rPr>
        <w:t>From the output in base 64 in the response: D5DRGj6F1po</w:t>
      </w:r>
    </w:p>
    <w:p w14:paraId="46430ABC" w14:textId="0DF86C96" w:rsidR="00BA1938" w:rsidRPr="001F0AEF" w:rsidRDefault="00081B3A" w:rsidP="00081B3A">
      <w:pPr>
        <w:rPr>
          <w:lang w:val="en-US" w:bidi="en-US"/>
        </w:rPr>
      </w:pPr>
      <w:r w:rsidRPr="001F0AEF">
        <w:rPr>
          <w:lang w:val="en-US"/>
        </w:rPr>
        <w:t>The value of PinBlock in hexa: 0F90D11A3E85D69A</w:t>
      </w:r>
    </w:p>
    <w:p w14:paraId="654A4033" w14:textId="77777777" w:rsidR="00081B3A" w:rsidRPr="001F0AEF" w:rsidRDefault="00081B3A" w:rsidP="00081B3A">
      <w:pPr>
        <w:rPr>
          <w:b/>
          <w:i/>
          <w:u w:val="single"/>
          <w:lang w:val="en-US" w:bidi="en-US"/>
        </w:rPr>
      </w:pPr>
    </w:p>
    <w:p w14:paraId="7E8FE889" w14:textId="07ECE570" w:rsidR="00BA1938" w:rsidRPr="001F0AEF" w:rsidRDefault="00901000" w:rsidP="00081B3A">
      <w:pPr>
        <w:rPr>
          <w:rFonts w:ascii="Cambria Math" w:hAnsi="Cambria Math" w:cs="Cambria Math"/>
          <w:sz w:val="21"/>
          <w:szCs w:val="21"/>
          <w:lang w:val="en-US"/>
        </w:rPr>
      </w:pPr>
      <w:r w:rsidRPr="001F0AEF">
        <w:rPr>
          <w:b/>
          <w:i/>
          <w:u w:val="single"/>
          <w:lang w:val="en-US" w:bidi="en-US"/>
        </w:rPr>
        <w:t>Etape 1 :</w:t>
      </w:r>
      <w:r w:rsidRPr="001F0AEF">
        <w:rPr>
          <w:lang w:val="en-US" w:bidi="en-US"/>
        </w:rPr>
        <w:t xml:space="preserve"> </w:t>
      </w:r>
      <w:r w:rsidR="00081B3A" w:rsidRPr="001F0AEF">
        <w:rPr>
          <w:lang w:val="en-US" w:bidi="en-US"/>
        </w:rPr>
        <w:t>Deciphering by applying the 3DES algorithm with clear and encoded KTA in ISO0 format: 0455E5EFF6ED776E</w:t>
      </w:r>
    </w:p>
    <w:p w14:paraId="44F83275" w14:textId="6A940F13" w:rsidR="00BA1938" w:rsidRPr="001F0AEF" w:rsidRDefault="00BA1938" w:rsidP="000C088F">
      <w:pPr>
        <w:rPr>
          <w:lang w:val="en-US" w:bidi="en-US"/>
        </w:rPr>
      </w:pPr>
    </w:p>
    <w:p w14:paraId="4D13303B" w14:textId="57332FDF" w:rsidR="00BA1938" w:rsidRPr="001F0AEF" w:rsidRDefault="00BA1938" w:rsidP="00081B3A">
      <w:pPr>
        <w:spacing w:after="160" w:line="259" w:lineRule="auto"/>
        <w:rPr>
          <w:b/>
          <w:i/>
          <w:color w:val="000000"/>
          <w:u w:val="single"/>
          <w:lang w:val="en-US" w:bidi="en-US"/>
        </w:rPr>
      </w:pPr>
      <w:r w:rsidRPr="001F0AEF">
        <w:rPr>
          <w:b/>
          <w:i/>
          <w:color w:val="000000"/>
          <w:u w:val="single"/>
          <w:lang w:val="en-US" w:bidi="en-US"/>
        </w:rPr>
        <w:t>Remar</w:t>
      </w:r>
      <w:r w:rsidR="00081B3A" w:rsidRPr="001F0AEF">
        <w:rPr>
          <w:b/>
          <w:i/>
          <w:color w:val="000000"/>
          <w:u w:val="single"/>
          <w:lang w:val="en-US" w:bidi="en-US"/>
        </w:rPr>
        <w:t>K</w:t>
      </w:r>
      <w:r w:rsidRPr="001F0AEF">
        <w:rPr>
          <w:b/>
          <w:i/>
          <w:color w:val="000000"/>
          <w:u w:val="single"/>
          <w:lang w:val="en-US" w:bidi="en-US"/>
        </w:rPr>
        <w:t xml:space="preserve"> : </w:t>
      </w:r>
    </w:p>
    <w:p w14:paraId="59741CE3" w14:textId="77777777" w:rsidR="00081B3A" w:rsidRPr="001F0AEF" w:rsidRDefault="00081B3A" w:rsidP="00081B3A">
      <w:pPr>
        <w:spacing w:after="160" w:line="259" w:lineRule="auto"/>
        <w:contextualSpacing/>
        <w:rPr>
          <w:b/>
          <w:i/>
          <w:color w:val="000000"/>
          <w:lang w:val="en-US" w:eastAsia="en-US" w:bidi="en-US"/>
        </w:rPr>
      </w:pPr>
      <w:r w:rsidRPr="001F0AEF">
        <w:rPr>
          <w:b/>
          <w:i/>
          <w:color w:val="000000"/>
          <w:lang w:val="en-US" w:eastAsia="en-US" w:bidi="en-US"/>
        </w:rPr>
        <w:t>The first character (</w:t>
      </w:r>
      <w:r w:rsidRPr="001F0AEF">
        <w:rPr>
          <w:b/>
          <w:i/>
          <w:color w:val="000000"/>
          <w:highlight w:val="yellow"/>
          <w:lang w:val="en-US" w:eastAsia="en-US" w:bidi="en-US"/>
        </w:rPr>
        <w:t>highlighted in yellow)</w:t>
      </w:r>
      <w:r w:rsidRPr="001F0AEF">
        <w:rPr>
          <w:b/>
          <w:i/>
          <w:color w:val="000000"/>
          <w:lang w:val="en-US" w:eastAsia="en-US" w:bidi="en-US"/>
        </w:rPr>
        <w:t xml:space="preserve"> of pinBLOCK is necessarily '0', if NOK is that the decryption went wrong and in this case we do not go any further.</w:t>
      </w:r>
    </w:p>
    <w:p w14:paraId="2143E252" w14:textId="568521AE" w:rsidR="00081B3A" w:rsidRPr="001F0AEF" w:rsidRDefault="00081B3A" w:rsidP="00081B3A">
      <w:pPr>
        <w:spacing w:after="160" w:line="259" w:lineRule="auto"/>
        <w:contextualSpacing/>
        <w:rPr>
          <w:b/>
          <w:i/>
          <w:color w:val="000000"/>
          <w:lang w:val="en-US" w:eastAsia="en-US" w:bidi="en-US"/>
        </w:rPr>
      </w:pPr>
      <w:r w:rsidRPr="001F0AEF">
        <w:rPr>
          <w:b/>
          <w:i/>
          <w:color w:val="000000"/>
          <w:lang w:val="en-US" w:eastAsia="en-US" w:bidi="en-US"/>
        </w:rPr>
        <w:t xml:space="preserve">The second character </w:t>
      </w:r>
      <w:r w:rsidRPr="001F0AEF">
        <w:rPr>
          <w:b/>
          <w:i/>
          <w:color w:val="000000"/>
          <w:highlight w:val="green"/>
          <w:lang w:val="en-US" w:eastAsia="en-US" w:bidi="en-US"/>
        </w:rPr>
        <w:t>(highlighted in green</w:t>
      </w:r>
      <w:r w:rsidRPr="001F0AEF">
        <w:rPr>
          <w:b/>
          <w:i/>
          <w:color w:val="000000"/>
          <w:lang w:val="en-US" w:eastAsia="en-US" w:bidi="en-US"/>
        </w:rPr>
        <w:t>) of PINBLOCK is the length of PIN</w:t>
      </w:r>
    </w:p>
    <w:p w14:paraId="09B78526" w14:textId="77777777" w:rsidR="00BA1938" w:rsidRPr="001F0AEF" w:rsidRDefault="00BA1938" w:rsidP="000C088F">
      <w:pPr>
        <w:rPr>
          <w:lang w:val="en-US" w:bidi="en-US"/>
        </w:rPr>
      </w:pPr>
    </w:p>
    <w:p w14:paraId="46CAF705" w14:textId="723DC23F" w:rsidR="00BA1938" w:rsidRPr="001F0AEF" w:rsidRDefault="00901000" w:rsidP="00081B3A">
      <w:pPr>
        <w:spacing w:after="160" w:line="259" w:lineRule="auto"/>
        <w:contextualSpacing/>
        <w:rPr>
          <w:color w:val="000000"/>
          <w:lang w:val="en-US" w:eastAsia="en-US" w:bidi="en-US"/>
        </w:rPr>
      </w:pPr>
      <w:r w:rsidRPr="001F0AEF">
        <w:rPr>
          <w:b/>
          <w:i/>
          <w:u w:val="single"/>
          <w:lang w:val="en-US" w:bidi="en-US"/>
        </w:rPr>
        <w:t>Etape 2 :</w:t>
      </w:r>
      <w:r w:rsidRPr="001F0AEF">
        <w:rPr>
          <w:color w:val="000000"/>
          <w:lang w:val="en-US" w:eastAsia="en-US" w:bidi="en-US"/>
        </w:rPr>
        <w:t xml:space="preserve"> </w:t>
      </w:r>
      <w:r w:rsidR="00081B3A" w:rsidRPr="001F0AEF">
        <w:rPr>
          <w:color w:val="000000"/>
          <w:lang w:val="en-US" w:eastAsia="en-US" w:bidi="en-US"/>
        </w:rPr>
        <w:t>Get PINBLOCK in clear (Step 2)</w:t>
      </w:r>
    </w:p>
    <w:p w14:paraId="45CEED10" w14:textId="18C8C3DF" w:rsidR="00081B3A" w:rsidRPr="001F0AEF" w:rsidRDefault="00081B3A" w:rsidP="00081B3A">
      <w:pPr>
        <w:pStyle w:val="ListParagraph"/>
        <w:numPr>
          <w:ilvl w:val="0"/>
          <w:numId w:val="8"/>
        </w:numPr>
        <w:spacing w:after="160" w:line="259" w:lineRule="auto"/>
        <w:rPr>
          <w:color w:val="000000"/>
          <w:lang w:val="en-US" w:eastAsia="en-US" w:bidi="en-US"/>
        </w:rPr>
      </w:pPr>
      <w:r w:rsidRPr="001F0AEF">
        <w:rPr>
          <w:color w:val="000000"/>
          <w:lang w:val="en-US" w:eastAsia="en-US" w:bidi="en-US"/>
        </w:rPr>
        <w:t xml:space="preserve">The application makes one or exclusive (XOR) between the PINBLOCK decrypted in stage 1 and the concatenation of "0000" and the diversified recovered from the decryption stage </w:t>
      </w:r>
      <w:r w:rsidRPr="001F0AEF">
        <w:rPr>
          <w:b/>
          <w:color w:val="000000"/>
          <w:lang w:val="en-US" w:eastAsia="en-US" w:bidi="en-US"/>
        </w:rPr>
        <w:t>KTK[Kpub]</w:t>
      </w:r>
      <w:r w:rsidRPr="001F0AEF">
        <w:rPr>
          <w:color w:val="000000"/>
          <w:lang w:val="en-US" w:eastAsia="en-US" w:bidi="en-US"/>
        </w:rPr>
        <w:t xml:space="preserve"> </w:t>
      </w:r>
      <w:r w:rsidRPr="001F0AEF">
        <w:rPr>
          <w:color w:val="000000"/>
          <w:highlight w:val="yellow"/>
          <w:lang w:val="en-US" w:eastAsia="en-US" w:bidi="en-US"/>
        </w:rPr>
        <w:t>(611009128891)</w:t>
      </w:r>
    </w:p>
    <w:p w14:paraId="795BC5E7" w14:textId="77777777" w:rsidR="00210835" w:rsidRPr="001F0AEF" w:rsidRDefault="00081B3A" w:rsidP="00210835">
      <w:pPr>
        <w:pStyle w:val="ListParagraph"/>
        <w:numPr>
          <w:ilvl w:val="0"/>
          <w:numId w:val="8"/>
        </w:numPr>
        <w:spacing w:after="160" w:line="259" w:lineRule="auto"/>
        <w:rPr>
          <w:i/>
          <w:color w:val="000000"/>
          <w:u w:val="single"/>
          <w:lang w:val="en-US" w:eastAsia="en-US" w:bidi="en-US"/>
        </w:rPr>
      </w:pPr>
      <w:r w:rsidRPr="001F0AEF">
        <w:rPr>
          <w:color w:val="000000"/>
          <w:lang w:val="en-US" w:eastAsia="en-US" w:bidi="en-US"/>
        </w:rPr>
        <w:t>A field containing "0" is then obtained, followed by the length of the PIN, followed by the PIN and supplemented by FF characters to have 16 characters</w:t>
      </w:r>
    </w:p>
    <w:p w14:paraId="14A592BD" w14:textId="5797E5E7" w:rsidR="008F3D8B" w:rsidRPr="001F0AEF" w:rsidRDefault="00210835" w:rsidP="00210835">
      <w:pPr>
        <w:pStyle w:val="ListParagraph"/>
        <w:numPr>
          <w:ilvl w:val="0"/>
          <w:numId w:val="8"/>
        </w:numPr>
        <w:spacing w:after="160" w:line="259" w:lineRule="auto"/>
        <w:rPr>
          <w:i/>
          <w:color w:val="000000"/>
          <w:u w:val="single"/>
          <w:lang w:val="en-US" w:eastAsia="en-US" w:bidi="en-US"/>
        </w:rPr>
      </w:pPr>
      <w:r w:rsidRPr="001F0AEF">
        <w:rPr>
          <w:i/>
          <w:color w:val="000000"/>
          <w:u w:val="single"/>
          <w:lang w:val="en-US" w:eastAsia="en-US" w:bidi="en-US"/>
        </w:rPr>
        <w:t>If the PADding to FF is not present (or does not start just after the length of the PIN: for a PIN length equal to 4 in our case, the padding must start from the 6th character), it's NOK we do not go any further</w:t>
      </w:r>
    </w:p>
    <w:p w14:paraId="3F79AF4A" w14:textId="455AD0B6" w:rsidR="00210835" w:rsidRPr="001F0AEF" w:rsidRDefault="00210835" w:rsidP="00210835">
      <w:pPr>
        <w:pStyle w:val="ListParagraph"/>
        <w:numPr>
          <w:ilvl w:val="0"/>
          <w:numId w:val="8"/>
        </w:numPr>
        <w:spacing w:after="160" w:line="259" w:lineRule="auto"/>
        <w:rPr>
          <w:b/>
          <w:color w:val="000000"/>
          <w:lang w:val="en-US" w:eastAsia="en-US" w:bidi="en-US"/>
        </w:rPr>
      </w:pPr>
      <w:r w:rsidRPr="001F0AEF">
        <w:rPr>
          <w:b/>
          <w:color w:val="000000"/>
          <w:lang w:val="en-US" w:eastAsia="en-US" w:bidi="en-US"/>
        </w:rPr>
        <w:t>PINBLOCK decrypted in 3DES with KTA (KTAENCLAIR): 0455E5EFF6ED776E (encoded with standard ISO0)</w:t>
      </w:r>
    </w:p>
    <w:p w14:paraId="3C9FF43E" w14:textId="63E642FE" w:rsidR="00210835" w:rsidRPr="00210835" w:rsidRDefault="00210835" w:rsidP="00210835">
      <w:pPr>
        <w:pStyle w:val="ListParagraph"/>
        <w:numPr>
          <w:ilvl w:val="0"/>
          <w:numId w:val="8"/>
        </w:numPr>
        <w:spacing w:after="160" w:line="259" w:lineRule="auto"/>
        <w:rPr>
          <w:b/>
          <w:bCs/>
          <w:color w:val="000000"/>
          <w:lang w:eastAsia="en-US" w:bidi="en-US"/>
        </w:rPr>
      </w:pPr>
      <w:r w:rsidRPr="00210835">
        <w:rPr>
          <w:b/>
          <w:bCs/>
          <w:color w:val="000000"/>
          <w:lang w:eastAsia="en-US" w:bidi="en-US"/>
        </w:rPr>
        <w:t>After XOR: 04</w:t>
      </w:r>
      <w:r w:rsidRPr="00210835">
        <w:rPr>
          <w:b/>
          <w:bCs/>
          <w:color w:val="000000"/>
          <w:highlight w:val="green"/>
          <w:lang w:eastAsia="en-US" w:bidi="en-US"/>
        </w:rPr>
        <w:t>5584</w:t>
      </w:r>
      <w:r w:rsidRPr="00210835">
        <w:rPr>
          <w:b/>
          <w:bCs/>
          <w:color w:val="000000"/>
          <w:lang w:eastAsia="en-US" w:bidi="en-US"/>
        </w:rPr>
        <w:t>FFFFFFFF</w:t>
      </w:r>
    </w:p>
    <w:p w14:paraId="61C0E950" w14:textId="609CFE2A" w:rsidR="00210835" w:rsidRPr="008F3D8B" w:rsidRDefault="00210835" w:rsidP="00210835">
      <w:pPr>
        <w:pStyle w:val="ListParagraph"/>
        <w:numPr>
          <w:ilvl w:val="0"/>
          <w:numId w:val="8"/>
        </w:numPr>
        <w:spacing w:after="160" w:line="259" w:lineRule="auto"/>
        <w:rPr>
          <w:b/>
          <w:bCs/>
          <w:color w:val="000000"/>
          <w:lang w:eastAsia="en-US" w:bidi="en-US"/>
        </w:rPr>
      </w:pPr>
      <w:r>
        <w:rPr>
          <w:b/>
          <w:bCs/>
          <w:color w:val="000000"/>
          <w:lang w:eastAsia="en-US" w:bidi="en-US"/>
        </w:rPr>
        <w:t xml:space="preserve">Card’s </w:t>
      </w:r>
      <w:r w:rsidRPr="00210835">
        <w:rPr>
          <w:b/>
          <w:bCs/>
          <w:color w:val="000000"/>
          <w:lang w:eastAsia="en-US" w:bidi="en-US"/>
        </w:rPr>
        <w:t>PIN: 5584</w:t>
      </w:r>
    </w:p>
    <w:p w14:paraId="476D6C98" w14:textId="7B47BA99" w:rsidR="00BA1938" w:rsidRDefault="00BA1938" w:rsidP="000C088F">
      <w:pPr>
        <w:rPr>
          <w:bCs/>
          <w:lang w:bidi="en-US"/>
        </w:rPr>
      </w:pPr>
    </w:p>
    <w:bookmarkEnd w:id="1721"/>
    <w:p w14:paraId="0782F17B" w14:textId="77777777" w:rsidR="0022544F" w:rsidRPr="004C0BA9" w:rsidRDefault="0022544F" w:rsidP="00D746B9">
      <w:pPr>
        <w:spacing w:after="160" w:line="259" w:lineRule="auto"/>
        <w:rPr>
          <w:color w:val="000000" w:themeColor="text1"/>
        </w:rPr>
      </w:pPr>
    </w:p>
    <w:p w14:paraId="2F31EC7A" w14:textId="1B18A657" w:rsidR="00D746B9" w:rsidRPr="004C0BA9" w:rsidRDefault="00EC2607" w:rsidP="00EC2607">
      <w:pPr>
        <w:pStyle w:val="Heading1"/>
        <w:rPr>
          <w:sz w:val="24"/>
        </w:rPr>
      </w:pPr>
      <w:bookmarkStart w:id="1722" w:name="_Toc79761373"/>
      <w:bookmarkEnd w:id="1714"/>
      <w:r w:rsidRPr="13B85948">
        <w:rPr>
          <w:sz w:val="24"/>
        </w:rPr>
        <w:t>Card SelfCare</w:t>
      </w:r>
      <w:bookmarkEnd w:id="1722"/>
    </w:p>
    <w:p w14:paraId="50549FB4" w14:textId="7C4F7FC4" w:rsidR="00EC2607" w:rsidRPr="004C0BA9" w:rsidRDefault="00EC2607" w:rsidP="00EC2607">
      <w:pPr>
        <w:rPr>
          <w:lang w:val="en-US"/>
        </w:rPr>
      </w:pPr>
      <w:r w:rsidRPr="004C0BA9">
        <w:rPr>
          <w:lang w:val="en-US"/>
        </w:rPr>
        <w:t xml:space="preserve">The card selfcare </w:t>
      </w:r>
      <w:r w:rsidR="004A38B4" w:rsidRPr="004C0BA9">
        <w:rPr>
          <w:lang w:val="en-US"/>
        </w:rPr>
        <w:t>allows to</w:t>
      </w:r>
      <w:r w:rsidRPr="004C0BA9">
        <w:rPr>
          <w:lang w:val="en-US"/>
        </w:rPr>
        <w:t>:</w:t>
      </w:r>
    </w:p>
    <w:p w14:paraId="284352D1" w14:textId="276456A6" w:rsidR="00EC2607" w:rsidRPr="004C0BA9" w:rsidRDefault="00F7428B" w:rsidP="00E92CAB">
      <w:pPr>
        <w:pStyle w:val="ListParagraph"/>
        <w:numPr>
          <w:ilvl w:val="0"/>
          <w:numId w:val="6"/>
        </w:numPr>
        <w:rPr>
          <w:i/>
          <w:iCs/>
          <w:color w:val="548DD4" w:themeColor="text2" w:themeTint="99"/>
          <w:lang w:val="en-US"/>
        </w:rPr>
      </w:pPr>
      <w:r>
        <w:rPr>
          <w:lang w:val="en-US"/>
        </w:rPr>
        <w:t xml:space="preserve">Modify the ATM weekly limit </w:t>
      </w:r>
    </w:p>
    <w:p w14:paraId="653F0F37" w14:textId="58C78C97" w:rsidR="00EC2607" w:rsidRPr="004C0BA9" w:rsidRDefault="00F7428B" w:rsidP="00E92CAB">
      <w:pPr>
        <w:pStyle w:val="ListParagraph"/>
        <w:numPr>
          <w:ilvl w:val="0"/>
          <w:numId w:val="6"/>
        </w:numPr>
        <w:rPr>
          <w:i/>
          <w:iCs/>
          <w:color w:val="548DD4" w:themeColor="text2" w:themeTint="99"/>
          <w:lang w:val="en-US"/>
        </w:rPr>
      </w:pPr>
      <w:r>
        <w:rPr>
          <w:lang w:val="en-US"/>
        </w:rPr>
        <w:t>Modify the card Payment monthly limit</w:t>
      </w:r>
    </w:p>
    <w:p w14:paraId="2D9352F8" w14:textId="47E8D252" w:rsidR="00EC2607" w:rsidRPr="004C0BA9" w:rsidRDefault="00F7428B" w:rsidP="00E92CAB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Block a card</w:t>
      </w:r>
    </w:p>
    <w:p w14:paraId="61B371D3" w14:textId="585E2E8F" w:rsidR="00EC2607" w:rsidRPr="004C0BA9" w:rsidRDefault="00F7428B" w:rsidP="00E92CAB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Block i</w:t>
      </w:r>
      <w:r w:rsidR="00363CF2" w:rsidRPr="004C0BA9">
        <w:rPr>
          <w:lang w:val="en-US"/>
        </w:rPr>
        <w:t>nternet payment</w:t>
      </w:r>
    </w:p>
    <w:p w14:paraId="1BBFA3E0" w14:textId="11DF0577" w:rsidR="00EC2607" w:rsidRPr="004C0BA9" w:rsidRDefault="00F7428B" w:rsidP="00E92CAB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Bock </w:t>
      </w:r>
      <w:r w:rsidR="00EC2607" w:rsidRPr="004C0BA9">
        <w:rPr>
          <w:lang w:val="en-US"/>
        </w:rPr>
        <w:t>Foreign payment</w:t>
      </w:r>
    </w:p>
    <w:p w14:paraId="6D701C0D" w14:textId="3D05E743" w:rsidR="00EC2607" w:rsidRPr="004C0BA9" w:rsidRDefault="0040439C" w:rsidP="00B126C2">
      <w:pPr>
        <w:pStyle w:val="Heading2"/>
      </w:pPr>
      <w:bookmarkStart w:id="1723" w:name="_Toc79761374"/>
      <w:r w:rsidRPr="004C0BA9">
        <w:t>Selfcare V1.0/ V1.1</w:t>
      </w:r>
      <w:bookmarkEnd w:id="1723"/>
    </w:p>
    <w:p w14:paraId="3E9AEF07" w14:textId="65A232C7" w:rsidR="00F7428B" w:rsidRPr="004C0BA9" w:rsidRDefault="00DB389D" w:rsidP="00F7428B">
      <w:pPr>
        <w:rPr>
          <w:color w:val="000000" w:themeColor="text1"/>
          <w:lang w:val="en-US"/>
        </w:rPr>
      </w:pPr>
      <w:r w:rsidRPr="00DB389D">
        <w:rPr>
          <w:b/>
          <w:bCs/>
          <w:color w:val="000000" w:themeColor="text1"/>
          <w:lang w:val="en-US"/>
        </w:rPr>
        <w:t>Remark</w:t>
      </w:r>
      <w:r>
        <w:rPr>
          <w:color w:val="000000" w:themeColor="text1"/>
          <w:lang w:val="en-US"/>
        </w:rPr>
        <w:t xml:space="preserve">: </w:t>
      </w:r>
      <w:r w:rsidR="00F7428B" w:rsidRPr="004C0BA9">
        <w:rPr>
          <w:color w:val="000000" w:themeColor="text1"/>
          <w:lang w:val="en-US"/>
        </w:rPr>
        <w:t>There’ s no swagger available for the car order V1.0/ V1.1</w:t>
      </w:r>
    </w:p>
    <w:p w14:paraId="364FCF7B" w14:textId="2ED78018" w:rsidR="0040439C" w:rsidRPr="00CB6C14" w:rsidRDefault="0040439C" w:rsidP="0040439C">
      <w:pPr>
        <w:rPr>
          <w:lang w:val="en-US"/>
        </w:rPr>
      </w:pPr>
    </w:p>
    <w:p w14:paraId="1C59ED77" w14:textId="40F7B26A" w:rsidR="0040439C" w:rsidRPr="00CB6C14" w:rsidRDefault="0040439C" w:rsidP="0040439C">
      <w:pPr>
        <w:rPr>
          <w:lang w:val="en-US"/>
        </w:rPr>
      </w:pPr>
    </w:p>
    <w:p w14:paraId="6906629A" w14:textId="77777777" w:rsidR="0040439C" w:rsidRPr="00CB6C14" w:rsidRDefault="0040439C" w:rsidP="0040439C">
      <w:pPr>
        <w:pStyle w:val="Heading3"/>
        <w:rPr>
          <w:rFonts w:ascii="Times New Roman" w:hAnsi="Times New Roman" w:cs="Times New Roman"/>
          <w:sz w:val="24"/>
          <w:szCs w:val="24"/>
          <w:lang w:val="en-US"/>
        </w:rPr>
      </w:pPr>
      <w:bookmarkStart w:id="1724" w:name="_Toc79761375"/>
      <w:r w:rsidRPr="00CB6C14">
        <w:rPr>
          <w:rFonts w:ascii="Times New Roman" w:hAnsi="Times New Roman" w:cs="Times New Roman"/>
          <w:sz w:val="24"/>
          <w:szCs w:val="24"/>
          <w:lang w:val="en-US"/>
        </w:rPr>
        <w:t>Request V1.0/ V1.1</w:t>
      </w:r>
      <w:bookmarkEnd w:id="1724"/>
    </w:p>
    <w:p w14:paraId="79847195" w14:textId="77777777" w:rsidR="0040439C" w:rsidRPr="00CB6C14" w:rsidRDefault="0040439C" w:rsidP="0040439C">
      <w:pPr>
        <w:rPr>
          <w:lang w:val="en-US"/>
        </w:rPr>
      </w:pPr>
    </w:p>
    <w:p w14:paraId="501E1F62" w14:textId="5A6177E7" w:rsidR="00EC2607" w:rsidRPr="004C0BA9" w:rsidRDefault="00EC2607" w:rsidP="00EC2607">
      <w:pPr>
        <w:rPr>
          <w:lang w:val="en-US"/>
        </w:rPr>
      </w:pPr>
      <w:r w:rsidRPr="004C0BA9">
        <w:rPr>
          <w:lang w:val="en-US"/>
        </w:rPr>
        <w:t xml:space="preserve">To update one of the </w:t>
      </w:r>
      <w:r w:rsidR="007C3672" w:rsidRPr="004C0BA9">
        <w:rPr>
          <w:lang w:val="en-US"/>
        </w:rPr>
        <w:t>attributes</w:t>
      </w:r>
      <w:r w:rsidRPr="004C0BA9">
        <w:rPr>
          <w:lang w:val="en-US"/>
        </w:rPr>
        <w:t xml:space="preserve"> above, we should request the following resource</w:t>
      </w:r>
      <w:r w:rsidR="007C3672" w:rsidRPr="004C0BA9">
        <w:rPr>
          <w:lang w:val="en-US"/>
        </w:rPr>
        <w:t xml:space="preserve"> using an http put request</w:t>
      </w:r>
      <w:r w:rsidRPr="004C0BA9">
        <w:rPr>
          <w:lang w:val="en-US"/>
        </w:rPr>
        <w:t>:</w:t>
      </w:r>
    </w:p>
    <w:p w14:paraId="60E8F0F8" w14:textId="246F8422" w:rsidR="00EC2607" w:rsidRPr="004C0BA9" w:rsidRDefault="00EC2607" w:rsidP="00EC2607">
      <w:pPr>
        <w:shd w:val="clear" w:color="auto" w:fill="FFFFFE"/>
        <w:spacing w:line="240" w:lineRule="atLeast"/>
        <w:rPr>
          <w:lang w:val="en-US"/>
        </w:rPr>
      </w:pPr>
      <w:r w:rsidRPr="004C0BA9">
        <w:rPr>
          <w:b/>
          <w:bCs/>
          <w:lang w:val="en-US"/>
        </w:rPr>
        <w:t>Put</w:t>
      </w:r>
      <w:r w:rsidRPr="004C0BA9">
        <w:rPr>
          <w:lang w:val="en-US"/>
        </w:rPr>
        <w:t>: /</w:t>
      </w:r>
      <w:r w:rsidR="006A2ACA">
        <w:rPr>
          <w:lang w:val="en-US"/>
        </w:rPr>
        <w:t xml:space="preserve"> </w:t>
      </w:r>
      <w:r w:rsidRPr="004C0BA9">
        <w:rPr>
          <w:lang w:val="en-US"/>
        </w:rPr>
        <w:t>api/v1.0/users/{appuserid}/cards/{appcardid}/</w:t>
      </w:r>
    </w:p>
    <w:p w14:paraId="4F26466C" w14:textId="0A6878CD" w:rsidR="00EC2607" w:rsidRPr="004C0BA9" w:rsidRDefault="00EC2607" w:rsidP="00EC2607">
      <w:pPr>
        <w:shd w:val="clear" w:color="auto" w:fill="FFFFFE"/>
        <w:spacing w:line="240" w:lineRule="atLeast"/>
        <w:rPr>
          <w:lang w:val="en-US"/>
        </w:rPr>
      </w:pPr>
    </w:p>
    <w:p w14:paraId="74055430" w14:textId="03101533" w:rsidR="00363CF2" w:rsidRPr="004C0BA9" w:rsidRDefault="00363CF2" w:rsidP="00EC2607">
      <w:pPr>
        <w:rPr>
          <w:b/>
          <w:bCs/>
          <w:lang w:val="en-US"/>
        </w:rPr>
      </w:pPr>
      <w:r w:rsidRPr="004C0BA9">
        <w:rPr>
          <w:b/>
          <w:bCs/>
          <w:lang w:val="en-US"/>
        </w:rPr>
        <w:t>Body:</w:t>
      </w:r>
    </w:p>
    <w:p w14:paraId="662DDF21" w14:textId="53D703A7" w:rsidR="00363CF2" w:rsidRPr="004C0BA9" w:rsidRDefault="007C3672" w:rsidP="00EC2607">
      <w:pPr>
        <w:rPr>
          <w:lang w:val="en-US"/>
        </w:rPr>
      </w:pPr>
      <w:r w:rsidRPr="004C0BA9">
        <w:rPr>
          <w:lang w:val="en-US"/>
        </w:rPr>
        <w:t>You</w:t>
      </w:r>
      <w:r w:rsidR="00363CF2" w:rsidRPr="004C0BA9">
        <w:rPr>
          <w:lang w:val="en-US"/>
        </w:rPr>
        <w:t xml:space="preserve"> </w:t>
      </w:r>
      <w:r w:rsidRPr="004C0BA9">
        <w:rPr>
          <w:lang w:val="en-US"/>
        </w:rPr>
        <w:t xml:space="preserve">should encapsulate the following JSON in the body of the request to update one or the </w:t>
      </w:r>
      <w:r w:rsidR="00FF15BB" w:rsidRPr="004C0BA9">
        <w:rPr>
          <w:lang w:val="en-US"/>
        </w:rPr>
        <w:t>w</w:t>
      </w:r>
      <w:r w:rsidRPr="004C0BA9">
        <w:rPr>
          <w:lang w:val="en-US"/>
        </w:rPr>
        <w:t>hole attributes.</w:t>
      </w:r>
    </w:p>
    <w:p w14:paraId="4FCB7E9D" w14:textId="77777777" w:rsidR="007C3672" w:rsidRPr="004C0BA9" w:rsidRDefault="007C3672" w:rsidP="00EC2607">
      <w:pPr>
        <w:rPr>
          <w:lang w:val="en-US"/>
        </w:rPr>
      </w:pPr>
    </w:p>
    <w:p w14:paraId="75DC2D72" w14:textId="15D91EB8" w:rsidR="00363CF2" w:rsidRPr="004C0BA9" w:rsidRDefault="00363CF2" w:rsidP="00363CF2">
      <w:pPr>
        <w:rPr>
          <w:color w:val="000000" w:themeColor="text1"/>
          <w:lang w:val="en-US"/>
        </w:rPr>
      </w:pPr>
      <w:r w:rsidRPr="004C0BA9">
        <w:rPr>
          <w:color w:val="000000" w:themeColor="text1"/>
          <w:lang w:val="en-US"/>
        </w:rPr>
        <w:t>{</w:t>
      </w:r>
    </w:p>
    <w:p w14:paraId="69DE093D" w14:textId="77777777" w:rsidR="006A2ACA" w:rsidRPr="001F0AEF" w:rsidRDefault="006A2ACA" w:rsidP="006A2ACA">
      <w:pPr>
        <w:shd w:val="clear" w:color="auto" w:fill="FFFFFE"/>
        <w:spacing w:line="270" w:lineRule="atLeast"/>
        <w:rPr>
          <w:rFonts w:ascii="Yu Gothic Light" w:hAnsi="Yu Gothic Light"/>
          <w:color w:val="000000"/>
          <w:sz w:val="18"/>
          <w:szCs w:val="18"/>
          <w:lang w:val="en-US"/>
        </w:rPr>
      </w:pPr>
      <w:r w:rsidRPr="001F0AEF">
        <w:rPr>
          <w:rFonts w:ascii="Yu Gothic Light" w:hAnsi="Yu Gothic Light"/>
          <w:color w:val="A31515"/>
          <w:sz w:val="18"/>
          <w:szCs w:val="18"/>
          <w:lang w:val="en-US"/>
        </w:rPr>
        <w:t>"CardLimits"</w:t>
      </w: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: {  </w:t>
      </w:r>
    </w:p>
    <w:p w14:paraId="0615534C" w14:textId="5E6D7E0C" w:rsidR="006A2ACA" w:rsidRPr="001F0AEF" w:rsidRDefault="006A2ACA" w:rsidP="006A2ACA">
      <w:pPr>
        <w:shd w:val="clear" w:color="auto" w:fill="FFFFFE"/>
        <w:spacing w:line="270" w:lineRule="atLeast"/>
        <w:rPr>
          <w:rFonts w:ascii="Yu Gothic Light" w:hAnsi="Yu Gothic Light"/>
          <w:color w:val="000000"/>
          <w:sz w:val="18"/>
          <w:szCs w:val="18"/>
          <w:lang w:val="en-US"/>
        </w:rPr>
      </w:pP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        </w:t>
      </w:r>
      <w:r w:rsidRPr="001F0AEF">
        <w:rPr>
          <w:rFonts w:ascii="Yu Gothic Light" w:hAnsi="Yu Gothic Light"/>
          <w:color w:val="A31515"/>
          <w:sz w:val="18"/>
          <w:szCs w:val="18"/>
          <w:lang w:val="en-US"/>
        </w:rPr>
        <w:t>"ATMWeeklyAllowance"</w:t>
      </w: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: </w:t>
      </w:r>
      <w:r w:rsidRPr="001F0AEF">
        <w:rPr>
          <w:rFonts w:ascii="Yu Gothic Light" w:hAnsi="Yu Gothic Light"/>
          <w:color w:val="098658"/>
          <w:sz w:val="18"/>
          <w:szCs w:val="18"/>
          <w:lang w:val="en-US"/>
        </w:rPr>
        <w:t>200</w:t>
      </w: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 xml:space="preserve">,    </w:t>
      </w:r>
      <w:r w:rsidRPr="004C0BA9">
        <w:rPr>
          <w:color w:val="000000" w:themeColor="text1"/>
          <w:lang w:val="en-US"/>
        </w:rPr>
        <w:t>(optional)</w:t>
      </w:r>
    </w:p>
    <w:p w14:paraId="7B294593" w14:textId="73DCE91B" w:rsidR="006A2ACA" w:rsidRPr="001F0AEF" w:rsidRDefault="006A2ACA" w:rsidP="006A2ACA">
      <w:pPr>
        <w:shd w:val="clear" w:color="auto" w:fill="FFFFFE"/>
        <w:spacing w:line="270" w:lineRule="atLeast"/>
        <w:rPr>
          <w:rFonts w:ascii="Yu Gothic Light" w:hAnsi="Yu Gothic Light"/>
          <w:color w:val="000000"/>
          <w:sz w:val="18"/>
          <w:szCs w:val="18"/>
          <w:lang w:val="en-US"/>
        </w:rPr>
      </w:pP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        </w:t>
      </w:r>
      <w:r w:rsidRPr="001F0AEF">
        <w:rPr>
          <w:rFonts w:ascii="Yu Gothic Light" w:hAnsi="Yu Gothic Light"/>
          <w:color w:val="A31515"/>
          <w:sz w:val="18"/>
          <w:szCs w:val="18"/>
          <w:lang w:val="en-US"/>
        </w:rPr>
        <w:t>"MonthlyAllowance"</w:t>
      </w: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: </w:t>
      </w:r>
      <w:r w:rsidRPr="001F0AEF">
        <w:rPr>
          <w:rFonts w:ascii="Yu Gothic Light" w:hAnsi="Yu Gothic Light"/>
          <w:color w:val="098658"/>
          <w:sz w:val="18"/>
          <w:szCs w:val="18"/>
          <w:lang w:val="en-US"/>
        </w:rPr>
        <w:t>800</w:t>
      </w: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 xml:space="preserve">,     </w:t>
      </w:r>
      <w:r w:rsidRPr="004C0BA9">
        <w:rPr>
          <w:color w:val="000000" w:themeColor="text1"/>
          <w:lang w:val="en-US"/>
        </w:rPr>
        <w:t>(optional)</w:t>
      </w:r>
    </w:p>
    <w:p w14:paraId="795F16BA" w14:textId="77777777" w:rsidR="006A2ACA" w:rsidRPr="001F0AEF" w:rsidRDefault="006A2ACA" w:rsidP="006A2ACA">
      <w:pPr>
        <w:shd w:val="clear" w:color="auto" w:fill="FFFFFE"/>
        <w:spacing w:line="270" w:lineRule="atLeast"/>
        <w:rPr>
          <w:rFonts w:ascii="Yu Gothic Light" w:hAnsi="Yu Gothic Light"/>
          <w:color w:val="000000"/>
          <w:sz w:val="18"/>
          <w:szCs w:val="18"/>
          <w:lang w:val="en-US"/>
        </w:rPr>
      </w:pP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    },</w:t>
      </w:r>
    </w:p>
    <w:p w14:paraId="4FF7E75D" w14:textId="613BB2BE" w:rsidR="006A2ACA" w:rsidRPr="001F0AEF" w:rsidRDefault="006A2ACA" w:rsidP="006A2ACA">
      <w:pPr>
        <w:shd w:val="clear" w:color="auto" w:fill="FFFFFE"/>
        <w:spacing w:line="270" w:lineRule="atLeast"/>
        <w:rPr>
          <w:rFonts w:ascii="Yu Gothic Light" w:hAnsi="Yu Gothic Light"/>
          <w:color w:val="000000"/>
          <w:sz w:val="18"/>
          <w:szCs w:val="18"/>
          <w:lang w:val="en-US"/>
        </w:rPr>
      </w:pP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    </w:t>
      </w:r>
      <w:r w:rsidRPr="001F0AEF">
        <w:rPr>
          <w:rFonts w:ascii="Yu Gothic Light" w:hAnsi="Yu Gothic Light"/>
          <w:color w:val="A31515"/>
          <w:sz w:val="18"/>
          <w:szCs w:val="18"/>
          <w:lang w:val="en-US"/>
        </w:rPr>
        <w:t>"Blocked"</w:t>
      </w: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: </w:t>
      </w:r>
      <w:r w:rsidR="00EF12F0" w:rsidRPr="001F0AEF">
        <w:rPr>
          <w:rFonts w:ascii="Yu Gothic Light" w:hAnsi="Yu Gothic Light"/>
          <w:color w:val="098658"/>
          <w:sz w:val="18"/>
          <w:szCs w:val="18"/>
          <w:lang w:val="en-US"/>
        </w:rPr>
        <w:t>0</w:t>
      </w: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 xml:space="preserve">, </w:t>
      </w:r>
      <w:r w:rsidRPr="004C0BA9">
        <w:rPr>
          <w:color w:val="000000" w:themeColor="text1"/>
          <w:lang w:val="en-US"/>
        </w:rPr>
        <w:t>(optional)</w:t>
      </w:r>
    </w:p>
    <w:p w14:paraId="7473B61F" w14:textId="157B3B7D" w:rsidR="006A2ACA" w:rsidRPr="001F0AEF" w:rsidRDefault="006A2ACA" w:rsidP="006A2ACA">
      <w:pPr>
        <w:shd w:val="clear" w:color="auto" w:fill="FFFFFE"/>
        <w:spacing w:line="270" w:lineRule="atLeast"/>
        <w:rPr>
          <w:rFonts w:ascii="Yu Gothic Light" w:hAnsi="Yu Gothic Light"/>
          <w:color w:val="000000"/>
          <w:sz w:val="18"/>
          <w:szCs w:val="18"/>
          <w:lang w:val="en-US"/>
        </w:rPr>
      </w:pP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    </w:t>
      </w:r>
      <w:r w:rsidRPr="001F0AEF">
        <w:rPr>
          <w:rFonts w:ascii="Yu Gothic Light" w:hAnsi="Yu Gothic Light"/>
          <w:color w:val="A31515"/>
          <w:sz w:val="18"/>
          <w:szCs w:val="18"/>
          <w:lang w:val="en-US"/>
        </w:rPr>
        <w:t>"ForeignPaymentBlocked"</w:t>
      </w: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: </w:t>
      </w:r>
      <w:r w:rsidRPr="001F0AEF">
        <w:rPr>
          <w:rFonts w:ascii="Yu Gothic Light" w:hAnsi="Yu Gothic Light"/>
          <w:color w:val="098658"/>
          <w:sz w:val="18"/>
          <w:szCs w:val="18"/>
          <w:lang w:val="en-US"/>
        </w:rPr>
        <w:t>1</w:t>
      </w: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,</w:t>
      </w:r>
      <w:r w:rsidRPr="006A2ACA">
        <w:rPr>
          <w:color w:val="000000" w:themeColor="text1"/>
          <w:lang w:val="en-US"/>
        </w:rPr>
        <w:t xml:space="preserve"> </w:t>
      </w:r>
      <w:r w:rsidRPr="004C0BA9">
        <w:rPr>
          <w:color w:val="000000" w:themeColor="text1"/>
          <w:lang w:val="en-US"/>
        </w:rPr>
        <w:t>(optional)</w:t>
      </w:r>
    </w:p>
    <w:p w14:paraId="161EAD37" w14:textId="5217E366" w:rsidR="006A2ACA" w:rsidRPr="001F0AEF" w:rsidRDefault="006A2ACA" w:rsidP="006A2ACA">
      <w:pPr>
        <w:shd w:val="clear" w:color="auto" w:fill="FFFFFE"/>
        <w:spacing w:line="270" w:lineRule="atLeast"/>
        <w:rPr>
          <w:rFonts w:ascii="Yu Gothic Light" w:hAnsi="Yu Gothic Light"/>
          <w:color w:val="000000"/>
          <w:sz w:val="18"/>
          <w:szCs w:val="18"/>
          <w:lang w:val="en-US"/>
        </w:rPr>
      </w:pP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    </w:t>
      </w:r>
      <w:r w:rsidRPr="001F0AEF">
        <w:rPr>
          <w:rFonts w:ascii="Yu Gothic Light" w:hAnsi="Yu Gothic Light"/>
          <w:color w:val="A31515"/>
          <w:sz w:val="18"/>
          <w:szCs w:val="18"/>
          <w:lang w:val="en-US"/>
        </w:rPr>
        <w:t>"InternetPaymentBlocked"</w:t>
      </w: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: </w:t>
      </w:r>
      <w:r w:rsidRPr="001F0AEF">
        <w:rPr>
          <w:rFonts w:ascii="Yu Gothic Light" w:hAnsi="Yu Gothic Light"/>
          <w:color w:val="098658"/>
          <w:sz w:val="18"/>
          <w:szCs w:val="18"/>
          <w:lang w:val="en-US"/>
        </w:rPr>
        <w:t xml:space="preserve">1 </w:t>
      </w:r>
      <w:r w:rsidRPr="004C0BA9">
        <w:rPr>
          <w:color w:val="000000" w:themeColor="text1"/>
          <w:lang w:val="en-US"/>
        </w:rPr>
        <w:t>(optional)</w:t>
      </w:r>
    </w:p>
    <w:p w14:paraId="31E7C477" w14:textId="77777777" w:rsidR="006A2ACA" w:rsidRPr="001F0AEF" w:rsidRDefault="006A2ACA" w:rsidP="006A2ACA">
      <w:pPr>
        <w:shd w:val="clear" w:color="auto" w:fill="FFFFFE"/>
        <w:spacing w:line="270" w:lineRule="atLeast"/>
        <w:rPr>
          <w:rFonts w:ascii="Yu Gothic Light" w:hAnsi="Yu Gothic Light"/>
          <w:color w:val="000000"/>
          <w:sz w:val="18"/>
          <w:szCs w:val="18"/>
          <w:lang w:val="en-US"/>
        </w:rPr>
      </w:pP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}</w:t>
      </w:r>
    </w:p>
    <w:p w14:paraId="54500EE6" w14:textId="77777777" w:rsidR="00363CF2" w:rsidRPr="004C0BA9" w:rsidRDefault="00363CF2" w:rsidP="00EC2607">
      <w:pPr>
        <w:rPr>
          <w:b/>
          <w:bCs/>
          <w:lang w:val="en-US"/>
        </w:rPr>
      </w:pPr>
    </w:p>
    <w:p w14:paraId="6293DA49" w14:textId="1F82C4C5" w:rsidR="00EC2607" w:rsidRPr="001F0AEF" w:rsidRDefault="00EC2607" w:rsidP="0040439C">
      <w:pPr>
        <w:pStyle w:val="Heading3"/>
        <w:rPr>
          <w:rFonts w:ascii="Times New Roman" w:hAnsi="Times New Roman" w:cs="Times New Roman"/>
          <w:sz w:val="24"/>
          <w:szCs w:val="24"/>
          <w:lang w:val="en-US"/>
        </w:rPr>
      </w:pPr>
      <w:bookmarkStart w:id="1725" w:name="_Toc79761376"/>
      <w:r w:rsidRPr="001F0AEF">
        <w:rPr>
          <w:rFonts w:ascii="Times New Roman" w:hAnsi="Times New Roman" w:cs="Times New Roman"/>
          <w:sz w:val="24"/>
          <w:szCs w:val="24"/>
          <w:lang w:val="en-US"/>
        </w:rPr>
        <w:t>Response</w:t>
      </w:r>
      <w:bookmarkEnd w:id="1725"/>
    </w:p>
    <w:p w14:paraId="76C37E1F" w14:textId="63852EFA" w:rsidR="00363CF2" w:rsidRPr="004C0BA9" w:rsidRDefault="007C3672" w:rsidP="00363CF2">
      <w:pPr>
        <w:rPr>
          <w:lang w:val="en-US"/>
        </w:rPr>
      </w:pPr>
      <w:r w:rsidRPr="004C0BA9">
        <w:rPr>
          <w:lang w:val="en-US"/>
        </w:rPr>
        <w:t xml:space="preserve">When the request is correct a 200 </w:t>
      </w:r>
      <w:r w:rsidR="00CD3A55" w:rsidRPr="004C0BA9">
        <w:rPr>
          <w:lang w:val="en-US"/>
        </w:rPr>
        <w:t>http</w:t>
      </w:r>
      <w:r w:rsidRPr="004C0BA9">
        <w:rPr>
          <w:lang w:val="en-US"/>
        </w:rPr>
        <w:t xml:space="preserve"> response will be received, and the card</w:t>
      </w:r>
      <w:r w:rsidR="00B21D7E" w:rsidRPr="004C0BA9">
        <w:rPr>
          <w:lang w:val="en-US"/>
        </w:rPr>
        <w:t xml:space="preserve"> selfcare</w:t>
      </w:r>
      <w:r w:rsidRPr="004C0BA9">
        <w:rPr>
          <w:lang w:val="en-US"/>
        </w:rPr>
        <w:t xml:space="preserve"> details are returned.</w:t>
      </w:r>
    </w:p>
    <w:p w14:paraId="638FA85E" w14:textId="3CE8CE43" w:rsidR="007C3672" w:rsidRPr="004C0BA9" w:rsidRDefault="007C3672" w:rsidP="00363CF2">
      <w:pPr>
        <w:rPr>
          <w:lang w:val="en-US"/>
        </w:rPr>
      </w:pPr>
      <w:r w:rsidRPr="004C0BA9">
        <w:rPr>
          <w:lang w:val="en-US"/>
        </w:rPr>
        <w:t xml:space="preserve">Otherwise, an error is </w:t>
      </w:r>
      <w:r w:rsidR="005A73C1" w:rsidRPr="004C0BA9">
        <w:rPr>
          <w:lang w:val="en-US"/>
        </w:rPr>
        <w:t>raised</w:t>
      </w:r>
      <w:r w:rsidRPr="004C0BA9">
        <w:rPr>
          <w:lang w:val="en-US"/>
        </w:rPr>
        <w:t>.</w:t>
      </w:r>
    </w:p>
    <w:p w14:paraId="3ABDA1D6" w14:textId="77777777" w:rsidR="007C3672" w:rsidRPr="004C0BA9" w:rsidRDefault="007C3672" w:rsidP="00363CF2">
      <w:pPr>
        <w:rPr>
          <w:lang w:val="en-US"/>
        </w:rPr>
      </w:pPr>
    </w:p>
    <w:tbl>
      <w:tblPr>
        <w:tblW w:w="80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9"/>
        <w:gridCol w:w="1559"/>
        <w:gridCol w:w="4961"/>
      </w:tblGrid>
      <w:tr w:rsidR="00363CF2" w:rsidRPr="004C0BA9" w14:paraId="227732F2" w14:textId="77777777" w:rsidTr="00FF15BB">
        <w:tc>
          <w:tcPr>
            <w:tcW w:w="1559" w:type="dxa"/>
            <w:shd w:val="clear" w:color="auto" w:fill="365F91"/>
          </w:tcPr>
          <w:p w14:paraId="2F8A129B" w14:textId="77777777" w:rsidR="00363CF2" w:rsidRPr="004C0BA9" w:rsidRDefault="00363CF2" w:rsidP="00FF15BB">
            <w:pPr>
              <w:spacing w:line="276" w:lineRule="auto"/>
              <w:rPr>
                <w:rFonts w:eastAsia="Calibri"/>
                <w:b/>
                <w:color w:val="FFFFFF" w:themeColor="background1"/>
              </w:rPr>
            </w:pPr>
            <w:r w:rsidRPr="004C0BA9">
              <w:rPr>
                <w:rFonts w:eastAsia="Calibri"/>
                <w:b/>
                <w:color w:val="FFFFFF" w:themeColor="background1"/>
              </w:rPr>
              <w:t>http code</w:t>
            </w:r>
          </w:p>
        </w:tc>
        <w:tc>
          <w:tcPr>
            <w:tcW w:w="1559" w:type="dxa"/>
            <w:shd w:val="clear" w:color="auto" w:fill="365F91"/>
          </w:tcPr>
          <w:p w14:paraId="5EF899E0" w14:textId="77777777" w:rsidR="00363CF2" w:rsidRPr="004C0BA9" w:rsidRDefault="00363CF2" w:rsidP="00FF15BB">
            <w:pPr>
              <w:spacing w:line="276" w:lineRule="auto"/>
              <w:rPr>
                <w:rFonts w:eastAsia="Calibri"/>
                <w:b/>
                <w:color w:val="FFFFFF" w:themeColor="background1"/>
              </w:rPr>
            </w:pPr>
            <w:r w:rsidRPr="004C0BA9">
              <w:rPr>
                <w:rFonts w:eastAsia="Calibri"/>
                <w:b/>
                <w:color w:val="FFFFFF" w:themeColor="background1"/>
              </w:rPr>
              <w:t>Error code</w:t>
            </w:r>
          </w:p>
        </w:tc>
        <w:tc>
          <w:tcPr>
            <w:tcW w:w="4961" w:type="dxa"/>
            <w:shd w:val="clear" w:color="auto" w:fill="365F91"/>
          </w:tcPr>
          <w:p w14:paraId="023410DA" w14:textId="77777777" w:rsidR="00363CF2" w:rsidRPr="004C0BA9" w:rsidRDefault="00363CF2" w:rsidP="00FF15BB">
            <w:pPr>
              <w:spacing w:line="276" w:lineRule="auto"/>
              <w:rPr>
                <w:rFonts w:eastAsia="Calibri"/>
                <w:b/>
                <w:color w:val="FFFFFF" w:themeColor="background1"/>
              </w:rPr>
            </w:pPr>
            <w:r w:rsidRPr="004C0BA9">
              <w:rPr>
                <w:rFonts w:eastAsia="Calibri"/>
                <w:b/>
                <w:color w:val="FFFFFF" w:themeColor="background1"/>
              </w:rPr>
              <w:t>Description</w:t>
            </w:r>
          </w:p>
        </w:tc>
      </w:tr>
      <w:tr w:rsidR="00363CF2" w:rsidRPr="004C0BA9" w14:paraId="3B298D96" w14:textId="77777777" w:rsidTr="00FF15BB">
        <w:tc>
          <w:tcPr>
            <w:tcW w:w="1559" w:type="dxa"/>
          </w:tcPr>
          <w:p w14:paraId="51EA26C9" w14:textId="77777777" w:rsidR="00363CF2" w:rsidRPr="004C0BA9" w:rsidRDefault="00363CF2" w:rsidP="00FF15BB">
            <w:pPr>
              <w:rPr>
                <w:rFonts w:eastAsia="Calibri"/>
                <w:color w:val="000000" w:themeColor="text1"/>
              </w:rPr>
            </w:pPr>
            <w:r w:rsidRPr="004C0BA9">
              <w:rPr>
                <w:rFonts w:eastAsia="Calibri"/>
                <w:color w:val="000000" w:themeColor="text1"/>
              </w:rPr>
              <w:t>404</w:t>
            </w:r>
          </w:p>
        </w:tc>
        <w:tc>
          <w:tcPr>
            <w:tcW w:w="1559" w:type="dxa"/>
            <w:shd w:val="clear" w:color="auto" w:fill="auto"/>
          </w:tcPr>
          <w:p w14:paraId="1EDED8B2" w14:textId="77777777" w:rsidR="00363CF2" w:rsidRPr="004C0BA9" w:rsidRDefault="00363CF2" w:rsidP="00FF15BB">
            <w:pPr>
              <w:rPr>
                <w:rFonts w:eastAsia="Calibri"/>
                <w:color w:val="000000" w:themeColor="text1"/>
                <w:lang w:eastAsia="en-US"/>
              </w:rPr>
            </w:pPr>
            <w:r w:rsidRPr="004C0BA9">
              <w:rPr>
                <w:rFonts w:eastAsia="Calibri"/>
                <w:color w:val="000000" w:themeColor="text1"/>
                <w:lang w:eastAsia="en-US"/>
              </w:rPr>
              <w:t>195</w:t>
            </w:r>
          </w:p>
        </w:tc>
        <w:tc>
          <w:tcPr>
            <w:tcW w:w="4961" w:type="dxa"/>
            <w:shd w:val="clear" w:color="auto" w:fill="auto"/>
          </w:tcPr>
          <w:p w14:paraId="662BD8D0" w14:textId="77777777" w:rsidR="00363CF2" w:rsidRPr="004C0BA9" w:rsidRDefault="00363CF2" w:rsidP="00FF15BB">
            <w:pPr>
              <w:rPr>
                <w:rFonts w:eastAsia="Calibri"/>
                <w:color w:val="000000" w:themeColor="text1"/>
                <w:lang w:eastAsia="en-US"/>
              </w:rPr>
            </w:pPr>
            <w:r w:rsidRPr="004C0BA9">
              <w:rPr>
                <w:rFonts w:eastAsia="Calibri"/>
                <w:color w:val="000000" w:themeColor="text1"/>
                <w:lang w:eastAsia="en-US"/>
              </w:rPr>
              <w:t>Unable to find card</w:t>
            </w:r>
          </w:p>
        </w:tc>
      </w:tr>
      <w:tr w:rsidR="00363CF2" w:rsidRPr="004C0BA9" w14:paraId="3EBDD87E" w14:textId="77777777" w:rsidTr="00FF15BB">
        <w:tc>
          <w:tcPr>
            <w:tcW w:w="1559" w:type="dxa"/>
          </w:tcPr>
          <w:p w14:paraId="44298E28" w14:textId="77777777" w:rsidR="00363CF2" w:rsidRPr="004C0BA9" w:rsidRDefault="00363CF2" w:rsidP="00FF15BB">
            <w:pPr>
              <w:rPr>
                <w:rFonts w:eastAsia="Calibri"/>
                <w:color w:val="000000" w:themeColor="text1"/>
              </w:rPr>
            </w:pPr>
            <w:r w:rsidRPr="004C0BA9">
              <w:rPr>
                <w:rFonts w:eastAsia="Calibri"/>
                <w:color w:val="000000" w:themeColor="text1"/>
              </w:rPr>
              <w:t>404</w:t>
            </w:r>
          </w:p>
        </w:tc>
        <w:tc>
          <w:tcPr>
            <w:tcW w:w="1559" w:type="dxa"/>
            <w:shd w:val="clear" w:color="auto" w:fill="auto"/>
          </w:tcPr>
          <w:p w14:paraId="093F6622" w14:textId="77777777" w:rsidR="00363CF2" w:rsidRPr="004C0BA9" w:rsidRDefault="00363CF2" w:rsidP="00FF15BB">
            <w:pPr>
              <w:rPr>
                <w:rFonts w:eastAsia="Calibri"/>
                <w:color w:val="000000" w:themeColor="text1"/>
                <w:lang w:eastAsia="en-US"/>
              </w:rPr>
            </w:pPr>
            <w:r w:rsidRPr="004C0BA9">
              <w:rPr>
                <w:rFonts w:eastAsiaTheme="minorHAnsi"/>
                <w:color w:val="000000"/>
                <w:lang w:eastAsia="en-US"/>
              </w:rPr>
              <w:t>147</w:t>
            </w:r>
          </w:p>
        </w:tc>
        <w:tc>
          <w:tcPr>
            <w:tcW w:w="4961" w:type="dxa"/>
            <w:shd w:val="clear" w:color="auto" w:fill="auto"/>
          </w:tcPr>
          <w:p w14:paraId="603DD268" w14:textId="77777777" w:rsidR="00363CF2" w:rsidRPr="004C0BA9" w:rsidRDefault="00363CF2" w:rsidP="00FF15BB">
            <w:pPr>
              <w:rPr>
                <w:rFonts w:eastAsia="Calibri"/>
                <w:color w:val="000000" w:themeColor="text1"/>
                <w:lang w:eastAsia="en-US"/>
              </w:rPr>
            </w:pPr>
            <w:r w:rsidRPr="004C0BA9">
              <w:rPr>
                <w:rFonts w:eastAsia="Calibri"/>
                <w:color w:val="000000" w:themeColor="text1"/>
                <w:lang w:eastAsia="en-US"/>
              </w:rPr>
              <w:t>Unable to find user</w:t>
            </w:r>
          </w:p>
        </w:tc>
      </w:tr>
      <w:tr w:rsidR="00363CF2" w:rsidRPr="004C0BA9" w14:paraId="45226E88" w14:textId="77777777" w:rsidTr="00FF15BB">
        <w:tc>
          <w:tcPr>
            <w:tcW w:w="1559" w:type="dxa"/>
          </w:tcPr>
          <w:p w14:paraId="14272528" w14:textId="77777777" w:rsidR="00363CF2" w:rsidRPr="004C0BA9" w:rsidRDefault="00363CF2" w:rsidP="00FF15BB">
            <w:pPr>
              <w:rPr>
                <w:rFonts w:eastAsia="Calibri"/>
                <w:color w:val="000000" w:themeColor="text1"/>
              </w:rPr>
            </w:pPr>
            <w:r w:rsidRPr="004C0BA9">
              <w:rPr>
                <w:rFonts w:eastAsia="Calibri"/>
                <w:color w:val="000000" w:themeColor="text1"/>
              </w:rPr>
              <w:t>404</w:t>
            </w:r>
          </w:p>
        </w:tc>
        <w:tc>
          <w:tcPr>
            <w:tcW w:w="1559" w:type="dxa"/>
            <w:shd w:val="clear" w:color="auto" w:fill="auto"/>
          </w:tcPr>
          <w:p w14:paraId="3CC918AB" w14:textId="77777777" w:rsidR="00363CF2" w:rsidRPr="004C0BA9" w:rsidRDefault="00363CF2" w:rsidP="00FF15BB">
            <w:pPr>
              <w:rPr>
                <w:rFonts w:eastAsia="Calibri"/>
                <w:color w:val="000000" w:themeColor="text1"/>
                <w:lang w:eastAsia="en-US"/>
              </w:rPr>
            </w:pPr>
            <w:r w:rsidRPr="004C0BA9">
              <w:rPr>
                <w:rFonts w:eastAsiaTheme="minorHAnsi"/>
                <w:color w:val="000000"/>
                <w:lang w:eastAsia="en-US"/>
              </w:rPr>
              <w:t>1066</w:t>
            </w:r>
          </w:p>
        </w:tc>
        <w:tc>
          <w:tcPr>
            <w:tcW w:w="4961" w:type="dxa"/>
            <w:shd w:val="clear" w:color="auto" w:fill="auto"/>
          </w:tcPr>
          <w:p w14:paraId="09C42740" w14:textId="77777777" w:rsidR="00363CF2" w:rsidRPr="004C0BA9" w:rsidRDefault="00363CF2" w:rsidP="00FF15BB">
            <w:pPr>
              <w:rPr>
                <w:rFonts w:eastAsia="Calibri"/>
                <w:color w:val="000000" w:themeColor="text1"/>
                <w:lang w:eastAsia="en-US"/>
              </w:rPr>
            </w:pPr>
            <w:r w:rsidRPr="004C0BA9">
              <w:rPr>
                <w:rFonts w:eastAsia="Calibri"/>
                <w:color w:val="000000" w:themeColor="text1"/>
                <w:lang w:eastAsia="en-US"/>
              </w:rPr>
              <w:t>Incorrect limit value</w:t>
            </w:r>
          </w:p>
        </w:tc>
      </w:tr>
    </w:tbl>
    <w:p w14:paraId="309A4437" w14:textId="2937B87D" w:rsidR="00EC2607" w:rsidRPr="004C0BA9" w:rsidRDefault="00EC2607" w:rsidP="00EC2607"/>
    <w:p w14:paraId="51E87E7F" w14:textId="4F55DF10" w:rsidR="0040439C" w:rsidRDefault="00EF12F0" w:rsidP="00E633BC">
      <w:pPr>
        <w:shd w:val="clear" w:color="auto" w:fill="FFFFFE"/>
        <w:spacing w:line="240" w:lineRule="atLeast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Example:</w:t>
      </w:r>
    </w:p>
    <w:p w14:paraId="1CECA589" w14:textId="77777777" w:rsidR="00EF12F0" w:rsidRDefault="00EF12F0" w:rsidP="00EF12F0">
      <w:pPr>
        <w:shd w:val="clear" w:color="auto" w:fill="FFFFFE"/>
        <w:spacing w:line="270" w:lineRule="atLeast"/>
        <w:rPr>
          <w:rFonts w:ascii="Yu Gothic Light" w:hAnsi="Yu Gothic Light"/>
          <w:color w:val="000000"/>
          <w:sz w:val="18"/>
          <w:szCs w:val="18"/>
        </w:rPr>
      </w:pPr>
      <w:r>
        <w:rPr>
          <w:rFonts w:ascii="Yu Gothic Light" w:hAnsi="Yu Gothic Light"/>
          <w:color w:val="000000"/>
          <w:sz w:val="18"/>
          <w:szCs w:val="18"/>
        </w:rPr>
        <w:t>{</w:t>
      </w:r>
    </w:p>
    <w:p w14:paraId="3D972B1F" w14:textId="36D110BB" w:rsidR="00EF12F0" w:rsidRPr="001657F3" w:rsidRDefault="00EF12F0" w:rsidP="00EF12F0">
      <w:pPr>
        <w:shd w:val="clear" w:color="auto" w:fill="FFFFFE"/>
        <w:spacing w:line="270" w:lineRule="atLeast"/>
        <w:rPr>
          <w:rFonts w:ascii="Yu Gothic Light" w:hAnsi="Yu Gothic Light"/>
          <w:color w:val="000000"/>
          <w:sz w:val="18"/>
          <w:szCs w:val="18"/>
          <w:lang w:val="en-US"/>
        </w:rPr>
      </w:pPr>
      <w:r>
        <w:rPr>
          <w:rFonts w:ascii="Yu Gothic Light" w:hAnsi="Yu Gothic Light"/>
          <w:color w:val="000000"/>
          <w:sz w:val="18"/>
          <w:szCs w:val="18"/>
        </w:rPr>
        <w:t>    </w:t>
      </w:r>
      <w:r w:rsidRPr="001657F3">
        <w:rPr>
          <w:rFonts w:ascii="Yu Gothic Light" w:hAnsi="Yu Gothic Light"/>
          <w:color w:val="A31515"/>
          <w:sz w:val="18"/>
          <w:szCs w:val="18"/>
          <w:lang w:val="en-US"/>
        </w:rPr>
        <w:t>"Name"</w:t>
      </w:r>
      <w:r w:rsidRPr="001657F3">
        <w:rPr>
          <w:rFonts w:ascii="Yu Gothic Light" w:hAnsi="Yu Gothic Light"/>
          <w:color w:val="000000"/>
          <w:sz w:val="18"/>
          <w:szCs w:val="18"/>
          <w:lang w:val="en-US"/>
        </w:rPr>
        <w:t>: </w:t>
      </w:r>
      <w:r w:rsidRPr="001657F3">
        <w:rPr>
          <w:rFonts w:ascii="Yu Gothic Light" w:hAnsi="Yu Gothic Light"/>
          <w:color w:val="0451A5"/>
          <w:sz w:val="18"/>
          <w:szCs w:val="18"/>
          <w:lang w:val="en-US"/>
        </w:rPr>
        <w:t>"Physical card "</w:t>
      </w:r>
      <w:r w:rsidRPr="001657F3">
        <w:rPr>
          <w:rFonts w:ascii="Yu Gothic Light" w:hAnsi="Yu Gothic Light"/>
          <w:color w:val="000000"/>
          <w:sz w:val="18"/>
          <w:szCs w:val="18"/>
          <w:lang w:val="en-US"/>
        </w:rPr>
        <w:t>,</w:t>
      </w:r>
    </w:p>
    <w:p w14:paraId="6B5E207F" w14:textId="77777777" w:rsidR="00EF12F0" w:rsidRPr="001657F3" w:rsidRDefault="00EF12F0" w:rsidP="00EF12F0">
      <w:pPr>
        <w:shd w:val="clear" w:color="auto" w:fill="FFFFFE"/>
        <w:spacing w:line="270" w:lineRule="atLeast"/>
        <w:rPr>
          <w:rFonts w:ascii="Yu Gothic Light" w:hAnsi="Yu Gothic Light"/>
          <w:color w:val="000000"/>
          <w:sz w:val="18"/>
          <w:szCs w:val="18"/>
          <w:lang w:val="en-US"/>
        </w:rPr>
      </w:pPr>
      <w:r w:rsidRPr="001657F3">
        <w:rPr>
          <w:rFonts w:ascii="Yu Gothic Light" w:hAnsi="Yu Gothic Light"/>
          <w:color w:val="000000"/>
          <w:sz w:val="18"/>
          <w:szCs w:val="18"/>
          <w:lang w:val="en-US"/>
        </w:rPr>
        <w:t>    </w:t>
      </w:r>
      <w:r w:rsidRPr="001657F3">
        <w:rPr>
          <w:rFonts w:ascii="Yu Gothic Light" w:hAnsi="Yu Gothic Light"/>
          <w:color w:val="A31515"/>
          <w:sz w:val="18"/>
          <w:szCs w:val="18"/>
          <w:lang w:val="en-US"/>
        </w:rPr>
        <w:t>"CardLimits"</w:t>
      </w:r>
      <w:r w:rsidRPr="001657F3">
        <w:rPr>
          <w:rFonts w:ascii="Yu Gothic Light" w:hAnsi="Yu Gothic Light"/>
          <w:color w:val="000000"/>
          <w:sz w:val="18"/>
          <w:szCs w:val="18"/>
          <w:lang w:val="en-US"/>
        </w:rPr>
        <w:t>: {</w:t>
      </w:r>
    </w:p>
    <w:p w14:paraId="151198FB" w14:textId="77777777" w:rsidR="00EF12F0" w:rsidRPr="001657F3" w:rsidRDefault="00EF12F0" w:rsidP="00EF12F0">
      <w:pPr>
        <w:shd w:val="clear" w:color="auto" w:fill="FFFFFE"/>
        <w:spacing w:line="270" w:lineRule="atLeast"/>
        <w:rPr>
          <w:rFonts w:ascii="Yu Gothic Light" w:hAnsi="Yu Gothic Light"/>
          <w:color w:val="000000"/>
          <w:sz w:val="18"/>
          <w:szCs w:val="18"/>
          <w:lang w:val="en-US"/>
        </w:rPr>
      </w:pPr>
      <w:r w:rsidRPr="001657F3">
        <w:rPr>
          <w:rFonts w:ascii="Yu Gothic Light" w:hAnsi="Yu Gothic Light"/>
          <w:color w:val="000000"/>
          <w:sz w:val="18"/>
          <w:szCs w:val="18"/>
          <w:lang w:val="en-US"/>
        </w:rPr>
        <w:t>        </w:t>
      </w:r>
      <w:r w:rsidRPr="001657F3">
        <w:rPr>
          <w:rFonts w:ascii="Yu Gothic Light" w:hAnsi="Yu Gothic Light"/>
          <w:color w:val="A31515"/>
          <w:sz w:val="18"/>
          <w:szCs w:val="18"/>
          <w:lang w:val="en-US"/>
        </w:rPr>
        <w:t>"Transaction"</w:t>
      </w:r>
      <w:r w:rsidRPr="001657F3">
        <w:rPr>
          <w:rFonts w:ascii="Yu Gothic Light" w:hAnsi="Yu Gothic Light"/>
          <w:color w:val="000000"/>
          <w:sz w:val="18"/>
          <w:szCs w:val="18"/>
          <w:lang w:val="en-US"/>
        </w:rPr>
        <w:t>: </w:t>
      </w:r>
      <w:r w:rsidRPr="001657F3">
        <w:rPr>
          <w:rFonts w:ascii="Yu Gothic Light" w:hAnsi="Yu Gothic Light"/>
          <w:b/>
          <w:bCs/>
          <w:color w:val="0451A5"/>
          <w:sz w:val="18"/>
          <w:szCs w:val="18"/>
          <w:lang w:val="en-US"/>
        </w:rPr>
        <w:t>null</w:t>
      </w:r>
      <w:r w:rsidRPr="001657F3">
        <w:rPr>
          <w:rFonts w:ascii="Yu Gothic Light" w:hAnsi="Yu Gothic Light"/>
          <w:color w:val="000000"/>
          <w:sz w:val="18"/>
          <w:szCs w:val="18"/>
          <w:lang w:val="en-US"/>
        </w:rPr>
        <w:t>,</w:t>
      </w:r>
    </w:p>
    <w:p w14:paraId="5F269DF0" w14:textId="77777777" w:rsidR="00EF12F0" w:rsidRPr="001657F3" w:rsidRDefault="00EF12F0" w:rsidP="00EF12F0">
      <w:pPr>
        <w:shd w:val="clear" w:color="auto" w:fill="FFFFFE"/>
        <w:spacing w:line="270" w:lineRule="atLeast"/>
        <w:rPr>
          <w:rFonts w:ascii="Yu Gothic Light" w:hAnsi="Yu Gothic Light"/>
          <w:color w:val="000000"/>
          <w:sz w:val="18"/>
          <w:szCs w:val="18"/>
          <w:lang w:val="en-US"/>
        </w:rPr>
      </w:pPr>
      <w:r w:rsidRPr="001657F3">
        <w:rPr>
          <w:rFonts w:ascii="Yu Gothic Light" w:hAnsi="Yu Gothic Light"/>
          <w:color w:val="000000"/>
          <w:sz w:val="18"/>
          <w:szCs w:val="18"/>
          <w:lang w:val="en-US"/>
        </w:rPr>
        <w:t>        </w:t>
      </w:r>
      <w:r w:rsidRPr="001657F3">
        <w:rPr>
          <w:rFonts w:ascii="Yu Gothic Light" w:hAnsi="Yu Gothic Light"/>
          <w:color w:val="A31515"/>
          <w:sz w:val="18"/>
          <w:szCs w:val="18"/>
          <w:lang w:val="en-US"/>
        </w:rPr>
        <w:t>"ATMWeeklyAllowance"</w:t>
      </w:r>
      <w:r w:rsidRPr="001657F3">
        <w:rPr>
          <w:rFonts w:ascii="Yu Gothic Light" w:hAnsi="Yu Gothic Light"/>
          <w:color w:val="000000"/>
          <w:sz w:val="18"/>
          <w:szCs w:val="18"/>
          <w:lang w:val="en-US"/>
        </w:rPr>
        <w:t>: </w:t>
      </w:r>
      <w:r w:rsidRPr="001657F3">
        <w:rPr>
          <w:rFonts w:ascii="Yu Gothic Light" w:hAnsi="Yu Gothic Light"/>
          <w:color w:val="098658"/>
          <w:sz w:val="18"/>
          <w:szCs w:val="18"/>
          <w:lang w:val="en-US"/>
        </w:rPr>
        <w:t>200</w:t>
      </w:r>
      <w:r w:rsidRPr="001657F3">
        <w:rPr>
          <w:rFonts w:ascii="Yu Gothic Light" w:hAnsi="Yu Gothic Light"/>
          <w:color w:val="000000"/>
          <w:sz w:val="18"/>
          <w:szCs w:val="18"/>
          <w:lang w:val="en-US"/>
        </w:rPr>
        <w:t>,</w:t>
      </w:r>
    </w:p>
    <w:p w14:paraId="6785E856" w14:textId="77777777" w:rsidR="00EF12F0" w:rsidRPr="001657F3" w:rsidRDefault="00EF12F0" w:rsidP="00EF12F0">
      <w:pPr>
        <w:shd w:val="clear" w:color="auto" w:fill="FFFFFE"/>
        <w:spacing w:line="270" w:lineRule="atLeast"/>
        <w:rPr>
          <w:rFonts w:ascii="Yu Gothic Light" w:hAnsi="Yu Gothic Light"/>
          <w:color w:val="000000"/>
          <w:sz w:val="18"/>
          <w:szCs w:val="18"/>
          <w:lang w:val="en-US"/>
        </w:rPr>
      </w:pPr>
      <w:r w:rsidRPr="001657F3">
        <w:rPr>
          <w:rFonts w:ascii="Yu Gothic Light" w:hAnsi="Yu Gothic Light"/>
          <w:color w:val="000000"/>
          <w:sz w:val="18"/>
          <w:szCs w:val="18"/>
          <w:lang w:val="en-US"/>
        </w:rPr>
        <w:t>        </w:t>
      </w:r>
      <w:r w:rsidRPr="001657F3">
        <w:rPr>
          <w:rFonts w:ascii="Yu Gothic Light" w:hAnsi="Yu Gothic Light"/>
          <w:color w:val="A31515"/>
          <w:sz w:val="18"/>
          <w:szCs w:val="18"/>
          <w:lang w:val="en-US"/>
        </w:rPr>
        <w:t>"ATMWeeklyUsedAllowance"</w:t>
      </w:r>
      <w:r w:rsidRPr="001657F3">
        <w:rPr>
          <w:rFonts w:ascii="Yu Gothic Light" w:hAnsi="Yu Gothic Light"/>
          <w:color w:val="000000"/>
          <w:sz w:val="18"/>
          <w:szCs w:val="18"/>
          <w:lang w:val="en-US"/>
        </w:rPr>
        <w:t>: </w:t>
      </w:r>
      <w:r w:rsidRPr="001657F3">
        <w:rPr>
          <w:rFonts w:ascii="Yu Gothic Light" w:hAnsi="Yu Gothic Light"/>
          <w:color w:val="098658"/>
          <w:sz w:val="18"/>
          <w:szCs w:val="18"/>
          <w:lang w:val="en-US"/>
        </w:rPr>
        <w:t>0</w:t>
      </w:r>
      <w:r w:rsidRPr="001657F3">
        <w:rPr>
          <w:rFonts w:ascii="Yu Gothic Light" w:hAnsi="Yu Gothic Light"/>
          <w:color w:val="000000"/>
          <w:sz w:val="18"/>
          <w:szCs w:val="18"/>
          <w:lang w:val="en-US"/>
        </w:rPr>
        <w:t>,</w:t>
      </w:r>
    </w:p>
    <w:p w14:paraId="172F1784" w14:textId="77777777" w:rsidR="00EF12F0" w:rsidRPr="001657F3" w:rsidRDefault="00EF12F0" w:rsidP="00EF12F0">
      <w:pPr>
        <w:shd w:val="clear" w:color="auto" w:fill="FFFFFE"/>
        <w:spacing w:line="270" w:lineRule="atLeast"/>
        <w:rPr>
          <w:rFonts w:ascii="Yu Gothic Light" w:hAnsi="Yu Gothic Light"/>
          <w:color w:val="000000"/>
          <w:sz w:val="18"/>
          <w:szCs w:val="18"/>
          <w:lang w:val="en-US"/>
        </w:rPr>
      </w:pPr>
      <w:r w:rsidRPr="001657F3">
        <w:rPr>
          <w:rFonts w:ascii="Yu Gothic Light" w:hAnsi="Yu Gothic Light"/>
          <w:color w:val="000000"/>
          <w:sz w:val="18"/>
          <w:szCs w:val="18"/>
          <w:lang w:val="en-US"/>
        </w:rPr>
        <w:t>        </w:t>
      </w:r>
      <w:r w:rsidRPr="001657F3">
        <w:rPr>
          <w:rFonts w:ascii="Yu Gothic Light" w:hAnsi="Yu Gothic Light"/>
          <w:color w:val="A31515"/>
          <w:sz w:val="18"/>
          <w:szCs w:val="18"/>
          <w:lang w:val="en-US"/>
        </w:rPr>
        <w:t>"MonthlyAllowance"</w:t>
      </w:r>
      <w:r w:rsidRPr="001657F3">
        <w:rPr>
          <w:rFonts w:ascii="Yu Gothic Light" w:hAnsi="Yu Gothic Light"/>
          <w:color w:val="000000"/>
          <w:sz w:val="18"/>
          <w:szCs w:val="18"/>
          <w:lang w:val="en-US"/>
        </w:rPr>
        <w:t>: </w:t>
      </w:r>
      <w:r w:rsidRPr="001657F3">
        <w:rPr>
          <w:rFonts w:ascii="Yu Gothic Light" w:hAnsi="Yu Gothic Light"/>
          <w:color w:val="098658"/>
          <w:sz w:val="18"/>
          <w:szCs w:val="18"/>
          <w:lang w:val="en-US"/>
        </w:rPr>
        <w:t>800</w:t>
      </w:r>
      <w:r w:rsidRPr="001657F3">
        <w:rPr>
          <w:rFonts w:ascii="Yu Gothic Light" w:hAnsi="Yu Gothic Light"/>
          <w:color w:val="000000"/>
          <w:sz w:val="18"/>
          <w:szCs w:val="18"/>
          <w:lang w:val="en-US"/>
        </w:rPr>
        <w:t>,</w:t>
      </w:r>
    </w:p>
    <w:p w14:paraId="04A5E87E" w14:textId="77777777" w:rsidR="00EF12F0" w:rsidRPr="001657F3" w:rsidRDefault="00EF12F0" w:rsidP="00EF12F0">
      <w:pPr>
        <w:shd w:val="clear" w:color="auto" w:fill="FFFFFE"/>
        <w:spacing w:line="270" w:lineRule="atLeast"/>
        <w:rPr>
          <w:rFonts w:ascii="Yu Gothic Light" w:hAnsi="Yu Gothic Light"/>
          <w:color w:val="000000"/>
          <w:sz w:val="18"/>
          <w:szCs w:val="18"/>
          <w:lang w:val="en-US"/>
        </w:rPr>
      </w:pPr>
      <w:r w:rsidRPr="001657F3">
        <w:rPr>
          <w:rFonts w:ascii="Yu Gothic Light" w:hAnsi="Yu Gothic Light"/>
          <w:color w:val="000000"/>
          <w:sz w:val="18"/>
          <w:szCs w:val="18"/>
          <w:lang w:val="en-US"/>
        </w:rPr>
        <w:t>        </w:t>
      </w:r>
      <w:r w:rsidRPr="001657F3">
        <w:rPr>
          <w:rFonts w:ascii="Yu Gothic Light" w:hAnsi="Yu Gothic Light"/>
          <w:color w:val="A31515"/>
          <w:sz w:val="18"/>
          <w:szCs w:val="18"/>
          <w:lang w:val="en-US"/>
        </w:rPr>
        <w:t>"MonthlyUsedAllowance"</w:t>
      </w:r>
      <w:r w:rsidRPr="001657F3">
        <w:rPr>
          <w:rFonts w:ascii="Yu Gothic Light" w:hAnsi="Yu Gothic Light"/>
          <w:color w:val="000000"/>
          <w:sz w:val="18"/>
          <w:szCs w:val="18"/>
          <w:lang w:val="en-US"/>
        </w:rPr>
        <w:t>: </w:t>
      </w:r>
      <w:r w:rsidRPr="001657F3">
        <w:rPr>
          <w:rFonts w:ascii="Yu Gothic Light" w:hAnsi="Yu Gothic Light"/>
          <w:color w:val="098658"/>
          <w:sz w:val="18"/>
          <w:szCs w:val="18"/>
          <w:lang w:val="en-US"/>
        </w:rPr>
        <w:t>0</w:t>
      </w:r>
    </w:p>
    <w:p w14:paraId="6BD4CC77" w14:textId="77777777" w:rsidR="00EF12F0" w:rsidRPr="001657F3" w:rsidRDefault="00EF12F0" w:rsidP="00EF12F0">
      <w:pPr>
        <w:shd w:val="clear" w:color="auto" w:fill="FFFFFE"/>
        <w:spacing w:line="270" w:lineRule="atLeast"/>
        <w:rPr>
          <w:rFonts w:ascii="Yu Gothic Light" w:hAnsi="Yu Gothic Light"/>
          <w:color w:val="000000"/>
          <w:sz w:val="18"/>
          <w:szCs w:val="18"/>
          <w:lang w:val="en-US"/>
        </w:rPr>
      </w:pPr>
      <w:r w:rsidRPr="001657F3">
        <w:rPr>
          <w:rFonts w:ascii="Yu Gothic Light" w:hAnsi="Yu Gothic Light"/>
          <w:color w:val="000000"/>
          <w:sz w:val="18"/>
          <w:szCs w:val="18"/>
          <w:lang w:val="en-US"/>
        </w:rPr>
        <w:t>    },</w:t>
      </w:r>
    </w:p>
    <w:p w14:paraId="5DB4CEE4" w14:textId="77777777" w:rsidR="00EF12F0" w:rsidRPr="001657F3" w:rsidRDefault="00EF12F0" w:rsidP="00EF12F0">
      <w:pPr>
        <w:shd w:val="clear" w:color="auto" w:fill="FFFFFE"/>
        <w:spacing w:line="270" w:lineRule="atLeast"/>
        <w:rPr>
          <w:rFonts w:ascii="Yu Gothic Light" w:hAnsi="Yu Gothic Light"/>
          <w:color w:val="000000"/>
          <w:sz w:val="18"/>
          <w:szCs w:val="18"/>
          <w:lang w:val="en-US"/>
        </w:rPr>
      </w:pPr>
      <w:r w:rsidRPr="001657F3">
        <w:rPr>
          <w:rFonts w:ascii="Yu Gothic Light" w:hAnsi="Yu Gothic Light"/>
          <w:color w:val="000000"/>
          <w:sz w:val="18"/>
          <w:szCs w:val="18"/>
          <w:lang w:val="en-US"/>
        </w:rPr>
        <w:t>    </w:t>
      </w:r>
      <w:r w:rsidRPr="001657F3">
        <w:rPr>
          <w:rFonts w:ascii="Yu Gothic Light" w:hAnsi="Yu Gothic Light"/>
          <w:color w:val="A31515"/>
          <w:sz w:val="18"/>
          <w:szCs w:val="18"/>
          <w:lang w:val="en-US"/>
        </w:rPr>
        <w:t>"Blocked"</w:t>
      </w:r>
      <w:r w:rsidRPr="001657F3">
        <w:rPr>
          <w:rFonts w:ascii="Yu Gothic Light" w:hAnsi="Yu Gothic Light"/>
          <w:color w:val="000000"/>
          <w:sz w:val="18"/>
          <w:szCs w:val="18"/>
          <w:lang w:val="en-US"/>
        </w:rPr>
        <w:t>: </w:t>
      </w:r>
      <w:r w:rsidRPr="001657F3">
        <w:rPr>
          <w:rFonts w:ascii="Yu Gothic Light" w:hAnsi="Yu Gothic Light"/>
          <w:color w:val="098658"/>
          <w:sz w:val="18"/>
          <w:szCs w:val="18"/>
          <w:lang w:val="en-US"/>
        </w:rPr>
        <w:t>0</w:t>
      </w:r>
      <w:r w:rsidRPr="001657F3">
        <w:rPr>
          <w:rFonts w:ascii="Yu Gothic Light" w:hAnsi="Yu Gothic Light"/>
          <w:color w:val="000000"/>
          <w:sz w:val="18"/>
          <w:szCs w:val="18"/>
          <w:lang w:val="en-US"/>
        </w:rPr>
        <w:t>,</w:t>
      </w:r>
    </w:p>
    <w:p w14:paraId="7C71DCC3" w14:textId="77777777" w:rsidR="00EF12F0" w:rsidRPr="001657F3" w:rsidRDefault="00EF12F0" w:rsidP="00EF12F0">
      <w:pPr>
        <w:shd w:val="clear" w:color="auto" w:fill="FFFFFE"/>
        <w:spacing w:line="270" w:lineRule="atLeast"/>
        <w:rPr>
          <w:rFonts w:ascii="Yu Gothic Light" w:hAnsi="Yu Gothic Light"/>
          <w:color w:val="000000"/>
          <w:sz w:val="18"/>
          <w:szCs w:val="18"/>
          <w:lang w:val="en-US"/>
        </w:rPr>
      </w:pPr>
      <w:r w:rsidRPr="001657F3">
        <w:rPr>
          <w:rFonts w:ascii="Yu Gothic Light" w:hAnsi="Yu Gothic Light"/>
          <w:color w:val="000000"/>
          <w:sz w:val="18"/>
          <w:szCs w:val="18"/>
          <w:lang w:val="en-US"/>
        </w:rPr>
        <w:t>    </w:t>
      </w:r>
      <w:r w:rsidRPr="001657F3">
        <w:rPr>
          <w:rFonts w:ascii="Yu Gothic Light" w:hAnsi="Yu Gothic Light"/>
          <w:color w:val="A31515"/>
          <w:sz w:val="18"/>
          <w:szCs w:val="18"/>
          <w:lang w:val="en-US"/>
        </w:rPr>
        <w:t>"ForeignPaymentBlocked"</w:t>
      </w:r>
      <w:r w:rsidRPr="001657F3">
        <w:rPr>
          <w:rFonts w:ascii="Yu Gothic Light" w:hAnsi="Yu Gothic Light"/>
          <w:color w:val="000000"/>
          <w:sz w:val="18"/>
          <w:szCs w:val="18"/>
          <w:lang w:val="en-US"/>
        </w:rPr>
        <w:t>: </w:t>
      </w:r>
      <w:r w:rsidRPr="001657F3">
        <w:rPr>
          <w:rFonts w:ascii="Yu Gothic Light" w:hAnsi="Yu Gothic Light"/>
          <w:color w:val="098658"/>
          <w:sz w:val="18"/>
          <w:szCs w:val="18"/>
          <w:lang w:val="en-US"/>
        </w:rPr>
        <w:t>1</w:t>
      </w:r>
      <w:r w:rsidRPr="001657F3">
        <w:rPr>
          <w:rFonts w:ascii="Yu Gothic Light" w:hAnsi="Yu Gothic Light"/>
          <w:color w:val="000000"/>
          <w:sz w:val="18"/>
          <w:szCs w:val="18"/>
          <w:lang w:val="en-US"/>
        </w:rPr>
        <w:t>,</w:t>
      </w:r>
    </w:p>
    <w:p w14:paraId="372F202C" w14:textId="77777777" w:rsidR="00EF12F0" w:rsidRPr="001657F3" w:rsidRDefault="00EF12F0" w:rsidP="00EF12F0">
      <w:pPr>
        <w:shd w:val="clear" w:color="auto" w:fill="FFFFFE"/>
        <w:spacing w:line="270" w:lineRule="atLeast"/>
        <w:rPr>
          <w:rFonts w:ascii="Yu Gothic Light" w:hAnsi="Yu Gothic Light"/>
          <w:color w:val="000000"/>
          <w:sz w:val="18"/>
          <w:szCs w:val="18"/>
          <w:lang w:val="en-US"/>
        </w:rPr>
      </w:pPr>
      <w:r w:rsidRPr="001657F3">
        <w:rPr>
          <w:rFonts w:ascii="Yu Gothic Light" w:hAnsi="Yu Gothic Light"/>
          <w:color w:val="000000"/>
          <w:sz w:val="18"/>
          <w:szCs w:val="18"/>
          <w:lang w:val="en-US"/>
        </w:rPr>
        <w:t>    </w:t>
      </w:r>
      <w:r w:rsidRPr="001657F3">
        <w:rPr>
          <w:rFonts w:ascii="Yu Gothic Light" w:hAnsi="Yu Gothic Light"/>
          <w:color w:val="A31515"/>
          <w:sz w:val="18"/>
          <w:szCs w:val="18"/>
          <w:lang w:val="en-US"/>
        </w:rPr>
        <w:t>"InternetPaymentBlocked"</w:t>
      </w:r>
      <w:r w:rsidRPr="001657F3">
        <w:rPr>
          <w:rFonts w:ascii="Yu Gothic Light" w:hAnsi="Yu Gothic Light"/>
          <w:color w:val="000000"/>
          <w:sz w:val="18"/>
          <w:szCs w:val="18"/>
          <w:lang w:val="en-US"/>
        </w:rPr>
        <w:t>: </w:t>
      </w:r>
      <w:r w:rsidRPr="001657F3">
        <w:rPr>
          <w:rFonts w:ascii="Yu Gothic Light" w:hAnsi="Yu Gothic Light"/>
          <w:color w:val="098658"/>
          <w:sz w:val="18"/>
          <w:szCs w:val="18"/>
          <w:lang w:val="en-US"/>
        </w:rPr>
        <w:t>1</w:t>
      </w:r>
    </w:p>
    <w:p w14:paraId="25F2113A" w14:textId="77777777" w:rsidR="00EF12F0" w:rsidRPr="001657F3" w:rsidRDefault="00EF12F0" w:rsidP="00EF12F0">
      <w:pPr>
        <w:shd w:val="clear" w:color="auto" w:fill="FFFFFE"/>
        <w:spacing w:line="270" w:lineRule="atLeast"/>
        <w:rPr>
          <w:rFonts w:ascii="Yu Gothic Light" w:hAnsi="Yu Gothic Light"/>
          <w:color w:val="000000"/>
          <w:sz w:val="18"/>
          <w:szCs w:val="18"/>
          <w:lang w:val="en-US"/>
        </w:rPr>
      </w:pPr>
      <w:r w:rsidRPr="001657F3">
        <w:rPr>
          <w:rFonts w:ascii="Yu Gothic Light" w:hAnsi="Yu Gothic Light"/>
          <w:color w:val="000000"/>
          <w:sz w:val="18"/>
          <w:szCs w:val="18"/>
          <w:lang w:val="en-US"/>
        </w:rPr>
        <w:t>}</w:t>
      </w:r>
    </w:p>
    <w:p w14:paraId="2C5B4114" w14:textId="77777777" w:rsidR="00EF12F0" w:rsidRPr="004C0BA9" w:rsidRDefault="00EF12F0" w:rsidP="00E633BC">
      <w:pPr>
        <w:shd w:val="clear" w:color="auto" w:fill="FFFFFE"/>
        <w:spacing w:line="240" w:lineRule="atLeast"/>
        <w:rPr>
          <w:color w:val="000000" w:themeColor="text1"/>
          <w:lang w:val="en-US"/>
        </w:rPr>
      </w:pPr>
    </w:p>
    <w:p w14:paraId="2A10F8B9" w14:textId="6822A187" w:rsidR="0040439C" w:rsidRPr="004C0BA9" w:rsidRDefault="0040439C" w:rsidP="00E633BC">
      <w:pPr>
        <w:shd w:val="clear" w:color="auto" w:fill="FFFFFE"/>
        <w:spacing w:line="240" w:lineRule="atLeast"/>
        <w:rPr>
          <w:color w:val="000000" w:themeColor="text1"/>
          <w:lang w:val="en-US"/>
        </w:rPr>
      </w:pPr>
    </w:p>
    <w:p w14:paraId="565A2D2E" w14:textId="2BDEAEFB" w:rsidR="0040439C" w:rsidRPr="004C0BA9" w:rsidRDefault="0040439C" w:rsidP="00B126C2">
      <w:pPr>
        <w:pStyle w:val="Heading2"/>
      </w:pPr>
      <w:bookmarkStart w:id="1726" w:name="_Toc79761377"/>
      <w:r w:rsidRPr="004C0BA9">
        <w:t>Selfcare V2.0</w:t>
      </w:r>
      <w:bookmarkEnd w:id="1726"/>
    </w:p>
    <w:p w14:paraId="737B723A" w14:textId="77777777" w:rsidR="001A20C4" w:rsidRPr="00CB6C14" w:rsidRDefault="00F7428B" w:rsidP="001A20C4">
      <w:pPr>
        <w:rPr>
          <w:rFonts w:ascii="Cambria Math" w:hAnsi="Cambria Math" w:cs="Cambria Math"/>
          <w:sz w:val="21"/>
          <w:szCs w:val="21"/>
          <w:lang w:val="en-US"/>
        </w:rPr>
      </w:pPr>
      <w:r w:rsidRPr="004C0BA9">
        <w:rPr>
          <w:color w:val="000000" w:themeColor="text1"/>
          <w:lang w:val="en-US"/>
        </w:rPr>
        <w:t xml:space="preserve">swagger available for the car order </w:t>
      </w:r>
      <w:r>
        <w:rPr>
          <w:color w:val="000000" w:themeColor="text1"/>
          <w:lang w:val="en-US"/>
        </w:rPr>
        <w:t>V2.0 on the sandbox environment</w:t>
      </w:r>
      <w:r w:rsidR="00D04920">
        <w:rPr>
          <w:color w:val="000000" w:themeColor="text1"/>
          <w:lang w:val="en-US"/>
        </w:rPr>
        <w:t xml:space="preserve">: </w:t>
      </w:r>
      <w:r w:rsidR="00337CB4">
        <w:fldChar w:fldCharType="begin"/>
      </w:r>
      <w:r w:rsidR="00337CB4" w:rsidRPr="00056DC3">
        <w:rPr>
          <w:lang w:val="en-US"/>
          <w:rPrChange w:id="1727" w:author="Quentin Veillard" w:date="2021-05-05T10:24:00Z">
            <w:rPr/>
          </w:rPrChange>
        </w:rPr>
        <w:instrText xml:space="preserve"> HYPERLINK "https://sb-api.xpollens.com/swagger/index.html" \t "_blank" \o "https://sb-api.xpollens.com/swagger/index.html" </w:instrText>
      </w:r>
      <w:r w:rsidR="00337CB4">
        <w:fldChar w:fldCharType="separate"/>
      </w:r>
      <w:r w:rsidR="001A20C4" w:rsidRPr="00CB6C14">
        <w:rPr>
          <w:rStyle w:val="Hyperlink"/>
          <w:rFonts w:ascii="Cambria Math" w:hAnsi="Cambria Math" w:cs="Cambria Math"/>
          <w:sz w:val="21"/>
          <w:szCs w:val="21"/>
          <w:lang w:val="en-US"/>
        </w:rPr>
        <w:t>https://sb-api.xpollens.com/swagger/index.html</w:t>
      </w:r>
      <w:r w:rsidR="00337CB4">
        <w:rPr>
          <w:rStyle w:val="Hyperlink"/>
          <w:rFonts w:ascii="Cambria Math" w:hAnsi="Cambria Math" w:cs="Cambria Math"/>
          <w:sz w:val="21"/>
          <w:szCs w:val="21"/>
          <w:lang w:val="en-US"/>
        </w:rPr>
        <w:fldChar w:fldCharType="end"/>
      </w:r>
    </w:p>
    <w:p w14:paraId="02AAF184" w14:textId="61DA1DD2" w:rsidR="00D04920" w:rsidRPr="00CB6C14" w:rsidRDefault="00D04920" w:rsidP="00D04920">
      <w:pPr>
        <w:rPr>
          <w:rFonts w:ascii="Cambria Math" w:hAnsi="Cambria Math" w:cs="Cambria Math"/>
          <w:sz w:val="21"/>
          <w:szCs w:val="21"/>
          <w:lang w:val="en-US"/>
        </w:rPr>
      </w:pPr>
    </w:p>
    <w:p w14:paraId="58D0A4C7" w14:textId="73000D99" w:rsidR="00F7428B" w:rsidRPr="004C0BA9" w:rsidRDefault="00F7428B" w:rsidP="00F7428B">
      <w:pPr>
        <w:rPr>
          <w:color w:val="000000" w:themeColor="text1"/>
          <w:lang w:val="en-US"/>
        </w:rPr>
      </w:pPr>
    </w:p>
    <w:p w14:paraId="5C842915" w14:textId="650AFD5E" w:rsidR="0040439C" w:rsidRPr="00CB6C14" w:rsidRDefault="008F0450" w:rsidP="0040439C">
      <w:pPr>
        <w:rPr>
          <w:lang w:val="en-US"/>
        </w:rPr>
      </w:pPr>
      <w:r w:rsidRPr="00906628">
        <w:rPr>
          <w:highlight w:val="yellow"/>
          <w:lang w:val="en-US"/>
        </w:rPr>
        <w:t xml:space="preserve">For the </w:t>
      </w:r>
      <w:r w:rsidRPr="00906628">
        <w:rPr>
          <w:color w:val="000000" w:themeColor="text1"/>
          <w:highlight w:val="yellow"/>
          <w:lang w:val="en-US"/>
        </w:rPr>
        <w:t>globalLimitAtmSelected and globalLimitPaymentSelected, the an be do</w:t>
      </w:r>
      <w:r w:rsidR="00906628" w:rsidRPr="00906628">
        <w:rPr>
          <w:color w:val="000000" w:themeColor="text1"/>
          <w:highlight w:val="yellow"/>
          <w:lang w:val="en-US"/>
        </w:rPr>
        <w:t>ne</w:t>
      </w:r>
      <w:r w:rsidRPr="00906628">
        <w:rPr>
          <w:color w:val="000000" w:themeColor="text1"/>
          <w:highlight w:val="yellow"/>
          <w:lang w:val="en-US"/>
        </w:rPr>
        <w:t xml:space="preserve"> in the limit of the offer and for the lower limit must be an interger &gt;0.</w:t>
      </w:r>
    </w:p>
    <w:p w14:paraId="5528EFA2" w14:textId="77777777" w:rsidR="0040439C" w:rsidRPr="00CB6C14" w:rsidRDefault="0040439C" w:rsidP="0040439C">
      <w:pPr>
        <w:rPr>
          <w:lang w:val="en-US"/>
        </w:rPr>
      </w:pPr>
    </w:p>
    <w:p w14:paraId="1E7DEE00" w14:textId="7AE7F824" w:rsidR="0040439C" w:rsidRPr="001F0AEF" w:rsidRDefault="0040439C" w:rsidP="0040439C">
      <w:pPr>
        <w:pStyle w:val="Heading3"/>
        <w:rPr>
          <w:rFonts w:ascii="Times New Roman" w:hAnsi="Times New Roman" w:cs="Times New Roman"/>
          <w:sz w:val="24"/>
          <w:szCs w:val="24"/>
          <w:lang w:val="en-US"/>
        </w:rPr>
      </w:pPr>
      <w:bookmarkStart w:id="1728" w:name="_Toc79761378"/>
      <w:r w:rsidRPr="001F0AEF">
        <w:rPr>
          <w:rFonts w:ascii="Times New Roman" w:hAnsi="Times New Roman" w:cs="Times New Roman"/>
          <w:sz w:val="24"/>
          <w:szCs w:val="24"/>
          <w:lang w:val="en-US"/>
        </w:rPr>
        <w:t>Request V2.0</w:t>
      </w:r>
      <w:bookmarkEnd w:id="1728"/>
    </w:p>
    <w:p w14:paraId="6EAFE500" w14:textId="77777777" w:rsidR="00F7428B" w:rsidRPr="004C0BA9" w:rsidRDefault="00F7428B" w:rsidP="00F7428B">
      <w:pPr>
        <w:rPr>
          <w:lang w:val="en-US"/>
        </w:rPr>
      </w:pPr>
      <w:r w:rsidRPr="004C0BA9">
        <w:rPr>
          <w:lang w:val="en-US"/>
        </w:rPr>
        <w:t>To update one of the attributes above, we should request the following resource using an http put request:</w:t>
      </w:r>
    </w:p>
    <w:p w14:paraId="38534CA3" w14:textId="77777777" w:rsidR="00F7428B" w:rsidRDefault="00F7428B" w:rsidP="00E633BC">
      <w:pPr>
        <w:shd w:val="clear" w:color="auto" w:fill="FFFFFE"/>
        <w:spacing w:line="240" w:lineRule="atLeast"/>
        <w:rPr>
          <w:color w:val="000000" w:themeColor="text1"/>
          <w:lang w:val="en-US"/>
        </w:rPr>
      </w:pPr>
    </w:p>
    <w:p w14:paraId="139BAD75" w14:textId="4538F856" w:rsidR="0040439C" w:rsidRDefault="0040439C" w:rsidP="00E633BC">
      <w:pPr>
        <w:shd w:val="clear" w:color="auto" w:fill="FFFFFE"/>
        <w:spacing w:line="240" w:lineRule="atLeast"/>
        <w:rPr>
          <w:color w:val="000000" w:themeColor="text1"/>
          <w:lang w:val="en-US"/>
        </w:rPr>
      </w:pPr>
      <w:r w:rsidRPr="004C0BA9">
        <w:rPr>
          <w:color w:val="000000" w:themeColor="text1"/>
          <w:lang w:val="en-US"/>
        </w:rPr>
        <w:t>Request: PUT/</w:t>
      </w:r>
      <w:r w:rsidRPr="00CB6C14">
        <w:rPr>
          <w:lang w:val="en-US"/>
        </w:rPr>
        <w:t xml:space="preserve"> </w:t>
      </w:r>
      <w:r w:rsidRPr="004C0BA9">
        <w:rPr>
          <w:color w:val="000000" w:themeColor="text1"/>
          <w:lang w:val="en-US"/>
        </w:rPr>
        <w:t>/api/v2.0/card/{cardExternalRef}</w:t>
      </w:r>
    </w:p>
    <w:p w14:paraId="359BC952" w14:textId="77777777" w:rsidR="00DA0FDA" w:rsidRPr="004C0BA9" w:rsidRDefault="00DA0FDA" w:rsidP="00E633BC">
      <w:pPr>
        <w:shd w:val="clear" w:color="auto" w:fill="FFFFFE"/>
        <w:spacing w:line="240" w:lineRule="atLeast"/>
        <w:rPr>
          <w:color w:val="000000" w:themeColor="text1"/>
          <w:lang w:val="en-US"/>
        </w:rPr>
      </w:pPr>
    </w:p>
    <w:p w14:paraId="126AB4D0" w14:textId="554EA5BC" w:rsidR="00DA0FDA" w:rsidRPr="00DA0FDA" w:rsidRDefault="00DA0FDA" w:rsidP="00DA0FDA">
      <w:pPr>
        <w:rPr>
          <w:color w:val="000000" w:themeColor="text1"/>
          <w:lang w:val="en-US"/>
        </w:rPr>
      </w:pP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{</w:t>
      </w:r>
    </w:p>
    <w:p w14:paraId="22A74690" w14:textId="6821FCA1" w:rsidR="00DA0FDA" w:rsidRPr="001F0AEF" w:rsidRDefault="00DA0FDA" w:rsidP="00DA0FDA">
      <w:pPr>
        <w:shd w:val="clear" w:color="auto" w:fill="FFFFFE"/>
        <w:spacing w:line="270" w:lineRule="atLeast"/>
        <w:rPr>
          <w:rFonts w:ascii="Yu Gothic Light" w:hAnsi="Yu Gothic Light"/>
          <w:color w:val="000000"/>
          <w:sz w:val="18"/>
          <w:szCs w:val="18"/>
          <w:lang w:val="en-US"/>
        </w:rPr>
      </w:pP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  </w:t>
      </w:r>
      <w:r w:rsidRPr="001F0AEF">
        <w:rPr>
          <w:rFonts w:ascii="Yu Gothic Light" w:hAnsi="Yu Gothic Light"/>
          <w:color w:val="A31515"/>
          <w:sz w:val="18"/>
          <w:szCs w:val="18"/>
          <w:lang w:val="en-US"/>
        </w:rPr>
        <w:t>"globalLimitAtmSelected"</w:t>
      </w: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: </w:t>
      </w:r>
      <w:r w:rsidRPr="001F0AEF">
        <w:rPr>
          <w:rFonts w:ascii="Yu Gothic Light" w:hAnsi="Yu Gothic Light"/>
          <w:color w:val="098658"/>
          <w:sz w:val="18"/>
          <w:szCs w:val="18"/>
          <w:lang w:val="en-US"/>
        </w:rPr>
        <w:t>250</w:t>
      </w: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 xml:space="preserve">, </w:t>
      </w:r>
      <w:r w:rsidRPr="004C0BA9">
        <w:rPr>
          <w:color w:val="000000" w:themeColor="text1"/>
          <w:lang w:val="en-US"/>
        </w:rPr>
        <w:t>(optional)</w:t>
      </w:r>
      <w:r>
        <w:rPr>
          <w:color w:val="000000" w:themeColor="text1"/>
          <w:lang w:val="en-US"/>
        </w:rPr>
        <w:t xml:space="preserve"> </w:t>
      </w:r>
    </w:p>
    <w:p w14:paraId="064AC23B" w14:textId="550577AA" w:rsidR="00DA0FDA" w:rsidRPr="001F0AEF" w:rsidRDefault="00DA0FDA" w:rsidP="00DA0FDA">
      <w:pPr>
        <w:shd w:val="clear" w:color="auto" w:fill="FFFFFE"/>
        <w:spacing w:line="270" w:lineRule="atLeast"/>
        <w:rPr>
          <w:rFonts w:ascii="Yu Gothic Light" w:hAnsi="Yu Gothic Light"/>
          <w:color w:val="000000"/>
          <w:sz w:val="18"/>
          <w:szCs w:val="18"/>
          <w:lang w:val="en-US"/>
        </w:rPr>
      </w:pP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  </w:t>
      </w:r>
      <w:r w:rsidRPr="001F0AEF">
        <w:rPr>
          <w:rFonts w:ascii="Yu Gothic Light" w:hAnsi="Yu Gothic Light"/>
          <w:color w:val="A31515"/>
          <w:sz w:val="18"/>
          <w:szCs w:val="18"/>
          <w:lang w:val="en-US"/>
        </w:rPr>
        <w:t>"globalLimitPaymentSelected"</w:t>
      </w: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: </w:t>
      </w:r>
      <w:r w:rsidRPr="001F0AEF">
        <w:rPr>
          <w:rFonts w:ascii="Yu Gothic Light" w:hAnsi="Yu Gothic Light"/>
          <w:color w:val="098658"/>
          <w:sz w:val="18"/>
          <w:szCs w:val="18"/>
          <w:lang w:val="en-US"/>
        </w:rPr>
        <w:t>900</w:t>
      </w: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,</w:t>
      </w:r>
      <w:r w:rsidRPr="00DA0FDA">
        <w:rPr>
          <w:color w:val="000000" w:themeColor="text1"/>
          <w:lang w:val="en-US"/>
        </w:rPr>
        <w:t xml:space="preserve"> </w:t>
      </w:r>
      <w:r w:rsidRPr="004C0BA9">
        <w:rPr>
          <w:color w:val="000000" w:themeColor="text1"/>
          <w:lang w:val="en-US"/>
        </w:rPr>
        <w:t>(optional)</w:t>
      </w:r>
    </w:p>
    <w:p w14:paraId="7D0A0295" w14:textId="3F362AD6" w:rsidR="00DA0FDA" w:rsidRPr="001F0AEF" w:rsidRDefault="00DA0FDA" w:rsidP="00DA0FDA">
      <w:pPr>
        <w:shd w:val="clear" w:color="auto" w:fill="FFFFFE"/>
        <w:spacing w:line="270" w:lineRule="atLeast"/>
        <w:rPr>
          <w:rFonts w:ascii="Yu Gothic Light" w:hAnsi="Yu Gothic Light"/>
          <w:color w:val="000000"/>
          <w:sz w:val="18"/>
          <w:szCs w:val="18"/>
          <w:lang w:val="en-US"/>
        </w:rPr>
      </w:pP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  </w:t>
      </w:r>
      <w:r w:rsidRPr="001F0AEF">
        <w:rPr>
          <w:rFonts w:ascii="Yu Gothic Light" w:hAnsi="Yu Gothic Light"/>
          <w:color w:val="A31515"/>
          <w:sz w:val="18"/>
          <w:szCs w:val="18"/>
          <w:lang w:val="en-US"/>
        </w:rPr>
        <w:t>"cardBlocked"</w:t>
      </w: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: </w:t>
      </w:r>
      <w:r w:rsidRPr="001F0AEF">
        <w:rPr>
          <w:rFonts w:ascii="Yu Gothic Light" w:hAnsi="Yu Gothic Light"/>
          <w:b/>
          <w:color w:val="0451A5"/>
          <w:sz w:val="18"/>
          <w:szCs w:val="18"/>
          <w:lang w:val="en-US"/>
        </w:rPr>
        <w:t>true</w:t>
      </w: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,</w:t>
      </w:r>
      <w:r w:rsidRPr="00DA0FDA">
        <w:rPr>
          <w:color w:val="000000" w:themeColor="text1"/>
          <w:lang w:val="en-US"/>
        </w:rPr>
        <w:t xml:space="preserve"> </w:t>
      </w:r>
      <w:r w:rsidRPr="004C0BA9">
        <w:rPr>
          <w:color w:val="000000" w:themeColor="text1"/>
          <w:lang w:val="en-US"/>
        </w:rPr>
        <w:t>(optional)</w:t>
      </w:r>
    </w:p>
    <w:p w14:paraId="04121454" w14:textId="18754F19" w:rsidR="00DA0FDA" w:rsidRPr="001F0AEF" w:rsidRDefault="00DA0FDA" w:rsidP="00DA0FDA">
      <w:pPr>
        <w:shd w:val="clear" w:color="auto" w:fill="FFFFFE"/>
        <w:spacing w:line="270" w:lineRule="atLeast"/>
        <w:rPr>
          <w:rFonts w:ascii="Yu Gothic Light" w:hAnsi="Yu Gothic Light"/>
          <w:color w:val="000000"/>
          <w:sz w:val="18"/>
          <w:szCs w:val="18"/>
          <w:lang w:val="en-US"/>
        </w:rPr>
      </w:pP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  </w:t>
      </w:r>
      <w:r w:rsidRPr="001F0AEF">
        <w:rPr>
          <w:rFonts w:ascii="Yu Gothic Light" w:hAnsi="Yu Gothic Light"/>
          <w:color w:val="A31515"/>
          <w:sz w:val="18"/>
          <w:szCs w:val="18"/>
          <w:lang w:val="en-US"/>
        </w:rPr>
        <w:t>"isVadBlocked"</w:t>
      </w: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: </w:t>
      </w:r>
      <w:r w:rsidRPr="001F0AEF">
        <w:rPr>
          <w:rFonts w:ascii="Yu Gothic Light" w:hAnsi="Yu Gothic Light"/>
          <w:b/>
          <w:color w:val="0451A5"/>
          <w:sz w:val="18"/>
          <w:szCs w:val="18"/>
          <w:lang w:val="en-US"/>
        </w:rPr>
        <w:t>true</w:t>
      </w: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 xml:space="preserve">, </w:t>
      </w:r>
      <w:r w:rsidRPr="004C0BA9">
        <w:rPr>
          <w:color w:val="000000" w:themeColor="text1"/>
          <w:lang w:val="en-US"/>
        </w:rPr>
        <w:t>(optional)</w:t>
      </w:r>
    </w:p>
    <w:p w14:paraId="44A29A48" w14:textId="24780DF7" w:rsidR="00DA0FDA" w:rsidRPr="001F0AEF" w:rsidRDefault="00DA0FDA" w:rsidP="00DA0FDA">
      <w:pPr>
        <w:shd w:val="clear" w:color="auto" w:fill="FFFFFE"/>
        <w:spacing w:line="270" w:lineRule="atLeast"/>
        <w:rPr>
          <w:rFonts w:ascii="Yu Gothic Light" w:hAnsi="Yu Gothic Light"/>
          <w:color w:val="000000"/>
          <w:sz w:val="18"/>
          <w:szCs w:val="18"/>
          <w:lang w:val="en-US"/>
        </w:rPr>
      </w:pP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  </w:t>
      </w:r>
      <w:r w:rsidRPr="001F0AEF">
        <w:rPr>
          <w:rFonts w:ascii="Yu Gothic Light" w:hAnsi="Yu Gothic Light"/>
          <w:color w:val="A31515"/>
          <w:sz w:val="18"/>
          <w:szCs w:val="18"/>
          <w:lang w:val="en-US"/>
        </w:rPr>
        <w:t>"foreignPaymentBlocked"</w:t>
      </w: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: </w:t>
      </w:r>
      <w:r w:rsidRPr="001F0AEF">
        <w:rPr>
          <w:rFonts w:ascii="Yu Gothic Light" w:hAnsi="Yu Gothic Light"/>
          <w:b/>
          <w:color w:val="0451A5"/>
          <w:sz w:val="18"/>
          <w:szCs w:val="18"/>
          <w:lang w:val="en-US"/>
        </w:rPr>
        <w:t xml:space="preserve">true </w:t>
      </w:r>
      <w:r w:rsidRPr="004C0BA9">
        <w:rPr>
          <w:color w:val="000000" w:themeColor="text1"/>
          <w:lang w:val="en-US"/>
        </w:rPr>
        <w:t>(optional)</w:t>
      </w:r>
    </w:p>
    <w:p w14:paraId="2D0585BD" w14:textId="77777777" w:rsidR="00DA0FDA" w:rsidRPr="001F0AEF" w:rsidRDefault="00DA0FDA" w:rsidP="00DA0FDA">
      <w:pPr>
        <w:shd w:val="clear" w:color="auto" w:fill="FFFFFE"/>
        <w:spacing w:line="270" w:lineRule="atLeast"/>
        <w:rPr>
          <w:rFonts w:ascii="Yu Gothic Light" w:hAnsi="Yu Gothic Light"/>
          <w:color w:val="000000"/>
          <w:sz w:val="18"/>
          <w:szCs w:val="18"/>
          <w:lang w:val="en-US"/>
        </w:rPr>
      </w:pP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}</w:t>
      </w:r>
    </w:p>
    <w:p w14:paraId="126FB48E" w14:textId="74B9C49D" w:rsidR="003C78DF" w:rsidRPr="004C0BA9" w:rsidRDefault="003C78DF" w:rsidP="00E633BC">
      <w:pPr>
        <w:shd w:val="clear" w:color="auto" w:fill="FFFFFE"/>
        <w:spacing w:line="240" w:lineRule="atLeast"/>
        <w:rPr>
          <w:color w:val="000000" w:themeColor="text1"/>
          <w:lang w:val="en-US"/>
        </w:rPr>
      </w:pPr>
    </w:p>
    <w:p w14:paraId="15B8A36A" w14:textId="6761CE08" w:rsidR="003C78DF" w:rsidRPr="004C0BA9" w:rsidRDefault="003C78DF" w:rsidP="00E633BC">
      <w:pPr>
        <w:shd w:val="clear" w:color="auto" w:fill="FFFFFE"/>
        <w:spacing w:line="240" w:lineRule="atLeast"/>
        <w:rPr>
          <w:color w:val="000000" w:themeColor="text1"/>
          <w:lang w:val="en-US"/>
        </w:rPr>
      </w:pPr>
    </w:p>
    <w:p w14:paraId="19D25535" w14:textId="78133700" w:rsidR="003C78DF" w:rsidRPr="00CB6C14" w:rsidRDefault="003C78DF" w:rsidP="003C78DF">
      <w:pPr>
        <w:pStyle w:val="Heading3"/>
        <w:rPr>
          <w:rFonts w:ascii="Times New Roman" w:hAnsi="Times New Roman" w:cs="Times New Roman"/>
          <w:sz w:val="24"/>
          <w:szCs w:val="24"/>
          <w:lang w:val="en-US"/>
        </w:rPr>
      </w:pPr>
      <w:bookmarkStart w:id="1729" w:name="_Toc79761379"/>
      <w:r w:rsidRPr="00CB6C14">
        <w:rPr>
          <w:rFonts w:ascii="Times New Roman" w:hAnsi="Times New Roman" w:cs="Times New Roman"/>
          <w:sz w:val="24"/>
          <w:szCs w:val="24"/>
          <w:lang w:val="en-US"/>
        </w:rPr>
        <w:t>Response V2.0</w:t>
      </w:r>
      <w:bookmarkEnd w:id="1729"/>
    </w:p>
    <w:p w14:paraId="1D348425" w14:textId="77777777" w:rsidR="007306B9" w:rsidRPr="00CB6C14" w:rsidRDefault="007306B9" w:rsidP="007306B9">
      <w:pPr>
        <w:rPr>
          <w:lang w:val="en-US"/>
        </w:rPr>
      </w:pPr>
      <w:r>
        <w:rPr>
          <w:color w:val="000000" w:themeColor="text1"/>
          <w:lang w:val="en-US"/>
        </w:rPr>
        <w:t xml:space="preserve">Response </w:t>
      </w:r>
      <w:r w:rsidRPr="00CB6C14">
        <w:rPr>
          <w:lang w:val="en-US" w:eastAsia="en-US" w:bidi="en-US"/>
        </w:rPr>
        <w:t>v2.0 : 200 OK</w:t>
      </w:r>
    </w:p>
    <w:p w14:paraId="2E29EF69" w14:textId="02BE51CB" w:rsidR="003C78DF" w:rsidRPr="004C0BA9" w:rsidRDefault="003C78DF" w:rsidP="00E633BC">
      <w:pPr>
        <w:shd w:val="clear" w:color="auto" w:fill="FFFFFE"/>
        <w:spacing w:line="240" w:lineRule="atLeast"/>
        <w:rPr>
          <w:color w:val="000000" w:themeColor="text1"/>
          <w:lang w:val="en-US"/>
        </w:rPr>
      </w:pPr>
    </w:p>
    <w:p w14:paraId="66F5C987" w14:textId="77777777" w:rsidR="00DA0FDA" w:rsidRPr="001F0AEF" w:rsidRDefault="00DA0FDA" w:rsidP="00DA0FDA">
      <w:pPr>
        <w:shd w:val="clear" w:color="auto" w:fill="FFFFFE"/>
        <w:spacing w:line="270" w:lineRule="atLeast"/>
        <w:rPr>
          <w:rFonts w:ascii="Yu Gothic Light" w:hAnsi="Yu Gothic Light"/>
          <w:color w:val="000000"/>
          <w:sz w:val="18"/>
          <w:szCs w:val="18"/>
          <w:lang w:val="en-US"/>
        </w:rPr>
      </w:pP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{</w:t>
      </w:r>
    </w:p>
    <w:p w14:paraId="7E411F80" w14:textId="13686B12" w:rsidR="00DA0FDA" w:rsidRPr="001F0AEF" w:rsidRDefault="00DA0FDA" w:rsidP="00DA0FDA">
      <w:pPr>
        <w:shd w:val="clear" w:color="auto" w:fill="FFFFFE"/>
        <w:spacing w:line="270" w:lineRule="atLeast"/>
        <w:rPr>
          <w:rFonts w:ascii="Yu Gothic Light" w:hAnsi="Yu Gothic Light"/>
          <w:color w:val="000000"/>
          <w:sz w:val="18"/>
          <w:szCs w:val="18"/>
          <w:lang w:val="en-US"/>
        </w:rPr>
      </w:pP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    </w:t>
      </w:r>
      <w:r w:rsidRPr="001F0AEF">
        <w:rPr>
          <w:rFonts w:ascii="Yu Gothic Light" w:hAnsi="Yu Gothic Light"/>
          <w:color w:val="A31515"/>
          <w:sz w:val="18"/>
          <w:szCs w:val="18"/>
          <w:lang w:val="en-US"/>
        </w:rPr>
        <w:t>"label"</w:t>
      </w: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: </w:t>
      </w:r>
      <w:r w:rsidRPr="001F0AEF">
        <w:rPr>
          <w:rFonts w:ascii="Yu Gothic Light" w:hAnsi="Yu Gothic Light"/>
          <w:color w:val="0451A5"/>
          <w:sz w:val="18"/>
          <w:szCs w:val="18"/>
          <w:lang w:val="en-US"/>
        </w:rPr>
        <w:t>"Physical card"</w:t>
      </w: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,</w:t>
      </w:r>
    </w:p>
    <w:p w14:paraId="23625B13" w14:textId="77777777" w:rsidR="00DA0FDA" w:rsidRPr="001F0AEF" w:rsidRDefault="00DA0FDA" w:rsidP="00DA0FDA">
      <w:pPr>
        <w:shd w:val="clear" w:color="auto" w:fill="FFFFFE"/>
        <w:spacing w:line="270" w:lineRule="atLeast"/>
        <w:rPr>
          <w:rFonts w:ascii="Yu Gothic Light" w:hAnsi="Yu Gothic Light"/>
          <w:color w:val="000000"/>
          <w:sz w:val="18"/>
          <w:szCs w:val="18"/>
          <w:lang w:val="en-US"/>
        </w:rPr>
      </w:pP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    </w:t>
      </w:r>
      <w:r w:rsidRPr="001F0AEF">
        <w:rPr>
          <w:rFonts w:ascii="Yu Gothic Light" w:hAnsi="Yu Gothic Light"/>
          <w:color w:val="A31515"/>
          <w:sz w:val="18"/>
          <w:szCs w:val="18"/>
          <w:lang w:val="en-US"/>
        </w:rPr>
        <w:t>"isAlphaTest"</w:t>
      </w: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: </w:t>
      </w:r>
      <w:r w:rsidRPr="001F0AEF">
        <w:rPr>
          <w:rFonts w:ascii="Yu Gothic Light" w:hAnsi="Yu Gothic Light"/>
          <w:b/>
          <w:color w:val="0451A5"/>
          <w:sz w:val="18"/>
          <w:szCs w:val="18"/>
          <w:lang w:val="en-US"/>
        </w:rPr>
        <w:t>false</w:t>
      </w: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,</w:t>
      </w:r>
    </w:p>
    <w:p w14:paraId="0F4CBF32" w14:textId="434C3913" w:rsidR="00DA0FDA" w:rsidRPr="001F0AEF" w:rsidRDefault="00DA0FDA" w:rsidP="00DA0FDA">
      <w:pPr>
        <w:shd w:val="clear" w:color="auto" w:fill="FFFFFE"/>
        <w:spacing w:line="270" w:lineRule="atLeast"/>
        <w:rPr>
          <w:rFonts w:ascii="Yu Gothic Light" w:hAnsi="Yu Gothic Light"/>
          <w:color w:val="000000"/>
          <w:sz w:val="18"/>
          <w:szCs w:val="18"/>
          <w:lang w:val="en-US"/>
        </w:rPr>
      </w:pP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    </w:t>
      </w:r>
      <w:r w:rsidRPr="001F0AEF">
        <w:rPr>
          <w:rFonts w:ascii="Yu Gothic Light" w:hAnsi="Yu Gothic Light"/>
          <w:color w:val="A31515"/>
          <w:sz w:val="18"/>
          <w:szCs w:val="18"/>
          <w:lang w:val="en-US"/>
        </w:rPr>
        <w:t>"cardExternalRef"</w:t>
      </w: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: </w:t>
      </w:r>
      <w:r w:rsidRPr="001F0AEF">
        <w:rPr>
          <w:rFonts w:ascii="Yu Gothic Light" w:hAnsi="Yu Gothic Light"/>
          <w:color w:val="0451A5"/>
          <w:sz w:val="18"/>
          <w:szCs w:val="18"/>
          <w:lang w:val="en-US"/>
        </w:rPr>
        <w:t>"XPOLLENS1_XX"</w:t>
      </w: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,</w:t>
      </w:r>
    </w:p>
    <w:p w14:paraId="0E4FAC19" w14:textId="77777777" w:rsidR="00DA0FDA" w:rsidRPr="001F0AEF" w:rsidRDefault="00DA0FDA" w:rsidP="00DA0FDA">
      <w:pPr>
        <w:shd w:val="clear" w:color="auto" w:fill="FFFFFE"/>
        <w:spacing w:line="270" w:lineRule="atLeast"/>
        <w:rPr>
          <w:rFonts w:ascii="Yu Gothic Light" w:hAnsi="Yu Gothic Light"/>
          <w:color w:val="000000"/>
          <w:sz w:val="18"/>
          <w:szCs w:val="18"/>
          <w:lang w:val="en-US"/>
        </w:rPr>
      </w:pP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    </w:t>
      </w:r>
      <w:r w:rsidRPr="001F0AEF">
        <w:rPr>
          <w:rFonts w:ascii="Yu Gothic Light" w:hAnsi="Yu Gothic Light"/>
          <w:color w:val="A31515"/>
          <w:sz w:val="18"/>
          <w:szCs w:val="18"/>
          <w:lang w:val="en-US"/>
        </w:rPr>
        <w:t>"status"</w:t>
      </w: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: {</w:t>
      </w:r>
    </w:p>
    <w:p w14:paraId="2189E0C6" w14:textId="77777777" w:rsidR="00DA0FDA" w:rsidRPr="001F0AEF" w:rsidRDefault="00DA0FDA" w:rsidP="00DA0FDA">
      <w:pPr>
        <w:shd w:val="clear" w:color="auto" w:fill="FFFFFE"/>
        <w:spacing w:line="270" w:lineRule="atLeast"/>
        <w:rPr>
          <w:rFonts w:ascii="Yu Gothic Light" w:hAnsi="Yu Gothic Light"/>
          <w:color w:val="000000"/>
          <w:sz w:val="18"/>
          <w:szCs w:val="18"/>
          <w:lang w:val="en-US"/>
        </w:rPr>
      </w:pP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        </w:t>
      </w:r>
      <w:r w:rsidRPr="001F0AEF">
        <w:rPr>
          <w:rFonts w:ascii="Yu Gothic Light" w:hAnsi="Yu Gothic Light"/>
          <w:color w:val="A31515"/>
          <w:sz w:val="18"/>
          <w:szCs w:val="18"/>
          <w:lang w:val="en-US"/>
        </w:rPr>
        <w:t>"cardStatusCode"</w:t>
      </w: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: </w:t>
      </w:r>
      <w:r w:rsidRPr="001F0AEF">
        <w:rPr>
          <w:rFonts w:ascii="Yu Gothic Light" w:hAnsi="Yu Gothic Light"/>
          <w:color w:val="0451A5"/>
          <w:sz w:val="18"/>
          <w:szCs w:val="18"/>
          <w:lang w:val="en-US"/>
        </w:rPr>
        <w:t>"SENT"</w:t>
      </w: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,</w:t>
      </w:r>
    </w:p>
    <w:p w14:paraId="4180CD6B" w14:textId="77777777" w:rsidR="00DA0FDA" w:rsidRPr="001F0AEF" w:rsidRDefault="00DA0FDA" w:rsidP="00DA0FDA">
      <w:pPr>
        <w:shd w:val="clear" w:color="auto" w:fill="FFFFFE"/>
        <w:spacing w:line="270" w:lineRule="atLeast"/>
        <w:rPr>
          <w:rFonts w:ascii="Yu Gothic Light" w:hAnsi="Yu Gothic Light"/>
          <w:color w:val="000000"/>
          <w:sz w:val="18"/>
          <w:szCs w:val="18"/>
          <w:lang w:val="en-US"/>
        </w:rPr>
      </w:pP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        </w:t>
      </w:r>
      <w:r w:rsidRPr="001F0AEF">
        <w:rPr>
          <w:rFonts w:ascii="Yu Gothic Light" w:hAnsi="Yu Gothic Light"/>
          <w:color w:val="A31515"/>
          <w:sz w:val="18"/>
          <w:szCs w:val="18"/>
          <w:lang w:val="en-US"/>
        </w:rPr>
        <w:t>"description"</w:t>
      </w: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: </w:t>
      </w:r>
      <w:r w:rsidRPr="001F0AEF">
        <w:rPr>
          <w:rFonts w:ascii="Yu Gothic Light" w:hAnsi="Yu Gothic Light"/>
          <w:color w:val="0451A5"/>
          <w:sz w:val="18"/>
          <w:szCs w:val="18"/>
          <w:lang w:val="en-US"/>
        </w:rPr>
        <w:t>"Sent"</w:t>
      </w:r>
    </w:p>
    <w:p w14:paraId="05555246" w14:textId="77777777" w:rsidR="00DA0FDA" w:rsidRPr="001F0AEF" w:rsidRDefault="00DA0FDA" w:rsidP="00DA0FDA">
      <w:pPr>
        <w:shd w:val="clear" w:color="auto" w:fill="FFFFFE"/>
        <w:spacing w:line="270" w:lineRule="atLeast"/>
        <w:rPr>
          <w:rFonts w:ascii="Yu Gothic Light" w:hAnsi="Yu Gothic Light"/>
          <w:color w:val="000000"/>
          <w:sz w:val="18"/>
          <w:szCs w:val="18"/>
          <w:lang w:val="en-US"/>
        </w:rPr>
      </w:pP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    },</w:t>
      </w:r>
    </w:p>
    <w:p w14:paraId="3541F716" w14:textId="77777777" w:rsidR="00DA0FDA" w:rsidRPr="001F0AEF" w:rsidRDefault="00DA0FDA" w:rsidP="00DA0FDA">
      <w:pPr>
        <w:shd w:val="clear" w:color="auto" w:fill="FFFFFE"/>
        <w:spacing w:line="270" w:lineRule="atLeast"/>
        <w:rPr>
          <w:rFonts w:ascii="Yu Gothic Light" w:hAnsi="Yu Gothic Light"/>
          <w:color w:val="000000"/>
          <w:sz w:val="18"/>
          <w:szCs w:val="18"/>
          <w:lang w:val="en-US"/>
        </w:rPr>
      </w:pP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    </w:t>
      </w:r>
      <w:r w:rsidRPr="001F0AEF">
        <w:rPr>
          <w:rFonts w:ascii="Yu Gothic Light" w:hAnsi="Yu Gothic Light"/>
          <w:color w:val="A31515"/>
          <w:sz w:val="18"/>
          <w:szCs w:val="18"/>
          <w:lang w:val="en-US"/>
        </w:rPr>
        <w:t>"oppositionReasonCode"</w:t>
      </w: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: </w:t>
      </w:r>
      <w:r w:rsidRPr="001F0AEF">
        <w:rPr>
          <w:rFonts w:ascii="Yu Gothic Light" w:hAnsi="Yu Gothic Light"/>
          <w:color w:val="0451A5"/>
          <w:sz w:val="18"/>
          <w:szCs w:val="18"/>
          <w:lang w:val="en-US"/>
        </w:rPr>
        <w:t>""</w:t>
      </w: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,</w:t>
      </w:r>
    </w:p>
    <w:p w14:paraId="3EB0CE8D" w14:textId="77777777" w:rsidR="00DA0FDA" w:rsidRPr="001F0AEF" w:rsidRDefault="00DA0FDA" w:rsidP="00DA0FDA">
      <w:pPr>
        <w:shd w:val="clear" w:color="auto" w:fill="FFFFFE"/>
        <w:spacing w:line="270" w:lineRule="atLeast"/>
        <w:rPr>
          <w:rFonts w:ascii="Yu Gothic Light" w:hAnsi="Yu Gothic Light"/>
          <w:color w:val="000000"/>
          <w:sz w:val="18"/>
          <w:szCs w:val="18"/>
          <w:lang w:val="en-US"/>
        </w:rPr>
      </w:pP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    </w:t>
      </w:r>
      <w:r w:rsidRPr="001F0AEF">
        <w:rPr>
          <w:rFonts w:ascii="Yu Gothic Light" w:hAnsi="Yu Gothic Light"/>
          <w:color w:val="A31515"/>
          <w:sz w:val="18"/>
          <w:szCs w:val="18"/>
          <w:lang w:val="en-US"/>
        </w:rPr>
        <w:t>"creationDate"</w:t>
      </w: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: </w:t>
      </w:r>
      <w:r w:rsidRPr="001F0AEF">
        <w:rPr>
          <w:rFonts w:ascii="Yu Gothic Light" w:hAnsi="Yu Gothic Light"/>
          <w:color w:val="0451A5"/>
          <w:sz w:val="18"/>
          <w:szCs w:val="18"/>
          <w:lang w:val="en-US"/>
        </w:rPr>
        <w:t>"2020-08-12T09:14:41.0770573"</w:t>
      </w: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,</w:t>
      </w:r>
    </w:p>
    <w:p w14:paraId="1FF0BC9C" w14:textId="77777777" w:rsidR="00DA0FDA" w:rsidRPr="001F0AEF" w:rsidRDefault="00DA0FDA" w:rsidP="00DA0FDA">
      <w:pPr>
        <w:shd w:val="clear" w:color="auto" w:fill="FFFFFE"/>
        <w:spacing w:line="270" w:lineRule="atLeast"/>
        <w:rPr>
          <w:rFonts w:ascii="Yu Gothic Light" w:hAnsi="Yu Gothic Light"/>
          <w:color w:val="000000"/>
          <w:sz w:val="18"/>
          <w:szCs w:val="18"/>
          <w:lang w:val="en-US"/>
        </w:rPr>
      </w:pP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    </w:t>
      </w:r>
      <w:r w:rsidRPr="001F0AEF">
        <w:rPr>
          <w:rFonts w:ascii="Yu Gothic Light" w:hAnsi="Yu Gothic Light"/>
          <w:color w:val="A31515"/>
          <w:sz w:val="18"/>
          <w:szCs w:val="18"/>
          <w:lang w:val="en-US"/>
        </w:rPr>
        <w:t>"expiryDate"</w:t>
      </w: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: </w:t>
      </w:r>
      <w:r w:rsidRPr="001F0AEF">
        <w:rPr>
          <w:rFonts w:ascii="Yu Gothic Light" w:hAnsi="Yu Gothic Light"/>
          <w:color w:val="0451A5"/>
          <w:sz w:val="18"/>
          <w:szCs w:val="18"/>
          <w:lang w:val="en-US"/>
        </w:rPr>
        <w:t>"09-2023"</w:t>
      </w: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,</w:t>
      </w:r>
    </w:p>
    <w:p w14:paraId="718067CA" w14:textId="38E1770D" w:rsidR="00DA0FDA" w:rsidRPr="001F0AEF" w:rsidRDefault="00DA0FDA" w:rsidP="00DA0FDA">
      <w:pPr>
        <w:shd w:val="clear" w:color="auto" w:fill="FFFFFE"/>
        <w:spacing w:line="270" w:lineRule="atLeast"/>
        <w:rPr>
          <w:rFonts w:ascii="Yu Gothic Light" w:hAnsi="Yu Gothic Light"/>
          <w:color w:val="000000"/>
          <w:sz w:val="18"/>
          <w:szCs w:val="18"/>
          <w:lang w:val="en-US"/>
        </w:rPr>
      </w:pP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    </w:t>
      </w:r>
      <w:r w:rsidRPr="001F0AEF">
        <w:rPr>
          <w:rFonts w:ascii="Yu Gothic Light" w:hAnsi="Yu Gothic Light"/>
          <w:color w:val="A31515"/>
          <w:sz w:val="18"/>
          <w:szCs w:val="18"/>
          <w:lang w:val="en-US"/>
        </w:rPr>
        <w:t>"visualCodeSelected"</w:t>
      </w: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: </w:t>
      </w:r>
      <w:r w:rsidRPr="001F0AEF">
        <w:rPr>
          <w:rFonts w:ascii="Yu Gothic Light" w:hAnsi="Yu Gothic Light"/>
          <w:color w:val="0451A5"/>
          <w:sz w:val="18"/>
          <w:szCs w:val="18"/>
          <w:lang w:val="en-US"/>
        </w:rPr>
        <w:t>"SEZR"</w:t>
      </w: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,</w:t>
      </w:r>
    </w:p>
    <w:p w14:paraId="661A9649" w14:textId="77777777" w:rsidR="00DA0FDA" w:rsidRPr="001F0AEF" w:rsidRDefault="00DA0FDA" w:rsidP="00DA0FDA">
      <w:pPr>
        <w:shd w:val="clear" w:color="auto" w:fill="FFFFFE"/>
        <w:spacing w:line="270" w:lineRule="atLeast"/>
        <w:rPr>
          <w:rFonts w:ascii="Yu Gothic Light" w:hAnsi="Yu Gothic Light"/>
          <w:color w:val="000000"/>
          <w:sz w:val="18"/>
          <w:szCs w:val="18"/>
          <w:lang w:val="en-US"/>
        </w:rPr>
      </w:pP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    </w:t>
      </w:r>
      <w:r w:rsidRPr="001F0AEF">
        <w:rPr>
          <w:rFonts w:ascii="Yu Gothic Light" w:hAnsi="Yu Gothic Light"/>
          <w:color w:val="A31515"/>
          <w:sz w:val="18"/>
          <w:szCs w:val="18"/>
          <w:lang w:val="en-US"/>
        </w:rPr>
        <w:t>"isBlocked"</w:t>
      </w: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: </w:t>
      </w:r>
      <w:r w:rsidRPr="001F0AEF">
        <w:rPr>
          <w:rFonts w:ascii="Yu Gothic Light" w:hAnsi="Yu Gothic Light"/>
          <w:b/>
          <w:color w:val="0451A5"/>
          <w:sz w:val="18"/>
          <w:szCs w:val="18"/>
          <w:lang w:val="en-US"/>
        </w:rPr>
        <w:t>true</w:t>
      </w: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,</w:t>
      </w:r>
    </w:p>
    <w:p w14:paraId="2504498F" w14:textId="77777777" w:rsidR="00DA0FDA" w:rsidRPr="001F0AEF" w:rsidRDefault="00DA0FDA" w:rsidP="00DA0FDA">
      <w:pPr>
        <w:shd w:val="clear" w:color="auto" w:fill="FFFFFE"/>
        <w:spacing w:line="270" w:lineRule="atLeast"/>
        <w:rPr>
          <w:rFonts w:ascii="Yu Gothic Light" w:hAnsi="Yu Gothic Light"/>
          <w:color w:val="000000"/>
          <w:sz w:val="18"/>
          <w:szCs w:val="18"/>
          <w:lang w:val="en-US"/>
        </w:rPr>
      </w:pP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    </w:t>
      </w:r>
      <w:r w:rsidRPr="001F0AEF">
        <w:rPr>
          <w:rFonts w:ascii="Yu Gothic Light" w:hAnsi="Yu Gothic Light"/>
          <w:color w:val="A31515"/>
          <w:sz w:val="18"/>
          <w:szCs w:val="18"/>
          <w:lang w:val="en-US"/>
        </w:rPr>
        <w:t>"globalLimitAtmSelected"</w:t>
      </w: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: </w:t>
      </w:r>
      <w:r w:rsidRPr="001F0AEF">
        <w:rPr>
          <w:rFonts w:ascii="Yu Gothic Light" w:hAnsi="Yu Gothic Light"/>
          <w:color w:val="098658"/>
          <w:sz w:val="18"/>
          <w:szCs w:val="18"/>
          <w:lang w:val="en-US"/>
        </w:rPr>
        <w:t>250</w:t>
      </w: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,</w:t>
      </w:r>
    </w:p>
    <w:p w14:paraId="3086C107" w14:textId="77777777" w:rsidR="00DA0FDA" w:rsidRPr="001F0AEF" w:rsidRDefault="00DA0FDA" w:rsidP="00DA0FDA">
      <w:pPr>
        <w:shd w:val="clear" w:color="auto" w:fill="FFFFFE"/>
        <w:spacing w:line="270" w:lineRule="atLeast"/>
        <w:rPr>
          <w:rFonts w:ascii="Yu Gothic Light" w:hAnsi="Yu Gothic Light"/>
          <w:color w:val="000000"/>
          <w:sz w:val="18"/>
          <w:szCs w:val="18"/>
          <w:lang w:val="en-US"/>
        </w:rPr>
      </w:pP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    </w:t>
      </w:r>
      <w:r w:rsidRPr="001F0AEF">
        <w:rPr>
          <w:rFonts w:ascii="Yu Gothic Light" w:hAnsi="Yu Gothic Light"/>
          <w:color w:val="A31515"/>
          <w:sz w:val="18"/>
          <w:szCs w:val="18"/>
          <w:lang w:val="en-US"/>
        </w:rPr>
        <w:t>"globalLimitPaymentSelected"</w:t>
      </w: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: </w:t>
      </w:r>
      <w:r w:rsidRPr="001F0AEF">
        <w:rPr>
          <w:rFonts w:ascii="Yu Gothic Light" w:hAnsi="Yu Gothic Light"/>
          <w:color w:val="098658"/>
          <w:sz w:val="18"/>
          <w:szCs w:val="18"/>
          <w:lang w:val="en-US"/>
        </w:rPr>
        <w:t>900</w:t>
      </w: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,</w:t>
      </w:r>
    </w:p>
    <w:p w14:paraId="3CA7E75C" w14:textId="77777777" w:rsidR="00DA0FDA" w:rsidRPr="001F0AEF" w:rsidRDefault="00DA0FDA" w:rsidP="00DA0FDA">
      <w:pPr>
        <w:shd w:val="clear" w:color="auto" w:fill="FFFFFE"/>
        <w:spacing w:line="270" w:lineRule="atLeast"/>
        <w:rPr>
          <w:rFonts w:ascii="Yu Gothic Light" w:hAnsi="Yu Gothic Light"/>
          <w:color w:val="000000"/>
          <w:sz w:val="18"/>
          <w:szCs w:val="18"/>
          <w:lang w:val="en-US"/>
        </w:rPr>
      </w:pP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    </w:t>
      </w:r>
      <w:r w:rsidRPr="001F0AEF">
        <w:rPr>
          <w:rFonts w:ascii="Yu Gothic Light" w:hAnsi="Yu Gothic Light"/>
          <w:color w:val="A31515"/>
          <w:sz w:val="18"/>
          <w:szCs w:val="18"/>
          <w:lang w:val="en-US"/>
        </w:rPr>
        <w:t>"holder"</w:t>
      </w: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: {</w:t>
      </w:r>
    </w:p>
    <w:p w14:paraId="106388A5" w14:textId="77777777" w:rsidR="00DA0FDA" w:rsidRPr="001F0AEF" w:rsidRDefault="00DA0FDA" w:rsidP="00DA0FDA">
      <w:pPr>
        <w:shd w:val="clear" w:color="auto" w:fill="FFFFFE"/>
        <w:spacing w:line="270" w:lineRule="atLeast"/>
        <w:rPr>
          <w:rFonts w:ascii="Yu Gothic Light" w:hAnsi="Yu Gothic Light"/>
          <w:color w:val="000000"/>
          <w:sz w:val="18"/>
          <w:szCs w:val="18"/>
          <w:lang w:val="en-US"/>
        </w:rPr>
      </w:pP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        </w:t>
      </w:r>
      <w:r w:rsidRPr="001F0AEF">
        <w:rPr>
          <w:rFonts w:ascii="Yu Gothic Light" w:hAnsi="Yu Gothic Light"/>
          <w:color w:val="A31515"/>
          <w:sz w:val="18"/>
          <w:szCs w:val="18"/>
          <w:lang w:val="en-US"/>
        </w:rPr>
        <w:t>"holderExternalRef"</w:t>
      </w: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: </w:t>
      </w:r>
      <w:r w:rsidRPr="001F0AEF">
        <w:rPr>
          <w:rFonts w:ascii="Yu Gothic Light" w:hAnsi="Yu Gothic Light"/>
          <w:color w:val="0451A5"/>
          <w:sz w:val="18"/>
          <w:szCs w:val="18"/>
          <w:lang w:val="en-US"/>
        </w:rPr>
        <w:t>"xpollens1"</w:t>
      </w: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,</w:t>
      </w:r>
    </w:p>
    <w:p w14:paraId="557DDBB6" w14:textId="3DAA42FD" w:rsidR="00DA0FDA" w:rsidRPr="001F0AEF" w:rsidRDefault="00DA0FDA" w:rsidP="00DA0FDA">
      <w:pPr>
        <w:shd w:val="clear" w:color="auto" w:fill="FFFFFE"/>
        <w:spacing w:line="270" w:lineRule="atLeast"/>
        <w:rPr>
          <w:rFonts w:ascii="Yu Gothic Light" w:hAnsi="Yu Gothic Light"/>
          <w:color w:val="000000"/>
          <w:sz w:val="18"/>
          <w:szCs w:val="18"/>
          <w:lang w:val="en-US"/>
        </w:rPr>
      </w:pP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        </w:t>
      </w:r>
      <w:r w:rsidRPr="001F0AEF">
        <w:rPr>
          <w:rFonts w:ascii="Yu Gothic Light" w:hAnsi="Yu Gothic Light"/>
          <w:color w:val="A31515"/>
          <w:sz w:val="18"/>
          <w:szCs w:val="18"/>
          <w:lang w:val="en-US"/>
        </w:rPr>
        <w:t>"partnerCode"</w:t>
      </w: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: </w:t>
      </w:r>
      <w:r w:rsidRPr="001F0AEF">
        <w:rPr>
          <w:rFonts w:ascii="Yu Gothic Light" w:hAnsi="Yu Gothic Light"/>
          <w:color w:val="0451A5"/>
          <w:sz w:val="18"/>
          <w:szCs w:val="18"/>
          <w:lang w:val="en-US"/>
        </w:rPr>
        <w:t>"Partne1"</w:t>
      </w: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,</w:t>
      </w:r>
    </w:p>
    <w:p w14:paraId="5862B0AE" w14:textId="77777777" w:rsidR="00DA0FDA" w:rsidRPr="001F0AEF" w:rsidRDefault="00DA0FDA" w:rsidP="00DA0FDA">
      <w:pPr>
        <w:shd w:val="clear" w:color="auto" w:fill="FFFFFE"/>
        <w:spacing w:line="270" w:lineRule="atLeast"/>
        <w:rPr>
          <w:rFonts w:ascii="Yu Gothic Light" w:hAnsi="Yu Gothic Light"/>
          <w:color w:val="000000"/>
          <w:sz w:val="18"/>
          <w:szCs w:val="18"/>
          <w:lang w:val="en-US"/>
        </w:rPr>
      </w:pP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        </w:t>
      </w:r>
      <w:r w:rsidRPr="001F0AEF">
        <w:rPr>
          <w:rFonts w:ascii="Yu Gothic Light" w:hAnsi="Yu Gothic Light"/>
          <w:color w:val="A31515"/>
          <w:sz w:val="18"/>
          <w:szCs w:val="18"/>
          <w:lang w:val="en-US"/>
        </w:rPr>
        <w:t>"holderFirstName"</w:t>
      </w: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: </w:t>
      </w:r>
      <w:r w:rsidRPr="001F0AEF">
        <w:rPr>
          <w:rFonts w:ascii="Yu Gothic Light" w:hAnsi="Yu Gothic Light"/>
          <w:color w:val="0451A5"/>
          <w:sz w:val="18"/>
          <w:szCs w:val="18"/>
          <w:lang w:val="en-US"/>
        </w:rPr>
        <w:t>"jordan"</w:t>
      </w: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,</w:t>
      </w:r>
    </w:p>
    <w:p w14:paraId="5D20DBB3" w14:textId="77777777" w:rsidR="00DA0FDA" w:rsidRPr="001F0AEF" w:rsidRDefault="00DA0FDA" w:rsidP="00DA0FDA">
      <w:pPr>
        <w:shd w:val="clear" w:color="auto" w:fill="FFFFFE"/>
        <w:spacing w:line="270" w:lineRule="atLeast"/>
        <w:rPr>
          <w:rFonts w:ascii="Yu Gothic Light" w:hAnsi="Yu Gothic Light"/>
          <w:color w:val="000000"/>
          <w:sz w:val="18"/>
          <w:szCs w:val="18"/>
          <w:lang w:val="en-US"/>
        </w:rPr>
      </w:pP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        </w:t>
      </w:r>
      <w:r w:rsidRPr="001F0AEF">
        <w:rPr>
          <w:rFonts w:ascii="Yu Gothic Light" w:hAnsi="Yu Gothic Light"/>
          <w:color w:val="A31515"/>
          <w:sz w:val="18"/>
          <w:szCs w:val="18"/>
          <w:lang w:val="en-US"/>
        </w:rPr>
        <w:t>"holderLastName"</w:t>
      </w: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: </w:t>
      </w:r>
      <w:r w:rsidRPr="001F0AEF">
        <w:rPr>
          <w:rFonts w:ascii="Yu Gothic Light" w:hAnsi="Yu Gothic Light"/>
          <w:color w:val="0451A5"/>
          <w:sz w:val="18"/>
          <w:szCs w:val="18"/>
          <w:lang w:val="en-US"/>
        </w:rPr>
        <w:t>"martin"</w:t>
      </w: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,</w:t>
      </w:r>
    </w:p>
    <w:p w14:paraId="50994FB9" w14:textId="77777777" w:rsidR="00DA0FDA" w:rsidRPr="001F0AEF" w:rsidRDefault="00DA0FDA" w:rsidP="00DA0FDA">
      <w:pPr>
        <w:shd w:val="clear" w:color="auto" w:fill="FFFFFE"/>
        <w:spacing w:line="270" w:lineRule="atLeast"/>
        <w:rPr>
          <w:rFonts w:ascii="Yu Gothic Light" w:hAnsi="Yu Gothic Light"/>
          <w:color w:val="000000"/>
          <w:sz w:val="18"/>
          <w:szCs w:val="18"/>
          <w:lang w:val="en-US"/>
        </w:rPr>
      </w:pP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        </w:t>
      </w:r>
      <w:r w:rsidRPr="001F0AEF">
        <w:rPr>
          <w:rFonts w:ascii="Yu Gothic Light" w:hAnsi="Yu Gothic Light"/>
          <w:color w:val="A31515"/>
          <w:sz w:val="18"/>
          <w:szCs w:val="18"/>
          <w:lang w:val="en-US"/>
        </w:rPr>
        <w:t>"holderEmail"</w:t>
      </w: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: </w:t>
      </w:r>
      <w:r w:rsidRPr="001F0AEF">
        <w:rPr>
          <w:rFonts w:ascii="Yu Gothic Light" w:hAnsi="Yu Gothic Light"/>
          <w:color w:val="0451A5"/>
          <w:sz w:val="18"/>
          <w:szCs w:val="18"/>
          <w:lang w:val="en-US"/>
        </w:rPr>
        <w:t>"xpollens123@s-money.fr"</w:t>
      </w: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,</w:t>
      </w:r>
    </w:p>
    <w:p w14:paraId="2494430D" w14:textId="300D2582" w:rsidR="00DA0FDA" w:rsidRPr="001F0AEF" w:rsidRDefault="00DA0FDA" w:rsidP="00DA0FDA">
      <w:pPr>
        <w:shd w:val="clear" w:color="auto" w:fill="FFFFFE"/>
        <w:spacing w:line="270" w:lineRule="atLeast"/>
        <w:rPr>
          <w:rFonts w:ascii="Yu Gothic Light" w:hAnsi="Yu Gothic Light"/>
          <w:color w:val="000000"/>
          <w:sz w:val="18"/>
          <w:szCs w:val="18"/>
          <w:lang w:val="en-US"/>
        </w:rPr>
      </w:pP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        </w:t>
      </w:r>
      <w:r w:rsidRPr="001F0AEF">
        <w:rPr>
          <w:rFonts w:ascii="Yu Gothic Light" w:hAnsi="Yu Gothic Light"/>
          <w:color w:val="A31515"/>
          <w:sz w:val="18"/>
          <w:szCs w:val="18"/>
          <w:lang w:val="en-US"/>
        </w:rPr>
        <w:t>"holderPhoneNumber"</w:t>
      </w: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: </w:t>
      </w:r>
      <w:r w:rsidRPr="001F0AEF">
        <w:rPr>
          <w:rFonts w:ascii="Yu Gothic Light" w:hAnsi="Yu Gothic Light"/>
          <w:color w:val="0451A5"/>
          <w:sz w:val="18"/>
          <w:szCs w:val="18"/>
          <w:lang w:val="en-US"/>
        </w:rPr>
        <w:t>"+33645799655"</w:t>
      </w:r>
    </w:p>
    <w:p w14:paraId="66DD1134" w14:textId="77777777" w:rsidR="00DA0FDA" w:rsidRPr="001F0AEF" w:rsidRDefault="00DA0FDA" w:rsidP="00DA0FDA">
      <w:pPr>
        <w:shd w:val="clear" w:color="auto" w:fill="FFFFFE"/>
        <w:spacing w:line="270" w:lineRule="atLeast"/>
        <w:rPr>
          <w:rFonts w:ascii="Yu Gothic Light" w:hAnsi="Yu Gothic Light"/>
          <w:color w:val="000000"/>
          <w:sz w:val="18"/>
          <w:szCs w:val="18"/>
          <w:lang w:val="en-US"/>
        </w:rPr>
      </w:pP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    },</w:t>
      </w:r>
    </w:p>
    <w:p w14:paraId="49E9DCAB" w14:textId="77777777" w:rsidR="00DA0FDA" w:rsidRPr="001F0AEF" w:rsidRDefault="00DA0FDA" w:rsidP="00DA0FDA">
      <w:pPr>
        <w:shd w:val="clear" w:color="auto" w:fill="FFFFFE"/>
        <w:spacing w:line="270" w:lineRule="atLeast"/>
        <w:rPr>
          <w:rFonts w:ascii="Yu Gothic Light" w:hAnsi="Yu Gothic Light"/>
          <w:color w:val="000000"/>
          <w:sz w:val="18"/>
          <w:szCs w:val="18"/>
          <w:lang w:val="en-US"/>
        </w:rPr>
      </w:pP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    </w:t>
      </w:r>
      <w:r w:rsidRPr="001F0AEF">
        <w:rPr>
          <w:rFonts w:ascii="Yu Gothic Light" w:hAnsi="Yu Gothic Light"/>
          <w:color w:val="A31515"/>
          <w:sz w:val="18"/>
          <w:szCs w:val="18"/>
          <w:lang w:val="en-US"/>
        </w:rPr>
        <w:t>"offerPartner"</w:t>
      </w: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: {</w:t>
      </w:r>
    </w:p>
    <w:p w14:paraId="2BC371BA" w14:textId="24FCA4BB" w:rsidR="00DA0FDA" w:rsidRPr="001F0AEF" w:rsidRDefault="00DA0FDA" w:rsidP="00DA0FDA">
      <w:pPr>
        <w:shd w:val="clear" w:color="auto" w:fill="FFFFFE"/>
        <w:spacing w:line="270" w:lineRule="atLeast"/>
        <w:rPr>
          <w:rFonts w:ascii="Yu Gothic Light" w:hAnsi="Yu Gothic Light"/>
          <w:color w:val="000000"/>
          <w:sz w:val="18"/>
          <w:szCs w:val="18"/>
          <w:lang w:val="en-US"/>
        </w:rPr>
      </w:pP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        </w:t>
      </w:r>
      <w:r w:rsidRPr="001F0AEF">
        <w:rPr>
          <w:rFonts w:ascii="Yu Gothic Light" w:hAnsi="Yu Gothic Light"/>
          <w:color w:val="A31515"/>
          <w:sz w:val="18"/>
          <w:szCs w:val="18"/>
          <w:lang w:val="en-US"/>
        </w:rPr>
        <w:t>"offerPartnerCode"</w:t>
      </w: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: </w:t>
      </w:r>
      <w:r w:rsidRPr="001F0AEF">
        <w:rPr>
          <w:rFonts w:ascii="Yu Gothic Light" w:hAnsi="Yu Gothic Light"/>
          <w:color w:val="0451A5"/>
          <w:sz w:val="18"/>
          <w:szCs w:val="18"/>
          <w:lang w:val="en-US"/>
        </w:rPr>
        <w:t>"ExampleClassicPhysical"</w:t>
      </w: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,</w:t>
      </w:r>
    </w:p>
    <w:p w14:paraId="03EEABBD" w14:textId="47A0C0F9" w:rsidR="00DA0FDA" w:rsidRPr="001F0AEF" w:rsidRDefault="00DA0FDA" w:rsidP="00DA0FDA">
      <w:pPr>
        <w:shd w:val="clear" w:color="auto" w:fill="FFFFFE"/>
        <w:spacing w:line="270" w:lineRule="atLeast"/>
        <w:rPr>
          <w:rFonts w:ascii="Yu Gothic Light" w:hAnsi="Yu Gothic Light"/>
          <w:color w:val="000000"/>
          <w:sz w:val="18"/>
          <w:szCs w:val="18"/>
          <w:lang w:val="en-US"/>
        </w:rPr>
      </w:pP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        </w:t>
      </w:r>
      <w:r w:rsidRPr="001F0AEF">
        <w:rPr>
          <w:rFonts w:ascii="Yu Gothic Light" w:hAnsi="Yu Gothic Light"/>
          <w:color w:val="A31515"/>
          <w:sz w:val="18"/>
          <w:szCs w:val="18"/>
          <w:lang w:val="en-US"/>
        </w:rPr>
        <w:t>"partnerCode"</w:t>
      </w: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: </w:t>
      </w:r>
      <w:r w:rsidRPr="001F0AEF">
        <w:rPr>
          <w:rFonts w:ascii="Yu Gothic Light" w:hAnsi="Yu Gothic Light"/>
          <w:color w:val="0451A5"/>
          <w:sz w:val="18"/>
          <w:szCs w:val="18"/>
          <w:lang w:val="en-US"/>
        </w:rPr>
        <w:t>"Partner1"</w:t>
      </w:r>
    </w:p>
    <w:p w14:paraId="763F29DA" w14:textId="77777777" w:rsidR="00DA0FDA" w:rsidRPr="001F0AEF" w:rsidRDefault="00DA0FDA" w:rsidP="00DA0FDA">
      <w:pPr>
        <w:shd w:val="clear" w:color="auto" w:fill="FFFFFE"/>
        <w:spacing w:line="270" w:lineRule="atLeast"/>
        <w:rPr>
          <w:rFonts w:ascii="Yu Gothic Light" w:hAnsi="Yu Gothic Light"/>
          <w:color w:val="000000"/>
          <w:sz w:val="18"/>
          <w:szCs w:val="18"/>
          <w:lang w:val="en-US"/>
        </w:rPr>
      </w:pP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    },</w:t>
      </w:r>
    </w:p>
    <w:p w14:paraId="7035993D" w14:textId="4E0D02FC" w:rsidR="00DA0FDA" w:rsidRPr="001F0AEF" w:rsidRDefault="00DA0FDA" w:rsidP="00DA0FDA">
      <w:pPr>
        <w:shd w:val="clear" w:color="auto" w:fill="FFFFFE"/>
        <w:spacing w:line="270" w:lineRule="atLeast"/>
        <w:rPr>
          <w:rFonts w:ascii="Yu Gothic Light" w:hAnsi="Yu Gothic Light"/>
          <w:color w:val="000000"/>
          <w:sz w:val="18"/>
          <w:szCs w:val="18"/>
          <w:lang w:val="en-US"/>
        </w:rPr>
      </w:pP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    </w:t>
      </w:r>
      <w:r w:rsidRPr="001F0AEF">
        <w:rPr>
          <w:rFonts w:ascii="Yu Gothic Light" w:hAnsi="Yu Gothic Light"/>
          <w:color w:val="A31515"/>
          <w:sz w:val="18"/>
          <w:szCs w:val="18"/>
          <w:lang w:val="en-US"/>
        </w:rPr>
        <w:t>"uniqueId"</w:t>
      </w: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: </w:t>
      </w:r>
      <w:r w:rsidRPr="001F0AEF">
        <w:rPr>
          <w:rFonts w:ascii="Yu Gothic Light" w:hAnsi="Yu Gothic Light"/>
          <w:color w:val="0451A5"/>
          <w:sz w:val="18"/>
          <w:szCs w:val="18"/>
          <w:lang w:val="en-US"/>
        </w:rPr>
        <w:t>"1652811111+NJL0UirckOqr8M8u9S/Yg"</w:t>
      </w: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,</w:t>
      </w:r>
    </w:p>
    <w:p w14:paraId="53449B8A" w14:textId="77777777" w:rsidR="00DA0FDA" w:rsidRPr="001F0AEF" w:rsidRDefault="00DA0FDA" w:rsidP="00DA0FDA">
      <w:pPr>
        <w:shd w:val="clear" w:color="auto" w:fill="FFFFFE"/>
        <w:spacing w:line="270" w:lineRule="atLeast"/>
        <w:rPr>
          <w:rFonts w:ascii="Yu Gothic Light" w:hAnsi="Yu Gothic Light"/>
          <w:color w:val="000000"/>
          <w:sz w:val="18"/>
          <w:szCs w:val="18"/>
          <w:lang w:val="en-US"/>
        </w:rPr>
      </w:pP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    </w:t>
      </w:r>
      <w:r w:rsidRPr="001F0AEF">
        <w:rPr>
          <w:rFonts w:ascii="Yu Gothic Light" w:hAnsi="Yu Gothic Light"/>
          <w:color w:val="A31515"/>
          <w:sz w:val="18"/>
          <w:szCs w:val="18"/>
          <w:lang w:val="en-US"/>
        </w:rPr>
        <w:t>"bankId"</w:t>
      </w: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: </w:t>
      </w:r>
      <w:r w:rsidRPr="001F0AEF">
        <w:rPr>
          <w:rFonts w:ascii="Yu Gothic Light" w:hAnsi="Yu Gothic Light"/>
          <w:color w:val="098658"/>
          <w:sz w:val="18"/>
          <w:szCs w:val="18"/>
          <w:lang w:val="en-US"/>
        </w:rPr>
        <w:t>30007</w:t>
      </w: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,</w:t>
      </w:r>
    </w:p>
    <w:p w14:paraId="0A0FEA02" w14:textId="7BDA0D59" w:rsidR="00DA0FDA" w:rsidRPr="001F0AEF" w:rsidRDefault="00DA0FDA" w:rsidP="00DA0FDA">
      <w:pPr>
        <w:shd w:val="clear" w:color="auto" w:fill="FFFFFE"/>
        <w:spacing w:line="270" w:lineRule="atLeast"/>
        <w:rPr>
          <w:rFonts w:ascii="Yu Gothic Light" w:hAnsi="Yu Gothic Light"/>
          <w:color w:val="000000"/>
          <w:sz w:val="18"/>
          <w:szCs w:val="18"/>
          <w:lang w:val="en-US"/>
        </w:rPr>
      </w:pP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    </w:t>
      </w:r>
      <w:r w:rsidRPr="001F0AEF">
        <w:rPr>
          <w:rFonts w:ascii="Yu Gothic Light" w:hAnsi="Yu Gothic Light"/>
          <w:color w:val="A31515"/>
          <w:sz w:val="18"/>
          <w:szCs w:val="18"/>
          <w:lang w:val="en-US"/>
        </w:rPr>
        <w:t>"hint"</w:t>
      </w: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: </w:t>
      </w:r>
      <w:r w:rsidRPr="001F0AEF">
        <w:rPr>
          <w:rFonts w:ascii="Yu Gothic Light" w:hAnsi="Yu Gothic Light"/>
          <w:color w:val="0451A5"/>
          <w:sz w:val="18"/>
          <w:szCs w:val="18"/>
          <w:lang w:val="en-US"/>
        </w:rPr>
        <w:t>"1111XXXXXXXX6238"</w:t>
      </w: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,</w:t>
      </w:r>
    </w:p>
    <w:p w14:paraId="1F90FF48" w14:textId="77777777" w:rsidR="00DA0FDA" w:rsidRPr="001F0AEF" w:rsidRDefault="00DA0FDA" w:rsidP="00DA0FDA">
      <w:pPr>
        <w:shd w:val="clear" w:color="auto" w:fill="FFFFFE"/>
        <w:spacing w:line="270" w:lineRule="atLeast"/>
        <w:rPr>
          <w:rFonts w:ascii="Yu Gothic Light" w:hAnsi="Yu Gothic Light"/>
          <w:color w:val="000000"/>
          <w:sz w:val="18"/>
          <w:szCs w:val="18"/>
          <w:lang w:val="en-US"/>
        </w:rPr>
      </w:pP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    </w:t>
      </w:r>
      <w:r w:rsidRPr="001F0AEF">
        <w:rPr>
          <w:rFonts w:ascii="Yu Gothic Light" w:hAnsi="Yu Gothic Light"/>
          <w:color w:val="A31515"/>
          <w:sz w:val="18"/>
          <w:szCs w:val="18"/>
          <w:lang w:val="en-US"/>
        </w:rPr>
        <w:t>"isGeoblocked"</w:t>
      </w: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: </w:t>
      </w:r>
      <w:r w:rsidRPr="001F0AEF">
        <w:rPr>
          <w:rFonts w:ascii="Yu Gothic Light" w:hAnsi="Yu Gothic Light"/>
          <w:b/>
          <w:color w:val="0451A5"/>
          <w:sz w:val="18"/>
          <w:szCs w:val="18"/>
          <w:lang w:val="en-US"/>
        </w:rPr>
        <w:t>true</w:t>
      </w: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,</w:t>
      </w:r>
    </w:p>
    <w:p w14:paraId="189E3B9C" w14:textId="77777777" w:rsidR="00DA0FDA" w:rsidRPr="001F0AEF" w:rsidRDefault="00DA0FDA" w:rsidP="00DA0FDA">
      <w:pPr>
        <w:shd w:val="clear" w:color="auto" w:fill="FFFFFE"/>
        <w:spacing w:line="270" w:lineRule="atLeast"/>
        <w:rPr>
          <w:rFonts w:ascii="Yu Gothic Light" w:hAnsi="Yu Gothic Light"/>
          <w:color w:val="000000"/>
          <w:sz w:val="18"/>
          <w:szCs w:val="18"/>
          <w:lang w:val="en-US"/>
        </w:rPr>
      </w:pP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    </w:t>
      </w:r>
      <w:r w:rsidRPr="001F0AEF">
        <w:rPr>
          <w:rFonts w:ascii="Yu Gothic Light" w:hAnsi="Yu Gothic Light"/>
          <w:color w:val="A31515"/>
          <w:sz w:val="18"/>
          <w:szCs w:val="18"/>
          <w:lang w:val="en-US"/>
        </w:rPr>
        <w:t>"isVadBlocked"</w:t>
      </w: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: </w:t>
      </w:r>
      <w:r w:rsidRPr="001F0AEF">
        <w:rPr>
          <w:rFonts w:ascii="Yu Gothic Light" w:hAnsi="Yu Gothic Light"/>
          <w:b/>
          <w:color w:val="0451A5"/>
          <w:sz w:val="18"/>
          <w:szCs w:val="18"/>
          <w:lang w:val="en-US"/>
        </w:rPr>
        <w:t>true</w:t>
      </w: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,</w:t>
      </w:r>
    </w:p>
    <w:p w14:paraId="096189F8" w14:textId="77777777" w:rsidR="00DA0FDA" w:rsidRPr="001F0AEF" w:rsidRDefault="00DA0FDA" w:rsidP="00DA0FDA">
      <w:pPr>
        <w:shd w:val="clear" w:color="auto" w:fill="FFFFFE"/>
        <w:spacing w:line="270" w:lineRule="atLeast"/>
        <w:rPr>
          <w:rFonts w:ascii="Yu Gothic Light" w:hAnsi="Yu Gothic Light"/>
          <w:color w:val="000000"/>
          <w:sz w:val="18"/>
          <w:szCs w:val="18"/>
          <w:lang w:val="en-US"/>
        </w:rPr>
      </w:pP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    </w:t>
      </w:r>
      <w:r w:rsidRPr="001F0AEF">
        <w:rPr>
          <w:rFonts w:ascii="Yu Gothic Light" w:hAnsi="Yu Gothic Light"/>
          <w:color w:val="A31515"/>
          <w:sz w:val="18"/>
          <w:szCs w:val="18"/>
          <w:lang w:val="en-US"/>
        </w:rPr>
        <w:t>"wishPin"</w:t>
      </w: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: </w:t>
      </w:r>
      <w:r w:rsidRPr="001F0AEF">
        <w:rPr>
          <w:rFonts w:ascii="Yu Gothic Light" w:hAnsi="Yu Gothic Light"/>
          <w:b/>
          <w:color w:val="0451A5"/>
          <w:sz w:val="18"/>
          <w:szCs w:val="18"/>
          <w:lang w:val="en-US"/>
        </w:rPr>
        <w:t>false</w:t>
      </w: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,</w:t>
      </w:r>
    </w:p>
    <w:p w14:paraId="7DF6AEB4" w14:textId="77777777" w:rsidR="00DA0FDA" w:rsidRDefault="00DA0FDA" w:rsidP="00DA0FDA">
      <w:pPr>
        <w:shd w:val="clear" w:color="auto" w:fill="FFFFFE"/>
        <w:spacing w:line="270" w:lineRule="atLeast"/>
        <w:rPr>
          <w:rFonts w:ascii="Yu Gothic Light" w:hAnsi="Yu Gothic Light"/>
          <w:color w:val="000000"/>
          <w:sz w:val="18"/>
          <w:szCs w:val="18"/>
        </w:rPr>
      </w:pPr>
      <w:r w:rsidRPr="001F0AEF">
        <w:rPr>
          <w:rFonts w:ascii="Yu Gothic Light" w:hAnsi="Yu Gothic Light"/>
          <w:color w:val="000000"/>
          <w:sz w:val="18"/>
          <w:szCs w:val="18"/>
          <w:lang w:val="en-US"/>
        </w:rPr>
        <w:t>    </w:t>
      </w:r>
      <w:r>
        <w:rPr>
          <w:rFonts w:ascii="Yu Gothic Light" w:hAnsi="Yu Gothic Light"/>
          <w:color w:val="A31515"/>
          <w:sz w:val="18"/>
          <w:szCs w:val="18"/>
        </w:rPr>
        <w:t>"oldExternalRef"</w:t>
      </w:r>
      <w:r>
        <w:rPr>
          <w:rFonts w:ascii="Yu Gothic Light" w:hAnsi="Yu Gothic Light"/>
          <w:color w:val="000000"/>
          <w:sz w:val="18"/>
          <w:szCs w:val="18"/>
        </w:rPr>
        <w:t>: </w:t>
      </w:r>
      <w:r>
        <w:rPr>
          <w:rFonts w:ascii="Yu Gothic Light" w:hAnsi="Yu Gothic Light"/>
          <w:b/>
          <w:bCs/>
          <w:color w:val="0451A5"/>
          <w:sz w:val="18"/>
          <w:szCs w:val="18"/>
        </w:rPr>
        <w:t>null</w:t>
      </w:r>
      <w:r>
        <w:rPr>
          <w:rFonts w:ascii="Yu Gothic Light" w:hAnsi="Yu Gothic Light"/>
          <w:color w:val="000000"/>
          <w:sz w:val="18"/>
          <w:szCs w:val="18"/>
        </w:rPr>
        <w:t>,</w:t>
      </w:r>
    </w:p>
    <w:p w14:paraId="7B9937C2" w14:textId="77777777" w:rsidR="00DA0FDA" w:rsidRDefault="00DA0FDA" w:rsidP="00DA0FDA">
      <w:pPr>
        <w:shd w:val="clear" w:color="auto" w:fill="FFFFFE"/>
        <w:spacing w:line="270" w:lineRule="atLeast"/>
        <w:rPr>
          <w:rFonts w:ascii="Yu Gothic Light" w:hAnsi="Yu Gothic Light"/>
          <w:color w:val="000000"/>
          <w:sz w:val="18"/>
          <w:szCs w:val="18"/>
        </w:rPr>
      </w:pPr>
      <w:r>
        <w:rPr>
          <w:rFonts w:ascii="Yu Gothic Light" w:hAnsi="Yu Gothic Light"/>
          <w:color w:val="000000"/>
          <w:sz w:val="18"/>
          <w:szCs w:val="18"/>
        </w:rPr>
        <w:t>    </w:t>
      </w:r>
      <w:r>
        <w:rPr>
          <w:rFonts w:ascii="Yu Gothic Light" w:hAnsi="Yu Gothic Light"/>
          <w:color w:val="A31515"/>
          <w:sz w:val="18"/>
          <w:szCs w:val="18"/>
        </w:rPr>
        <w:t>"cancellationReasonCode"</w:t>
      </w:r>
      <w:r>
        <w:rPr>
          <w:rFonts w:ascii="Yu Gothic Light" w:hAnsi="Yu Gothic Light"/>
          <w:color w:val="000000"/>
          <w:sz w:val="18"/>
          <w:szCs w:val="18"/>
        </w:rPr>
        <w:t>: </w:t>
      </w:r>
      <w:r>
        <w:rPr>
          <w:rFonts w:ascii="Yu Gothic Light" w:hAnsi="Yu Gothic Light"/>
          <w:color w:val="0451A5"/>
          <w:sz w:val="18"/>
          <w:szCs w:val="18"/>
        </w:rPr>
        <w:t>"OtherReason"</w:t>
      </w:r>
    </w:p>
    <w:p w14:paraId="586E3A74" w14:textId="2543E067" w:rsidR="009602AF" w:rsidRPr="00DA0FDA" w:rsidRDefault="00DA0FDA" w:rsidP="00DA0FDA">
      <w:pPr>
        <w:shd w:val="clear" w:color="auto" w:fill="FFFFFE"/>
        <w:spacing w:line="270" w:lineRule="atLeast"/>
        <w:rPr>
          <w:rFonts w:ascii="Yu Gothic Light" w:hAnsi="Yu Gothic Light"/>
          <w:color w:val="000000"/>
          <w:sz w:val="18"/>
          <w:szCs w:val="18"/>
        </w:rPr>
      </w:pPr>
      <w:r>
        <w:rPr>
          <w:rFonts w:ascii="Yu Gothic Light" w:hAnsi="Yu Gothic Light"/>
          <w:color w:val="000000"/>
          <w:sz w:val="18"/>
          <w:szCs w:val="18"/>
        </w:rPr>
        <w:t>}</w:t>
      </w:r>
    </w:p>
    <w:p w14:paraId="186788F8" w14:textId="76B40100" w:rsidR="009602AF" w:rsidRPr="004C0BA9" w:rsidRDefault="009602AF" w:rsidP="0041579E">
      <w:pPr>
        <w:pStyle w:val="Heading1"/>
      </w:pPr>
      <w:bookmarkStart w:id="1730" w:name="_Toc79761380"/>
      <w:r>
        <w:t>Card CancelLation V2.0</w:t>
      </w:r>
      <w:bookmarkEnd w:id="1730"/>
    </w:p>
    <w:p w14:paraId="662EEFE9" w14:textId="77777777" w:rsidR="001A20C4" w:rsidRPr="00CB6C14" w:rsidRDefault="009602AF" w:rsidP="001A20C4">
      <w:pPr>
        <w:rPr>
          <w:rFonts w:ascii="Cambria Math" w:hAnsi="Cambria Math" w:cs="Cambria Math"/>
          <w:sz w:val="21"/>
          <w:szCs w:val="21"/>
          <w:lang w:val="en-US"/>
        </w:rPr>
      </w:pPr>
      <w:r w:rsidRPr="004C0BA9">
        <w:rPr>
          <w:color w:val="000000" w:themeColor="text1"/>
          <w:lang w:val="en-US"/>
        </w:rPr>
        <w:t>Swagger available on the sandbox environment</w:t>
      </w:r>
      <w:r w:rsidR="00D04920">
        <w:rPr>
          <w:color w:val="000000" w:themeColor="text1"/>
          <w:lang w:val="en-US"/>
        </w:rPr>
        <w:t>:</w:t>
      </w:r>
      <w:r w:rsidR="00D04920" w:rsidRPr="00CB6C14">
        <w:rPr>
          <w:rFonts w:ascii="Cambria Math" w:hAnsi="Cambria Math" w:cs="Cambria Math"/>
          <w:sz w:val="21"/>
          <w:szCs w:val="21"/>
          <w:lang w:val="en-US"/>
        </w:rPr>
        <w:t xml:space="preserve"> </w:t>
      </w:r>
      <w:r w:rsidR="00337CB4">
        <w:fldChar w:fldCharType="begin"/>
      </w:r>
      <w:r w:rsidR="00337CB4" w:rsidRPr="00056DC3">
        <w:rPr>
          <w:lang w:val="en-US"/>
          <w:rPrChange w:id="1731" w:author="Quentin Veillard" w:date="2021-05-05T10:24:00Z">
            <w:rPr/>
          </w:rPrChange>
        </w:rPr>
        <w:instrText xml:space="preserve"> HYPERLINK "https://sb-api.xpollens.com/swagger/index.html" \t "_blank" \o "https://sb-api.xpollens.com/swagger/index.html" </w:instrText>
      </w:r>
      <w:r w:rsidR="00337CB4">
        <w:fldChar w:fldCharType="separate"/>
      </w:r>
      <w:r w:rsidR="001A20C4" w:rsidRPr="00CB6C14">
        <w:rPr>
          <w:rStyle w:val="Hyperlink"/>
          <w:rFonts w:ascii="Cambria Math" w:hAnsi="Cambria Math" w:cs="Cambria Math"/>
          <w:sz w:val="21"/>
          <w:szCs w:val="21"/>
          <w:lang w:val="en-US"/>
        </w:rPr>
        <w:t>https://sb-api.xpollens.com/swagger/index.html</w:t>
      </w:r>
      <w:r w:rsidR="00337CB4">
        <w:rPr>
          <w:rStyle w:val="Hyperlink"/>
          <w:rFonts w:ascii="Cambria Math" w:hAnsi="Cambria Math" w:cs="Cambria Math"/>
          <w:sz w:val="21"/>
          <w:szCs w:val="21"/>
          <w:lang w:val="en-US"/>
        </w:rPr>
        <w:fldChar w:fldCharType="end"/>
      </w:r>
    </w:p>
    <w:p w14:paraId="56FE56F4" w14:textId="31B6B4B5" w:rsidR="009602AF" w:rsidRDefault="009602AF" w:rsidP="009602AF">
      <w:pPr>
        <w:rPr>
          <w:color w:val="000000" w:themeColor="text1"/>
          <w:lang w:val="en-US"/>
        </w:rPr>
      </w:pPr>
    </w:p>
    <w:p w14:paraId="33F6649B" w14:textId="511C1D88" w:rsidR="009602AF" w:rsidRPr="004C0BA9" w:rsidRDefault="009602AF" w:rsidP="009602AF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This feature is only available in V2.0.</w:t>
      </w:r>
    </w:p>
    <w:p w14:paraId="765AA5B4" w14:textId="64C8D97B" w:rsidR="009602AF" w:rsidRPr="00CB6C14" w:rsidRDefault="009602AF" w:rsidP="009602AF">
      <w:pPr>
        <w:pStyle w:val="Heading3"/>
        <w:rPr>
          <w:rFonts w:ascii="Times New Roman" w:hAnsi="Times New Roman" w:cs="Times New Roman"/>
          <w:sz w:val="24"/>
          <w:szCs w:val="24"/>
          <w:lang w:val="en-US"/>
        </w:rPr>
      </w:pPr>
      <w:bookmarkStart w:id="1732" w:name="_Toc79761381"/>
      <w:r w:rsidRPr="00CB6C14">
        <w:rPr>
          <w:rFonts w:ascii="Times New Roman" w:hAnsi="Times New Roman" w:cs="Times New Roman"/>
          <w:sz w:val="24"/>
          <w:szCs w:val="24"/>
          <w:lang w:val="en-US"/>
        </w:rPr>
        <w:t xml:space="preserve">Request </w:t>
      </w:r>
      <w:r w:rsidR="0041579E" w:rsidRPr="00CB6C14">
        <w:rPr>
          <w:rFonts w:ascii="Times New Roman" w:hAnsi="Times New Roman" w:cs="Times New Roman"/>
          <w:sz w:val="24"/>
          <w:szCs w:val="24"/>
          <w:lang w:val="en-US"/>
        </w:rPr>
        <w:t>Cancels a card</w:t>
      </w:r>
      <w:r w:rsidRPr="00CB6C14">
        <w:rPr>
          <w:rFonts w:ascii="Times New Roman" w:hAnsi="Times New Roman" w:cs="Times New Roman"/>
          <w:sz w:val="24"/>
          <w:szCs w:val="24"/>
          <w:lang w:val="en-US"/>
        </w:rPr>
        <w:t xml:space="preserve"> v2.0</w:t>
      </w:r>
      <w:bookmarkEnd w:id="1732"/>
      <w:r w:rsidRPr="00CB6C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0E93ED25" w14:textId="3CFB1626" w:rsidR="009602AF" w:rsidRPr="004C0BA9" w:rsidRDefault="002D32E3" w:rsidP="00269348">
      <w:pPr>
        <w:spacing w:after="200" w:line="276" w:lineRule="auto"/>
        <w:rPr>
          <w:color w:val="000000" w:themeColor="text1"/>
          <w:lang w:val="en-US"/>
        </w:rPr>
      </w:pPr>
      <w:r w:rsidRPr="00269348">
        <w:rPr>
          <w:color w:val="000000" w:themeColor="text1"/>
          <w:lang w:val="en-US"/>
        </w:rPr>
        <w:t>Request: (</w:t>
      </w:r>
      <w:r w:rsidR="009602AF" w:rsidRPr="00269348">
        <w:rPr>
          <w:color w:val="000000" w:themeColor="text1"/>
          <w:lang w:val="en-US"/>
        </w:rPr>
        <w:t>PATCH</w:t>
      </w:r>
      <w:r w:rsidRPr="00269348">
        <w:rPr>
          <w:color w:val="000000" w:themeColor="text1"/>
          <w:lang w:val="en-US"/>
        </w:rPr>
        <w:t xml:space="preserve">)   </w:t>
      </w:r>
      <w:r w:rsidR="009602AF" w:rsidRPr="00269348">
        <w:rPr>
          <w:color w:val="000000" w:themeColor="text1"/>
          <w:lang w:val="en-US"/>
        </w:rPr>
        <w:t>/api/v2.0/card/{cardExternalRef}/cancel</w:t>
      </w:r>
      <w:ins w:id="1733" w:author="Tamazi Kawtar" w:date="2021-07-29T09:45:00Z">
        <w:r w:rsidR="4640420F" w:rsidRPr="00269348">
          <w:rPr>
            <w:color w:val="000000" w:themeColor="text1"/>
            <w:lang w:val="en-US"/>
            <w:rPrChange w:id="1734" w:author="Tamazi Kawtar" w:date="2021-07-29T09:46:00Z">
              <w:rPr>
                <w:color w:val="505050"/>
                <w:sz w:val="18"/>
                <w:szCs w:val="18"/>
                <w:lang w:val="en-US"/>
              </w:rPr>
            </w:rPrChange>
          </w:rPr>
          <w:t>?cancellationReason=</w:t>
        </w:r>
      </w:ins>
      <w:ins w:id="1735" w:author="Tamazi Kawtar" w:date="2021-07-29T09:48:00Z">
        <w:r w:rsidR="2C9476D6" w:rsidRPr="00269348">
          <w:rPr>
            <w:color w:val="000000" w:themeColor="text1"/>
            <w:lang w:val="en-US"/>
          </w:rPr>
          <w:t>1</w:t>
        </w:r>
      </w:ins>
    </w:p>
    <w:p w14:paraId="64D2CC0B" w14:textId="77777777" w:rsidR="00362CDB" w:rsidRPr="001F0AEF" w:rsidRDefault="00362CDB" w:rsidP="00362CDB">
      <w:pPr>
        <w:shd w:val="clear" w:color="auto" w:fill="FFFFFE"/>
        <w:spacing w:line="270" w:lineRule="atLeast"/>
        <w:rPr>
          <w:del w:id="1736" w:author="Tamazi Kawtar" w:date="2021-07-29T09:46:00Z"/>
          <w:rFonts w:ascii="Yu Gothic Light" w:hAnsi="Yu Gothic Light"/>
          <w:color w:val="000000"/>
          <w:sz w:val="18"/>
          <w:szCs w:val="18"/>
          <w:lang w:val="en-US"/>
        </w:rPr>
      </w:pPr>
      <w:del w:id="1737" w:author="Tamazi Kawtar" w:date="2021-07-29T09:46:00Z">
        <w:r w:rsidRPr="00269348" w:rsidDel="00362CDB">
          <w:rPr>
            <w:rFonts w:ascii="Yu Gothic Light" w:hAnsi="Yu Gothic Light"/>
            <w:color w:val="000000" w:themeColor="text1"/>
            <w:sz w:val="18"/>
            <w:szCs w:val="18"/>
            <w:lang w:val="en-US"/>
          </w:rPr>
          <w:delText>{</w:delText>
        </w:r>
      </w:del>
    </w:p>
    <w:p w14:paraId="05EAA282" w14:textId="60280281" w:rsidR="00362CDB" w:rsidRPr="001F0AEF" w:rsidRDefault="00362CDB" w:rsidP="00362CDB">
      <w:pPr>
        <w:shd w:val="clear" w:color="auto" w:fill="FFFFFE"/>
        <w:spacing w:line="270" w:lineRule="atLeast"/>
        <w:rPr>
          <w:del w:id="1738" w:author="Tamazi Kawtar" w:date="2021-07-29T09:46:00Z"/>
          <w:rFonts w:ascii="Yu Gothic Light" w:hAnsi="Yu Gothic Light"/>
          <w:color w:val="000000"/>
          <w:sz w:val="18"/>
          <w:szCs w:val="18"/>
          <w:lang w:val="en-US"/>
        </w:rPr>
      </w:pPr>
      <w:del w:id="1739" w:author="Tamazi Kawtar" w:date="2021-07-29T09:46:00Z">
        <w:r w:rsidRPr="00269348" w:rsidDel="00362CDB">
          <w:rPr>
            <w:rFonts w:ascii="Yu Gothic Light" w:hAnsi="Yu Gothic Light"/>
            <w:color w:val="A31515"/>
            <w:sz w:val="18"/>
            <w:szCs w:val="18"/>
            <w:lang w:val="en-US"/>
          </w:rPr>
          <w:delText>" cardExternalRef "</w:delText>
        </w:r>
        <w:r w:rsidRPr="00269348" w:rsidDel="00362CDB">
          <w:rPr>
            <w:rFonts w:ascii="Yu Gothic Light" w:hAnsi="Yu Gothic Light"/>
            <w:color w:val="000000" w:themeColor="text1"/>
            <w:sz w:val="18"/>
            <w:szCs w:val="18"/>
            <w:lang w:val="en-US"/>
          </w:rPr>
          <w:delText>:</w:delText>
        </w:r>
        <w:r w:rsidRPr="00269348" w:rsidDel="00362CDB">
          <w:rPr>
            <w:rFonts w:ascii="Yu Gothic Light" w:hAnsi="Yu Gothic Light"/>
            <w:color w:val="0451A5"/>
            <w:sz w:val="18"/>
            <w:szCs w:val="18"/>
            <w:lang w:val="en-US"/>
          </w:rPr>
          <w:delText>" CARD_Cancel1"</w:delText>
        </w:r>
        <w:r w:rsidRPr="00269348" w:rsidDel="00362CDB">
          <w:rPr>
            <w:rFonts w:ascii="Yu Gothic Light" w:hAnsi="Yu Gothic Light"/>
            <w:color w:val="000000" w:themeColor="text1"/>
            <w:sz w:val="18"/>
            <w:szCs w:val="18"/>
            <w:lang w:val="en-US"/>
          </w:rPr>
          <w:delText xml:space="preserve">,     </w:delText>
        </w:r>
        <w:r w:rsidRPr="00269348" w:rsidDel="00362CDB">
          <w:rPr>
            <w:i/>
            <w:iCs/>
            <w:color w:val="31849B" w:themeColor="accent5" w:themeShade="BF"/>
            <w:lang w:val="en-US"/>
          </w:rPr>
          <w:delText>(mandatory)/ (New partner’s card reference)</w:delText>
        </w:r>
        <w:r w:rsidRPr="00269348" w:rsidDel="00362CDB">
          <w:rPr>
            <w:rFonts w:ascii="Yu Gothic Light" w:hAnsi="Yu Gothic Light"/>
            <w:color w:val="000000" w:themeColor="text1"/>
            <w:sz w:val="18"/>
            <w:szCs w:val="18"/>
            <w:lang w:val="en-US"/>
          </w:rPr>
          <w:delText>  </w:delText>
        </w:r>
      </w:del>
    </w:p>
    <w:p w14:paraId="156906E8" w14:textId="54D9AE1F" w:rsidR="00362CDB" w:rsidRPr="00412B77" w:rsidRDefault="00362CDB" w:rsidP="00362CDB">
      <w:pPr>
        <w:shd w:val="clear" w:color="auto" w:fill="FFFFFE"/>
        <w:spacing w:line="270" w:lineRule="atLeast"/>
        <w:rPr>
          <w:del w:id="1740" w:author="Tamazi Kawtar" w:date="2021-07-29T09:46:00Z"/>
          <w:rFonts w:ascii="Yu Gothic Light" w:hAnsi="Yu Gothic Light"/>
          <w:color w:val="000000"/>
          <w:sz w:val="18"/>
          <w:szCs w:val="18"/>
          <w:lang w:val="en-US"/>
          <w:rPrChange w:id="1741" w:author="Corneille David" w:date="2021-09-02T16:54:00Z">
            <w:rPr>
              <w:del w:id="1742" w:author="Tamazi Kawtar" w:date="2021-07-29T09:46:00Z"/>
              <w:rFonts w:ascii="Yu Gothic Light" w:hAnsi="Yu Gothic Light"/>
              <w:color w:val="000000"/>
              <w:sz w:val="18"/>
              <w:szCs w:val="18"/>
            </w:rPr>
          </w:rPrChange>
        </w:rPr>
      </w:pPr>
      <w:del w:id="1743" w:author="Tamazi Kawtar" w:date="2021-07-29T09:46:00Z">
        <w:r w:rsidRPr="00412B77" w:rsidDel="00362CDB">
          <w:rPr>
            <w:rFonts w:ascii="Yu Gothic Light" w:hAnsi="Yu Gothic Light"/>
            <w:color w:val="A31515"/>
            <w:sz w:val="18"/>
            <w:szCs w:val="18"/>
            <w:lang w:val="en-US"/>
            <w:rPrChange w:id="1744" w:author="Corneille David" w:date="2021-09-02T16:54:00Z">
              <w:rPr>
                <w:rFonts w:ascii="Yu Gothic Light" w:hAnsi="Yu Gothic Light"/>
                <w:color w:val="A31515"/>
                <w:sz w:val="18"/>
                <w:szCs w:val="18"/>
              </w:rPr>
            </w:rPrChange>
          </w:rPr>
          <w:delText>"cancellationReason"</w:delText>
        </w:r>
        <w:r w:rsidRPr="00412B77" w:rsidDel="00362CDB">
          <w:rPr>
            <w:rFonts w:ascii="Yu Gothic Light" w:hAnsi="Yu Gothic Light"/>
            <w:color w:val="000000" w:themeColor="text1"/>
            <w:sz w:val="18"/>
            <w:szCs w:val="18"/>
            <w:lang w:val="en-US"/>
            <w:rPrChange w:id="1745" w:author="Corneille David" w:date="2021-09-02T16:54:00Z">
              <w:rPr>
                <w:rFonts w:ascii="Yu Gothic Light" w:hAnsi="Yu Gothic Light"/>
                <w:color w:val="000000" w:themeColor="text1"/>
                <w:sz w:val="18"/>
                <w:szCs w:val="18"/>
              </w:rPr>
            </w:rPrChange>
          </w:rPr>
          <w:delText>: </w:delText>
        </w:r>
        <w:r w:rsidRPr="00412B77" w:rsidDel="00362CDB">
          <w:rPr>
            <w:rFonts w:ascii="Yu Gothic Light" w:hAnsi="Yu Gothic Light"/>
            <w:color w:val="0451A5"/>
            <w:sz w:val="18"/>
            <w:szCs w:val="18"/>
            <w:lang w:val="en-US"/>
            <w:rPrChange w:id="1746" w:author="Corneille David" w:date="2021-09-02T16:54:00Z">
              <w:rPr>
                <w:rFonts w:ascii="Yu Gothic Light" w:hAnsi="Yu Gothic Light"/>
                <w:color w:val="0451A5"/>
                <w:sz w:val="18"/>
                <w:szCs w:val="18"/>
              </w:rPr>
            </w:rPrChange>
          </w:rPr>
          <w:delText>"1"</w:delText>
        </w:r>
        <w:r w:rsidRPr="00412B77" w:rsidDel="00362CDB">
          <w:rPr>
            <w:rFonts w:ascii="Yu Gothic Light" w:hAnsi="Yu Gothic Light"/>
            <w:color w:val="000000" w:themeColor="text1"/>
            <w:sz w:val="18"/>
            <w:szCs w:val="18"/>
            <w:lang w:val="en-US"/>
            <w:rPrChange w:id="1747" w:author="Corneille David" w:date="2021-09-02T16:54:00Z">
              <w:rPr>
                <w:rFonts w:ascii="Yu Gothic Light" w:hAnsi="Yu Gothic Light"/>
                <w:color w:val="000000" w:themeColor="text1"/>
                <w:sz w:val="18"/>
                <w:szCs w:val="18"/>
              </w:rPr>
            </w:rPrChange>
          </w:rPr>
          <w:delText xml:space="preserve">   </w:delText>
        </w:r>
        <w:r w:rsidRPr="00412B77" w:rsidDel="00362CDB">
          <w:rPr>
            <w:i/>
            <w:iCs/>
            <w:color w:val="31849B" w:themeColor="accent5" w:themeShade="BF"/>
            <w:lang w:val="en-US"/>
            <w:rPrChange w:id="1748" w:author="Corneille David" w:date="2021-09-02T16:54:00Z">
              <w:rPr>
                <w:i/>
                <w:iCs/>
                <w:color w:val="31849B" w:themeColor="accent5" w:themeShade="BF"/>
              </w:rPr>
            </w:rPrChange>
          </w:rPr>
          <w:delText>(optional)</w:delText>
        </w:r>
      </w:del>
    </w:p>
    <w:p w14:paraId="793AB62A" w14:textId="77777777" w:rsidR="00362CDB" w:rsidRPr="00412B77" w:rsidRDefault="00362CDB" w:rsidP="00362CDB">
      <w:pPr>
        <w:shd w:val="clear" w:color="auto" w:fill="FFFFFE"/>
        <w:spacing w:line="270" w:lineRule="atLeast"/>
        <w:rPr>
          <w:del w:id="1749" w:author="Tamazi Kawtar" w:date="2021-07-29T09:46:00Z"/>
          <w:rFonts w:ascii="Yu Gothic Light" w:hAnsi="Yu Gothic Light"/>
          <w:color w:val="000000"/>
          <w:sz w:val="18"/>
          <w:szCs w:val="18"/>
          <w:lang w:val="en-US"/>
          <w:rPrChange w:id="1750" w:author="Corneille David" w:date="2021-09-02T16:54:00Z">
            <w:rPr>
              <w:del w:id="1751" w:author="Tamazi Kawtar" w:date="2021-07-29T09:46:00Z"/>
              <w:rFonts w:ascii="Yu Gothic Light" w:hAnsi="Yu Gothic Light"/>
              <w:color w:val="000000"/>
              <w:sz w:val="18"/>
              <w:szCs w:val="18"/>
            </w:rPr>
          </w:rPrChange>
        </w:rPr>
      </w:pPr>
      <w:del w:id="1752" w:author="Tamazi Kawtar" w:date="2021-07-29T09:46:00Z">
        <w:r w:rsidRPr="00412B77" w:rsidDel="00362CDB">
          <w:rPr>
            <w:rFonts w:ascii="Yu Gothic Light" w:hAnsi="Yu Gothic Light"/>
            <w:color w:val="000000" w:themeColor="text1"/>
            <w:sz w:val="18"/>
            <w:szCs w:val="18"/>
            <w:lang w:val="en-US"/>
            <w:rPrChange w:id="1753" w:author="Corneille David" w:date="2021-09-02T16:54:00Z">
              <w:rPr>
                <w:rFonts w:ascii="Yu Gothic Light" w:hAnsi="Yu Gothic Light"/>
                <w:color w:val="000000" w:themeColor="text1"/>
                <w:sz w:val="18"/>
                <w:szCs w:val="18"/>
              </w:rPr>
            </w:rPrChange>
          </w:rPr>
          <w:delText>}</w:delText>
        </w:r>
      </w:del>
    </w:p>
    <w:p w14:paraId="5C6B58D3" w14:textId="77777777" w:rsidR="00362CDB" w:rsidRPr="00412B77" w:rsidRDefault="00362CDB" w:rsidP="00362CDB">
      <w:pPr>
        <w:shd w:val="clear" w:color="auto" w:fill="FFFFFE"/>
        <w:spacing w:line="270" w:lineRule="atLeast"/>
        <w:rPr>
          <w:ins w:id="1754" w:author="Tamazi Kawtar" w:date="2021-07-29T09:47:00Z"/>
          <w:rFonts w:ascii="Yu Gothic Light" w:hAnsi="Yu Gothic Light"/>
          <w:color w:val="000000"/>
          <w:sz w:val="18"/>
          <w:szCs w:val="18"/>
          <w:lang w:val="en-US"/>
          <w:rPrChange w:id="1755" w:author="Corneille David" w:date="2021-09-02T16:54:00Z">
            <w:rPr>
              <w:ins w:id="1756" w:author="Tamazi Kawtar" w:date="2021-07-29T09:47:00Z"/>
              <w:rFonts w:ascii="Yu Gothic Light" w:hAnsi="Yu Gothic Light"/>
              <w:color w:val="000000"/>
              <w:sz w:val="18"/>
              <w:szCs w:val="18"/>
            </w:rPr>
          </w:rPrChange>
        </w:rPr>
      </w:pPr>
    </w:p>
    <w:p w14:paraId="6D85789C" w14:textId="39BDC8F7" w:rsidR="00362CDB" w:rsidRPr="004C0BA9" w:rsidRDefault="43BAE1EF" w:rsidP="00269348">
      <w:pPr>
        <w:spacing w:after="200" w:line="270" w:lineRule="atLeast"/>
        <w:rPr>
          <w:color w:val="000000" w:themeColor="text1"/>
          <w:lang w:val="en-US"/>
        </w:rPr>
      </w:pPr>
      <w:ins w:id="1757" w:author="Tamazi Kawtar" w:date="2021-07-29T09:47:00Z">
        <w:r w:rsidRPr="00269348">
          <w:rPr>
            <w:color w:val="000000" w:themeColor="text1"/>
            <w:lang w:val="en-US"/>
          </w:rPr>
          <w:t>List of different values of the ‘CancellationReason’:</w:t>
        </w:r>
      </w:ins>
    </w:p>
    <w:p w14:paraId="45FDE8A8" w14:textId="3F0DE2FE" w:rsidR="00362CDB" w:rsidRPr="00412B77" w:rsidRDefault="43BAE1EF" w:rsidP="00269348">
      <w:pPr>
        <w:spacing w:after="200" w:line="276" w:lineRule="auto"/>
        <w:rPr>
          <w:color w:val="000000" w:themeColor="text1"/>
          <w:lang w:val="en-US"/>
          <w:rPrChange w:id="1758" w:author="Corneille David" w:date="2021-09-02T16:54:00Z">
            <w:rPr/>
          </w:rPrChange>
        </w:rPr>
      </w:pPr>
      <w:ins w:id="1759" w:author="Tamazi Kawtar" w:date="2021-07-29T09:47:00Z">
        <w:r w:rsidRPr="00412B77">
          <w:rPr>
            <w:b/>
            <w:bCs/>
            <w:color w:val="000000" w:themeColor="text1"/>
            <w:sz w:val="21"/>
            <w:szCs w:val="21"/>
            <w:lang w:val="en-US"/>
            <w:rPrChange w:id="1760" w:author="Corneille David" w:date="2021-09-02T16:54:00Z">
              <w:rPr>
                <w:b/>
                <w:bCs/>
                <w:color w:val="172B4D"/>
                <w:sz w:val="21"/>
                <w:szCs w:val="21"/>
              </w:rPr>
            </w:rPrChange>
          </w:rPr>
          <w:t>1 : the customer no longer wants his card</w:t>
        </w:r>
        <w:r w:rsidR="00362CDB" w:rsidRPr="00412B77">
          <w:rPr>
            <w:lang w:val="en-US"/>
            <w:rPrChange w:id="1761" w:author="Corneille David" w:date="2021-09-02T16:54:00Z">
              <w:rPr/>
            </w:rPrChange>
          </w:rPr>
          <w:br/>
        </w:r>
        <w:r w:rsidRPr="00412B77">
          <w:rPr>
            <w:b/>
            <w:bCs/>
            <w:color w:val="000000" w:themeColor="text1"/>
            <w:sz w:val="21"/>
            <w:szCs w:val="21"/>
            <w:lang w:val="en-US"/>
            <w:rPrChange w:id="1762" w:author="Corneille David" w:date="2021-09-02T16:54:00Z">
              <w:rPr>
                <w:b/>
                <w:bCs/>
                <w:color w:val="172B4D"/>
                <w:sz w:val="21"/>
                <w:szCs w:val="21"/>
              </w:rPr>
            </w:rPrChange>
          </w:rPr>
          <w:t>2 : the customer left the bank</w:t>
        </w:r>
        <w:r w:rsidR="00362CDB" w:rsidRPr="00412B77">
          <w:rPr>
            <w:lang w:val="en-US"/>
            <w:rPrChange w:id="1763" w:author="Corneille David" w:date="2021-09-02T16:54:00Z">
              <w:rPr/>
            </w:rPrChange>
          </w:rPr>
          <w:br/>
        </w:r>
        <w:r w:rsidRPr="00412B77">
          <w:rPr>
            <w:b/>
            <w:bCs/>
            <w:color w:val="000000" w:themeColor="text1"/>
            <w:sz w:val="21"/>
            <w:szCs w:val="21"/>
            <w:lang w:val="en-US"/>
            <w:rPrChange w:id="1764" w:author="Corneille David" w:date="2021-09-02T16:54:00Z">
              <w:rPr>
                <w:b/>
                <w:bCs/>
                <w:color w:val="172B4D"/>
                <w:sz w:val="21"/>
                <w:szCs w:val="21"/>
              </w:rPr>
            </w:rPrChange>
          </w:rPr>
          <w:t>3 : deceased customer</w:t>
        </w:r>
        <w:r w:rsidR="00362CDB" w:rsidRPr="00412B77">
          <w:rPr>
            <w:lang w:val="en-US"/>
            <w:rPrChange w:id="1765" w:author="Corneille David" w:date="2021-09-02T16:54:00Z">
              <w:rPr/>
            </w:rPrChange>
          </w:rPr>
          <w:br/>
        </w:r>
        <w:r w:rsidRPr="00412B77">
          <w:rPr>
            <w:b/>
            <w:bCs/>
            <w:color w:val="000000" w:themeColor="text1"/>
            <w:sz w:val="21"/>
            <w:szCs w:val="21"/>
            <w:lang w:val="en-US"/>
            <w:rPrChange w:id="1766" w:author="Corneille David" w:date="2021-09-02T16:54:00Z">
              <w:rPr>
                <w:b/>
                <w:bCs/>
                <w:color w:val="172B4D"/>
                <w:sz w:val="21"/>
                <w:szCs w:val="21"/>
              </w:rPr>
            </w:rPrChange>
          </w:rPr>
          <w:t>4 : Partner request</w:t>
        </w:r>
        <w:r w:rsidR="00362CDB" w:rsidRPr="00412B77">
          <w:rPr>
            <w:lang w:val="en-US"/>
            <w:rPrChange w:id="1767" w:author="Corneille David" w:date="2021-09-02T16:54:00Z">
              <w:rPr/>
            </w:rPrChange>
          </w:rPr>
          <w:br/>
        </w:r>
        <w:r w:rsidRPr="00412B77">
          <w:rPr>
            <w:b/>
            <w:bCs/>
            <w:color w:val="000000" w:themeColor="text1"/>
            <w:sz w:val="21"/>
            <w:szCs w:val="21"/>
            <w:lang w:val="en-US"/>
            <w:rPrChange w:id="1768" w:author="Corneille David" w:date="2021-09-02T16:54:00Z">
              <w:rPr>
                <w:b/>
                <w:bCs/>
                <w:color w:val="172B4D"/>
                <w:sz w:val="21"/>
                <w:szCs w:val="21"/>
              </w:rPr>
            </w:rPrChange>
          </w:rPr>
          <w:t>6 : other reason (default value if not provided in the input parameters)</w:t>
        </w:r>
      </w:ins>
    </w:p>
    <w:p w14:paraId="59B82EDB" w14:textId="6B409911" w:rsidR="009602AF" w:rsidRPr="004C0BA9" w:rsidRDefault="009602AF" w:rsidP="009602AF">
      <w:pPr>
        <w:pStyle w:val="Heading3"/>
        <w:rPr>
          <w:rFonts w:ascii="Times New Roman" w:hAnsi="Times New Roman" w:cs="Times New Roman"/>
          <w:sz w:val="24"/>
          <w:szCs w:val="24"/>
        </w:rPr>
      </w:pPr>
      <w:bookmarkStart w:id="1769" w:name="_Toc79761382"/>
      <w:r w:rsidRPr="004C0BA9">
        <w:rPr>
          <w:rFonts w:ascii="Times New Roman" w:hAnsi="Times New Roman" w:cs="Times New Roman"/>
          <w:sz w:val="24"/>
          <w:szCs w:val="24"/>
        </w:rPr>
        <w:t xml:space="preserve">Response </w:t>
      </w:r>
      <w:r w:rsidR="0041579E">
        <w:rPr>
          <w:rFonts w:ascii="Times New Roman" w:hAnsi="Times New Roman" w:cs="Times New Roman"/>
          <w:sz w:val="24"/>
          <w:szCs w:val="24"/>
        </w:rPr>
        <w:t>Cancels a card</w:t>
      </w:r>
      <w:r w:rsidRPr="004C0BA9">
        <w:rPr>
          <w:rFonts w:ascii="Times New Roman" w:hAnsi="Times New Roman" w:cs="Times New Roman"/>
          <w:sz w:val="24"/>
          <w:szCs w:val="24"/>
        </w:rPr>
        <w:t xml:space="preserve"> v2.0</w:t>
      </w:r>
      <w:bookmarkEnd w:id="1769"/>
      <w:r w:rsidRPr="004C0BA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9EA69DE" w14:textId="1619286B" w:rsidR="009602AF" w:rsidRPr="004C0BA9" w:rsidRDefault="009602AF" w:rsidP="009602AF">
      <w:r>
        <w:rPr>
          <w:lang w:eastAsia="en-US" w:bidi="en-US"/>
        </w:rPr>
        <w:t xml:space="preserve">Response </w:t>
      </w:r>
      <w:r w:rsidRPr="004C0BA9">
        <w:rPr>
          <w:lang w:eastAsia="en-US" w:bidi="en-US"/>
        </w:rPr>
        <w:t>v2.0 : 20</w:t>
      </w:r>
      <w:r w:rsidR="0041579E">
        <w:rPr>
          <w:lang w:eastAsia="en-US" w:bidi="en-US"/>
        </w:rPr>
        <w:t>4</w:t>
      </w:r>
      <w:r w:rsidRPr="004C0BA9">
        <w:rPr>
          <w:lang w:eastAsia="en-US" w:bidi="en-US"/>
        </w:rPr>
        <w:t xml:space="preserve"> OK</w:t>
      </w:r>
    </w:p>
    <w:p w14:paraId="4B3637B3" w14:textId="77777777" w:rsidR="009602AF" w:rsidRPr="004C0BA9" w:rsidRDefault="009602AF" w:rsidP="009602AF">
      <w:pPr>
        <w:rPr>
          <w:b/>
          <w:lang w:val="en-GB"/>
        </w:rPr>
      </w:pPr>
    </w:p>
    <w:p w14:paraId="7A03B14E" w14:textId="77777777" w:rsidR="009602AF" w:rsidRPr="00040850" w:rsidRDefault="009602AF" w:rsidP="009602AF">
      <w:pPr>
        <w:pStyle w:val="Heading3"/>
        <w:rPr>
          <w:rFonts w:ascii="Times New Roman" w:hAnsi="Times New Roman" w:cs="Times New Roman"/>
          <w:sz w:val="24"/>
          <w:szCs w:val="24"/>
        </w:rPr>
      </w:pPr>
      <w:bookmarkStart w:id="1770" w:name="_Toc79761383"/>
      <w:r w:rsidRPr="00040850">
        <w:rPr>
          <w:rFonts w:ascii="Times New Roman" w:hAnsi="Times New Roman" w:cs="Times New Roman"/>
          <w:sz w:val="24"/>
          <w:szCs w:val="24"/>
        </w:rPr>
        <w:t>Error codes</w:t>
      </w:r>
      <w:bookmarkEnd w:id="1770"/>
    </w:p>
    <w:p w14:paraId="7AB5F106" w14:textId="77777777" w:rsidR="009602AF" w:rsidRPr="00040850" w:rsidRDefault="009602AF" w:rsidP="009602AF">
      <w:pPr>
        <w:rPr>
          <w:color w:val="000000" w:themeColor="text1"/>
        </w:rPr>
      </w:pPr>
    </w:p>
    <w:tbl>
      <w:tblPr>
        <w:tblW w:w="80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45"/>
        <w:gridCol w:w="1545"/>
        <w:gridCol w:w="4917"/>
      </w:tblGrid>
      <w:tr w:rsidR="009602AF" w:rsidRPr="00040850" w14:paraId="0984BDC9" w14:textId="77777777" w:rsidTr="00C152E6">
        <w:trPr>
          <w:trHeight w:val="367"/>
        </w:trPr>
        <w:tc>
          <w:tcPr>
            <w:tcW w:w="1545" w:type="dxa"/>
            <w:shd w:val="clear" w:color="auto" w:fill="365F91" w:themeFill="accent1" w:themeFillShade="BF"/>
          </w:tcPr>
          <w:p w14:paraId="30EC5E67" w14:textId="77777777" w:rsidR="009602AF" w:rsidRPr="00040850" w:rsidRDefault="009602AF" w:rsidP="00C152E6">
            <w:pPr>
              <w:spacing w:line="276" w:lineRule="auto"/>
              <w:rPr>
                <w:rFonts w:eastAsia="Calibri"/>
                <w:b/>
                <w:color w:val="FFFFFF" w:themeColor="background1"/>
              </w:rPr>
            </w:pPr>
            <w:r w:rsidRPr="00040850">
              <w:rPr>
                <w:rFonts w:eastAsia="Calibri"/>
                <w:b/>
                <w:color w:val="FFFFFF" w:themeColor="background1"/>
              </w:rPr>
              <w:t>http code</w:t>
            </w:r>
          </w:p>
        </w:tc>
        <w:tc>
          <w:tcPr>
            <w:tcW w:w="1545" w:type="dxa"/>
            <w:shd w:val="clear" w:color="auto" w:fill="365F91" w:themeFill="accent1" w:themeFillShade="BF"/>
          </w:tcPr>
          <w:p w14:paraId="76EE6C8E" w14:textId="77777777" w:rsidR="009602AF" w:rsidRPr="00040850" w:rsidRDefault="009602AF" w:rsidP="00C152E6">
            <w:pPr>
              <w:spacing w:line="276" w:lineRule="auto"/>
              <w:rPr>
                <w:rFonts w:eastAsia="Calibri"/>
                <w:b/>
                <w:color w:val="FFFFFF" w:themeColor="background1"/>
              </w:rPr>
            </w:pPr>
            <w:r w:rsidRPr="00040850">
              <w:rPr>
                <w:rFonts w:eastAsia="Calibri"/>
                <w:b/>
                <w:color w:val="FFFFFF" w:themeColor="background1"/>
              </w:rPr>
              <w:t>Error code</w:t>
            </w:r>
          </w:p>
        </w:tc>
        <w:tc>
          <w:tcPr>
            <w:tcW w:w="4917" w:type="dxa"/>
            <w:shd w:val="clear" w:color="auto" w:fill="365F91" w:themeFill="accent1" w:themeFillShade="BF"/>
          </w:tcPr>
          <w:p w14:paraId="33C78D4E" w14:textId="77777777" w:rsidR="009602AF" w:rsidRPr="00040850" w:rsidRDefault="009602AF" w:rsidP="00C152E6">
            <w:pPr>
              <w:spacing w:line="276" w:lineRule="auto"/>
              <w:rPr>
                <w:rFonts w:eastAsia="Calibri"/>
                <w:b/>
                <w:color w:val="FFFFFF" w:themeColor="background1"/>
              </w:rPr>
            </w:pPr>
            <w:r w:rsidRPr="00040850">
              <w:rPr>
                <w:rFonts w:eastAsia="Calibri"/>
                <w:b/>
                <w:color w:val="FFFFFF" w:themeColor="background1"/>
              </w:rPr>
              <w:t>Description</w:t>
            </w:r>
          </w:p>
        </w:tc>
      </w:tr>
      <w:tr w:rsidR="009602AF" w:rsidRPr="00651F55" w14:paraId="62BBDA48" w14:textId="77777777" w:rsidTr="00C152E6">
        <w:trPr>
          <w:trHeight w:val="338"/>
        </w:trPr>
        <w:tc>
          <w:tcPr>
            <w:tcW w:w="1545" w:type="dxa"/>
          </w:tcPr>
          <w:p w14:paraId="656CE066" w14:textId="77777777" w:rsidR="009602AF" w:rsidRPr="00040850" w:rsidRDefault="009602AF" w:rsidP="00C152E6">
            <w:pPr>
              <w:rPr>
                <w:rFonts w:eastAsia="Calibri"/>
                <w:color w:val="000000" w:themeColor="text1"/>
              </w:rPr>
            </w:pPr>
            <w:r w:rsidRPr="00040850">
              <w:rPr>
                <w:rFonts w:eastAsia="Calibri"/>
                <w:color w:val="000000" w:themeColor="text1"/>
              </w:rPr>
              <w:t>400</w:t>
            </w:r>
          </w:p>
        </w:tc>
        <w:tc>
          <w:tcPr>
            <w:tcW w:w="1545" w:type="dxa"/>
            <w:shd w:val="clear" w:color="auto" w:fill="auto"/>
          </w:tcPr>
          <w:p w14:paraId="1CE99C86" w14:textId="77777777" w:rsidR="009602AF" w:rsidRPr="00040850" w:rsidRDefault="009602AF" w:rsidP="00C152E6">
            <w:pPr>
              <w:rPr>
                <w:rFonts w:eastAsia="Calibri"/>
                <w:color w:val="000000" w:themeColor="text1"/>
                <w:lang w:eastAsia="en-US"/>
              </w:rPr>
            </w:pPr>
            <w:r w:rsidRPr="00040850">
              <w:rPr>
                <w:rFonts w:eastAsia="Calibri"/>
                <w:color w:val="000000" w:themeColor="text1"/>
                <w:lang w:eastAsia="en-US"/>
              </w:rPr>
              <w:t>006</w:t>
            </w:r>
          </w:p>
        </w:tc>
        <w:tc>
          <w:tcPr>
            <w:tcW w:w="4917" w:type="dxa"/>
            <w:shd w:val="clear" w:color="auto" w:fill="auto"/>
          </w:tcPr>
          <w:p w14:paraId="492670A2" w14:textId="25CD6637" w:rsidR="009602AF" w:rsidRPr="00CB6C14" w:rsidRDefault="009602AF" w:rsidP="00C152E6">
            <w:pPr>
              <w:rPr>
                <w:color w:val="000000" w:themeColor="text1"/>
                <w:lang w:val="en-US"/>
              </w:rPr>
            </w:pPr>
            <w:r w:rsidRPr="00CB6C14">
              <w:rPr>
                <w:color w:val="000000" w:themeColor="text1"/>
                <w:lang w:val="en-US"/>
              </w:rPr>
              <w:t>The card does not exist</w:t>
            </w:r>
          </w:p>
        </w:tc>
      </w:tr>
    </w:tbl>
    <w:p w14:paraId="685A42DD" w14:textId="77777777" w:rsidR="009602AF" w:rsidRPr="004C0BA9" w:rsidRDefault="009602AF" w:rsidP="009602AF">
      <w:pPr>
        <w:rPr>
          <w:color w:val="000000" w:themeColor="text1"/>
          <w:lang w:val="en-US"/>
        </w:rPr>
      </w:pPr>
    </w:p>
    <w:p w14:paraId="69C4187C" w14:textId="77777777" w:rsidR="009602AF" w:rsidRPr="004C0BA9" w:rsidRDefault="009602AF" w:rsidP="009602AF">
      <w:pPr>
        <w:rPr>
          <w:b/>
          <w:lang w:val="en-GB"/>
        </w:rPr>
      </w:pPr>
    </w:p>
    <w:p w14:paraId="0D5B8541" w14:textId="33A2EFC2" w:rsidR="00040850" w:rsidRPr="004C0BA9" w:rsidRDefault="00040850" w:rsidP="00040850">
      <w:pPr>
        <w:pStyle w:val="Heading1"/>
      </w:pPr>
      <w:bookmarkStart w:id="1771" w:name="_Toc79761384"/>
      <w:r>
        <w:t>Card Opposition V2.0</w:t>
      </w:r>
      <w:bookmarkEnd w:id="1771"/>
    </w:p>
    <w:p w14:paraId="2CCE1C95" w14:textId="3C0C7BA7" w:rsidR="00D04920" w:rsidRPr="00CB6C14" w:rsidRDefault="00040850" w:rsidP="00D04920">
      <w:pPr>
        <w:rPr>
          <w:rFonts w:ascii="Cambria Math" w:hAnsi="Cambria Math" w:cs="Cambria Math"/>
          <w:sz w:val="21"/>
          <w:szCs w:val="21"/>
          <w:lang w:val="en-US"/>
        </w:rPr>
      </w:pPr>
      <w:r w:rsidRPr="004C0BA9">
        <w:rPr>
          <w:color w:val="000000" w:themeColor="text1"/>
          <w:lang w:val="en-US"/>
        </w:rPr>
        <w:t>Swagger available on the sandbox environment</w:t>
      </w:r>
      <w:r w:rsidR="00D04920">
        <w:rPr>
          <w:color w:val="000000" w:themeColor="text1"/>
          <w:lang w:val="en-US"/>
        </w:rPr>
        <w:t xml:space="preserve">: </w:t>
      </w:r>
      <w:ins w:id="1772" w:author="Sebastien Bik" w:date="2021-04-15T15:19:00Z">
        <w:r w:rsidR="005D51D4" w:rsidRPr="005D51D4">
          <w:rPr>
            <w:color w:val="000000" w:themeColor="text1"/>
            <w:lang w:val="en-US"/>
          </w:rPr>
          <w:t>https://sb-api.xpollens.com/swagger/index.html?urls.primaryName=CardFactory%20API%20-%20v2.0#/Card/patch_api_v2_0_card__cardExternalRef__oppose</w:t>
        </w:r>
      </w:ins>
      <w:del w:id="1773" w:author="Sebastien Bik" w:date="2021-04-15T15:19:00Z">
        <w:r w:rsidR="00D63599" w:rsidDel="005D51D4">
          <w:fldChar w:fldCharType="begin"/>
        </w:r>
        <w:r w:rsidR="00D63599" w:rsidRPr="00DF7B31" w:rsidDel="005D51D4">
          <w:rPr>
            <w:lang w:val="en-US"/>
            <w:rPrChange w:id="1774" w:author="Quentin Veillard" w:date="2021-04-26T15:10:00Z">
              <w:rPr/>
            </w:rPrChange>
          </w:rPr>
          <w:delInstrText xml:space="preserve"> HYPERLINK "https://xpo-cardmg-sb-web-001-card.azurewebsites.net/index.html?urls.primaryName=Version%202.0" \t "_blank" \o "https://xpo-cardmg-sb-web-001-card.azurewebsites.net/index.html?urls.primaryname=version%202.0" </w:delInstrText>
        </w:r>
        <w:r w:rsidR="00D63599" w:rsidDel="005D51D4">
          <w:fldChar w:fldCharType="separate"/>
        </w:r>
        <w:r w:rsidR="00D04920" w:rsidRPr="00CB6C14" w:rsidDel="005D51D4">
          <w:rPr>
            <w:rStyle w:val="Hyperlink"/>
            <w:rFonts w:ascii="Cambria Math" w:hAnsi="Cambria Math" w:cs="Cambria Math"/>
            <w:sz w:val="21"/>
            <w:szCs w:val="21"/>
            <w:lang w:val="en-US"/>
          </w:rPr>
          <w:delText>https://xpo-cardmg-sb-web-001-card.azurewebsites.net/index.html?urls.primaryName=Version%202.0</w:delText>
        </w:r>
        <w:r w:rsidR="00D63599" w:rsidDel="005D51D4">
          <w:rPr>
            <w:rStyle w:val="Hyperlink"/>
            <w:rFonts w:ascii="Cambria Math" w:hAnsi="Cambria Math" w:cs="Cambria Math"/>
            <w:sz w:val="21"/>
            <w:szCs w:val="21"/>
            <w:lang w:val="en-US"/>
          </w:rPr>
          <w:fldChar w:fldCharType="end"/>
        </w:r>
      </w:del>
    </w:p>
    <w:p w14:paraId="0B13D1D4" w14:textId="7A2B40CA" w:rsidR="00040850" w:rsidRDefault="00040850" w:rsidP="00040850">
      <w:pPr>
        <w:rPr>
          <w:color w:val="000000" w:themeColor="text1"/>
          <w:lang w:val="en-US"/>
        </w:rPr>
      </w:pPr>
    </w:p>
    <w:p w14:paraId="126562DF" w14:textId="77777777" w:rsidR="00040850" w:rsidRPr="004C0BA9" w:rsidRDefault="00040850" w:rsidP="00040850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This feature is only available in V2.0.</w:t>
      </w:r>
    </w:p>
    <w:p w14:paraId="568EC8F8" w14:textId="4E41BB68" w:rsidR="00040850" w:rsidRPr="00CB6C14" w:rsidRDefault="00040850" w:rsidP="00040850">
      <w:pPr>
        <w:pStyle w:val="Heading3"/>
        <w:rPr>
          <w:rFonts w:ascii="Times New Roman" w:hAnsi="Times New Roman" w:cs="Times New Roman"/>
          <w:sz w:val="24"/>
          <w:szCs w:val="24"/>
          <w:lang w:val="en-US"/>
        </w:rPr>
      </w:pPr>
      <w:bookmarkStart w:id="1775" w:name="_Toc79761385"/>
      <w:r w:rsidRPr="00CB6C14">
        <w:rPr>
          <w:rFonts w:ascii="Times New Roman" w:hAnsi="Times New Roman" w:cs="Times New Roman"/>
          <w:sz w:val="24"/>
          <w:szCs w:val="24"/>
          <w:lang w:val="en-US"/>
        </w:rPr>
        <w:t>Request Opposes a card v2.0</w:t>
      </w:r>
      <w:bookmarkEnd w:id="1775"/>
      <w:r w:rsidRPr="00CB6C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3EC0C8A1" w14:textId="57834380" w:rsidR="00040850" w:rsidRPr="004C0BA9" w:rsidRDefault="00040850" w:rsidP="00040850">
      <w:pPr>
        <w:spacing w:after="200" w:line="276" w:lineRule="auto"/>
        <w:rPr>
          <w:color w:val="000000" w:themeColor="text1"/>
          <w:lang w:val="en-US"/>
        </w:rPr>
      </w:pPr>
      <w:r w:rsidRPr="004C0BA9">
        <w:rPr>
          <w:color w:val="000000" w:themeColor="text1"/>
          <w:lang w:val="en-US"/>
        </w:rPr>
        <w:t>P</w:t>
      </w:r>
      <w:r>
        <w:rPr>
          <w:color w:val="000000" w:themeColor="text1"/>
          <w:lang w:val="en-US"/>
        </w:rPr>
        <w:t>ATCH</w:t>
      </w:r>
      <w:r w:rsidRPr="004C0BA9">
        <w:rPr>
          <w:color w:val="000000" w:themeColor="text1"/>
          <w:lang w:val="en-US"/>
        </w:rPr>
        <w:t>/api/v2.0</w:t>
      </w:r>
      <w:r>
        <w:rPr>
          <w:color w:val="000000" w:themeColor="text1"/>
          <w:lang w:val="en-US"/>
        </w:rPr>
        <w:t>/</w:t>
      </w:r>
      <w:r w:rsidRPr="004C0BA9">
        <w:rPr>
          <w:color w:val="000000" w:themeColor="text1"/>
          <w:lang w:val="en-US"/>
        </w:rPr>
        <w:t>card/</w:t>
      </w:r>
      <w:r>
        <w:rPr>
          <w:color w:val="000000" w:themeColor="text1"/>
          <w:lang w:val="en-US"/>
        </w:rPr>
        <w:t>{cardExternalRef}/oppose</w:t>
      </w:r>
    </w:p>
    <w:p w14:paraId="5C6A92A7" w14:textId="77777777" w:rsidR="00362CDB" w:rsidRDefault="00362CDB" w:rsidP="00362CDB">
      <w:pPr>
        <w:shd w:val="clear" w:color="auto" w:fill="FFFFFE"/>
        <w:spacing w:line="270" w:lineRule="atLeast"/>
        <w:rPr>
          <w:rFonts w:ascii="Yu Gothic Light" w:hAnsi="Yu Gothic Light"/>
          <w:color w:val="000000"/>
          <w:sz w:val="18"/>
          <w:szCs w:val="18"/>
        </w:rPr>
      </w:pPr>
      <w:r>
        <w:rPr>
          <w:rFonts w:ascii="Yu Gothic Light" w:hAnsi="Yu Gothic Light"/>
          <w:color w:val="000000"/>
          <w:sz w:val="18"/>
          <w:szCs w:val="18"/>
        </w:rPr>
        <w:t>{</w:t>
      </w:r>
    </w:p>
    <w:p w14:paraId="7F88EC01" w14:textId="3D341E8B" w:rsidR="00362CDB" w:rsidRDefault="00362CDB" w:rsidP="00362CDB">
      <w:pPr>
        <w:shd w:val="clear" w:color="auto" w:fill="FFFFFE"/>
        <w:spacing w:line="270" w:lineRule="atLeast"/>
        <w:rPr>
          <w:rFonts w:ascii="Yu Gothic Light" w:hAnsi="Yu Gothic Light"/>
          <w:color w:val="000000"/>
          <w:sz w:val="18"/>
          <w:szCs w:val="18"/>
        </w:rPr>
      </w:pPr>
      <w:r>
        <w:rPr>
          <w:rFonts w:ascii="Yu Gothic Light" w:hAnsi="Yu Gothic Light"/>
          <w:color w:val="000000"/>
          <w:sz w:val="18"/>
          <w:szCs w:val="18"/>
        </w:rPr>
        <w:t>  </w:t>
      </w:r>
      <w:r>
        <w:rPr>
          <w:rFonts w:ascii="Yu Gothic Light" w:hAnsi="Yu Gothic Light"/>
          <w:color w:val="A31515"/>
          <w:sz w:val="18"/>
          <w:szCs w:val="18"/>
        </w:rPr>
        <w:t>"oppositionReasonCode"</w:t>
      </w:r>
      <w:r>
        <w:rPr>
          <w:rFonts w:ascii="Yu Gothic Light" w:hAnsi="Yu Gothic Light"/>
          <w:color w:val="000000"/>
          <w:sz w:val="18"/>
          <w:szCs w:val="18"/>
        </w:rPr>
        <w:t>: </w:t>
      </w:r>
      <w:r>
        <w:rPr>
          <w:rFonts w:ascii="Yu Gothic Light" w:hAnsi="Yu Gothic Light"/>
          <w:color w:val="098658"/>
          <w:sz w:val="18"/>
          <w:szCs w:val="18"/>
        </w:rPr>
        <w:t>34</w:t>
      </w:r>
      <w:r>
        <w:rPr>
          <w:rFonts w:ascii="Yu Gothic Light" w:hAnsi="Yu Gothic Light"/>
          <w:color w:val="000000"/>
          <w:sz w:val="18"/>
          <w:szCs w:val="18"/>
        </w:rPr>
        <w:t xml:space="preserve">, </w:t>
      </w:r>
      <w:r w:rsidRPr="004C0BA9">
        <w:rPr>
          <w:i/>
          <w:iCs/>
          <w:color w:val="31849B" w:themeColor="accent5" w:themeShade="BF"/>
          <w:lang w:val="en-US"/>
        </w:rPr>
        <w:t>(mandatory)</w:t>
      </w:r>
    </w:p>
    <w:p w14:paraId="42D2CC50" w14:textId="71A6EE0A" w:rsidR="00362CDB" w:rsidRDefault="00362CDB" w:rsidP="52E051D5">
      <w:pPr>
        <w:shd w:val="clear" w:color="auto" w:fill="FFFFFE"/>
        <w:spacing w:line="270" w:lineRule="atLeast"/>
        <w:rPr>
          <w:rFonts w:ascii="Yu Gothic Light" w:hAnsi="Yu Gothic Light"/>
          <w:color w:val="000000"/>
          <w:sz w:val="18"/>
          <w:szCs w:val="18"/>
        </w:rPr>
      </w:pPr>
      <w:r w:rsidRPr="52E051D5">
        <w:rPr>
          <w:rFonts w:ascii="Yu Gothic Light" w:hAnsi="Yu Gothic Light"/>
          <w:color w:val="000000" w:themeColor="text1"/>
          <w:sz w:val="18"/>
          <w:szCs w:val="18"/>
        </w:rPr>
        <w:t>  </w:t>
      </w:r>
      <w:r w:rsidRPr="52E051D5">
        <w:rPr>
          <w:rFonts w:ascii="Yu Gothic Light" w:hAnsi="Yu Gothic Light"/>
          <w:color w:val="A31515"/>
          <w:sz w:val="18"/>
          <w:szCs w:val="18"/>
        </w:rPr>
        <w:t>"</w:t>
      </w:r>
      <w:r w:rsidR="4DA87C1D" w:rsidRPr="52E051D5">
        <w:rPr>
          <w:rFonts w:ascii="Yu Gothic Light" w:hAnsi="Yu Gothic Light"/>
          <w:color w:val="A31515"/>
          <w:sz w:val="18"/>
          <w:szCs w:val="18"/>
        </w:rPr>
        <w:t xml:space="preserve"> channelCode </w:t>
      </w:r>
      <w:r w:rsidRPr="52E051D5">
        <w:rPr>
          <w:rFonts w:ascii="Yu Gothic Light" w:hAnsi="Yu Gothic Light"/>
          <w:color w:val="A31515"/>
          <w:sz w:val="18"/>
          <w:szCs w:val="18"/>
        </w:rPr>
        <w:t>"</w:t>
      </w:r>
      <w:r w:rsidRPr="52E051D5">
        <w:rPr>
          <w:rFonts w:ascii="Yu Gothic Light" w:hAnsi="Yu Gothic Light"/>
          <w:color w:val="000000" w:themeColor="text1"/>
          <w:sz w:val="18"/>
          <w:szCs w:val="18"/>
        </w:rPr>
        <w:t>: </w:t>
      </w:r>
      <w:r w:rsidRPr="52E051D5">
        <w:rPr>
          <w:rFonts w:ascii="Yu Gothic Light" w:hAnsi="Yu Gothic Light"/>
          <w:color w:val="098658"/>
          <w:sz w:val="18"/>
          <w:szCs w:val="18"/>
        </w:rPr>
        <w:t>4</w:t>
      </w:r>
      <w:r w:rsidRPr="52E051D5">
        <w:rPr>
          <w:rFonts w:ascii="Yu Gothic Light" w:hAnsi="Yu Gothic Light"/>
          <w:color w:val="000000" w:themeColor="text1"/>
          <w:sz w:val="18"/>
          <w:szCs w:val="18"/>
        </w:rPr>
        <w:t xml:space="preserve">, </w:t>
      </w:r>
      <w:r w:rsidRPr="52E051D5">
        <w:rPr>
          <w:i/>
          <w:iCs/>
          <w:color w:val="31849B" w:themeColor="accent5" w:themeShade="BF"/>
          <w:lang w:val="en-US"/>
        </w:rPr>
        <w:t>(mandatory)</w:t>
      </w:r>
    </w:p>
    <w:p w14:paraId="2BF4ECE9" w14:textId="45A2B92B" w:rsidR="00362CDB" w:rsidRDefault="00362CDB" w:rsidP="00362CDB">
      <w:pPr>
        <w:shd w:val="clear" w:color="auto" w:fill="FFFFFE"/>
        <w:spacing w:line="270" w:lineRule="atLeast"/>
        <w:rPr>
          <w:rFonts w:ascii="Yu Gothic Light" w:hAnsi="Yu Gothic Light"/>
          <w:color w:val="000000"/>
          <w:sz w:val="18"/>
          <w:szCs w:val="18"/>
        </w:rPr>
      </w:pPr>
      <w:r>
        <w:rPr>
          <w:rFonts w:ascii="Yu Gothic Light" w:hAnsi="Yu Gothic Light"/>
          <w:color w:val="000000"/>
          <w:sz w:val="18"/>
          <w:szCs w:val="18"/>
        </w:rPr>
        <w:t>  </w:t>
      </w:r>
      <w:r>
        <w:rPr>
          <w:rFonts w:ascii="Yu Gothic Light" w:hAnsi="Yu Gothic Light"/>
          <w:color w:val="A31515"/>
          <w:sz w:val="18"/>
          <w:szCs w:val="18"/>
        </w:rPr>
        <w:t>"oppositionDeclarationDate"</w:t>
      </w:r>
      <w:r>
        <w:rPr>
          <w:rFonts w:ascii="Yu Gothic Light" w:hAnsi="Yu Gothic Light"/>
          <w:color w:val="000000"/>
          <w:sz w:val="18"/>
          <w:szCs w:val="18"/>
        </w:rPr>
        <w:t>: </w:t>
      </w:r>
      <w:r>
        <w:rPr>
          <w:rFonts w:ascii="Yu Gothic Light" w:hAnsi="Yu Gothic Light"/>
          <w:color w:val="0451A5"/>
          <w:sz w:val="18"/>
          <w:szCs w:val="18"/>
        </w:rPr>
        <w:t xml:space="preserve">"2020-10-16T07:54:35.948Z" </w:t>
      </w:r>
      <w:r w:rsidRPr="004C0BA9">
        <w:rPr>
          <w:i/>
          <w:iCs/>
          <w:color w:val="31849B" w:themeColor="accent5" w:themeShade="BF"/>
          <w:lang w:val="en-US"/>
        </w:rPr>
        <w:t>(</w:t>
      </w:r>
      <w:r>
        <w:rPr>
          <w:i/>
          <w:iCs/>
          <w:color w:val="31849B" w:themeColor="accent5" w:themeShade="BF"/>
          <w:lang w:val="en-US"/>
        </w:rPr>
        <w:t>Optional</w:t>
      </w:r>
      <w:r w:rsidRPr="004C0BA9">
        <w:rPr>
          <w:i/>
          <w:iCs/>
          <w:color w:val="31849B" w:themeColor="accent5" w:themeShade="BF"/>
          <w:lang w:val="en-US"/>
        </w:rPr>
        <w:t>)</w:t>
      </w:r>
    </w:p>
    <w:p w14:paraId="6E3163EF" w14:textId="77777777" w:rsidR="00362CDB" w:rsidRDefault="00362CDB" w:rsidP="00362CDB">
      <w:pPr>
        <w:shd w:val="clear" w:color="auto" w:fill="FFFFFE"/>
        <w:spacing w:line="270" w:lineRule="atLeast"/>
        <w:rPr>
          <w:rFonts w:ascii="Yu Gothic Light" w:hAnsi="Yu Gothic Light"/>
          <w:color w:val="000000"/>
          <w:sz w:val="18"/>
          <w:szCs w:val="18"/>
        </w:rPr>
      </w:pPr>
      <w:r>
        <w:rPr>
          <w:rFonts w:ascii="Yu Gothic Light" w:hAnsi="Yu Gothic Light"/>
          <w:color w:val="000000"/>
          <w:sz w:val="18"/>
          <w:szCs w:val="18"/>
        </w:rPr>
        <w:t>}</w:t>
      </w:r>
    </w:p>
    <w:p w14:paraId="0215F4FA" w14:textId="77777777" w:rsidR="00362CDB" w:rsidRPr="004C0BA9" w:rsidRDefault="00362CDB" w:rsidP="00040850">
      <w:pPr>
        <w:spacing w:after="200" w:line="276" w:lineRule="auto"/>
        <w:rPr>
          <w:b/>
          <w:bCs/>
          <w:color w:val="3B4151"/>
        </w:rPr>
      </w:pPr>
    </w:p>
    <w:p w14:paraId="506EBE95" w14:textId="4ABF697C" w:rsidR="00040850" w:rsidRPr="004C0BA9" w:rsidRDefault="00040850" w:rsidP="00040850">
      <w:pPr>
        <w:pStyle w:val="Heading3"/>
        <w:rPr>
          <w:rFonts w:ascii="Times New Roman" w:hAnsi="Times New Roman" w:cs="Times New Roman"/>
          <w:sz w:val="24"/>
          <w:szCs w:val="24"/>
        </w:rPr>
      </w:pPr>
      <w:bookmarkStart w:id="1776" w:name="_Toc79761386"/>
      <w:r w:rsidRPr="004C0BA9">
        <w:rPr>
          <w:rFonts w:ascii="Times New Roman" w:hAnsi="Times New Roman" w:cs="Times New Roman"/>
          <w:sz w:val="24"/>
          <w:szCs w:val="24"/>
        </w:rPr>
        <w:t xml:space="preserve">Response </w:t>
      </w:r>
      <w:r>
        <w:rPr>
          <w:rFonts w:ascii="Times New Roman" w:hAnsi="Times New Roman" w:cs="Times New Roman"/>
          <w:sz w:val="24"/>
          <w:szCs w:val="24"/>
        </w:rPr>
        <w:t>Opposes a card</w:t>
      </w:r>
      <w:r w:rsidRPr="004C0BA9">
        <w:rPr>
          <w:rFonts w:ascii="Times New Roman" w:hAnsi="Times New Roman" w:cs="Times New Roman"/>
          <w:sz w:val="24"/>
          <w:szCs w:val="24"/>
        </w:rPr>
        <w:t xml:space="preserve"> v2.0</w:t>
      </w:r>
      <w:bookmarkEnd w:id="1776"/>
      <w:r w:rsidRPr="004C0BA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3923D7C" w14:textId="20842DEB" w:rsidR="00040850" w:rsidRPr="004C0BA9" w:rsidRDefault="00040850" w:rsidP="00040850">
      <w:r>
        <w:rPr>
          <w:lang w:eastAsia="en-US" w:bidi="en-US"/>
        </w:rPr>
        <w:t xml:space="preserve">Response </w:t>
      </w:r>
      <w:r w:rsidRPr="004C0BA9">
        <w:rPr>
          <w:lang w:eastAsia="en-US" w:bidi="en-US"/>
        </w:rPr>
        <w:t>v2.0 : 20</w:t>
      </w:r>
      <w:r w:rsidR="00362CDB">
        <w:rPr>
          <w:lang w:eastAsia="en-US" w:bidi="en-US"/>
        </w:rPr>
        <w:t>0</w:t>
      </w:r>
      <w:r w:rsidRPr="004C0BA9">
        <w:rPr>
          <w:lang w:eastAsia="en-US" w:bidi="en-US"/>
        </w:rPr>
        <w:t xml:space="preserve"> OK</w:t>
      </w:r>
    </w:p>
    <w:p w14:paraId="78E5C931" w14:textId="77777777" w:rsidR="00040850" w:rsidRPr="004C0BA9" w:rsidRDefault="00040850" w:rsidP="00040850">
      <w:pPr>
        <w:rPr>
          <w:b/>
          <w:lang w:val="en-GB"/>
        </w:rPr>
      </w:pPr>
    </w:p>
    <w:p w14:paraId="22645C08" w14:textId="77777777" w:rsidR="00040850" w:rsidRPr="00040850" w:rsidRDefault="00040850" w:rsidP="00040850">
      <w:pPr>
        <w:pStyle w:val="Heading3"/>
        <w:rPr>
          <w:rFonts w:ascii="Times New Roman" w:hAnsi="Times New Roman" w:cs="Times New Roman"/>
          <w:sz w:val="24"/>
          <w:szCs w:val="24"/>
        </w:rPr>
      </w:pPr>
      <w:bookmarkStart w:id="1777" w:name="_Toc79761387"/>
      <w:r w:rsidRPr="00040850">
        <w:rPr>
          <w:rFonts w:ascii="Times New Roman" w:hAnsi="Times New Roman" w:cs="Times New Roman"/>
          <w:sz w:val="24"/>
          <w:szCs w:val="24"/>
        </w:rPr>
        <w:t>Error codes</w:t>
      </w:r>
      <w:bookmarkEnd w:id="1777"/>
    </w:p>
    <w:p w14:paraId="7F2B62DD" w14:textId="77777777" w:rsidR="00040850" w:rsidRPr="00040850" w:rsidRDefault="00040850" w:rsidP="00040850">
      <w:pPr>
        <w:rPr>
          <w:color w:val="000000" w:themeColor="text1"/>
        </w:rPr>
      </w:pPr>
    </w:p>
    <w:tbl>
      <w:tblPr>
        <w:tblW w:w="80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45"/>
        <w:gridCol w:w="1545"/>
        <w:gridCol w:w="4917"/>
      </w:tblGrid>
      <w:tr w:rsidR="00040850" w:rsidRPr="00040850" w14:paraId="1CDDE7AB" w14:textId="77777777" w:rsidTr="004D4A21">
        <w:trPr>
          <w:trHeight w:val="367"/>
        </w:trPr>
        <w:tc>
          <w:tcPr>
            <w:tcW w:w="1545" w:type="dxa"/>
            <w:shd w:val="clear" w:color="auto" w:fill="365F91" w:themeFill="accent1" w:themeFillShade="BF"/>
          </w:tcPr>
          <w:p w14:paraId="3E7CAED2" w14:textId="77777777" w:rsidR="00040850" w:rsidRPr="00040850" w:rsidRDefault="00040850" w:rsidP="004D4A21">
            <w:pPr>
              <w:spacing w:line="276" w:lineRule="auto"/>
              <w:rPr>
                <w:rFonts w:eastAsia="Calibri"/>
                <w:b/>
                <w:color w:val="FFFFFF" w:themeColor="background1"/>
              </w:rPr>
            </w:pPr>
            <w:r w:rsidRPr="00040850">
              <w:rPr>
                <w:rFonts w:eastAsia="Calibri"/>
                <w:b/>
                <w:color w:val="FFFFFF" w:themeColor="background1"/>
              </w:rPr>
              <w:t>http code</w:t>
            </w:r>
          </w:p>
        </w:tc>
        <w:tc>
          <w:tcPr>
            <w:tcW w:w="1545" w:type="dxa"/>
            <w:shd w:val="clear" w:color="auto" w:fill="365F91" w:themeFill="accent1" w:themeFillShade="BF"/>
          </w:tcPr>
          <w:p w14:paraId="504B95EA" w14:textId="77777777" w:rsidR="00040850" w:rsidRPr="00040850" w:rsidRDefault="00040850" w:rsidP="004D4A21">
            <w:pPr>
              <w:spacing w:line="276" w:lineRule="auto"/>
              <w:rPr>
                <w:rFonts w:eastAsia="Calibri"/>
                <w:b/>
                <w:color w:val="FFFFFF" w:themeColor="background1"/>
              </w:rPr>
            </w:pPr>
            <w:r w:rsidRPr="00040850">
              <w:rPr>
                <w:rFonts w:eastAsia="Calibri"/>
                <w:b/>
                <w:color w:val="FFFFFF" w:themeColor="background1"/>
              </w:rPr>
              <w:t>Error code</w:t>
            </w:r>
          </w:p>
        </w:tc>
        <w:tc>
          <w:tcPr>
            <w:tcW w:w="4917" w:type="dxa"/>
            <w:shd w:val="clear" w:color="auto" w:fill="365F91" w:themeFill="accent1" w:themeFillShade="BF"/>
          </w:tcPr>
          <w:p w14:paraId="7EC313DC" w14:textId="77777777" w:rsidR="00040850" w:rsidRPr="00040850" w:rsidRDefault="00040850" w:rsidP="004D4A21">
            <w:pPr>
              <w:spacing w:line="276" w:lineRule="auto"/>
              <w:rPr>
                <w:rFonts w:eastAsia="Calibri"/>
                <w:b/>
                <w:color w:val="FFFFFF" w:themeColor="background1"/>
              </w:rPr>
            </w:pPr>
            <w:r w:rsidRPr="00040850">
              <w:rPr>
                <w:rFonts w:eastAsia="Calibri"/>
                <w:b/>
                <w:color w:val="FFFFFF" w:themeColor="background1"/>
              </w:rPr>
              <w:t>Description</w:t>
            </w:r>
          </w:p>
        </w:tc>
      </w:tr>
      <w:tr w:rsidR="00040850" w:rsidRPr="00040850" w14:paraId="61299017" w14:textId="77777777" w:rsidTr="004D4A21">
        <w:trPr>
          <w:trHeight w:val="338"/>
        </w:trPr>
        <w:tc>
          <w:tcPr>
            <w:tcW w:w="1545" w:type="dxa"/>
          </w:tcPr>
          <w:p w14:paraId="080D51A2" w14:textId="77777777" w:rsidR="00040850" w:rsidRPr="00040850" w:rsidRDefault="00040850" w:rsidP="004D4A21">
            <w:pPr>
              <w:rPr>
                <w:rFonts w:eastAsia="Calibri"/>
                <w:color w:val="000000" w:themeColor="text1"/>
              </w:rPr>
            </w:pPr>
            <w:r w:rsidRPr="00040850">
              <w:rPr>
                <w:rFonts w:eastAsia="Calibri"/>
                <w:color w:val="000000" w:themeColor="text1"/>
              </w:rPr>
              <w:t>400</w:t>
            </w:r>
          </w:p>
        </w:tc>
        <w:tc>
          <w:tcPr>
            <w:tcW w:w="1545" w:type="dxa"/>
            <w:shd w:val="clear" w:color="auto" w:fill="auto"/>
          </w:tcPr>
          <w:p w14:paraId="02016469" w14:textId="59DDC5D1" w:rsidR="00040850" w:rsidRPr="00040850" w:rsidRDefault="00040850" w:rsidP="004D4A21">
            <w:pPr>
              <w:rPr>
                <w:rFonts w:eastAsia="Calibri"/>
                <w:color w:val="000000" w:themeColor="text1"/>
                <w:lang w:eastAsia="en-US"/>
              </w:rPr>
            </w:pPr>
            <w:r w:rsidRPr="00040850">
              <w:rPr>
                <w:rFonts w:eastAsia="Calibri"/>
                <w:color w:val="000000" w:themeColor="text1"/>
                <w:lang w:eastAsia="en-US"/>
              </w:rPr>
              <w:t>00</w:t>
            </w:r>
            <w:r w:rsidR="00C47FBA">
              <w:rPr>
                <w:rFonts w:eastAsia="Calibri"/>
                <w:color w:val="000000" w:themeColor="text1"/>
                <w:lang w:eastAsia="en-US"/>
              </w:rPr>
              <w:t>1</w:t>
            </w:r>
          </w:p>
        </w:tc>
        <w:tc>
          <w:tcPr>
            <w:tcW w:w="4917" w:type="dxa"/>
            <w:shd w:val="clear" w:color="auto" w:fill="auto"/>
          </w:tcPr>
          <w:p w14:paraId="0A75B83C" w14:textId="6C575119" w:rsidR="00040850" w:rsidRPr="00040850" w:rsidRDefault="001C6B80" w:rsidP="004D4A2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M</w:t>
            </w:r>
            <w:r w:rsidR="00B80E57" w:rsidRPr="00B80E57">
              <w:rPr>
                <w:color w:val="000000" w:themeColor="text1"/>
              </w:rPr>
              <w:t>andatory parameter</w:t>
            </w:r>
            <w:r>
              <w:rPr>
                <w:color w:val="000000" w:themeColor="text1"/>
              </w:rPr>
              <w:t xml:space="preserve"> are missing</w:t>
            </w:r>
          </w:p>
        </w:tc>
      </w:tr>
      <w:tr w:rsidR="00C47FBA" w:rsidRPr="00040850" w14:paraId="4C941240" w14:textId="77777777" w:rsidTr="004D4A21">
        <w:trPr>
          <w:trHeight w:val="338"/>
        </w:trPr>
        <w:tc>
          <w:tcPr>
            <w:tcW w:w="1545" w:type="dxa"/>
          </w:tcPr>
          <w:p w14:paraId="517D2561" w14:textId="338CC43E" w:rsidR="00C47FBA" w:rsidRPr="00040850" w:rsidRDefault="00C47FBA" w:rsidP="004D4A21">
            <w:pPr>
              <w:rPr>
                <w:rFonts w:eastAsia="Calibri"/>
                <w:color w:val="000000" w:themeColor="text1"/>
              </w:rPr>
            </w:pPr>
            <w:r>
              <w:rPr>
                <w:rFonts w:eastAsia="Calibri"/>
                <w:color w:val="000000" w:themeColor="text1"/>
              </w:rPr>
              <w:t>400</w:t>
            </w:r>
          </w:p>
        </w:tc>
        <w:tc>
          <w:tcPr>
            <w:tcW w:w="1545" w:type="dxa"/>
            <w:shd w:val="clear" w:color="auto" w:fill="auto"/>
          </w:tcPr>
          <w:p w14:paraId="490FD44D" w14:textId="07EA4E10" w:rsidR="00C47FBA" w:rsidRPr="00040850" w:rsidRDefault="00C47FBA" w:rsidP="004D4A21">
            <w:pPr>
              <w:rPr>
                <w:rFonts w:eastAsia="Calibri"/>
                <w:color w:val="000000" w:themeColor="text1"/>
                <w:lang w:eastAsia="en-US"/>
              </w:rPr>
            </w:pPr>
            <w:r>
              <w:rPr>
                <w:rFonts w:eastAsia="Calibri"/>
                <w:color w:val="000000" w:themeColor="text1"/>
                <w:lang w:eastAsia="en-US"/>
              </w:rPr>
              <w:t>017</w:t>
            </w:r>
          </w:p>
        </w:tc>
        <w:tc>
          <w:tcPr>
            <w:tcW w:w="4917" w:type="dxa"/>
            <w:shd w:val="clear" w:color="auto" w:fill="auto"/>
          </w:tcPr>
          <w:p w14:paraId="7F50748C" w14:textId="6390F557" w:rsidR="00C47FBA" w:rsidRPr="00040850" w:rsidRDefault="001C6B80" w:rsidP="004D4A2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E</w:t>
            </w:r>
            <w:r w:rsidRPr="001C6B80">
              <w:rPr>
                <w:color w:val="000000" w:themeColor="text1"/>
              </w:rPr>
              <w:t>xisting opposition</w:t>
            </w:r>
          </w:p>
        </w:tc>
      </w:tr>
    </w:tbl>
    <w:p w14:paraId="1289BF54" w14:textId="77777777" w:rsidR="00040850" w:rsidRPr="004C0BA9" w:rsidRDefault="00040850" w:rsidP="00040850">
      <w:pPr>
        <w:rPr>
          <w:color w:val="000000" w:themeColor="text1"/>
          <w:lang w:val="en-US"/>
        </w:rPr>
      </w:pPr>
    </w:p>
    <w:p w14:paraId="08D2DA26" w14:textId="77777777" w:rsidR="006564D3" w:rsidRDefault="006564D3" w:rsidP="006564D3">
      <w:pPr>
        <w:pStyle w:val="Heading1"/>
        <w:rPr>
          <w:ins w:id="1778" w:author="Kawtar TAMAZI" w:date="2021-08-13T15:25:00Z"/>
          <w:color w:val="000000" w:themeColor="text1"/>
          <w:sz w:val="24"/>
        </w:rPr>
      </w:pPr>
      <w:bookmarkStart w:id="1779" w:name="_Toc79761388"/>
      <w:ins w:id="1780" w:author="Kawtar TAMAZI" w:date="2021-08-13T15:25:00Z">
        <w:r w:rsidRPr="13B85948">
          <w:rPr>
            <w:color w:val="000000" w:themeColor="text1"/>
            <w:sz w:val="24"/>
          </w:rPr>
          <w:t>CVX2 DISPLAY V2.0</w:t>
        </w:r>
        <w:bookmarkEnd w:id="1779"/>
      </w:ins>
    </w:p>
    <w:p w14:paraId="1C079D21" w14:textId="77777777" w:rsidR="006564D3" w:rsidRPr="00ED4220" w:rsidRDefault="006564D3" w:rsidP="006564D3">
      <w:pPr>
        <w:rPr>
          <w:ins w:id="1781" w:author="Kawtar TAMAZI" w:date="2021-08-13T15:25:00Z"/>
          <w:color w:val="000000" w:themeColor="text1"/>
          <w:lang w:val="en-US"/>
        </w:rPr>
      </w:pPr>
      <w:ins w:id="1782" w:author="Kawtar TAMAZI" w:date="2021-08-13T15:25:00Z">
        <w:r w:rsidRPr="00ED4220">
          <w:rPr>
            <w:color w:val="000000" w:themeColor="text1"/>
            <w:lang w:val="en-US"/>
          </w:rPr>
          <w:t>Request for the card’s Cvx2 f</w:t>
        </w:r>
        <w:r>
          <w:rPr>
            <w:color w:val="000000" w:themeColor="text1"/>
            <w:lang w:val="en-US"/>
          </w:rPr>
          <w:t>O</w:t>
        </w:r>
        <w:r w:rsidRPr="00ED4220">
          <w:rPr>
            <w:color w:val="000000" w:themeColor="text1"/>
            <w:lang w:val="en-US"/>
          </w:rPr>
          <w:t>r only virtual cards using a new API V2.0.</w:t>
        </w:r>
      </w:ins>
    </w:p>
    <w:p w14:paraId="6B23ACBD" w14:textId="77777777" w:rsidR="006564D3" w:rsidRPr="00ED4220" w:rsidRDefault="006564D3" w:rsidP="006564D3">
      <w:pPr>
        <w:rPr>
          <w:ins w:id="1783" w:author="Kawtar TAMAZI" w:date="2021-08-13T15:25:00Z"/>
          <w:color w:val="000000" w:themeColor="text1"/>
          <w:lang w:val="en-US"/>
        </w:rPr>
      </w:pPr>
      <w:ins w:id="1784" w:author="Kawtar TAMAZI" w:date="2021-08-13T15:25:00Z">
        <w:r w:rsidRPr="00ED4220">
          <w:rPr>
            <w:color w:val="000000" w:themeColor="text1"/>
            <w:lang w:val="en-US"/>
          </w:rPr>
          <w:t>The values in the answer are encrypted in RSA using the public key given in the request.</w:t>
        </w:r>
      </w:ins>
    </w:p>
    <w:p w14:paraId="52A6BFE0" w14:textId="77777777" w:rsidR="006564D3" w:rsidRDefault="006564D3" w:rsidP="006564D3">
      <w:pPr>
        <w:rPr>
          <w:ins w:id="1785" w:author="Kawtar TAMAZI" w:date="2021-08-13T15:25:00Z"/>
          <w:color w:val="000000" w:themeColor="text1"/>
          <w:lang w:val="en-GB"/>
        </w:rPr>
      </w:pPr>
    </w:p>
    <w:p w14:paraId="621BDFE5" w14:textId="77777777" w:rsidR="006564D3" w:rsidRPr="00ED4220" w:rsidRDefault="006564D3" w:rsidP="006564D3">
      <w:pPr>
        <w:rPr>
          <w:ins w:id="1786" w:author="Kawtar TAMAZI" w:date="2021-08-13T15:25:00Z"/>
          <w:color w:val="000000" w:themeColor="text1"/>
          <w:lang w:val="en-GB"/>
        </w:rPr>
      </w:pPr>
      <w:ins w:id="1787" w:author="Kawtar TAMAZI" w:date="2021-08-13T15:25:00Z">
        <w:r w:rsidRPr="00ED4220">
          <w:rPr>
            <w:color w:val="000000" w:themeColor="text1"/>
            <w:lang w:val="en-GB"/>
          </w:rPr>
          <w:t>Request:</w:t>
        </w:r>
      </w:ins>
    </w:p>
    <w:tbl>
      <w:tblPr>
        <w:tblpPr w:leftFromText="141" w:rightFromText="141" w:vertAnchor="text" w:horzAnchor="margin" w:tblpXSpec="center" w:tblpY="240"/>
        <w:tblW w:w="97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8"/>
        <w:gridCol w:w="880"/>
        <w:gridCol w:w="1984"/>
        <w:gridCol w:w="3969"/>
        <w:gridCol w:w="1555"/>
      </w:tblGrid>
      <w:tr w:rsidR="006564D3" w:rsidRPr="004C0BA9" w14:paraId="45CB0012" w14:textId="77777777" w:rsidTr="004E24E5">
        <w:trPr>
          <w:ins w:id="1788" w:author="Kawtar TAMAZI" w:date="2021-08-13T15:25:00Z"/>
        </w:trPr>
        <w:tc>
          <w:tcPr>
            <w:tcW w:w="1388" w:type="dxa"/>
            <w:shd w:val="clear" w:color="auto" w:fill="365F91" w:themeFill="accent1" w:themeFillShade="BF"/>
          </w:tcPr>
          <w:p w14:paraId="62694721" w14:textId="77777777" w:rsidR="006564D3" w:rsidRPr="004C0BA9" w:rsidRDefault="006564D3" w:rsidP="004E24E5">
            <w:pPr>
              <w:rPr>
                <w:ins w:id="1789" w:author="Kawtar TAMAZI" w:date="2021-08-13T15:25:00Z"/>
                <w:b/>
                <w:color w:val="FFFFFF" w:themeColor="background1"/>
              </w:rPr>
            </w:pPr>
            <w:ins w:id="1790" w:author="Kawtar TAMAZI" w:date="2021-08-13T15:25:00Z">
              <w:r w:rsidRPr="004C0BA9">
                <w:rPr>
                  <w:b/>
                  <w:color w:val="FFFFFF" w:themeColor="background1"/>
                </w:rPr>
                <w:t>Property</w:t>
              </w:r>
            </w:ins>
          </w:p>
        </w:tc>
        <w:tc>
          <w:tcPr>
            <w:tcW w:w="880" w:type="dxa"/>
            <w:shd w:val="clear" w:color="auto" w:fill="365F91" w:themeFill="accent1" w:themeFillShade="BF"/>
          </w:tcPr>
          <w:p w14:paraId="7BDAAF40" w14:textId="77777777" w:rsidR="006564D3" w:rsidRPr="004C0BA9" w:rsidRDefault="006564D3" w:rsidP="004E24E5">
            <w:pPr>
              <w:rPr>
                <w:ins w:id="1791" w:author="Kawtar TAMAZI" w:date="2021-08-13T15:25:00Z"/>
                <w:b/>
                <w:color w:val="FFFFFF" w:themeColor="background1"/>
              </w:rPr>
            </w:pPr>
            <w:ins w:id="1792" w:author="Kawtar TAMAZI" w:date="2021-08-13T15:25:00Z">
              <w:r w:rsidRPr="004C0BA9">
                <w:rPr>
                  <w:b/>
                  <w:color w:val="FFFFFF" w:themeColor="background1"/>
                </w:rPr>
                <w:t>Type</w:t>
              </w:r>
            </w:ins>
          </w:p>
        </w:tc>
        <w:tc>
          <w:tcPr>
            <w:tcW w:w="1984" w:type="dxa"/>
            <w:shd w:val="clear" w:color="auto" w:fill="365F91" w:themeFill="accent1" w:themeFillShade="BF"/>
          </w:tcPr>
          <w:p w14:paraId="0F822A88" w14:textId="77777777" w:rsidR="006564D3" w:rsidRPr="004C0BA9" w:rsidRDefault="006564D3" w:rsidP="004E24E5">
            <w:pPr>
              <w:rPr>
                <w:ins w:id="1793" w:author="Kawtar TAMAZI" w:date="2021-08-13T15:25:00Z"/>
                <w:b/>
                <w:color w:val="FFFFFF" w:themeColor="background1"/>
              </w:rPr>
            </w:pPr>
            <w:ins w:id="1794" w:author="Kawtar TAMAZI" w:date="2021-08-13T15:25:00Z">
              <w:r w:rsidRPr="004C0BA9">
                <w:rPr>
                  <w:b/>
                  <w:color w:val="FFFFFF" w:themeColor="background1"/>
                </w:rPr>
                <w:t>Format</w:t>
              </w:r>
            </w:ins>
          </w:p>
        </w:tc>
        <w:tc>
          <w:tcPr>
            <w:tcW w:w="3969" w:type="dxa"/>
            <w:shd w:val="clear" w:color="auto" w:fill="365F91" w:themeFill="accent1" w:themeFillShade="BF"/>
          </w:tcPr>
          <w:p w14:paraId="0FA655B0" w14:textId="77777777" w:rsidR="006564D3" w:rsidRPr="004C0BA9" w:rsidRDefault="006564D3" w:rsidP="004E24E5">
            <w:pPr>
              <w:rPr>
                <w:ins w:id="1795" w:author="Kawtar TAMAZI" w:date="2021-08-13T15:25:00Z"/>
                <w:b/>
                <w:color w:val="FFFFFF" w:themeColor="background1"/>
              </w:rPr>
            </w:pPr>
            <w:ins w:id="1796" w:author="Kawtar TAMAZI" w:date="2021-08-13T15:25:00Z">
              <w:r w:rsidRPr="004C0BA9">
                <w:rPr>
                  <w:b/>
                  <w:color w:val="FFFFFF" w:themeColor="background1"/>
                </w:rPr>
                <w:t>Exemple</w:t>
              </w:r>
            </w:ins>
          </w:p>
        </w:tc>
        <w:tc>
          <w:tcPr>
            <w:tcW w:w="1555" w:type="dxa"/>
            <w:shd w:val="clear" w:color="auto" w:fill="365F91" w:themeFill="accent1" w:themeFillShade="BF"/>
          </w:tcPr>
          <w:p w14:paraId="7B31EFD7" w14:textId="77777777" w:rsidR="006564D3" w:rsidRPr="004C0BA9" w:rsidRDefault="006564D3" w:rsidP="004E24E5">
            <w:pPr>
              <w:rPr>
                <w:ins w:id="1797" w:author="Kawtar TAMAZI" w:date="2021-08-13T15:25:00Z"/>
                <w:b/>
                <w:color w:val="FFFFFF" w:themeColor="background1"/>
              </w:rPr>
            </w:pPr>
            <w:ins w:id="1798" w:author="Kawtar TAMAZI" w:date="2021-08-13T15:25:00Z">
              <w:r w:rsidRPr="004C0BA9">
                <w:rPr>
                  <w:b/>
                  <w:color w:val="FFFFFF" w:themeColor="background1"/>
                </w:rPr>
                <w:t>Description</w:t>
              </w:r>
            </w:ins>
          </w:p>
        </w:tc>
      </w:tr>
      <w:tr w:rsidR="006564D3" w:rsidRPr="00651F55" w14:paraId="0E8FE677" w14:textId="77777777" w:rsidTr="004E24E5">
        <w:trPr>
          <w:ins w:id="1799" w:author="Kawtar TAMAZI" w:date="2021-08-13T15:25:00Z"/>
        </w:trPr>
        <w:tc>
          <w:tcPr>
            <w:tcW w:w="1388" w:type="dxa"/>
          </w:tcPr>
          <w:p w14:paraId="17CE7AD9" w14:textId="77777777" w:rsidR="006564D3" w:rsidRPr="001109E5" w:rsidRDefault="006564D3" w:rsidP="004E24E5">
            <w:pPr>
              <w:widowControl w:val="0"/>
              <w:suppressAutoHyphens/>
              <w:spacing w:before="200"/>
              <w:rPr>
                <w:ins w:id="1800" w:author="Kawtar TAMAZI" w:date="2021-08-13T15:25:00Z"/>
                <w:rFonts w:ascii="Yu Gothic Light" w:hAnsi="Yu Gothic Light"/>
                <w:color w:val="A31515"/>
                <w:sz w:val="18"/>
                <w:szCs w:val="18"/>
              </w:rPr>
            </w:pPr>
            <w:ins w:id="1801" w:author="Kawtar TAMAZI" w:date="2021-08-13T15:25:00Z">
              <w:r w:rsidRPr="001109E5">
                <w:rPr>
                  <w:rFonts w:ascii="Yu Gothic Light" w:hAnsi="Yu Gothic Light"/>
                  <w:color w:val="A31515"/>
                  <w:sz w:val="18"/>
                  <w:szCs w:val="18"/>
                </w:rPr>
                <w:t>ChannelCode</w:t>
              </w:r>
            </w:ins>
          </w:p>
        </w:tc>
        <w:tc>
          <w:tcPr>
            <w:tcW w:w="880" w:type="dxa"/>
          </w:tcPr>
          <w:p w14:paraId="674B952C" w14:textId="77777777" w:rsidR="006564D3" w:rsidRPr="004C0BA9" w:rsidRDefault="006564D3" w:rsidP="004E24E5">
            <w:pPr>
              <w:rPr>
                <w:ins w:id="1802" w:author="Kawtar TAMAZI" w:date="2021-08-13T15:25:00Z"/>
                <w:color w:val="000000" w:themeColor="text1"/>
              </w:rPr>
            </w:pPr>
            <w:ins w:id="1803" w:author="Kawtar TAMAZI" w:date="2021-08-13T15:25:00Z">
              <w:r w:rsidRPr="004C0BA9">
                <w:t>String</w:t>
              </w:r>
            </w:ins>
          </w:p>
        </w:tc>
        <w:tc>
          <w:tcPr>
            <w:tcW w:w="1984" w:type="dxa"/>
          </w:tcPr>
          <w:p w14:paraId="59A6979E" w14:textId="77777777" w:rsidR="006564D3" w:rsidRPr="004C0BA9" w:rsidRDefault="006564D3" w:rsidP="004E24E5">
            <w:pPr>
              <w:rPr>
                <w:ins w:id="1804" w:author="Kawtar TAMAZI" w:date="2021-08-13T15:25:00Z"/>
                <w:color w:val="000000" w:themeColor="text1"/>
              </w:rPr>
            </w:pPr>
            <w:ins w:id="1805" w:author="Kawtar TAMAZI" w:date="2021-08-13T15:25:00Z">
              <w:r w:rsidRPr="004C0BA9">
                <w:rPr>
                  <w:color w:val="000000" w:themeColor="text1"/>
                </w:rPr>
                <w:t>An2</w:t>
              </w:r>
            </w:ins>
          </w:p>
        </w:tc>
        <w:tc>
          <w:tcPr>
            <w:tcW w:w="3969" w:type="dxa"/>
          </w:tcPr>
          <w:p w14:paraId="6713720C" w14:textId="77777777" w:rsidR="006564D3" w:rsidRPr="001109E5" w:rsidRDefault="006564D3" w:rsidP="004E24E5">
            <w:pPr>
              <w:rPr>
                <w:ins w:id="1806" w:author="Kawtar TAMAZI" w:date="2021-08-13T15:25:00Z"/>
                <w:rFonts w:ascii="Yu Gothic Light" w:hAnsi="Yu Gothic Light"/>
                <w:color w:val="0451A5"/>
                <w:sz w:val="18"/>
                <w:szCs w:val="18"/>
              </w:rPr>
            </w:pPr>
            <w:ins w:id="1807" w:author="Kawtar TAMAZI" w:date="2021-08-13T15:25:00Z">
              <w:r w:rsidRPr="001109E5">
                <w:rPr>
                  <w:rFonts w:ascii="Yu Gothic Light" w:hAnsi="Yu Gothic Light"/>
                  <w:color w:val="0451A5"/>
                  <w:sz w:val="18"/>
                  <w:szCs w:val="18"/>
                </w:rPr>
                <w:t>66</w:t>
              </w:r>
            </w:ins>
          </w:p>
        </w:tc>
        <w:tc>
          <w:tcPr>
            <w:tcW w:w="1555" w:type="dxa"/>
          </w:tcPr>
          <w:p w14:paraId="700B148B" w14:textId="77777777" w:rsidR="006564D3" w:rsidRDefault="006564D3" w:rsidP="004E24E5">
            <w:pPr>
              <w:rPr>
                <w:ins w:id="1808" w:author="Kawtar TAMAZI" w:date="2021-08-13T15:25:00Z"/>
                <w:lang w:val="en-US" w:eastAsia="ar-SA" w:bidi="en-US"/>
              </w:rPr>
            </w:pPr>
            <w:ins w:id="1809" w:author="Kawtar TAMAZI" w:date="2021-08-13T15:25:00Z">
              <w:r w:rsidRPr="004C0BA9">
                <w:rPr>
                  <w:lang w:val="en-US" w:eastAsia="ar-SA" w:bidi="en-US"/>
                </w:rPr>
                <w:t>Chan</w:t>
              </w:r>
              <w:r>
                <w:rPr>
                  <w:lang w:val="en-US" w:eastAsia="ar-SA" w:bidi="en-US"/>
                </w:rPr>
                <w:t>n</w:t>
              </w:r>
              <w:r w:rsidRPr="004C0BA9">
                <w:rPr>
                  <w:lang w:val="en-US" w:eastAsia="ar-SA" w:bidi="en-US"/>
                </w:rPr>
                <w:t>el</w:t>
              </w:r>
              <w:r>
                <w:rPr>
                  <w:lang w:val="en-US" w:eastAsia="ar-SA" w:bidi="en-US"/>
                </w:rPr>
                <w:t xml:space="preserve"> c</w:t>
              </w:r>
              <w:r w:rsidRPr="004C0BA9">
                <w:rPr>
                  <w:lang w:val="en-US" w:eastAsia="ar-SA" w:bidi="en-US"/>
                </w:rPr>
                <w:t>ode</w:t>
              </w:r>
              <w:r>
                <w:rPr>
                  <w:lang w:val="en-US" w:eastAsia="ar-SA" w:bidi="en-US"/>
                </w:rPr>
                <w:t>;</w:t>
              </w:r>
            </w:ins>
          </w:p>
          <w:p w14:paraId="741FFEB2" w14:textId="77777777" w:rsidR="006564D3" w:rsidRPr="00ED4220" w:rsidRDefault="006564D3" w:rsidP="004E24E5">
            <w:pPr>
              <w:shd w:val="clear" w:color="auto" w:fill="FFFFFF"/>
              <w:spacing w:before="150"/>
              <w:rPr>
                <w:ins w:id="1810" w:author="Kawtar TAMAZI" w:date="2021-08-13T15:25:00Z"/>
                <w:lang w:val="en-US" w:eastAsia="ar-SA" w:bidi="en-US"/>
              </w:rPr>
            </w:pPr>
            <w:ins w:id="1811" w:author="Kawtar TAMAZI" w:date="2021-08-13T15:25:00Z">
              <w:r w:rsidRPr="00ED4220">
                <w:rPr>
                  <w:lang w:val="en-US" w:eastAsia="ar-SA" w:bidi="en-US"/>
                </w:rPr>
                <w:t>List of values:</w:t>
              </w:r>
            </w:ins>
          </w:p>
          <w:p w14:paraId="0A7AE994" w14:textId="77777777" w:rsidR="006564D3" w:rsidRPr="00ED4220" w:rsidRDefault="006564D3" w:rsidP="004E24E5">
            <w:pPr>
              <w:shd w:val="clear" w:color="auto" w:fill="FFFFFF"/>
              <w:spacing w:before="150"/>
              <w:rPr>
                <w:ins w:id="1812" w:author="Kawtar TAMAZI" w:date="2021-08-13T15:25:00Z"/>
                <w:lang w:val="en-US" w:eastAsia="ar-SA" w:bidi="en-US"/>
              </w:rPr>
            </w:pPr>
            <w:ins w:id="1813" w:author="Kawtar TAMAZI" w:date="2021-08-13T15:25:00Z">
              <w:r w:rsidRPr="00ED4220">
                <w:rPr>
                  <w:lang w:val="en-US" w:eastAsia="ar-SA" w:bidi="en-US"/>
                </w:rPr>
                <w:t>04 = by computer</w:t>
              </w:r>
            </w:ins>
          </w:p>
          <w:p w14:paraId="285F906F" w14:textId="77777777" w:rsidR="006564D3" w:rsidRPr="00ED4220" w:rsidRDefault="006564D3" w:rsidP="004E24E5">
            <w:pPr>
              <w:shd w:val="clear" w:color="auto" w:fill="FFFFFF"/>
              <w:spacing w:before="150"/>
              <w:rPr>
                <w:ins w:id="1814" w:author="Kawtar TAMAZI" w:date="2021-08-13T15:25:00Z"/>
                <w:lang w:val="en-US" w:eastAsia="ar-SA" w:bidi="en-US"/>
              </w:rPr>
            </w:pPr>
            <w:ins w:id="1815" w:author="Kawtar TAMAZI" w:date="2021-08-13T15:25:00Z">
              <w:r w:rsidRPr="00ED4220">
                <w:rPr>
                  <w:lang w:val="en-US" w:eastAsia="ar-SA" w:bidi="en-US"/>
                </w:rPr>
                <w:t>66 = by phone</w:t>
              </w:r>
            </w:ins>
          </w:p>
          <w:p w14:paraId="7534B89B" w14:textId="77777777" w:rsidR="006564D3" w:rsidRPr="00ED4220" w:rsidRDefault="006564D3" w:rsidP="004E24E5">
            <w:pPr>
              <w:shd w:val="clear" w:color="auto" w:fill="FFFFFF"/>
              <w:spacing w:before="150"/>
              <w:rPr>
                <w:ins w:id="1816" w:author="Kawtar TAMAZI" w:date="2021-08-13T15:25:00Z"/>
                <w:lang w:val="en-US" w:eastAsia="ar-SA" w:bidi="en-US"/>
              </w:rPr>
            </w:pPr>
            <w:ins w:id="1817" w:author="Kawtar TAMAZI" w:date="2021-08-13T15:25:00Z">
              <w:r w:rsidRPr="00ED4220">
                <w:rPr>
                  <w:lang w:val="en-US" w:eastAsia="ar-SA" w:bidi="en-US"/>
                </w:rPr>
                <w:t>72 = by tablet</w:t>
              </w:r>
            </w:ins>
          </w:p>
          <w:p w14:paraId="029AFAB0" w14:textId="77777777" w:rsidR="006564D3" w:rsidRPr="004C0BA9" w:rsidRDefault="006564D3" w:rsidP="004E24E5">
            <w:pPr>
              <w:rPr>
                <w:ins w:id="1818" w:author="Kawtar TAMAZI" w:date="2021-08-13T15:25:00Z"/>
                <w:lang w:val="en-US" w:eastAsia="ar-SA" w:bidi="en-US"/>
              </w:rPr>
            </w:pPr>
          </w:p>
        </w:tc>
      </w:tr>
      <w:tr w:rsidR="006564D3" w:rsidRPr="004C0BA9" w14:paraId="3977D77C" w14:textId="77777777" w:rsidTr="004E24E5">
        <w:trPr>
          <w:ins w:id="1819" w:author="Kawtar TAMAZI" w:date="2021-08-13T15:25:00Z"/>
        </w:trPr>
        <w:tc>
          <w:tcPr>
            <w:tcW w:w="1388" w:type="dxa"/>
          </w:tcPr>
          <w:p w14:paraId="4189235F" w14:textId="77777777" w:rsidR="006564D3" w:rsidRPr="001109E5" w:rsidRDefault="006564D3" w:rsidP="004E24E5">
            <w:pPr>
              <w:widowControl w:val="0"/>
              <w:suppressAutoHyphens/>
              <w:spacing w:before="200"/>
              <w:rPr>
                <w:ins w:id="1820" w:author="Kawtar TAMAZI" w:date="2021-08-13T15:25:00Z"/>
                <w:rFonts w:ascii="Yu Gothic Light" w:hAnsi="Yu Gothic Light"/>
                <w:color w:val="A31515"/>
                <w:sz w:val="18"/>
                <w:szCs w:val="18"/>
              </w:rPr>
            </w:pPr>
            <w:ins w:id="1821" w:author="Kawtar TAMAZI" w:date="2021-08-13T15:25:00Z">
              <w:r>
                <w:rPr>
                  <w:rFonts w:ascii="Yu Gothic Light" w:hAnsi="Yu Gothic Light"/>
                  <w:color w:val="A31515"/>
                  <w:sz w:val="18"/>
                  <w:szCs w:val="18"/>
                </w:rPr>
                <w:t>p</w:t>
              </w:r>
              <w:r w:rsidRPr="001109E5">
                <w:rPr>
                  <w:rFonts w:ascii="Yu Gothic Light" w:hAnsi="Yu Gothic Light"/>
                  <w:color w:val="A31515"/>
                  <w:sz w:val="18"/>
                  <w:szCs w:val="18"/>
                </w:rPr>
                <w:t>ublicKey</w:t>
              </w:r>
            </w:ins>
          </w:p>
        </w:tc>
        <w:tc>
          <w:tcPr>
            <w:tcW w:w="880" w:type="dxa"/>
          </w:tcPr>
          <w:p w14:paraId="451ED093" w14:textId="77777777" w:rsidR="006564D3" w:rsidRPr="004C0BA9" w:rsidRDefault="006564D3" w:rsidP="004E24E5">
            <w:pPr>
              <w:rPr>
                <w:ins w:id="1822" w:author="Kawtar TAMAZI" w:date="2021-08-13T15:25:00Z"/>
                <w:color w:val="000000" w:themeColor="text1"/>
              </w:rPr>
            </w:pPr>
            <w:ins w:id="1823" w:author="Kawtar TAMAZI" w:date="2021-08-13T15:25:00Z">
              <w:r w:rsidRPr="004C0BA9">
                <w:rPr>
                  <w:color w:val="000000" w:themeColor="text1"/>
                </w:rPr>
                <w:t>String</w:t>
              </w:r>
            </w:ins>
          </w:p>
        </w:tc>
        <w:tc>
          <w:tcPr>
            <w:tcW w:w="1984" w:type="dxa"/>
          </w:tcPr>
          <w:p w14:paraId="4A3461CE" w14:textId="77777777" w:rsidR="006564D3" w:rsidRPr="004C0BA9" w:rsidRDefault="006564D3" w:rsidP="004E24E5">
            <w:pPr>
              <w:rPr>
                <w:ins w:id="1824" w:author="Kawtar TAMAZI" w:date="2021-08-13T15:25:00Z"/>
                <w:color w:val="000000" w:themeColor="text1"/>
                <w:lang w:val="en-US"/>
              </w:rPr>
            </w:pPr>
            <w:ins w:id="1825" w:author="Kawtar TAMAZI" w:date="2021-08-13T15:25:00Z">
              <w:r w:rsidRPr="004C0BA9">
                <w:t>AN256...800 (base 64)</w:t>
              </w:r>
            </w:ins>
          </w:p>
          <w:p w14:paraId="569903D6" w14:textId="77777777" w:rsidR="006564D3" w:rsidRPr="004C0BA9" w:rsidRDefault="006564D3" w:rsidP="004E24E5">
            <w:pPr>
              <w:rPr>
                <w:ins w:id="1826" w:author="Kawtar TAMAZI" w:date="2021-08-13T15:25:00Z"/>
              </w:rPr>
            </w:pPr>
          </w:p>
          <w:p w14:paraId="47350714" w14:textId="77777777" w:rsidR="006564D3" w:rsidRDefault="006564D3" w:rsidP="004E24E5">
            <w:pPr>
              <w:rPr>
                <w:ins w:id="1827" w:author="Kawtar TAMAZI" w:date="2021-08-13T15:25:00Z"/>
                <w:color w:val="000000" w:themeColor="text1"/>
              </w:rPr>
            </w:pPr>
          </w:p>
          <w:p w14:paraId="585D580A" w14:textId="77777777" w:rsidR="006564D3" w:rsidRPr="004C0BA9" w:rsidRDefault="006564D3" w:rsidP="004E24E5">
            <w:pPr>
              <w:rPr>
                <w:ins w:id="1828" w:author="Kawtar TAMAZI" w:date="2021-08-13T15:25:00Z"/>
                <w:color w:val="000000" w:themeColor="text1"/>
              </w:rPr>
            </w:pPr>
          </w:p>
        </w:tc>
        <w:tc>
          <w:tcPr>
            <w:tcW w:w="3969" w:type="dxa"/>
          </w:tcPr>
          <w:p w14:paraId="1007664E" w14:textId="77777777" w:rsidR="006564D3" w:rsidRPr="001109E5" w:rsidRDefault="006564D3" w:rsidP="004E24E5">
            <w:pPr>
              <w:rPr>
                <w:ins w:id="1829" w:author="Kawtar TAMAZI" w:date="2021-08-13T15:25:00Z"/>
                <w:rFonts w:ascii="Yu Gothic Light" w:hAnsi="Yu Gothic Light"/>
                <w:color w:val="0451A5"/>
                <w:sz w:val="18"/>
                <w:szCs w:val="18"/>
              </w:rPr>
            </w:pPr>
            <w:ins w:id="1830" w:author="Kawtar TAMAZI" w:date="2021-08-13T15:25:00Z">
              <w:r w:rsidRPr="001109E5">
                <w:rPr>
                  <w:rFonts w:ascii="Yu Gothic Light" w:hAnsi="Yu Gothic Light"/>
                  <w:color w:val="0451A5"/>
                  <w:sz w:val="18"/>
                  <w:szCs w:val="18"/>
                </w:rPr>
                <w:t>MIIBIjANBgkqhkiG9w0BAQEFAAOCAQ8AMIIBCgKCAQEArOyRqpUXKcbu3k5sXoYtU3J889qCfOS2pyfGKHlQ/qlBAGilw5kI6YUobNZFfI/iIYZZxIi4OLwLNAzvKJwXHAIYBpczsfB1Y5OOU2QEtCXL3ky00kt9DUSfFhTiiwlzDxZJr6iRby6Sy0nErJ7x9wN/X3Og249djdj3k9VMSdL/efshFriqDDrwLwu1J2YqTpWxMOP7VfYT29ud+gykmM2R5HMke9+lfMfOL2eld1WUPRgCJKwBi8i5ONFI6cUzrkBQHM9EE5Z0PjOaZq7BCXza1wXxbpA0KRtEOe3eZB13sS//LsgAjedAtZMHHTrWsUfHEP+N5YUbzeGW+EkIsQIDAQAB</w:t>
              </w:r>
            </w:ins>
          </w:p>
        </w:tc>
        <w:tc>
          <w:tcPr>
            <w:tcW w:w="1555" w:type="dxa"/>
          </w:tcPr>
          <w:p w14:paraId="06EC7CAE" w14:textId="77777777" w:rsidR="006564D3" w:rsidRPr="004C0BA9" w:rsidRDefault="006564D3" w:rsidP="004E24E5">
            <w:pPr>
              <w:rPr>
                <w:ins w:id="1831" w:author="Kawtar TAMAZI" w:date="2021-08-13T15:25:00Z"/>
                <w:lang w:val="en-US" w:eastAsia="ar-SA" w:bidi="en-US"/>
              </w:rPr>
            </w:pPr>
            <w:ins w:id="1832" w:author="Kawtar TAMAZI" w:date="2021-08-13T15:25:00Z">
              <w:r w:rsidRPr="004C0BA9">
                <w:rPr>
                  <w:lang w:val="en-US" w:eastAsia="ar-SA" w:bidi="en-US"/>
                </w:rPr>
                <w:t>Rsa public key</w:t>
              </w:r>
              <w:r>
                <w:rPr>
                  <w:lang w:val="en-US" w:eastAsia="ar-SA" w:bidi="en-US"/>
                </w:rPr>
                <w:t xml:space="preserve"> 2048</w:t>
              </w:r>
            </w:ins>
          </w:p>
        </w:tc>
      </w:tr>
    </w:tbl>
    <w:p w14:paraId="45927355" w14:textId="77777777" w:rsidR="006564D3" w:rsidRPr="00ED4220" w:rsidRDefault="006564D3" w:rsidP="006564D3">
      <w:pPr>
        <w:rPr>
          <w:ins w:id="1833" w:author="Kawtar TAMAZI" w:date="2021-08-13T15:25:00Z"/>
          <w:color w:val="000000" w:themeColor="text1"/>
        </w:rPr>
      </w:pPr>
    </w:p>
    <w:p w14:paraId="1E5F6211" w14:textId="77777777" w:rsidR="006564D3" w:rsidRDefault="006564D3" w:rsidP="006564D3">
      <w:pPr>
        <w:rPr>
          <w:ins w:id="1834" w:author="Kawtar TAMAZI" w:date="2021-08-13T15:25:00Z"/>
          <w:color w:val="000000" w:themeColor="text1"/>
          <w:lang w:val="en-US"/>
        </w:rPr>
      </w:pPr>
    </w:p>
    <w:p w14:paraId="4C41E604" w14:textId="77777777" w:rsidR="006564D3" w:rsidRPr="00ED4220" w:rsidRDefault="006564D3" w:rsidP="006564D3">
      <w:pPr>
        <w:rPr>
          <w:ins w:id="1835" w:author="Kawtar TAMAZI" w:date="2021-08-13T15:25:00Z"/>
          <w:color w:val="000000" w:themeColor="text1"/>
          <w:lang w:val="en-US"/>
        </w:rPr>
      </w:pPr>
      <w:ins w:id="1836" w:author="Kawtar TAMAZI" w:date="2021-08-13T15:25:00Z">
        <w:r w:rsidRPr="00ED4220">
          <w:rPr>
            <w:color w:val="000000" w:themeColor="text1"/>
            <w:lang w:val="en-US"/>
          </w:rPr>
          <w:t>Sample request:</w:t>
        </w:r>
      </w:ins>
    </w:p>
    <w:p w14:paraId="1721F801" w14:textId="77777777" w:rsidR="006564D3" w:rsidRDefault="006564D3" w:rsidP="006564D3">
      <w:pPr>
        <w:rPr>
          <w:ins w:id="1837" w:author="Kawtar TAMAZI" w:date="2021-08-13T15:25:00Z"/>
          <w:color w:val="000000" w:themeColor="text1"/>
          <w:lang w:val="en-US"/>
        </w:rPr>
      </w:pPr>
    </w:p>
    <w:p w14:paraId="0D33FBF5" w14:textId="7B368354" w:rsidR="006564D3" w:rsidRPr="00ED4220" w:rsidRDefault="006564D3" w:rsidP="006564D3">
      <w:pPr>
        <w:rPr>
          <w:ins w:id="1838" w:author="Kawtar TAMAZI" w:date="2021-08-13T15:25:00Z"/>
          <w:color w:val="000000" w:themeColor="text1"/>
          <w:lang w:val="en-GB"/>
        </w:rPr>
      </w:pPr>
      <w:ins w:id="1839" w:author="Kawtar TAMAZI" w:date="2021-08-13T15:25:00Z">
        <w:r w:rsidRPr="00ED4220">
          <w:rPr>
            <w:color w:val="000000" w:themeColor="text1"/>
            <w:lang w:val="en-GB"/>
          </w:rPr>
          <w:t>Request : (POST)   /api/v2.0/cvx2/{appcardid}</w:t>
        </w:r>
      </w:ins>
    </w:p>
    <w:p w14:paraId="1E55A552" w14:textId="77777777" w:rsidR="006564D3" w:rsidRPr="00ED4220" w:rsidRDefault="006564D3" w:rsidP="006564D3">
      <w:pPr>
        <w:rPr>
          <w:ins w:id="1840" w:author="Kawtar TAMAZI" w:date="2021-08-13T15:25:00Z"/>
          <w:color w:val="000000" w:themeColor="text1"/>
          <w:lang w:val="en-GB"/>
        </w:rPr>
      </w:pPr>
    </w:p>
    <w:p w14:paraId="56B400EC" w14:textId="77777777" w:rsidR="006564D3" w:rsidRPr="00ED4220" w:rsidRDefault="006564D3" w:rsidP="006564D3">
      <w:pPr>
        <w:spacing w:line="270" w:lineRule="exact"/>
        <w:rPr>
          <w:ins w:id="1841" w:author="Kawtar TAMAZI" w:date="2021-08-13T15:25:00Z"/>
          <w:color w:val="000000" w:themeColor="text1"/>
          <w:lang w:val="en-US"/>
        </w:rPr>
      </w:pPr>
      <w:ins w:id="1842" w:author="Kawtar TAMAZI" w:date="2021-08-13T15:25:00Z">
        <w:r w:rsidRPr="00ED4220">
          <w:rPr>
            <w:color w:val="000000" w:themeColor="text1"/>
            <w:lang w:val="en-US"/>
          </w:rPr>
          <w:t>{</w:t>
        </w:r>
      </w:ins>
    </w:p>
    <w:p w14:paraId="5294382C" w14:textId="77777777" w:rsidR="006564D3" w:rsidRPr="00ED4220" w:rsidRDefault="006564D3" w:rsidP="006564D3">
      <w:pPr>
        <w:spacing w:line="270" w:lineRule="exact"/>
        <w:rPr>
          <w:ins w:id="1843" w:author="Kawtar TAMAZI" w:date="2021-08-13T15:25:00Z"/>
          <w:color w:val="000000" w:themeColor="text1"/>
          <w:lang w:val="en-US"/>
        </w:rPr>
      </w:pPr>
      <w:ins w:id="1844" w:author="Kawtar TAMAZI" w:date="2021-08-13T15:25:00Z">
        <w:r w:rsidRPr="00ED4220">
          <w:rPr>
            <w:color w:val="000000" w:themeColor="text1"/>
            <w:lang w:val="en-US"/>
          </w:rPr>
          <w:t xml:space="preserve">    "channelCode": "04",</w:t>
        </w:r>
      </w:ins>
    </w:p>
    <w:p w14:paraId="1B3BD30B" w14:textId="77777777" w:rsidR="006564D3" w:rsidRPr="00ED4220" w:rsidRDefault="006564D3" w:rsidP="006564D3">
      <w:pPr>
        <w:spacing w:line="270" w:lineRule="exact"/>
        <w:rPr>
          <w:ins w:id="1845" w:author="Kawtar TAMAZI" w:date="2021-08-13T15:25:00Z"/>
          <w:color w:val="000000" w:themeColor="text1"/>
          <w:lang w:val="en-US"/>
        </w:rPr>
      </w:pPr>
      <w:ins w:id="1846" w:author="Kawtar TAMAZI" w:date="2021-08-13T15:25:00Z">
        <w:r w:rsidRPr="00ED4220">
          <w:rPr>
            <w:color w:val="000000" w:themeColor="text1"/>
            <w:lang w:val="en-US"/>
          </w:rPr>
          <w:t xml:space="preserve">    "publicKey": "MIIBIjANBgkqhkiG9w0BAQEFAAOCAQ8AMIIBCgKCAQEAxzvuvn10db/hAY5BIxe1YFNDYeuAz0LqhKA8tEK/1rTR4dnvHVwYHkY0ZCEhJBYlJGBJsjasBSqacqHhJjMsEGWURp84raXIU0O/LRcGcQIpBmoe/AKacPyWGpCBM5Btw6hh/QinptXUNWtjhRjzJykSmwyBp8duH9nJDXWvbADYlZ69IFXvIoC16DKYVqJvqu7wNolcMHUwkgrRu7xJBGs+P+nbFrlkhR4wiudcZwgYHG4foTZnHY3or2JJbX55Gr1CxXgLZ2rpaLdprgZBbTuBNj3KDaEiP+QEACC+YsUhbmbt7YpygQ2qKQQPPHjh3hdcTLz1WnKHz5IB8kzmOQIDAQAB"</w:t>
        </w:r>
      </w:ins>
    </w:p>
    <w:p w14:paraId="611C056A" w14:textId="77777777" w:rsidR="006564D3" w:rsidRPr="00ED4220" w:rsidRDefault="006564D3" w:rsidP="006564D3">
      <w:pPr>
        <w:spacing w:line="270" w:lineRule="exact"/>
        <w:rPr>
          <w:ins w:id="1847" w:author="Kawtar TAMAZI" w:date="2021-08-13T15:25:00Z"/>
          <w:color w:val="000000" w:themeColor="text1"/>
          <w:lang w:val="en-US"/>
        </w:rPr>
      </w:pPr>
      <w:ins w:id="1848" w:author="Kawtar TAMAZI" w:date="2021-08-13T15:25:00Z">
        <w:r w:rsidRPr="00ED4220">
          <w:rPr>
            <w:color w:val="000000" w:themeColor="text1"/>
            <w:lang w:val="en-US"/>
          </w:rPr>
          <w:t xml:space="preserve">   </w:t>
        </w:r>
      </w:ins>
    </w:p>
    <w:p w14:paraId="0B08AB19" w14:textId="77777777" w:rsidR="006564D3" w:rsidRPr="00ED4220" w:rsidRDefault="006564D3" w:rsidP="006564D3">
      <w:pPr>
        <w:spacing w:line="270" w:lineRule="exact"/>
        <w:rPr>
          <w:ins w:id="1849" w:author="Kawtar TAMAZI" w:date="2021-08-13T15:25:00Z"/>
          <w:color w:val="000000" w:themeColor="text1"/>
          <w:lang w:val="en-US"/>
        </w:rPr>
      </w:pPr>
      <w:ins w:id="1850" w:author="Kawtar TAMAZI" w:date="2021-08-13T15:25:00Z">
        <w:r w:rsidRPr="00ED4220">
          <w:rPr>
            <w:color w:val="000000" w:themeColor="text1"/>
            <w:lang w:val="en-US"/>
          </w:rPr>
          <w:t>}</w:t>
        </w:r>
      </w:ins>
    </w:p>
    <w:p w14:paraId="66988DA9" w14:textId="77777777" w:rsidR="006564D3" w:rsidRDefault="006564D3" w:rsidP="006564D3">
      <w:pPr>
        <w:rPr>
          <w:ins w:id="1851" w:author="Kawtar TAMAZI" w:date="2021-08-13T15:25:00Z"/>
          <w:color w:val="000000" w:themeColor="text1"/>
          <w:lang w:val="en-US"/>
        </w:rPr>
      </w:pPr>
    </w:p>
    <w:p w14:paraId="057F735A" w14:textId="77777777" w:rsidR="006564D3" w:rsidRPr="00ED4220" w:rsidRDefault="006564D3" w:rsidP="006564D3">
      <w:pPr>
        <w:rPr>
          <w:ins w:id="1852" w:author="Kawtar TAMAZI" w:date="2021-08-13T15:25:00Z"/>
          <w:color w:val="000000" w:themeColor="text1"/>
          <w:lang w:val="en-US"/>
        </w:rPr>
      </w:pPr>
      <w:ins w:id="1853" w:author="Kawtar TAMAZI" w:date="2021-08-13T15:25:00Z">
        <w:r w:rsidRPr="00ED4220">
          <w:rPr>
            <w:color w:val="000000" w:themeColor="text1"/>
            <w:lang w:val="en-US"/>
          </w:rPr>
          <w:t>Response:</w:t>
        </w:r>
      </w:ins>
    </w:p>
    <w:p w14:paraId="0578E6D7" w14:textId="77777777" w:rsidR="006564D3" w:rsidRPr="00ED4220" w:rsidRDefault="006564D3" w:rsidP="006564D3">
      <w:pPr>
        <w:rPr>
          <w:ins w:id="1854" w:author="Kawtar TAMAZI" w:date="2021-08-13T15:25:00Z"/>
          <w:color w:val="000000" w:themeColor="text1"/>
          <w:lang w:val="en-US"/>
        </w:rPr>
      </w:pPr>
      <w:ins w:id="1855" w:author="Kawtar TAMAZI" w:date="2021-08-13T15:25:00Z">
        <w:r w:rsidRPr="00ED4220">
          <w:rPr>
            <w:color w:val="000000" w:themeColor="text1"/>
            <w:lang w:val="en-US"/>
          </w:rPr>
          <w:t>The response is composed of an http status code, and data in the body.</w:t>
        </w:r>
      </w:ins>
    </w:p>
    <w:p w14:paraId="0A3C80DA" w14:textId="77777777" w:rsidR="006564D3" w:rsidRPr="00ED4220" w:rsidRDefault="006564D3" w:rsidP="006564D3">
      <w:pPr>
        <w:rPr>
          <w:ins w:id="1856" w:author="Kawtar TAMAZI" w:date="2021-08-13T15:25:00Z"/>
          <w:color w:val="000000" w:themeColor="text1"/>
          <w:lang w:val="en-US"/>
        </w:rPr>
      </w:pPr>
      <w:ins w:id="1857" w:author="Kawtar TAMAZI" w:date="2021-08-13T15:25:00Z">
        <w:r w:rsidRPr="00ED4220">
          <w:rPr>
            <w:color w:val="000000" w:themeColor="text1"/>
            <w:lang w:val="en-US"/>
          </w:rPr>
          <w:t>In normal flow without errors, these are the expected response fields:</w:t>
        </w:r>
      </w:ins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6"/>
        <w:gridCol w:w="342"/>
        <w:gridCol w:w="376"/>
        <w:gridCol w:w="7464"/>
        <w:gridCol w:w="474"/>
      </w:tblGrid>
      <w:tr w:rsidR="006564D3" w14:paraId="461030AB" w14:textId="77777777" w:rsidTr="004E24E5">
        <w:trPr>
          <w:trHeight w:val="132"/>
          <w:ins w:id="1858" w:author="Kawtar TAMAZI" w:date="2021-08-13T15:25:00Z"/>
        </w:trPr>
        <w:tc>
          <w:tcPr>
            <w:tcW w:w="650" w:type="dxa"/>
            <w:shd w:val="clear" w:color="auto" w:fill="365F91" w:themeFill="accent1" w:themeFillShade="BF"/>
          </w:tcPr>
          <w:p w14:paraId="4E27EE41" w14:textId="77777777" w:rsidR="006564D3" w:rsidRPr="00ED4220" w:rsidRDefault="006564D3" w:rsidP="004E24E5">
            <w:pPr>
              <w:rPr>
                <w:ins w:id="1859" w:author="Kawtar TAMAZI" w:date="2021-08-13T15:25:00Z"/>
                <w:color w:val="000000" w:themeColor="text1"/>
              </w:rPr>
            </w:pPr>
            <w:ins w:id="1860" w:author="Kawtar TAMAZI" w:date="2021-08-13T15:25:00Z">
              <w:r w:rsidRPr="00ED4220">
                <w:rPr>
                  <w:color w:val="000000" w:themeColor="text1"/>
                </w:rPr>
                <w:t>Property</w:t>
              </w:r>
            </w:ins>
          </w:p>
        </w:tc>
        <w:tc>
          <w:tcPr>
            <w:tcW w:w="376" w:type="dxa"/>
            <w:shd w:val="clear" w:color="auto" w:fill="365F91" w:themeFill="accent1" w:themeFillShade="BF"/>
          </w:tcPr>
          <w:p w14:paraId="6CEC2341" w14:textId="77777777" w:rsidR="006564D3" w:rsidRPr="00ED4220" w:rsidRDefault="006564D3" w:rsidP="004E24E5">
            <w:pPr>
              <w:rPr>
                <w:ins w:id="1861" w:author="Kawtar TAMAZI" w:date="2021-08-13T15:25:00Z"/>
                <w:color w:val="000000" w:themeColor="text1"/>
              </w:rPr>
            </w:pPr>
            <w:ins w:id="1862" w:author="Kawtar TAMAZI" w:date="2021-08-13T15:25:00Z">
              <w:r w:rsidRPr="00ED4220">
                <w:rPr>
                  <w:color w:val="000000" w:themeColor="text1"/>
                </w:rPr>
                <w:t>Type</w:t>
              </w:r>
            </w:ins>
          </w:p>
        </w:tc>
        <w:tc>
          <w:tcPr>
            <w:tcW w:w="362" w:type="dxa"/>
            <w:shd w:val="clear" w:color="auto" w:fill="365F91" w:themeFill="accent1" w:themeFillShade="BF"/>
          </w:tcPr>
          <w:p w14:paraId="3A11672E" w14:textId="77777777" w:rsidR="006564D3" w:rsidRPr="00ED4220" w:rsidRDefault="006564D3" w:rsidP="004E24E5">
            <w:pPr>
              <w:rPr>
                <w:ins w:id="1863" w:author="Kawtar TAMAZI" w:date="2021-08-13T15:25:00Z"/>
                <w:color w:val="000000" w:themeColor="text1"/>
              </w:rPr>
            </w:pPr>
            <w:ins w:id="1864" w:author="Kawtar TAMAZI" w:date="2021-08-13T15:25:00Z">
              <w:r w:rsidRPr="00ED4220">
                <w:rPr>
                  <w:color w:val="000000" w:themeColor="text1"/>
                </w:rPr>
                <w:t>Format</w:t>
              </w:r>
            </w:ins>
          </w:p>
        </w:tc>
        <w:tc>
          <w:tcPr>
            <w:tcW w:w="6404" w:type="dxa"/>
            <w:shd w:val="clear" w:color="auto" w:fill="365F91" w:themeFill="accent1" w:themeFillShade="BF"/>
          </w:tcPr>
          <w:p w14:paraId="48B01F36" w14:textId="77777777" w:rsidR="006564D3" w:rsidRPr="00ED4220" w:rsidRDefault="006564D3" w:rsidP="004E24E5">
            <w:pPr>
              <w:rPr>
                <w:ins w:id="1865" w:author="Kawtar TAMAZI" w:date="2021-08-13T15:25:00Z"/>
                <w:color w:val="000000" w:themeColor="text1"/>
              </w:rPr>
            </w:pPr>
            <w:ins w:id="1866" w:author="Kawtar TAMAZI" w:date="2021-08-13T15:25:00Z">
              <w:r w:rsidRPr="00ED4220">
                <w:rPr>
                  <w:color w:val="000000" w:themeColor="text1"/>
                </w:rPr>
                <w:t>Example</w:t>
              </w:r>
            </w:ins>
          </w:p>
        </w:tc>
        <w:tc>
          <w:tcPr>
            <w:tcW w:w="1270" w:type="dxa"/>
            <w:shd w:val="clear" w:color="auto" w:fill="365F91" w:themeFill="accent1" w:themeFillShade="BF"/>
          </w:tcPr>
          <w:p w14:paraId="27AA29BE" w14:textId="77777777" w:rsidR="006564D3" w:rsidRPr="00ED4220" w:rsidRDefault="006564D3" w:rsidP="004E24E5">
            <w:pPr>
              <w:rPr>
                <w:ins w:id="1867" w:author="Kawtar TAMAZI" w:date="2021-08-13T15:25:00Z"/>
                <w:color w:val="000000" w:themeColor="text1"/>
              </w:rPr>
            </w:pPr>
            <w:ins w:id="1868" w:author="Kawtar TAMAZI" w:date="2021-08-13T15:25:00Z">
              <w:r w:rsidRPr="00ED4220">
                <w:rPr>
                  <w:color w:val="000000" w:themeColor="text1"/>
                </w:rPr>
                <w:t>Description</w:t>
              </w:r>
            </w:ins>
          </w:p>
        </w:tc>
      </w:tr>
      <w:tr w:rsidR="006564D3" w14:paraId="593B6531" w14:textId="77777777" w:rsidTr="004E24E5">
        <w:trPr>
          <w:ins w:id="1869" w:author="Kawtar TAMAZI" w:date="2021-08-13T15:25:00Z"/>
        </w:trPr>
        <w:tc>
          <w:tcPr>
            <w:tcW w:w="650" w:type="dxa"/>
          </w:tcPr>
          <w:p w14:paraId="7627F75F" w14:textId="77777777" w:rsidR="006564D3" w:rsidRPr="00ED4220" w:rsidRDefault="006564D3" w:rsidP="004E24E5">
            <w:pPr>
              <w:rPr>
                <w:ins w:id="1870" w:author="Kawtar TAMAZI" w:date="2021-08-13T15:25:00Z"/>
                <w:color w:val="000000" w:themeColor="text1"/>
              </w:rPr>
            </w:pPr>
            <w:ins w:id="1871" w:author="Kawtar TAMAZI" w:date="2021-08-13T15:25:00Z">
              <w:r w:rsidRPr="00EA59AA">
                <w:rPr>
                  <w:rFonts w:ascii="Consolas" w:hAnsi="Consolas"/>
                  <w:color w:val="A31515"/>
                  <w:sz w:val="18"/>
                  <w:szCs w:val="18"/>
                </w:rPr>
                <w:t>cvx2</w:t>
              </w:r>
            </w:ins>
          </w:p>
        </w:tc>
        <w:tc>
          <w:tcPr>
            <w:tcW w:w="376" w:type="dxa"/>
          </w:tcPr>
          <w:p w14:paraId="7649DCE3" w14:textId="77777777" w:rsidR="006564D3" w:rsidRDefault="006564D3" w:rsidP="004E24E5">
            <w:pPr>
              <w:rPr>
                <w:ins w:id="1872" w:author="Kawtar TAMAZI" w:date="2021-08-13T15:25:00Z"/>
                <w:color w:val="000000" w:themeColor="text1"/>
              </w:rPr>
            </w:pPr>
            <w:ins w:id="1873" w:author="Kawtar TAMAZI" w:date="2021-08-13T15:25:00Z">
              <w:r w:rsidRPr="0352982C">
                <w:rPr>
                  <w:color w:val="000000" w:themeColor="text1"/>
                </w:rPr>
                <w:t>string</w:t>
              </w:r>
            </w:ins>
          </w:p>
        </w:tc>
        <w:tc>
          <w:tcPr>
            <w:tcW w:w="362" w:type="dxa"/>
          </w:tcPr>
          <w:p w14:paraId="0AABE788" w14:textId="77777777" w:rsidR="006564D3" w:rsidRDefault="006564D3" w:rsidP="004E24E5">
            <w:pPr>
              <w:rPr>
                <w:ins w:id="1874" w:author="Kawtar TAMAZI" w:date="2021-08-13T15:25:00Z"/>
                <w:color w:val="000000" w:themeColor="text1"/>
              </w:rPr>
            </w:pPr>
            <w:ins w:id="1875" w:author="Kawtar TAMAZI" w:date="2021-08-13T15:25:00Z">
              <w:r w:rsidRPr="0352982C">
                <w:rPr>
                  <w:color w:val="000000" w:themeColor="text1"/>
                </w:rPr>
                <w:t>X(3)</w:t>
              </w:r>
            </w:ins>
          </w:p>
        </w:tc>
        <w:tc>
          <w:tcPr>
            <w:tcW w:w="6404" w:type="dxa"/>
          </w:tcPr>
          <w:p w14:paraId="7FDDF1A4" w14:textId="77777777" w:rsidR="006564D3" w:rsidRPr="00EA59AA" w:rsidRDefault="006564D3" w:rsidP="004E24E5">
            <w:pPr>
              <w:shd w:val="clear" w:color="auto" w:fill="FFFFFE"/>
              <w:spacing w:line="270" w:lineRule="atLeast"/>
              <w:rPr>
                <w:ins w:id="1876" w:author="Kawtar TAMAZI" w:date="2021-08-13T15:25:00Z"/>
                <w:rFonts w:ascii="Consolas" w:hAnsi="Consolas"/>
                <w:color w:val="000000"/>
                <w:sz w:val="18"/>
                <w:szCs w:val="18"/>
              </w:rPr>
            </w:pPr>
            <w:ins w:id="1877" w:author="Kawtar TAMAZI" w:date="2021-08-13T15:25:00Z">
              <w:r w:rsidRPr="00EA59AA">
                <w:rPr>
                  <w:rFonts w:ascii="Consolas" w:hAnsi="Consolas"/>
                  <w:color w:val="000000"/>
                  <w:sz w:val="18"/>
                  <w:szCs w:val="18"/>
                </w:rPr>
                <w:t>{</w:t>
              </w:r>
            </w:ins>
          </w:p>
          <w:p w14:paraId="008C2B59" w14:textId="77777777" w:rsidR="006564D3" w:rsidRPr="00EA59AA" w:rsidRDefault="006564D3" w:rsidP="004E24E5">
            <w:pPr>
              <w:shd w:val="clear" w:color="auto" w:fill="FFFFFE"/>
              <w:spacing w:line="270" w:lineRule="atLeast"/>
              <w:rPr>
                <w:ins w:id="1878" w:author="Kawtar TAMAZI" w:date="2021-08-13T15:25:00Z"/>
                <w:rFonts w:ascii="Consolas" w:hAnsi="Consolas"/>
                <w:color w:val="000000"/>
                <w:sz w:val="18"/>
                <w:szCs w:val="18"/>
              </w:rPr>
            </w:pPr>
            <w:ins w:id="1879" w:author="Kawtar TAMAZI" w:date="2021-08-13T15:25:00Z">
              <w:r w:rsidRPr="00EA59AA">
                <w:rPr>
                  <w:rFonts w:ascii="Consolas" w:hAnsi="Consolas"/>
                  <w:color w:val="000000"/>
                  <w:sz w:val="18"/>
                  <w:szCs w:val="18"/>
                </w:rPr>
                <w:t>    </w:t>
              </w:r>
              <w:r w:rsidRPr="00EA59AA">
                <w:rPr>
                  <w:rFonts w:ascii="Consolas" w:hAnsi="Consolas"/>
                  <w:color w:val="A31515"/>
                  <w:sz w:val="18"/>
                  <w:szCs w:val="18"/>
                </w:rPr>
                <w:t>"cvx2"</w:t>
              </w:r>
              <w:r w:rsidRPr="00EA59AA">
                <w:rPr>
                  <w:rFonts w:ascii="Consolas" w:hAnsi="Consolas"/>
                  <w:color w:val="000000"/>
                  <w:sz w:val="18"/>
                  <w:szCs w:val="18"/>
                </w:rPr>
                <w:t>: </w:t>
              </w:r>
              <w:r w:rsidRPr="00EA59AA">
                <w:rPr>
                  <w:rFonts w:ascii="Consolas" w:hAnsi="Consolas"/>
                  <w:color w:val="0451A5"/>
                  <w:sz w:val="18"/>
                  <w:szCs w:val="18"/>
                </w:rPr>
                <w:t>"Vag8396ok2faNe40GA+3wXRvC9OPH9zZ8sJzCRjGG2KqIR4ibcymqSy9FVl6BjZvEl3JkH/utBX1oRuPywRzK4rhu8EMh8ErBopsamFTLEnxaumz9gnT+oOp2Bqt7aYTNwOMOrkemT4vMj/eC9yMJ1yqNSQgYy3tOIsnptDTxLXYDyAmgSofzFLf0cEh1+4MJdWpdQI4rK7u/gevlbn6uGL5/tcobntZO9ZESyTMgNzn7aLkXh7ZzKpYU9QI2EaHSlsrmKv6dgwLeUBqv8cTudbX9v4/T0qvkvDhSs1JdX1sMvTSZE1qjq7v07NI5E3EqX3jaGMm7DOKFNX67QXJ4A=="</w:t>
              </w:r>
            </w:ins>
          </w:p>
          <w:p w14:paraId="1C67B818" w14:textId="77777777" w:rsidR="006564D3" w:rsidRPr="00EA59AA" w:rsidRDefault="006564D3" w:rsidP="004E24E5">
            <w:pPr>
              <w:shd w:val="clear" w:color="auto" w:fill="FFFFFE"/>
              <w:spacing w:line="270" w:lineRule="atLeast"/>
              <w:rPr>
                <w:ins w:id="1880" w:author="Kawtar TAMAZI" w:date="2021-08-13T15:25:00Z"/>
                <w:rFonts w:ascii="Consolas" w:hAnsi="Consolas"/>
                <w:color w:val="000000"/>
                <w:sz w:val="18"/>
                <w:szCs w:val="18"/>
              </w:rPr>
            </w:pPr>
            <w:ins w:id="1881" w:author="Kawtar TAMAZI" w:date="2021-08-13T15:25:00Z">
              <w:r w:rsidRPr="00EA59AA">
                <w:rPr>
                  <w:rFonts w:ascii="Consolas" w:hAnsi="Consolas"/>
                  <w:color w:val="000000"/>
                  <w:sz w:val="18"/>
                  <w:szCs w:val="18"/>
                </w:rPr>
                <w:t>}</w:t>
              </w:r>
            </w:ins>
          </w:p>
          <w:p w14:paraId="520E447D" w14:textId="77777777" w:rsidR="006564D3" w:rsidRPr="00ED4220" w:rsidRDefault="006564D3" w:rsidP="004E24E5">
            <w:pPr>
              <w:rPr>
                <w:ins w:id="1882" w:author="Kawtar TAMAZI" w:date="2021-08-13T15:25:00Z"/>
                <w:color w:val="000000" w:themeColor="text1"/>
              </w:rPr>
            </w:pPr>
          </w:p>
        </w:tc>
        <w:tc>
          <w:tcPr>
            <w:tcW w:w="1270" w:type="dxa"/>
          </w:tcPr>
          <w:p w14:paraId="0866579A" w14:textId="77777777" w:rsidR="006564D3" w:rsidRDefault="006564D3" w:rsidP="004E24E5">
            <w:pPr>
              <w:rPr>
                <w:ins w:id="1883" w:author="Kawtar TAMAZI" w:date="2021-08-13T15:25:00Z"/>
                <w:color w:val="000000" w:themeColor="text1"/>
                <w:lang w:val="en-US"/>
              </w:rPr>
            </w:pPr>
          </w:p>
        </w:tc>
      </w:tr>
    </w:tbl>
    <w:p w14:paraId="56A5F61F" w14:textId="77777777" w:rsidR="006564D3" w:rsidRPr="00ED4220" w:rsidRDefault="006564D3" w:rsidP="006564D3">
      <w:pPr>
        <w:rPr>
          <w:ins w:id="1884" w:author="Kawtar TAMAZI" w:date="2021-08-13T15:25:00Z"/>
          <w:color w:val="000000" w:themeColor="text1"/>
          <w:lang w:val="en-US"/>
        </w:rPr>
      </w:pPr>
    </w:p>
    <w:p w14:paraId="37DFDDA0" w14:textId="77777777" w:rsidR="006564D3" w:rsidRDefault="006564D3" w:rsidP="006564D3">
      <w:pPr>
        <w:pStyle w:val="ListParagraph"/>
        <w:numPr>
          <w:ilvl w:val="0"/>
          <w:numId w:val="4"/>
        </w:numPr>
        <w:spacing w:before="300" w:line="276" w:lineRule="auto"/>
        <w:outlineLvl w:val="4"/>
        <w:rPr>
          <w:ins w:id="1885" w:author="Kawtar TAMAZI" w:date="2021-08-13T15:25:00Z"/>
          <w:rFonts w:asciiTheme="minorHAnsi" w:eastAsiaTheme="minorEastAsia" w:hAnsiTheme="minorHAnsi" w:cstheme="minorBidi"/>
          <w:color w:val="000000" w:themeColor="text1"/>
          <w:lang w:eastAsia="en-US" w:bidi="en-US"/>
        </w:rPr>
      </w:pPr>
      <w:ins w:id="1886" w:author="Kawtar TAMAZI" w:date="2021-08-13T15:25:00Z">
        <w:r w:rsidRPr="00ED4220">
          <w:rPr>
            <w:color w:val="000000" w:themeColor="text1"/>
          </w:rPr>
          <w:t>&lt;Buffer_to_encrypt&gt; : json message</w:t>
        </w:r>
      </w:ins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76"/>
        <w:gridCol w:w="960"/>
        <w:gridCol w:w="1080"/>
        <w:gridCol w:w="2349"/>
        <w:gridCol w:w="2097"/>
      </w:tblGrid>
      <w:tr w:rsidR="006564D3" w14:paraId="66AE6AC1" w14:textId="77777777" w:rsidTr="004E24E5">
        <w:trPr>
          <w:ins w:id="1887" w:author="Kawtar TAMAZI" w:date="2021-08-13T15:25:00Z"/>
        </w:trPr>
        <w:tc>
          <w:tcPr>
            <w:tcW w:w="2576" w:type="dxa"/>
            <w:shd w:val="clear" w:color="auto" w:fill="365F91" w:themeFill="accent1" w:themeFillShade="BF"/>
          </w:tcPr>
          <w:p w14:paraId="22461F37" w14:textId="77777777" w:rsidR="006564D3" w:rsidRPr="00ED4220" w:rsidRDefault="006564D3" w:rsidP="004E24E5">
            <w:pPr>
              <w:rPr>
                <w:ins w:id="1888" w:author="Kawtar TAMAZI" w:date="2021-08-13T15:25:00Z"/>
                <w:color w:val="000000" w:themeColor="text1"/>
              </w:rPr>
            </w:pPr>
            <w:ins w:id="1889" w:author="Kawtar TAMAZI" w:date="2021-08-13T15:25:00Z">
              <w:r w:rsidRPr="00ED4220">
                <w:rPr>
                  <w:color w:val="000000" w:themeColor="text1"/>
                </w:rPr>
                <w:t>Property</w:t>
              </w:r>
            </w:ins>
          </w:p>
        </w:tc>
        <w:tc>
          <w:tcPr>
            <w:tcW w:w="960" w:type="dxa"/>
            <w:shd w:val="clear" w:color="auto" w:fill="365F91" w:themeFill="accent1" w:themeFillShade="BF"/>
          </w:tcPr>
          <w:p w14:paraId="77283D85" w14:textId="77777777" w:rsidR="006564D3" w:rsidRPr="00ED4220" w:rsidRDefault="006564D3" w:rsidP="004E24E5">
            <w:pPr>
              <w:rPr>
                <w:ins w:id="1890" w:author="Kawtar TAMAZI" w:date="2021-08-13T15:25:00Z"/>
                <w:color w:val="000000" w:themeColor="text1"/>
              </w:rPr>
            </w:pPr>
            <w:ins w:id="1891" w:author="Kawtar TAMAZI" w:date="2021-08-13T15:25:00Z">
              <w:r w:rsidRPr="00ED4220">
                <w:rPr>
                  <w:color w:val="000000" w:themeColor="text1"/>
                </w:rPr>
                <w:t>Type</w:t>
              </w:r>
            </w:ins>
          </w:p>
        </w:tc>
        <w:tc>
          <w:tcPr>
            <w:tcW w:w="1080" w:type="dxa"/>
            <w:shd w:val="clear" w:color="auto" w:fill="365F91" w:themeFill="accent1" w:themeFillShade="BF"/>
          </w:tcPr>
          <w:p w14:paraId="5DCD0E87" w14:textId="77777777" w:rsidR="006564D3" w:rsidRPr="00ED4220" w:rsidRDefault="006564D3" w:rsidP="004E24E5">
            <w:pPr>
              <w:rPr>
                <w:ins w:id="1892" w:author="Kawtar TAMAZI" w:date="2021-08-13T15:25:00Z"/>
                <w:color w:val="000000" w:themeColor="text1"/>
              </w:rPr>
            </w:pPr>
            <w:ins w:id="1893" w:author="Kawtar TAMAZI" w:date="2021-08-13T15:25:00Z">
              <w:r w:rsidRPr="00ED4220">
                <w:rPr>
                  <w:color w:val="000000" w:themeColor="text1"/>
                </w:rPr>
                <w:t>Format</w:t>
              </w:r>
            </w:ins>
          </w:p>
        </w:tc>
        <w:tc>
          <w:tcPr>
            <w:tcW w:w="2349" w:type="dxa"/>
            <w:shd w:val="clear" w:color="auto" w:fill="365F91" w:themeFill="accent1" w:themeFillShade="BF"/>
          </w:tcPr>
          <w:p w14:paraId="1EB32A96" w14:textId="77777777" w:rsidR="006564D3" w:rsidRPr="00ED4220" w:rsidRDefault="006564D3" w:rsidP="004E24E5">
            <w:pPr>
              <w:rPr>
                <w:ins w:id="1894" w:author="Kawtar TAMAZI" w:date="2021-08-13T15:25:00Z"/>
                <w:color w:val="000000" w:themeColor="text1"/>
              </w:rPr>
            </w:pPr>
            <w:ins w:id="1895" w:author="Kawtar TAMAZI" w:date="2021-08-13T15:25:00Z">
              <w:r w:rsidRPr="00ED4220">
                <w:rPr>
                  <w:color w:val="000000" w:themeColor="text1"/>
                </w:rPr>
                <w:t>Example</w:t>
              </w:r>
            </w:ins>
          </w:p>
        </w:tc>
        <w:tc>
          <w:tcPr>
            <w:tcW w:w="2097" w:type="dxa"/>
            <w:shd w:val="clear" w:color="auto" w:fill="365F91" w:themeFill="accent1" w:themeFillShade="BF"/>
          </w:tcPr>
          <w:p w14:paraId="5A75724A" w14:textId="77777777" w:rsidR="006564D3" w:rsidRPr="00ED4220" w:rsidRDefault="006564D3" w:rsidP="004E24E5">
            <w:pPr>
              <w:rPr>
                <w:ins w:id="1896" w:author="Kawtar TAMAZI" w:date="2021-08-13T15:25:00Z"/>
                <w:color w:val="000000" w:themeColor="text1"/>
              </w:rPr>
            </w:pPr>
            <w:ins w:id="1897" w:author="Kawtar TAMAZI" w:date="2021-08-13T15:25:00Z">
              <w:r w:rsidRPr="00ED4220">
                <w:rPr>
                  <w:color w:val="000000" w:themeColor="text1"/>
                </w:rPr>
                <w:t>Description</w:t>
              </w:r>
            </w:ins>
          </w:p>
        </w:tc>
      </w:tr>
      <w:tr w:rsidR="006564D3" w14:paraId="4E05D55E" w14:textId="77777777" w:rsidTr="004E24E5">
        <w:trPr>
          <w:ins w:id="1898" w:author="Kawtar TAMAZI" w:date="2021-08-13T15:25:00Z"/>
        </w:trPr>
        <w:tc>
          <w:tcPr>
            <w:tcW w:w="2576" w:type="dxa"/>
          </w:tcPr>
          <w:p w14:paraId="4C426134" w14:textId="77777777" w:rsidR="006564D3" w:rsidRPr="00ED4220" w:rsidRDefault="006564D3" w:rsidP="004E24E5">
            <w:pPr>
              <w:rPr>
                <w:ins w:id="1899" w:author="Kawtar TAMAZI" w:date="2021-08-13T15:25:00Z"/>
                <w:color w:val="000000" w:themeColor="text1"/>
              </w:rPr>
            </w:pPr>
            <w:ins w:id="1900" w:author="Kawtar TAMAZI" w:date="2021-08-13T15:25:00Z">
              <w:r w:rsidRPr="00ED4220">
                <w:rPr>
                  <w:color w:val="000000" w:themeColor="text1"/>
                </w:rPr>
                <w:t>alea</w:t>
              </w:r>
            </w:ins>
          </w:p>
        </w:tc>
        <w:tc>
          <w:tcPr>
            <w:tcW w:w="960" w:type="dxa"/>
          </w:tcPr>
          <w:p w14:paraId="2997E1BB" w14:textId="77777777" w:rsidR="006564D3" w:rsidRDefault="006564D3" w:rsidP="004E24E5">
            <w:pPr>
              <w:rPr>
                <w:ins w:id="1901" w:author="Kawtar TAMAZI" w:date="2021-08-13T15:25:00Z"/>
                <w:color w:val="000000" w:themeColor="text1"/>
              </w:rPr>
            </w:pPr>
            <w:ins w:id="1902" w:author="Kawtar TAMAZI" w:date="2021-08-13T15:25:00Z">
              <w:r w:rsidRPr="0352982C">
                <w:rPr>
                  <w:color w:val="000000" w:themeColor="text1"/>
                </w:rPr>
                <w:t>string</w:t>
              </w:r>
            </w:ins>
          </w:p>
        </w:tc>
        <w:tc>
          <w:tcPr>
            <w:tcW w:w="1080" w:type="dxa"/>
          </w:tcPr>
          <w:p w14:paraId="42BB949B" w14:textId="77777777" w:rsidR="006564D3" w:rsidRDefault="006564D3" w:rsidP="004E24E5">
            <w:pPr>
              <w:rPr>
                <w:ins w:id="1903" w:author="Kawtar TAMAZI" w:date="2021-08-13T15:25:00Z"/>
                <w:color w:val="000000" w:themeColor="text1"/>
              </w:rPr>
            </w:pPr>
            <w:ins w:id="1904" w:author="Kawtar TAMAZI" w:date="2021-08-13T15:25:00Z">
              <w:r w:rsidRPr="0352982C">
                <w:rPr>
                  <w:color w:val="000000" w:themeColor="text1"/>
                </w:rPr>
                <w:t>X(16)</w:t>
              </w:r>
            </w:ins>
          </w:p>
        </w:tc>
        <w:tc>
          <w:tcPr>
            <w:tcW w:w="2349" w:type="dxa"/>
          </w:tcPr>
          <w:p w14:paraId="3140D7B3" w14:textId="77777777" w:rsidR="006564D3" w:rsidRPr="00ED4220" w:rsidRDefault="006564D3" w:rsidP="004E24E5">
            <w:pPr>
              <w:rPr>
                <w:ins w:id="1905" w:author="Kawtar TAMAZI" w:date="2021-08-13T15:25:00Z"/>
                <w:color w:val="000000" w:themeColor="text1"/>
              </w:rPr>
            </w:pPr>
            <w:ins w:id="1906" w:author="Kawtar TAMAZI" w:date="2021-08-13T15:25:00Z">
              <w:r w:rsidRPr="00ED4220">
                <w:rPr>
                  <w:color w:val="000000" w:themeColor="text1"/>
                </w:rPr>
                <w:t>qD1ey9Z9p0X2X2cV</w:t>
              </w:r>
            </w:ins>
          </w:p>
        </w:tc>
        <w:tc>
          <w:tcPr>
            <w:tcW w:w="2097" w:type="dxa"/>
          </w:tcPr>
          <w:p w14:paraId="1F9FBC41" w14:textId="77777777" w:rsidR="006564D3" w:rsidRDefault="006564D3" w:rsidP="004E24E5">
            <w:pPr>
              <w:rPr>
                <w:ins w:id="1907" w:author="Kawtar TAMAZI" w:date="2021-08-13T15:25:00Z"/>
                <w:color w:val="000000" w:themeColor="text1"/>
                <w:lang w:val="en-US"/>
              </w:rPr>
            </w:pPr>
            <w:ins w:id="1908" w:author="Kawtar TAMAZI" w:date="2021-08-13T15:25:00Z">
              <w:r w:rsidRPr="0352982C">
                <w:rPr>
                  <w:color w:val="000000" w:themeColor="text1"/>
                </w:rPr>
                <w:t>Alea (can be ignored)</w:t>
              </w:r>
            </w:ins>
          </w:p>
        </w:tc>
      </w:tr>
      <w:tr w:rsidR="006564D3" w14:paraId="4B3E4168" w14:textId="77777777" w:rsidTr="004E24E5">
        <w:trPr>
          <w:ins w:id="1909" w:author="Kawtar TAMAZI" w:date="2021-08-13T15:25:00Z"/>
        </w:trPr>
        <w:tc>
          <w:tcPr>
            <w:tcW w:w="2576" w:type="dxa"/>
          </w:tcPr>
          <w:p w14:paraId="50D74320" w14:textId="77777777" w:rsidR="006564D3" w:rsidRPr="00ED4220" w:rsidRDefault="006564D3" w:rsidP="004E24E5">
            <w:pPr>
              <w:rPr>
                <w:ins w:id="1910" w:author="Kawtar TAMAZI" w:date="2021-08-13T15:25:00Z"/>
                <w:color w:val="000000" w:themeColor="text1"/>
              </w:rPr>
            </w:pPr>
            <w:ins w:id="1911" w:author="Kawtar TAMAZI" w:date="2021-08-13T15:25:00Z">
              <w:r>
                <w:rPr>
                  <w:color w:val="000000" w:themeColor="text1"/>
                </w:rPr>
                <w:t>Algo</w:t>
              </w:r>
            </w:ins>
          </w:p>
        </w:tc>
        <w:tc>
          <w:tcPr>
            <w:tcW w:w="960" w:type="dxa"/>
          </w:tcPr>
          <w:p w14:paraId="6D370381" w14:textId="77777777" w:rsidR="006564D3" w:rsidRDefault="006564D3" w:rsidP="004E24E5">
            <w:pPr>
              <w:rPr>
                <w:ins w:id="1912" w:author="Kawtar TAMAZI" w:date="2021-08-13T15:25:00Z"/>
                <w:color w:val="000000" w:themeColor="text1"/>
              </w:rPr>
            </w:pPr>
            <w:ins w:id="1913" w:author="Kawtar TAMAZI" w:date="2021-08-13T15:25:00Z">
              <w:r w:rsidRPr="0352982C">
                <w:rPr>
                  <w:color w:val="000000" w:themeColor="text1"/>
                </w:rPr>
                <w:t>string</w:t>
              </w:r>
            </w:ins>
          </w:p>
        </w:tc>
        <w:tc>
          <w:tcPr>
            <w:tcW w:w="1080" w:type="dxa"/>
          </w:tcPr>
          <w:p w14:paraId="728E66BE" w14:textId="77777777" w:rsidR="006564D3" w:rsidRDefault="006564D3" w:rsidP="004E24E5">
            <w:pPr>
              <w:rPr>
                <w:ins w:id="1914" w:author="Kawtar TAMAZI" w:date="2021-08-13T15:25:00Z"/>
                <w:color w:val="000000" w:themeColor="text1"/>
              </w:rPr>
            </w:pPr>
            <w:ins w:id="1915" w:author="Kawtar TAMAZI" w:date="2021-08-13T15:25:00Z">
              <w:r w:rsidRPr="0352982C">
                <w:rPr>
                  <w:color w:val="000000" w:themeColor="text1"/>
                </w:rPr>
                <w:t>X(4)</w:t>
              </w:r>
            </w:ins>
          </w:p>
        </w:tc>
        <w:tc>
          <w:tcPr>
            <w:tcW w:w="2349" w:type="dxa"/>
          </w:tcPr>
          <w:p w14:paraId="5C088307" w14:textId="77777777" w:rsidR="006564D3" w:rsidRPr="00ED4220" w:rsidRDefault="006564D3" w:rsidP="004E24E5">
            <w:pPr>
              <w:rPr>
                <w:ins w:id="1916" w:author="Kawtar TAMAZI" w:date="2021-08-13T15:25:00Z"/>
                <w:color w:val="000000" w:themeColor="text1"/>
              </w:rPr>
            </w:pPr>
            <w:ins w:id="1917" w:author="Kawtar TAMAZI" w:date="2021-08-13T15:25:00Z">
              <w:r>
                <w:rPr>
                  <w:color w:val="000000" w:themeColor="text1"/>
                </w:rPr>
                <w:t>VISA</w:t>
              </w:r>
            </w:ins>
          </w:p>
        </w:tc>
        <w:tc>
          <w:tcPr>
            <w:tcW w:w="2097" w:type="dxa"/>
          </w:tcPr>
          <w:p w14:paraId="4D97950F" w14:textId="77777777" w:rsidR="006564D3" w:rsidRDefault="006564D3" w:rsidP="004E24E5">
            <w:pPr>
              <w:rPr>
                <w:ins w:id="1918" w:author="Kawtar TAMAZI" w:date="2021-08-13T15:25:00Z"/>
                <w:color w:val="000000" w:themeColor="text1"/>
              </w:rPr>
            </w:pPr>
          </w:p>
        </w:tc>
      </w:tr>
      <w:tr w:rsidR="006564D3" w14:paraId="0168283A" w14:textId="77777777" w:rsidTr="004E24E5">
        <w:trPr>
          <w:ins w:id="1919" w:author="Kawtar TAMAZI" w:date="2021-08-13T15:25:00Z"/>
        </w:trPr>
        <w:tc>
          <w:tcPr>
            <w:tcW w:w="2576" w:type="dxa"/>
          </w:tcPr>
          <w:p w14:paraId="2E600E45" w14:textId="77777777" w:rsidR="006564D3" w:rsidRPr="00ED4220" w:rsidRDefault="006564D3" w:rsidP="004E24E5">
            <w:pPr>
              <w:rPr>
                <w:ins w:id="1920" w:author="Kawtar TAMAZI" w:date="2021-08-13T15:25:00Z"/>
                <w:color w:val="000000" w:themeColor="text1"/>
              </w:rPr>
            </w:pPr>
            <w:ins w:id="1921" w:author="Kawtar TAMAZI" w:date="2021-08-13T15:25:00Z">
              <w:r w:rsidRPr="00ED4220">
                <w:rPr>
                  <w:color w:val="000000" w:themeColor="text1"/>
                </w:rPr>
                <w:t>cv</w:t>
              </w:r>
              <w:r>
                <w:rPr>
                  <w:color w:val="000000" w:themeColor="text1"/>
                </w:rPr>
                <w:t>x</w:t>
              </w:r>
              <w:r w:rsidRPr="00ED4220">
                <w:rPr>
                  <w:color w:val="000000" w:themeColor="text1"/>
                </w:rPr>
                <w:t>2</w:t>
              </w:r>
            </w:ins>
          </w:p>
        </w:tc>
        <w:tc>
          <w:tcPr>
            <w:tcW w:w="960" w:type="dxa"/>
          </w:tcPr>
          <w:p w14:paraId="36103E97" w14:textId="77777777" w:rsidR="006564D3" w:rsidRDefault="006564D3" w:rsidP="004E24E5">
            <w:pPr>
              <w:rPr>
                <w:ins w:id="1922" w:author="Kawtar TAMAZI" w:date="2021-08-13T15:25:00Z"/>
                <w:color w:val="000000" w:themeColor="text1"/>
              </w:rPr>
            </w:pPr>
            <w:ins w:id="1923" w:author="Kawtar TAMAZI" w:date="2021-08-13T15:25:00Z">
              <w:r w:rsidRPr="0352982C">
                <w:rPr>
                  <w:color w:val="000000" w:themeColor="text1"/>
                </w:rPr>
                <w:t>string</w:t>
              </w:r>
            </w:ins>
          </w:p>
        </w:tc>
        <w:tc>
          <w:tcPr>
            <w:tcW w:w="1080" w:type="dxa"/>
          </w:tcPr>
          <w:p w14:paraId="283DF24F" w14:textId="77777777" w:rsidR="006564D3" w:rsidRDefault="006564D3" w:rsidP="004E24E5">
            <w:pPr>
              <w:rPr>
                <w:ins w:id="1924" w:author="Kawtar TAMAZI" w:date="2021-08-13T15:25:00Z"/>
                <w:color w:val="000000" w:themeColor="text1"/>
              </w:rPr>
            </w:pPr>
            <w:ins w:id="1925" w:author="Kawtar TAMAZI" w:date="2021-08-13T15:25:00Z">
              <w:r w:rsidRPr="0352982C">
                <w:rPr>
                  <w:color w:val="000000" w:themeColor="text1"/>
                </w:rPr>
                <w:t>X(3)</w:t>
              </w:r>
            </w:ins>
          </w:p>
        </w:tc>
        <w:tc>
          <w:tcPr>
            <w:tcW w:w="2349" w:type="dxa"/>
          </w:tcPr>
          <w:p w14:paraId="6B85972A" w14:textId="77777777" w:rsidR="006564D3" w:rsidRPr="00ED4220" w:rsidRDefault="006564D3" w:rsidP="004E24E5">
            <w:pPr>
              <w:rPr>
                <w:ins w:id="1926" w:author="Kawtar TAMAZI" w:date="2021-08-13T15:25:00Z"/>
                <w:color w:val="000000" w:themeColor="text1"/>
              </w:rPr>
            </w:pPr>
            <w:ins w:id="1927" w:author="Kawtar TAMAZI" w:date="2021-08-13T15:25:00Z">
              <w:r w:rsidRPr="00ED4220">
                <w:rPr>
                  <w:color w:val="000000" w:themeColor="text1"/>
                </w:rPr>
                <w:t>506</w:t>
              </w:r>
            </w:ins>
          </w:p>
        </w:tc>
        <w:tc>
          <w:tcPr>
            <w:tcW w:w="2097" w:type="dxa"/>
          </w:tcPr>
          <w:p w14:paraId="7F05179F" w14:textId="77777777" w:rsidR="006564D3" w:rsidRDefault="006564D3" w:rsidP="004E24E5">
            <w:pPr>
              <w:rPr>
                <w:ins w:id="1928" w:author="Kawtar TAMAZI" w:date="2021-08-13T15:25:00Z"/>
                <w:color w:val="000000" w:themeColor="text1"/>
              </w:rPr>
            </w:pPr>
            <w:ins w:id="1929" w:author="Kawtar TAMAZI" w:date="2021-08-13T15:25:00Z">
              <w:r>
                <w:rPr>
                  <w:color w:val="000000" w:themeColor="text1"/>
                </w:rPr>
                <w:t>Card Verification Code</w:t>
              </w:r>
            </w:ins>
          </w:p>
        </w:tc>
      </w:tr>
    </w:tbl>
    <w:p w14:paraId="13DBD71F" w14:textId="77777777" w:rsidR="006564D3" w:rsidRDefault="006564D3" w:rsidP="006564D3">
      <w:pPr>
        <w:rPr>
          <w:ins w:id="1930" w:author="Kawtar TAMAZI" w:date="2021-08-13T15:25:00Z"/>
          <w:color w:val="000000" w:themeColor="text1"/>
        </w:rPr>
      </w:pPr>
    </w:p>
    <w:p w14:paraId="73D86D84" w14:textId="77777777" w:rsidR="006564D3" w:rsidRPr="00ED4220" w:rsidRDefault="006564D3" w:rsidP="006564D3">
      <w:pPr>
        <w:rPr>
          <w:ins w:id="1931" w:author="Kawtar TAMAZI" w:date="2021-08-13T15:25:00Z"/>
          <w:color w:val="000000" w:themeColor="text1"/>
          <w:lang w:val="en-US"/>
        </w:rPr>
      </w:pPr>
      <w:ins w:id="1932" w:author="Kawtar TAMAZI" w:date="2021-08-13T15:25:00Z">
        <w:r w:rsidRPr="00ED4220">
          <w:rPr>
            <w:color w:val="000000" w:themeColor="text1"/>
            <w:lang w:val="en-US"/>
          </w:rPr>
          <w:t>Sample WS response (the body):</w:t>
        </w:r>
      </w:ins>
    </w:p>
    <w:p w14:paraId="50EE6191" w14:textId="77777777" w:rsidR="006564D3" w:rsidRDefault="006564D3" w:rsidP="006564D3">
      <w:pPr>
        <w:rPr>
          <w:ins w:id="1933" w:author="Kawtar TAMAZI" w:date="2021-08-13T15:25:00Z"/>
          <w:color w:val="000000" w:themeColor="text1"/>
          <w:lang w:val="en-US"/>
        </w:rPr>
      </w:pPr>
      <w:ins w:id="1934" w:author="Kawtar TAMAZI" w:date="2021-08-13T15:25:00Z">
        <w:r w:rsidRPr="0352982C">
          <w:rPr>
            <w:color w:val="000000" w:themeColor="text1"/>
            <w:lang w:val="en-US"/>
          </w:rPr>
          <w:t>HTTP/1.1 20</w:t>
        </w:r>
        <w:r>
          <w:rPr>
            <w:color w:val="000000" w:themeColor="text1"/>
            <w:lang w:val="en-US"/>
          </w:rPr>
          <w:t>1</w:t>
        </w:r>
        <w:r w:rsidRPr="0352982C">
          <w:rPr>
            <w:color w:val="000000" w:themeColor="text1"/>
            <w:lang w:val="en-US"/>
          </w:rPr>
          <w:t xml:space="preserve"> OK</w:t>
        </w:r>
      </w:ins>
    </w:p>
    <w:p w14:paraId="6421DC9A" w14:textId="77777777" w:rsidR="006564D3" w:rsidRPr="00412B77" w:rsidRDefault="006564D3" w:rsidP="006564D3">
      <w:pPr>
        <w:shd w:val="clear" w:color="auto" w:fill="FFFFFE"/>
        <w:spacing w:line="270" w:lineRule="atLeast"/>
        <w:rPr>
          <w:ins w:id="1935" w:author="Kawtar TAMAZI" w:date="2021-08-13T15:25:00Z"/>
          <w:rFonts w:ascii="Consolas" w:hAnsi="Consolas"/>
          <w:color w:val="000000"/>
          <w:sz w:val="18"/>
          <w:szCs w:val="18"/>
          <w:lang w:val="en-US"/>
          <w:rPrChange w:id="1936" w:author="Corneille David" w:date="2021-09-02T16:54:00Z">
            <w:rPr>
              <w:ins w:id="1937" w:author="Kawtar TAMAZI" w:date="2021-08-13T15:25:00Z"/>
              <w:rFonts w:ascii="Consolas" w:hAnsi="Consolas"/>
              <w:color w:val="000000"/>
              <w:sz w:val="18"/>
              <w:szCs w:val="18"/>
            </w:rPr>
          </w:rPrChange>
        </w:rPr>
      </w:pPr>
      <w:ins w:id="1938" w:author="Kawtar TAMAZI" w:date="2021-08-13T15:25:00Z">
        <w:r w:rsidRPr="00412B77">
          <w:rPr>
            <w:rFonts w:ascii="Consolas" w:hAnsi="Consolas"/>
            <w:color w:val="000000"/>
            <w:sz w:val="18"/>
            <w:szCs w:val="18"/>
            <w:lang w:val="en-US"/>
            <w:rPrChange w:id="1939" w:author="Corneille David" w:date="2021-09-02T16:54:00Z">
              <w:rPr>
                <w:rFonts w:ascii="Consolas" w:hAnsi="Consolas"/>
                <w:color w:val="000000"/>
                <w:sz w:val="18"/>
                <w:szCs w:val="18"/>
              </w:rPr>
            </w:rPrChange>
          </w:rPr>
          <w:t>{</w:t>
        </w:r>
      </w:ins>
    </w:p>
    <w:p w14:paraId="0218F37D" w14:textId="77777777" w:rsidR="006564D3" w:rsidRPr="00412B77" w:rsidRDefault="006564D3" w:rsidP="006564D3">
      <w:pPr>
        <w:shd w:val="clear" w:color="auto" w:fill="FFFFFE"/>
        <w:spacing w:line="270" w:lineRule="atLeast"/>
        <w:rPr>
          <w:ins w:id="1940" w:author="Kawtar TAMAZI" w:date="2021-08-13T15:25:00Z"/>
          <w:rFonts w:ascii="Consolas" w:hAnsi="Consolas"/>
          <w:color w:val="000000"/>
          <w:sz w:val="18"/>
          <w:szCs w:val="18"/>
          <w:lang w:val="en-US"/>
          <w:rPrChange w:id="1941" w:author="Corneille David" w:date="2021-09-02T16:54:00Z">
            <w:rPr>
              <w:ins w:id="1942" w:author="Kawtar TAMAZI" w:date="2021-08-13T15:25:00Z"/>
              <w:rFonts w:ascii="Consolas" w:hAnsi="Consolas"/>
              <w:color w:val="000000"/>
              <w:sz w:val="18"/>
              <w:szCs w:val="18"/>
            </w:rPr>
          </w:rPrChange>
        </w:rPr>
      </w:pPr>
      <w:ins w:id="1943" w:author="Kawtar TAMAZI" w:date="2021-08-13T15:25:00Z">
        <w:r w:rsidRPr="00412B77">
          <w:rPr>
            <w:rFonts w:ascii="Consolas" w:hAnsi="Consolas"/>
            <w:color w:val="000000"/>
            <w:sz w:val="18"/>
            <w:szCs w:val="18"/>
            <w:lang w:val="en-US"/>
            <w:rPrChange w:id="1944" w:author="Corneille David" w:date="2021-09-02T16:54:00Z">
              <w:rPr>
                <w:rFonts w:ascii="Consolas" w:hAnsi="Consolas"/>
                <w:color w:val="000000"/>
                <w:sz w:val="18"/>
                <w:szCs w:val="18"/>
              </w:rPr>
            </w:rPrChange>
          </w:rPr>
          <w:t>    </w:t>
        </w:r>
        <w:r w:rsidRPr="00412B77">
          <w:rPr>
            <w:rFonts w:ascii="Consolas" w:hAnsi="Consolas"/>
            <w:color w:val="A31515"/>
            <w:sz w:val="18"/>
            <w:szCs w:val="18"/>
            <w:lang w:val="en-US"/>
            <w:rPrChange w:id="1945" w:author="Corneille David" w:date="2021-09-02T16:54:00Z">
              <w:rPr>
                <w:rFonts w:ascii="Consolas" w:hAnsi="Consolas"/>
                <w:color w:val="A31515"/>
                <w:sz w:val="18"/>
                <w:szCs w:val="18"/>
              </w:rPr>
            </w:rPrChange>
          </w:rPr>
          <w:t>"cvx2"</w:t>
        </w:r>
        <w:r w:rsidRPr="00412B77">
          <w:rPr>
            <w:rFonts w:ascii="Consolas" w:hAnsi="Consolas"/>
            <w:color w:val="000000"/>
            <w:sz w:val="18"/>
            <w:szCs w:val="18"/>
            <w:lang w:val="en-US"/>
            <w:rPrChange w:id="1946" w:author="Corneille David" w:date="2021-09-02T16:54:00Z">
              <w:rPr>
                <w:rFonts w:ascii="Consolas" w:hAnsi="Consolas"/>
                <w:color w:val="000000"/>
                <w:sz w:val="18"/>
                <w:szCs w:val="18"/>
              </w:rPr>
            </w:rPrChange>
          </w:rPr>
          <w:t>: </w:t>
        </w:r>
        <w:r w:rsidRPr="00412B77">
          <w:rPr>
            <w:rFonts w:ascii="Consolas" w:hAnsi="Consolas"/>
            <w:color w:val="0451A5"/>
            <w:sz w:val="18"/>
            <w:szCs w:val="18"/>
            <w:lang w:val="en-US"/>
            <w:rPrChange w:id="1947" w:author="Corneille David" w:date="2021-09-02T16:54:00Z">
              <w:rPr>
                <w:rFonts w:ascii="Consolas" w:hAnsi="Consolas"/>
                <w:color w:val="0451A5"/>
                <w:sz w:val="18"/>
                <w:szCs w:val="18"/>
              </w:rPr>
            </w:rPrChange>
          </w:rPr>
          <w:t>"Vag8396ok2faNe40GA+3wXRvC9OPH9zZ8sJzCRjGG2KqIR4ibcymqSy9FVl6BjZvEl3JkH/utBX1oRuPywRzK4rhu8EMh8ErBopsamFTLEnxaumz9gnT+oOp2Bqt7aYTNwOMOrkemT4vMj/eC9yMJ1yqNSQgYy3tOIsnptDTxLXYDyAmgSofzFLf0cEh1+4MJdWpdQI4rK7u/gevlbn6uGL5/tcobntZO9ZESyTMgNzn7aLkXh7ZzKpYU9QI2EaHSlsrmKv6dgwLeUBqv8cTudbX9v4/T0qvkvDhSs1JdX1sMvTSZE1qjq7v07NI5E3EqX3jaGMm7DOKFNX67QXJ4A=="</w:t>
        </w:r>
      </w:ins>
    </w:p>
    <w:p w14:paraId="1241B956" w14:textId="77777777" w:rsidR="006564D3" w:rsidRPr="00412B77" w:rsidRDefault="006564D3" w:rsidP="006564D3">
      <w:pPr>
        <w:shd w:val="clear" w:color="auto" w:fill="FFFFFE"/>
        <w:spacing w:line="270" w:lineRule="atLeast"/>
        <w:rPr>
          <w:ins w:id="1948" w:author="Kawtar TAMAZI" w:date="2021-08-13T15:25:00Z"/>
          <w:rFonts w:ascii="Consolas" w:hAnsi="Consolas"/>
          <w:color w:val="000000"/>
          <w:sz w:val="18"/>
          <w:szCs w:val="18"/>
          <w:lang w:val="en-US"/>
          <w:rPrChange w:id="1949" w:author="Corneille David" w:date="2021-09-02T16:54:00Z">
            <w:rPr>
              <w:ins w:id="1950" w:author="Kawtar TAMAZI" w:date="2021-08-13T15:25:00Z"/>
              <w:rFonts w:ascii="Consolas" w:hAnsi="Consolas"/>
              <w:color w:val="000000"/>
              <w:sz w:val="18"/>
              <w:szCs w:val="18"/>
            </w:rPr>
          </w:rPrChange>
        </w:rPr>
      </w:pPr>
      <w:ins w:id="1951" w:author="Kawtar TAMAZI" w:date="2021-08-13T15:25:00Z">
        <w:r w:rsidRPr="00412B77">
          <w:rPr>
            <w:rFonts w:ascii="Consolas" w:hAnsi="Consolas"/>
            <w:color w:val="000000"/>
            <w:sz w:val="18"/>
            <w:szCs w:val="18"/>
            <w:lang w:val="en-US"/>
            <w:rPrChange w:id="1952" w:author="Corneille David" w:date="2021-09-02T16:54:00Z">
              <w:rPr>
                <w:rFonts w:ascii="Consolas" w:hAnsi="Consolas"/>
                <w:color w:val="000000"/>
                <w:sz w:val="18"/>
                <w:szCs w:val="18"/>
              </w:rPr>
            </w:rPrChange>
          </w:rPr>
          <w:t>}</w:t>
        </w:r>
      </w:ins>
    </w:p>
    <w:p w14:paraId="7E6FD130" w14:textId="77777777" w:rsidR="006564D3" w:rsidRPr="00ED4220" w:rsidRDefault="006564D3" w:rsidP="006564D3">
      <w:pPr>
        <w:shd w:val="clear" w:color="auto" w:fill="FFFFFE"/>
        <w:spacing w:line="270" w:lineRule="atLeast"/>
        <w:rPr>
          <w:ins w:id="1953" w:author="Kawtar TAMAZI" w:date="2021-08-13T15:25:00Z"/>
          <w:color w:val="000000" w:themeColor="text1"/>
          <w:lang w:val="en-US"/>
        </w:rPr>
      </w:pPr>
    </w:p>
    <w:p w14:paraId="22B91114" w14:textId="77777777" w:rsidR="006564D3" w:rsidRDefault="006564D3" w:rsidP="006564D3">
      <w:pPr>
        <w:rPr>
          <w:ins w:id="1954" w:author="Kawtar TAMAZI" w:date="2021-08-13T15:25:00Z"/>
          <w:color w:val="000000" w:themeColor="text1"/>
          <w:lang w:val="en-US"/>
        </w:rPr>
      </w:pPr>
      <w:ins w:id="1955" w:author="Kawtar TAMAZI" w:date="2021-08-13T15:25:00Z">
        <w:r w:rsidRPr="0352982C">
          <w:rPr>
            <w:color w:val="000000" w:themeColor="text1"/>
            <w:lang w:val="en-GB"/>
          </w:rPr>
          <w:t>Encrypted buffer content (json)</w:t>
        </w:r>
        <w:r w:rsidRPr="0352982C">
          <w:rPr>
            <w:color w:val="000000" w:themeColor="text1"/>
            <w:lang w:val="en-US"/>
          </w:rPr>
          <w:t>:</w:t>
        </w:r>
      </w:ins>
    </w:p>
    <w:p w14:paraId="30D102CF" w14:textId="77777777" w:rsidR="006564D3" w:rsidRDefault="006564D3" w:rsidP="006564D3">
      <w:pPr>
        <w:rPr>
          <w:ins w:id="1956" w:author="Kawtar TAMAZI" w:date="2021-08-13T15:25:00Z"/>
          <w:color w:val="000000" w:themeColor="text1"/>
          <w:lang w:val="en-US"/>
        </w:rPr>
      </w:pPr>
    </w:p>
    <w:p w14:paraId="5D65912B" w14:textId="77777777" w:rsidR="006564D3" w:rsidRPr="00ED4220" w:rsidRDefault="006564D3" w:rsidP="006564D3">
      <w:pPr>
        <w:rPr>
          <w:ins w:id="1957" w:author="Bik Sebastien (EXT)" w:date="2021-08-20T12:38:00Z"/>
          <w:lang w:val="en-US"/>
        </w:rPr>
      </w:pPr>
      <w:ins w:id="1958" w:author="Kawtar TAMAZI" w:date="2021-08-13T15:25:00Z">
        <w:r w:rsidRPr="177C4C57">
          <w:rPr>
            <w:color w:val="000000" w:themeColor="text1"/>
            <w:lang w:val="en-US"/>
          </w:rPr>
          <w:t>{"alea":"YCmdLK6lzzqvSYrG","algo":"VISA","cvx2":"922"}</w:t>
        </w:r>
      </w:ins>
    </w:p>
    <w:p w14:paraId="7FC21856" w14:textId="6B51998C" w:rsidR="177C4C57" w:rsidRDefault="177C4C57" w:rsidP="177C4C57">
      <w:pPr>
        <w:rPr>
          <w:ins w:id="1959" w:author="Bik Sebastien (EXT)" w:date="2021-08-20T12:38:00Z"/>
          <w:color w:val="000000" w:themeColor="text1"/>
          <w:lang w:val="en-US"/>
        </w:rPr>
      </w:pPr>
    </w:p>
    <w:p w14:paraId="3EBC28CF" w14:textId="47C4FE99" w:rsidR="3B188596" w:rsidRDefault="3B188596" w:rsidP="177C4C57">
      <w:pPr>
        <w:rPr>
          <w:ins w:id="1960" w:author="Bik Sebastien (EXT)" w:date="2021-08-20T12:39:00Z"/>
          <w:del w:id="1961" w:author="Tamazi Kawtar" w:date="2021-08-20T13:36:00Z"/>
          <w:color w:val="000000" w:themeColor="text1"/>
          <w:highlight w:val="yellow"/>
          <w:lang w:val="en-US"/>
        </w:rPr>
      </w:pPr>
      <w:ins w:id="1962" w:author="Bik Sebastien (EXT)" w:date="2021-08-20T12:38:00Z">
        <w:del w:id="1963" w:author="Tamazi Kawtar" w:date="2021-08-20T13:36:00Z">
          <w:r w:rsidRPr="6E056832" w:rsidDel="3B188596">
            <w:rPr>
              <w:color w:val="000000" w:themeColor="text1"/>
              <w:highlight w:val="yellow"/>
              <w:lang w:val="en-US"/>
              <w:rPrChange w:id="1964" w:author="Bik Sebastien (EXT)" w:date="2021-08-20T12:39:00Z">
                <w:rPr>
                  <w:color w:val="000000" w:themeColor="text1"/>
                  <w:lang w:val="en-US"/>
                </w:rPr>
              </w:rPrChange>
            </w:rPr>
            <w:delText xml:space="preserve">Are you sure to have the Cvx2 in this format </w:delText>
          </w:r>
        </w:del>
      </w:ins>
      <w:ins w:id="1965" w:author="Bik Sebastien (EXT)" w:date="2021-08-20T12:39:00Z">
        <w:del w:id="1966" w:author="Tamazi Kawtar" w:date="2021-08-20T13:36:00Z">
          <w:r w:rsidRPr="6E056832" w:rsidDel="3B188596">
            <w:rPr>
              <w:color w:val="000000" w:themeColor="text1"/>
              <w:highlight w:val="yellow"/>
              <w:lang w:val="en-US"/>
              <w:rPrChange w:id="1967" w:author="Bik Sebastien (EXT)" w:date="2021-08-20T12:39:00Z">
                <w:rPr>
                  <w:color w:val="000000" w:themeColor="text1"/>
                  <w:lang w:val="en-US"/>
                </w:rPr>
              </w:rPrChange>
            </w:rPr>
            <w:delText>?</w:delText>
          </w:r>
        </w:del>
      </w:ins>
    </w:p>
    <w:p w14:paraId="4B1EA62D" w14:textId="0796D573" w:rsidR="3B188596" w:rsidRDefault="3B188596" w:rsidP="177C4C57">
      <w:pPr>
        <w:rPr>
          <w:ins w:id="1968" w:author="Bik Sebastien (EXT)" w:date="2021-08-20T12:39:00Z"/>
          <w:del w:id="1969" w:author="Tamazi Kawtar" w:date="2021-08-20T13:36:00Z"/>
          <w:color w:val="000000" w:themeColor="text1"/>
          <w:highlight w:val="yellow"/>
          <w:lang w:val="en-US"/>
        </w:rPr>
      </w:pPr>
      <w:ins w:id="1970" w:author="Bik Sebastien (EXT)" w:date="2021-08-20T12:39:00Z">
        <w:del w:id="1971" w:author="Tamazi Kawtar" w:date="2021-08-20T13:36:00Z">
          <w:r w:rsidRPr="6E056832" w:rsidDel="3B188596">
            <w:rPr>
              <w:color w:val="000000" w:themeColor="text1"/>
              <w:highlight w:val="yellow"/>
              <w:lang w:val="en-US"/>
              <w:rPrChange w:id="1972" w:author="Bik Sebastien (EXT)" w:date="2021-08-20T12:39:00Z">
                <w:rPr>
                  <w:color w:val="000000" w:themeColor="text1"/>
                  <w:lang w:val="en-US"/>
                </w:rPr>
              </w:rPrChange>
            </w:rPr>
            <w:delText>Because we reveived an NPS email on the subject with the description below:</w:delText>
          </w:r>
        </w:del>
      </w:ins>
    </w:p>
    <w:p w14:paraId="662684F4" w14:textId="6DA118AE" w:rsidR="3B188596" w:rsidRDefault="3B188596">
      <w:pPr>
        <w:pStyle w:val="ListParagraph"/>
        <w:numPr>
          <w:ilvl w:val="0"/>
          <w:numId w:val="5"/>
        </w:numPr>
        <w:rPr>
          <w:ins w:id="1973" w:author="Bik Sebastien (EXT)" w:date="2021-08-20T12:39:00Z"/>
          <w:del w:id="1974" w:author="Tamazi Kawtar" w:date="2021-08-20T13:36:00Z"/>
          <w:rFonts w:asciiTheme="minorHAnsi" w:eastAsiaTheme="minorEastAsia" w:hAnsiTheme="minorHAnsi" w:cstheme="minorBidi"/>
          <w:color w:val="000000" w:themeColor="text1"/>
          <w:sz w:val="22"/>
          <w:szCs w:val="22"/>
          <w:lang w:val="en-US"/>
        </w:rPr>
        <w:pPrChange w:id="1975" w:author="Bik Sebastien (EXT)" w:date="2021-08-20T12:39:00Z">
          <w:pPr/>
        </w:pPrChange>
      </w:pPr>
      <w:ins w:id="1976" w:author="Bik Sebastien (EXT)" w:date="2021-08-20T12:39:00Z">
        <w:del w:id="1977" w:author="Tamazi Kawtar" w:date="2021-08-20T13:36:00Z">
          <w:r w:rsidRPr="6E056832" w:rsidDel="3B188596">
            <w:rPr>
              <w:rFonts w:ascii="Calibri" w:eastAsia="Calibri" w:hAnsi="Calibri" w:cs="Calibri"/>
              <w:color w:val="000000" w:themeColor="text1"/>
              <w:sz w:val="22"/>
              <w:szCs w:val="22"/>
              <w:highlight w:val="yellow"/>
              <w:lang w:val="en-US"/>
              <w:rPrChange w:id="1978" w:author="Bik Sebastien (EXT)" w:date="2021-08-20T12:39:00Z">
                <w:rPr>
                  <w:rFonts w:ascii="Calibri" w:eastAsia="Calibri" w:hAnsi="Calibri" w:cs="Calibri"/>
                  <w:color w:val="000000" w:themeColor="text1"/>
                  <w:sz w:val="22"/>
                  <w:szCs w:val="22"/>
                  <w:lang w:val="en-US"/>
                </w:rPr>
              </w:rPrChange>
            </w:rPr>
            <w:delText>Nous attendons une clé publique RSA  {rsaPemPublicKey} reçue dans le message WS en entrée au format PEM encodée en base64 au standard PKCS #8.</w:delText>
          </w:r>
        </w:del>
      </w:ins>
    </w:p>
    <w:p w14:paraId="6CD72D81" w14:textId="63D1E100" w:rsidR="3B188596" w:rsidRDefault="3B188596">
      <w:pPr>
        <w:pStyle w:val="ListParagraph"/>
        <w:numPr>
          <w:ilvl w:val="0"/>
          <w:numId w:val="5"/>
        </w:numPr>
        <w:rPr>
          <w:ins w:id="1979" w:author="Bik Sebastien (EXT)" w:date="2021-08-20T12:39:00Z"/>
          <w:del w:id="1980" w:author="Tamazi Kawtar" w:date="2021-08-20T13:36:00Z"/>
          <w:rFonts w:asciiTheme="minorHAnsi" w:eastAsiaTheme="minorEastAsia" w:hAnsiTheme="minorHAnsi" w:cstheme="minorBidi"/>
          <w:color w:val="000000" w:themeColor="text1"/>
          <w:sz w:val="22"/>
          <w:szCs w:val="22"/>
          <w:lang w:val="en-US"/>
        </w:rPr>
        <w:pPrChange w:id="1981" w:author="Bik Sebastien (EXT)" w:date="2021-08-20T12:39:00Z">
          <w:pPr/>
        </w:pPrChange>
      </w:pPr>
      <w:ins w:id="1982" w:author="Bik Sebastien (EXT)" w:date="2021-08-20T12:39:00Z">
        <w:del w:id="1983" w:author="Tamazi Kawtar" w:date="2021-08-20T13:36:00Z">
          <w:r w:rsidRPr="6E056832" w:rsidDel="3B188596">
            <w:rPr>
              <w:rFonts w:ascii="Calibri" w:eastAsia="Calibri" w:hAnsi="Calibri" w:cs="Calibri"/>
              <w:color w:val="000000" w:themeColor="text1"/>
              <w:sz w:val="22"/>
              <w:szCs w:val="22"/>
              <w:highlight w:val="yellow"/>
              <w:lang w:val="en-US"/>
              <w:rPrChange w:id="1984" w:author="Bik Sebastien (EXT)" w:date="2021-08-20T12:39:00Z">
                <w:rPr>
                  <w:rFonts w:ascii="Calibri" w:eastAsia="Calibri" w:hAnsi="Calibri" w:cs="Calibri"/>
                  <w:color w:val="000000" w:themeColor="text1"/>
                  <w:sz w:val="22"/>
                  <w:szCs w:val="22"/>
                  <w:lang w:val="en-US"/>
                </w:rPr>
              </w:rPrChange>
            </w:rPr>
            <w:delText>La réponse est construite ainsi :</w:delText>
          </w:r>
          <w:r w:rsidRPr="6E056832" w:rsidDel="3B188596">
            <w:rPr>
              <w:rFonts w:ascii="Calibri" w:eastAsia="Calibri" w:hAnsi="Calibri" w:cs="Calibri"/>
              <w:color w:val="000000" w:themeColor="text1"/>
              <w:sz w:val="22"/>
              <w:szCs w:val="22"/>
              <w:lang w:val="en-US"/>
            </w:rPr>
            <w:delText xml:space="preserve">  </w:delText>
          </w:r>
        </w:del>
      </w:ins>
    </w:p>
    <w:p w14:paraId="3988EA15" w14:textId="6D6E64D8" w:rsidR="3B188596" w:rsidRDefault="3B188596">
      <w:pPr>
        <w:pStyle w:val="ListParagraph"/>
        <w:numPr>
          <w:ilvl w:val="1"/>
          <w:numId w:val="13"/>
        </w:numPr>
        <w:rPr>
          <w:ins w:id="1985" w:author="Bik Sebastien (EXT)" w:date="2021-08-20T12:39:00Z"/>
          <w:del w:id="1986" w:author="Tamazi Kawtar" w:date="2021-08-20T13:36:00Z"/>
          <w:rFonts w:asciiTheme="minorHAnsi" w:eastAsiaTheme="minorEastAsia" w:hAnsiTheme="minorHAnsi" w:cstheme="minorBidi"/>
          <w:color w:val="000000" w:themeColor="text1"/>
          <w:sz w:val="22"/>
          <w:szCs w:val="22"/>
          <w:lang w:val="en-US"/>
        </w:rPr>
        <w:pPrChange w:id="1987" w:author="Bik Sebastien (EXT)" w:date="2021-08-20T12:39:00Z">
          <w:pPr>
            <w:numPr>
              <w:numId w:val="5"/>
            </w:numPr>
            <w:ind w:left="360" w:hanging="360"/>
          </w:pPr>
        </w:pPrChange>
      </w:pPr>
      <w:ins w:id="1988" w:author="Bik Sebastien (EXT)" w:date="2021-08-20T12:39:00Z">
        <w:del w:id="1989" w:author="Tamazi Kawtar" w:date="2021-08-20T13:36:00Z">
          <w:r w:rsidRPr="6E056832" w:rsidDel="3B188596">
            <w:rPr>
              <w:rFonts w:ascii="Calibri" w:eastAsia="Calibri" w:hAnsi="Calibri" w:cs="Calibri"/>
              <w:color w:val="000000" w:themeColor="text1"/>
              <w:sz w:val="22"/>
              <w:szCs w:val="22"/>
              <w:highlight w:val="yellow"/>
              <w:lang w:val="en-US"/>
              <w:rPrChange w:id="1990" w:author="Bik Sebastien (EXT)" w:date="2021-08-20T12:39:00Z">
                <w:rPr>
                  <w:rFonts w:ascii="Calibri" w:eastAsia="Calibri" w:hAnsi="Calibri" w:cs="Calibri"/>
                  <w:color w:val="000000" w:themeColor="text1"/>
                  <w:sz w:val="22"/>
                  <w:szCs w:val="22"/>
                  <w:lang w:val="en-US"/>
                </w:rPr>
              </w:rPrChange>
            </w:rPr>
            <w:delText>Etape 1 : un CVX2 est calculé, codé en BCD, cadré à gauche et complété à droite par un ‘F’. Exemple ‘002F’ pour une valeur de CVX2 = ‘002’.</w:delText>
          </w:r>
          <w:r w:rsidRPr="6E056832" w:rsidDel="3B188596">
            <w:rPr>
              <w:rFonts w:ascii="Calibri" w:eastAsia="Calibri" w:hAnsi="Calibri" w:cs="Calibri"/>
              <w:color w:val="000000" w:themeColor="text1"/>
              <w:sz w:val="22"/>
              <w:szCs w:val="22"/>
              <w:lang w:val="en-US"/>
            </w:rPr>
            <w:delText xml:space="preserve"> </w:delText>
          </w:r>
        </w:del>
      </w:ins>
    </w:p>
    <w:p w14:paraId="4F661D6B" w14:textId="28738045" w:rsidR="3B188596" w:rsidRDefault="3B188596">
      <w:pPr>
        <w:pStyle w:val="ListParagraph"/>
        <w:numPr>
          <w:ilvl w:val="1"/>
          <w:numId w:val="13"/>
        </w:numPr>
        <w:rPr>
          <w:ins w:id="1991" w:author="Bik Sebastien (EXT)" w:date="2021-08-20T12:39:00Z"/>
          <w:del w:id="1992" w:author="Tamazi Kawtar" w:date="2021-08-20T13:36:00Z"/>
          <w:rFonts w:asciiTheme="minorHAnsi" w:eastAsiaTheme="minorEastAsia" w:hAnsiTheme="minorHAnsi" w:cstheme="minorBidi"/>
          <w:color w:val="000000" w:themeColor="text1"/>
          <w:sz w:val="22"/>
          <w:szCs w:val="22"/>
          <w:lang w:val="en-US"/>
        </w:rPr>
        <w:pPrChange w:id="1993" w:author="Bik Sebastien (EXT)" w:date="2021-08-20T12:39:00Z">
          <w:pPr/>
        </w:pPrChange>
      </w:pPr>
      <w:ins w:id="1994" w:author="Bik Sebastien (EXT)" w:date="2021-08-20T12:39:00Z">
        <w:del w:id="1995" w:author="Tamazi Kawtar" w:date="2021-08-20T13:36:00Z">
          <w:r w:rsidRPr="6E056832" w:rsidDel="3B188596">
            <w:rPr>
              <w:rFonts w:ascii="Calibri" w:eastAsia="Calibri" w:hAnsi="Calibri" w:cs="Calibri"/>
              <w:color w:val="000000" w:themeColor="text1"/>
              <w:sz w:val="22"/>
              <w:szCs w:val="22"/>
              <w:highlight w:val="yellow"/>
              <w:lang w:val="en-US"/>
              <w:rPrChange w:id="1996" w:author="Bik Sebastien (EXT)" w:date="2021-08-20T12:39:00Z">
                <w:rPr>
                  <w:rFonts w:ascii="Calibri" w:eastAsia="Calibri" w:hAnsi="Calibri" w:cs="Calibri"/>
                  <w:color w:val="000000" w:themeColor="text1"/>
                  <w:sz w:val="22"/>
                  <w:szCs w:val="22"/>
                  <w:lang w:val="en-US"/>
                </w:rPr>
              </w:rPrChange>
            </w:rPr>
            <w:delText>Etape 2 : Le résultat du chiffrement est encodé en base64.</w:delText>
          </w:r>
        </w:del>
      </w:ins>
    </w:p>
    <w:p w14:paraId="3F4CB1DF" w14:textId="43C6CA38" w:rsidR="177C4C57" w:rsidRDefault="177C4C57" w:rsidP="177C4C57">
      <w:pPr>
        <w:rPr>
          <w:ins w:id="1997" w:author="Kawtar TAMAZI" w:date="2021-08-13T15:25:00Z"/>
          <w:del w:id="1998" w:author="Tamazi Kawtar" w:date="2021-08-20T13:36:00Z"/>
          <w:color w:val="000000" w:themeColor="text1"/>
          <w:lang w:val="en-US"/>
        </w:rPr>
      </w:pPr>
    </w:p>
    <w:p w14:paraId="1C7F13E3" w14:textId="77777777" w:rsidR="006564D3" w:rsidRDefault="006564D3" w:rsidP="006564D3">
      <w:pPr>
        <w:pStyle w:val="Heading1"/>
        <w:rPr>
          <w:ins w:id="1999" w:author="Kawtar TAMAZI" w:date="2021-08-13T15:25:00Z"/>
          <w:color w:val="000000" w:themeColor="text1"/>
          <w:sz w:val="24"/>
        </w:rPr>
      </w:pPr>
      <w:bookmarkStart w:id="2000" w:name="_Toc79761389"/>
      <w:ins w:id="2001" w:author="Kawtar TAMAZI" w:date="2021-08-13T15:25:00Z">
        <w:r w:rsidRPr="13B85948">
          <w:rPr>
            <w:color w:val="000000" w:themeColor="text1"/>
            <w:sz w:val="24"/>
          </w:rPr>
          <w:t>PAN DISPLAY V2.0</w:t>
        </w:r>
        <w:bookmarkEnd w:id="2000"/>
      </w:ins>
    </w:p>
    <w:p w14:paraId="522AA934" w14:textId="77777777" w:rsidR="006564D3" w:rsidRPr="00ED4220" w:rsidRDefault="006564D3" w:rsidP="006564D3">
      <w:pPr>
        <w:rPr>
          <w:ins w:id="2002" w:author="Kawtar TAMAZI" w:date="2021-08-13T15:25:00Z"/>
          <w:color w:val="000000" w:themeColor="text1"/>
          <w:lang w:val="en-US"/>
        </w:rPr>
      </w:pPr>
      <w:ins w:id="2003" w:author="Kawtar TAMAZI" w:date="2021-08-13T15:25:00Z">
        <w:r w:rsidRPr="00ED4220">
          <w:rPr>
            <w:color w:val="000000" w:themeColor="text1"/>
            <w:lang w:val="en-US"/>
          </w:rPr>
          <w:t xml:space="preserve">Request for the card’s </w:t>
        </w:r>
        <w:r>
          <w:rPr>
            <w:color w:val="000000" w:themeColor="text1"/>
            <w:lang w:val="en-US"/>
          </w:rPr>
          <w:t xml:space="preserve">PAN </w:t>
        </w:r>
        <w:r w:rsidRPr="00ED4220">
          <w:rPr>
            <w:color w:val="000000" w:themeColor="text1"/>
            <w:lang w:val="en-US"/>
          </w:rPr>
          <w:t xml:space="preserve"> f</w:t>
        </w:r>
        <w:r>
          <w:rPr>
            <w:color w:val="000000" w:themeColor="text1"/>
            <w:lang w:val="en-US"/>
          </w:rPr>
          <w:t>or</w:t>
        </w:r>
        <w:r w:rsidRPr="00ED4220">
          <w:rPr>
            <w:color w:val="000000" w:themeColor="text1"/>
            <w:lang w:val="en-US"/>
          </w:rPr>
          <w:t xml:space="preserve"> only </w:t>
        </w:r>
        <w:r>
          <w:rPr>
            <w:color w:val="000000" w:themeColor="text1"/>
            <w:lang w:val="en-US"/>
          </w:rPr>
          <w:t>activated cards (V</w:t>
        </w:r>
        <w:r w:rsidRPr="00ED4220">
          <w:rPr>
            <w:color w:val="000000" w:themeColor="text1"/>
            <w:lang w:val="en-US"/>
          </w:rPr>
          <w:t>irtual</w:t>
        </w:r>
        <w:r>
          <w:rPr>
            <w:color w:val="000000" w:themeColor="text1"/>
            <w:lang w:val="en-US"/>
          </w:rPr>
          <w:t xml:space="preserve"> or Physical) </w:t>
        </w:r>
        <w:r w:rsidRPr="00ED4220">
          <w:rPr>
            <w:color w:val="000000" w:themeColor="text1"/>
            <w:lang w:val="en-US"/>
          </w:rPr>
          <w:t xml:space="preserve"> using a new API V2.0.</w:t>
        </w:r>
      </w:ins>
    </w:p>
    <w:p w14:paraId="49AA2381" w14:textId="77777777" w:rsidR="006564D3" w:rsidRPr="00ED4220" w:rsidRDefault="006564D3" w:rsidP="006564D3">
      <w:pPr>
        <w:rPr>
          <w:ins w:id="2004" w:author="Kawtar TAMAZI" w:date="2021-08-13T15:25:00Z"/>
          <w:color w:val="000000" w:themeColor="text1"/>
          <w:lang w:val="en-US"/>
        </w:rPr>
      </w:pPr>
      <w:ins w:id="2005" w:author="Kawtar TAMAZI" w:date="2021-08-13T15:25:00Z">
        <w:r w:rsidRPr="00ED4220">
          <w:rPr>
            <w:color w:val="000000" w:themeColor="text1"/>
            <w:lang w:val="en-US"/>
          </w:rPr>
          <w:t>The values in the answer are encrypted in RSA using the public key given in the request.</w:t>
        </w:r>
      </w:ins>
    </w:p>
    <w:p w14:paraId="1F20F01F" w14:textId="77777777" w:rsidR="006564D3" w:rsidRDefault="006564D3" w:rsidP="006564D3">
      <w:pPr>
        <w:rPr>
          <w:ins w:id="2006" w:author="Kawtar TAMAZI" w:date="2021-08-13T15:25:00Z"/>
          <w:color w:val="000000" w:themeColor="text1"/>
          <w:lang w:val="en-GB"/>
        </w:rPr>
      </w:pPr>
    </w:p>
    <w:p w14:paraId="4DA88A16" w14:textId="77777777" w:rsidR="006564D3" w:rsidRPr="00ED4220" w:rsidRDefault="006564D3" w:rsidP="006564D3">
      <w:pPr>
        <w:rPr>
          <w:ins w:id="2007" w:author="Kawtar TAMAZI" w:date="2021-08-13T15:25:00Z"/>
          <w:color w:val="000000" w:themeColor="text1"/>
          <w:lang w:val="en-GB"/>
        </w:rPr>
      </w:pPr>
      <w:ins w:id="2008" w:author="Kawtar TAMAZI" w:date="2021-08-13T15:25:00Z">
        <w:r w:rsidRPr="00ED4220">
          <w:rPr>
            <w:color w:val="000000" w:themeColor="text1"/>
            <w:lang w:val="en-GB"/>
          </w:rPr>
          <w:t>Request:</w:t>
        </w:r>
      </w:ins>
    </w:p>
    <w:tbl>
      <w:tblPr>
        <w:tblpPr w:leftFromText="141" w:rightFromText="141" w:vertAnchor="text" w:horzAnchor="margin" w:tblpXSpec="center" w:tblpY="240"/>
        <w:tblW w:w="97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8"/>
        <w:gridCol w:w="880"/>
        <w:gridCol w:w="1984"/>
        <w:gridCol w:w="3969"/>
        <w:gridCol w:w="1555"/>
      </w:tblGrid>
      <w:tr w:rsidR="006564D3" w:rsidRPr="004C0BA9" w14:paraId="7E08757B" w14:textId="77777777" w:rsidTr="004E24E5">
        <w:trPr>
          <w:ins w:id="2009" w:author="Kawtar TAMAZI" w:date="2021-08-13T15:25:00Z"/>
        </w:trPr>
        <w:tc>
          <w:tcPr>
            <w:tcW w:w="1388" w:type="dxa"/>
            <w:shd w:val="clear" w:color="auto" w:fill="365F91" w:themeFill="accent1" w:themeFillShade="BF"/>
          </w:tcPr>
          <w:p w14:paraId="55C64A01" w14:textId="77777777" w:rsidR="006564D3" w:rsidRPr="004C0BA9" w:rsidRDefault="006564D3" w:rsidP="004E24E5">
            <w:pPr>
              <w:rPr>
                <w:ins w:id="2010" w:author="Kawtar TAMAZI" w:date="2021-08-13T15:25:00Z"/>
                <w:b/>
                <w:color w:val="FFFFFF" w:themeColor="background1"/>
              </w:rPr>
            </w:pPr>
            <w:ins w:id="2011" w:author="Kawtar TAMAZI" w:date="2021-08-13T15:25:00Z">
              <w:r w:rsidRPr="004C0BA9">
                <w:rPr>
                  <w:b/>
                  <w:color w:val="FFFFFF" w:themeColor="background1"/>
                </w:rPr>
                <w:t>Property</w:t>
              </w:r>
            </w:ins>
          </w:p>
        </w:tc>
        <w:tc>
          <w:tcPr>
            <w:tcW w:w="880" w:type="dxa"/>
            <w:shd w:val="clear" w:color="auto" w:fill="365F91" w:themeFill="accent1" w:themeFillShade="BF"/>
          </w:tcPr>
          <w:p w14:paraId="3311E44D" w14:textId="77777777" w:rsidR="006564D3" w:rsidRPr="004C0BA9" w:rsidRDefault="006564D3" w:rsidP="004E24E5">
            <w:pPr>
              <w:rPr>
                <w:ins w:id="2012" w:author="Kawtar TAMAZI" w:date="2021-08-13T15:25:00Z"/>
                <w:b/>
                <w:color w:val="FFFFFF" w:themeColor="background1"/>
              </w:rPr>
            </w:pPr>
            <w:ins w:id="2013" w:author="Kawtar TAMAZI" w:date="2021-08-13T15:25:00Z">
              <w:r w:rsidRPr="004C0BA9">
                <w:rPr>
                  <w:b/>
                  <w:color w:val="FFFFFF" w:themeColor="background1"/>
                </w:rPr>
                <w:t>Type</w:t>
              </w:r>
            </w:ins>
          </w:p>
        </w:tc>
        <w:tc>
          <w:tcPr>
            <w:tcW w:w="1984" w:type="dxa"/>
            <w:shd w:val="clear" w:color="auto" w:fill="365F91" w:themeFill="accent1" w:themeFillShade="BF"/>
          </w:tcPr>
          <w:p w14:paraId="507032F1" w14:textId="77777777" w:rsidR="006564D3" w:rsidRPr="004C0BA9" w:rsidRDefault="006564D3" w:rsidP="004E24E5">
            <w:pPr>
              <w:rPr>
                <w:ins w:id="2014" w:author="Kawtar TAMAZI" w:date="2021-08-13T15:25:00Z"/>
                <w:b/>
                <w:color w:val="FFFFFF" w:themeColor="background1"/>
              </w:rPr>
            </w:pPr>
            <w:ins w:id="2015" w:author="Kawtar TAMAZI" w:date="2021-08-13T15:25:00Z">
              <w:r w:rsidRPr="004C0BA9">
                <w:rPr>
                  <w:b/>
                  <w:color w:val="FFFFFF" w:themeColor="background1"/>
                </w:rPr>
                <w:t>Format</w:t>
              </w:r>
            </w:ins>
          </w:p>
        </w:tc>
        <w:tc>
          <w:tcPr>
            <w:tcW w:w="3969" w:type="dxa"/>
            <w:shd w:val="clear" w:color="auto" w:fill="365F91" w:themeFill="accent1" w:themeFillShade="BF"/>
          </w:tcPr>
          <w:p w14:paraId="7B5F20A3" w14:textId="77777777" w:rsidR="006564D3" w:rsidRPr="004C0BA9" w:rsidRDefault="006564D3" w:rsidP="004E24E5">
            <w:pPr>
              <w:rPr>
                <w:ins w:id="2016" w:author="Kawtar TAMAZI" w:date="2021-08-13T15:25:00Z"/>
                <w:b/>
                <w:color w:val="FFFFFF" w:themeColor="background1"/>
              </w:rPr>
            </w:pPr>
            <w:ins w:id="2017" w:author="Kawtar TAMAZI" w:date="2021-08-13T15:25:00Z">
              <w:r w:rsidRPr="004C0BA9">
                <w:rPr>
                  <w:b/>
                  <w:color w:val="FFFFFF" w:themeColor="background1"/>
                </w:rPr>
                <w:t>Exemple</w:t>
              </w:r>
            </w:ins>
          </w:p>
        </w:tc>
        <w:tc>
          <w:tcPr>
            <w:tcW w:w="1555" w:type="dxa"/>
            <w:shd w:val="clear" w:color="auto" w:fill="365F91" w:themeFill="accent1" w:themeFillShade="BF"/>
          </w:tcPr>
          <w:p w14:paraId="0B740C4C" w14:textId="77777777" w:rsidR="006564D3" w:rsidRPr="004C0BA9" w:rsidRDefault="006564D3" w:rsidP="004E24E5">
            <w:pPr>
              <w:rPr>
                <w:ins w:id="2018" w:author="Kawtar TAMAZI" w:date="2021-08-13T15:25:00Z"/>
                <w:b/>
                <w:color w:val="FFFFFF" w:themeColor="background1"/>
              </w:rPr>
            </w:pPr>
            <w:ins w:id="2019" w:author="Kawtar TAMAZI" w:date="2021-08-13T15:25:00Z">
              <w:r w:rsidRPr="004C0BA9">
                <w:rPr>
                  <w:b/>
                  <w:color w:val="FFFFFF" w:themeColor="background1"/>
                </w:rPr>
                <w:t>Description</w:t>
              </w:r>
            </w:ins>
          </w:p>
        </w:tc>
      </w:tr>
      <w:tr w:rsidR="006564D3" w:rsidRPr="00651F55" w14:paraId="7CC2863F" w14:textId="77777777" w:rsidTr="004E24E5">
        <w:trPr>
          <w:ins w:id="2020" w:author="Kawtar TAMAZI" w:date="2021-08-13T15:25:00Z"/>
        </w:trPr>
        <w:tc>
          <w:tcPr>
            <w:tcW w:w="1388" w:type="dxa"/>
          </w:tcPr>
          <w:p w14:paraId="258FE087" w14:textId="77777777" w:rsidR="006564D3" w:rsidRPr="001109E5" w:rsidRDefault="006564D3" w:rsidP="004E24E5">
            <w:pPr>
              <w:widowControl w:val="0"/>
              <w:suppressAutoHyphens/>
              <w:spacing w:before="200"/>
              <w:rPr>
                <w:ins w:id="2021" w:author="Kawtar TAMAZI" w:date="2021-08-13T15:25:00Z"/>
                <w:rFonts w:ascii="Yu Gothic Light" w:hAnsi="Yu Gothic Light"/>
                <w:color w:val="A31515"/>
                <w:sz w:val="18"/>
                <w:szCs w:val="18"/>
              </w:rPr>
            </w:pPr>
            <w:ins w:id="2022" w:author="Kawtar TAMAZI" w:date="2021-08-13T15:25:00Z">
              <w:r w:rsidRPr="001109E5">
                <w:rPr>
                  <w:rFonts w:ascii="Yu Gothic Light" w:hAnsi="Yu Gothic Light"/>
                  <w:color w:val="A31515"/>
                  <w:sz w:val="18"/>
                  <w:szCs w:val="18"/>
                </w:rPr>
                <w:t>ChannelCode</w:t>
              </w:r>
            </w:ins>
          </w:p>
        </w:tc>
        <w:tc>
          <w:tcPr>
            <w:tcW w:w="880" w:type="dxa"/>
          </w:tcPr>
          <w:p w14:paraId="1BA563CD" w14:textId="77777777" w:rsidR="006564D3" w:rsidRPr="004C0BA9" w:rsidRDefault="006564D3" w:rsidP="004E24E5">
            <w:pPr>
              <w:rPr>
                <w:ins w:id="2023" w:author="Kawtar TAMAZI" w:date="2021-08-13T15:25:00Z"/>
                <w:color w:val="000000" w:themeColor="text1"/>
              </w:rPr>
            </w:pPr>
            <w:ins w:id="2024" w:author="Kawtar TAMAZI" w:date="2021-08-13T15:25:00Z">
              <w:r w:rsidRPr="004C0BA9">
                <w:t>String</w:t>
              </w:r>
            </w:ins>
          </w:p>
        </w:tc>
        <w:tc>
          <w:tcPr>
            <w:tcW w:w="1984" w:type="dxa"/>
          </w:tcPr>
          <w:p w14:paraId="32F27143" w14:textId="77777777" w:rsidR="006564D3" w:rsidRPr="004C0BA9" w:rsidRDefault="006564D3" w:rsidP="004E24E5">
            <w:pPr>
              <w:rPr>
                <w:ins w:id="2025" w:author="Kawtar TAMAZI" w:date="2021-08-13T15:25:00Z"/>
                <w:color w:val="000000" w:themeColor="text1"/>
              </w:rPr>
            </w:pPr>
            <w:ins w:id="2026" w:author="Kawtar TAMAZI" w:date="2021-08-13T15:25:00Z">
              <w:r w:rsidRPr="004C0BA9">
                <w:rPr>
                  <w:color w:val="000000" w:themeColor="text1"/>
                </w:rPr>
                <w:t>An2</w:t>
              </w:r>
            </w:ins>
          </w:p>
        </w:tc>
        <w:tc>
          <w:tcPr>
            <w:tcW w:w="3969" w:type="dxa"/>
          </w:tcPr>
          <w:p w14:paraId="19EFDD40" w14:textId="77777777" w:rsidR="006564D3" w:rsidRPr="001109E5" w:rsidRDefault="006564D3" w:rsidP="004E24E5">
            <w:pPr>
              <w:rPr>
                <w:ins w:id="2027" w:author="Kawtar TAMAZI" w:date="2021-08-13T15:25:00Z"/>
                <w:rFonts w:ascii="Yu Gothic Light" w:hAnsi="Yu Gothic Light"/>
                <w:color w:val="0451A5"/>
                <w:sz w:val="18"/>
                <w:szCs w:val="18"/>
              </w:rPr>
            </w:pPr>
            <w:ins w:id="2028" w:author="Kawtar TAMAZI" w:date="2021-08-13T15:25:00Z">
              <w:r w:rsidRPr="001109E5">
                <w:rPr>
                  <w:rFonts w:ascii="Yu Gothic Light" w:hAnsi="Yu Gothic Light"/>
                  <w:color w:val="0451A5"/>
                  <w:sz w:val="18"/>
                  <w:szCs w:val="18"/>
                </w:rPr>
                <w:t>66</w:t>
              </w:r>
            </w:ins>
          </w:p>
        </w:tc>
        <w:tc>
          <w:tcPr>
            <w:tcW w:w="1555" w:type="dxa"/>
          </w:tcPr>
          <w:p w14:paraId="2207A5C9" w14:textId="77777777" w:rsidR="006564D3" w:rsidRDefault="006564D3" w:rsidP="004E24E5">
            <w:pPr>
              <w:rPr>
                <w:ins w:id="2029" w:author="Kawtar TAMAZI" w:date="2021-08-13T15:25:00Z"/>
                <w:lang w:val="en-US" w:eastAsia="ar-SA" w:bidi="en-US"/>
              </w:rPr>
            </w:pPr>
            <w:ins w:id="2030" w:author="Kawtar TAMAZI" w:date="2021-08-13T15:25:00Z">
              <w:r w:rsidRPr="004C0BA9">
                <w:rPr>
                  <w:lang w:val="en-US" w:eastAsia="ar-SA" w:bidi="en-US"/>
                </w:rPr>
                <w:t>Chan</w:t>
              </w:r>
              <w:r>
                <w:rPr>
                  <w:lang w:val="en-US" w:eastAsia="ar-SA" w:bidi="en-US"/>
                </w:rPr>
                <w:t>n</w:t>
              </w:r>
              <w:r w:rsidRPr="004C0BA9">
                <w:rPr>
                  <w:lang w:val="en-US" w:eastAsia="ar-SA" w:bidi="en-US"/>
                </w:rPr>
                <w:t>el</w:t>
              </w:r>
              <w:r>
                <w:rPr>
                  <w:lang w:val="en-US" w:eastAsia="ar-SA" w:bidi="en-US"/>
                </w:rPr>
                <w:t xml:space="preserve"> c</w:t>
              </w:r>
              <w:r w:rsidRPr="004C0BA9">
                <w:rPr>
                  <w:lang w:val="en-US" w:eastAsia="ar-SA" w:bidi="en-US"/>
                </w:rPr>
                <w:t>ode</w:t>
              </w:r>
              <w:r>
                <w:rPr>
                  <w:lang w:val="en-US" w:eastAsia="ar-SA" w:bidi="en-US"/>
                </w:rPr>
                <w:t>;</w:t>
              </w:r>
            </w:ins>
          </w:p>
          <w:p w14:paraId="1A6FD914" w14:textId="77777777" w:rsidR="006564D3" w:rsidRPr="00ED4220" w:rsidRDefault="006564D3" w:rsidP="004E24E5">
            <w:pPr>
              <w:shd w:val="clear" w:color="auto" w:fill="FFFFFF"/>
              <w:spacing w:before="150"/>
              <w:rPr>
                <w:ins w:id="2031" w:author="Kawtar TAMAZI" w:date="2021-08-13T15:25:00Z"/>
                <w:lang w:val="en-US" w:eastAsia="ar-SA" w:bidi="en-US"/>
              </w:rPr>
            </w:pPr>
            <w:ins w:id="2032" w:author="Kawtar TAMAZI" w:date="2021-08-13T15:25:00Z">
              <w:r w:rsidRPr="00ED4220">
                <w:rPr>
                  <w:lang w:val="en-US" w:eastAsia="ar-SA" w:bidi="en-US"/>
                </w:rPr>
                <w:t>List of values:</w:t>
              </w:r>
            </w:ins>
          </w:p>
          <w:p w14:paraId="4FE78B90" w14:textId="77777777" w:rsidR="006564D3" w:rsidRPr="00ED4220" w:rsidRDefault="006564D3" w:rsidP="004E24E5">
            <w:pPr>
              <w:shd w:val="clear" w:color="auto" w:fill="FFFFFF"/>
              <w:spacing w:before="150"/>
              <w:rPr>
                <w:ins w:id="2033" w:author="Kawtar TAMAZI" w:date="2021-08-13T15:25:00Z"/>
                <w:lang w:val="en-US" w:eastAsia="ar-SA" w:bidi="en-US"/>
              </w:rPr>
            </w:pPr>
            <w:ins w:id="2034" w:author="Kawtar TAMAZI" w:date="2021-08-13T15:25:00Z">
              <w:r w:rsidRPr="00ED4220">
                <w:rPr>
                  <w:lang w:val="en-US" w:eastAsia="ar-SA" w:bidi="en-US"/>
                </w:rPr>
                <w:t>04 = by computer</w:t>
              </w:r>
            </w:ins>
          </w:p>
          <w:p w14:paraId="00E1EF1B" w14:textId="77777777" w:rsidR="006564D3" w:rsidRPr="00ED4220" w:rsidRDefault="006564D3" w:rsidP="004E24E5">
            <w:pPr>
              <w:shd w:val="clear" w:color="auto" w:fill="FFFFFF"/>
              <w:spacing w:before="150"/>
              <w:rPr>
                <w:ins w:id="2035" w:author="Kawtar TAMAZI" w:date="2021-08-13T15:25:00Z"/>
                <w:lang w:val="en-US" w:eastAsia="ar-SA" w:bidi="en-US"/>
              </w:rPr>
            </w:pPr>
            <w:ins w:id="2036" w:author="Kawtar TAMAZI" w:date="2021-08-13T15:25:00Z">
              <w:r w:rsidRPr="00ED4220">
                <w:rPr>
                  <w:lang w:val="en-US" w:eastAsia="ar-SA" w:bidi="en-US"/>
                </w:rPr>
                <w:t>66 = by phone</w:t>
              </w:r>
            </w:ins>
          </w:p>
          <w:p w14:paraId="769E7F79" w14:textId="77777777" w:rsidR="006564D3" w:rsidRPr="00ED4220" w:rsidRDefault="006564D3" w:rsidP="004E24E5">
            <w:pPr>
              <w:shd w:val="clear" w:color="auto" w:fill="FFFFFF"/>
              <w:spacing w:before="150"/>
              <w:rPr>
                <w:ins w:id="2037" w:author="Kawtar TAMAZI" w:date="2021-08-13T15:25:00Z"/>
                <w:lang w:val="en-US" w:eastAsia="ar-SA" w:bidi="en-US"/>
              </w:rPr>
            </w:pPr>
            <w:ins w:id="2038" w:author="Kawtar TAMAZI" w:date="2021-08-13T15:25:00Z">
              <w:r w:rsidRPr="00ED4220">
                <w:rPr>
                  <w:lang w:val="en-US" w:eastAsia="ar-SA" w:bidi="en-US"/>
                </w:rPr>
                <w:t>72 = by tablet</w:t>
              </w:r>
            </w:ins>
          </w:p>
          <w:p w14:paraId="398D4CA7" w14:textId="77777777" w:rsidR="006564D3" w:rsidRPr="004C0BA9" w:rsidRDefault="006564D3" w:rsidP="004E24E5">
            <w:pPr>
              <w:rPr>
                <w:ins w:id="2039" w:author="Kawtar TAMAZI" w:date="2021-08-13T15:25:00Z"/>
                <w:lang w:val="en-US" w:eastAsia="ar-SA" w:bidi="en-US"/>
              </w:rPr>
            </w:pPr>
          </w:p>
        </w:tc>
      </w:tr>
      <w:tr w:rsidR="006564D3" w:rsidRPr="004C0BA9" w14:paraId="75B625F4" w14:textId="77777777" w:rsidTr="004E24E5">
        <w:trPr>
          <w:ins w:id="2040" w:author="Kawtar TAMAZI" w:date="2021-08-13T15:25:00Z"/>
        </w:trPr>
        <w:tc>
          <w:tcPr>
            <w:tcW w:w="1388" w:type="dxa"/>
          </w:tcPr>
          <w:p w14:paraId="4DA50816" w14:textId="77777777" w:rsidR="006564D3" w:rsidRPr="001109E5" w:rsidRDefault="006564D3" w:rsidP="004E24E5">
            <w:pPr>
              <w:widowControl w:val="0"/>
              <w:suppressAutoHyphens/>
              <w:spacing w:before="200"/>
              <w:rPr>
                <w:ins w:id="2041" w:author="Kawtar TAMAZI" w:date="2021-08-13T15:25:00Z"/>
                <w:rFonts w:ascii="Yu Gothic Light" w:hAnsi="Yu Gothic Light"/>
                <w:color w:val="A31515"/>
                <w:sz w:val="18"/>
                <w:szCs w:val="18"/>
              </w:rPr>
            </w:pPr>
            <w:ins w:id="2042" w:author="Kawtar TAMAZI" w:date="2021-08-13T15:25:00Z">
              <w:r>
                <w:rPr>
                  <w:rFonts w:ascii="Yu Gothic Light" w:hAnsi="Yu Gothic Light"/>
                  <w:color w:val="A31515"/>
                  <w:sz w:val="18"/>
                  <w:szCs w:val="18"/>
                </w:rPr>
                <w:t>p</w:t>
              </w:r>
              <w:r w:rsidRPr="001109E5">
                <w:rPr>
                  <w:rFonts w:ascii="Yu Gothic Light" w:hAnsi="Yu Gothic Light"/>
                  <w:color w:val="A31515"/>
                  <w:sz w:val="18"/>
                  <w:szCs w:val="18"/>
                </w:rPr>
                <w:t>ublicKey</w:t>
              </w:r>
            </w:ins>
          </w:p>
        </w:tc>
        <w:tc>
          <w:tcPr>
            <w:tcW w:w="880" w:type="dxa"/>
          </w:tcPr>
          <w:p w14:paraId="4F340EBB" w14:textId="77777777" w:rsidR="006564D3" w:rsidRPr="004C0BA9" w:rsidRDefault="006564D3" w:rsidP="004E24E5">
            <w:pPr>
              <w:rPr>
                <w:ins w:id="2043" w:author="Kawtar TAMAZI" w:date="2021-08-13T15:25:00Z"/>
                <w:color w:val="000000" w:themeColor="text1"/>
              </w:rPr>
            </w:pPr>
            <w:ins w:id="2044" w:author="Kawtar TAMAZI" w:date="2021-08-13T15:25:00Z">
              <w:r w:rsidRPr="004C0BA9">
                <w:rPr>
                  <w:color w:val="000000" w:themeColor="text1"/>
                </w:rPr>
                <w:t>String</w:t>
              </w:r>
            </w:ins>
          </w:p>
        </w:tc>
        <w:tc>
          <w:tcPr>
            <w:tcW w:w="1984" w:type="dxa"/>
          </w:tcPr>
          <w:p w14:paraId="1B25F480" w14:textId="77777777" w:rsidR="006564D3" w:rsidRPr="004C0BA9" w:rsidRDefault="006564D3" w:rsidP="004E24E5">
            <w:pPr>
              <w:rPr>
                <w:ins w:id="2045" w:author="Kawtar TAMAZI" w:date="2021-08-13T15:25:00Z"/>
                <w:color w:val="000000" w:themeColor="text1"/>
                <w:lang w:val="en-US"/>
              </w:rPr>
            </w:pPr>
            <w:ins w:id="2046" w:author="Kawtar TAMAZI" w:date="2021-08-13T15:25:00Z">
              <w:r w:rsidRPr="004C0BA9">
                <w:t>AN256...800 (base 64)</w:t>
              </w:r>
            </w:ins>
          </w:p>
          <w:p w14:paraId="1A21A0CD" w14:textId="77777777" w:rsidR="006564D3" w:rsidRPr="004C0BA9" w:rsidRDefault="006564D3" w:rsidP="004E24E5">
            <w:pPr>
              <w:rPr>
                <w:ins w:id="2047" w:author="Kawtar TAMAZI" w:date="2021-08-13T15:25:00Z"/>
              </w:rPr>
            </w:pPr>
          </w:p>
          <w:p w14:paraId="1722AB32" w14:textId="77777777" w:rsidR="006564D3" w:rsidRDefault="006564D3" w:rsidP="004E24E5">
            <w:pPr>
              <w:rPr>
                <w:ins w:id="2048" w:author="Kawtar TAMAZI" w:date="2021-08-13T15:25:00Z"/>
                <w:color w:val="000000" w:themeColor="text1"/>
              </w:rPr>
            </w:pPr>
          </w:p>
          <w:p w14:paraId="280E6506" w14:textId="77777777" w:rsidR="006564D3" w:rsidRPr="004C0BA9" w:rsidRDefault="006564D3" w:rsidP="004E24E5">
            <w:pPr>
              <w:rPr>
                <w:ins w:id="2049" w:author="Kawtar TAMAZI" w:date="2021-08-13T15:25:00Z"/>
                <w:color w:val="000000" w:themeColor="text1"/>
              </w:rPr>
            </w:pPr>
          </w:p>
        </w:tc>
        <w:tc>
          <w:tcPr>
            <w:tcW w:w="3969" w:type="dxa"/>
          </w:tcPr>
          <w:p w14:paraId="4B465213" w14:textId="77777777" w:rsidR="006564D3" w:rsidRPr="001109E5" w:rsidRDefault="006564D3" w:rsidP="004E24E5">
            <w:pPr>
              <w:rPr>
                <w:ins w:id="2050" w:author="Kawtar TAMAZI" w:date="2021-08-13T15:25:00Z"/>
                <w:rFonts w:ascii="Yu Gothic Light" w:hAnsi="Yu Gothic Light"/>
                <w:color w:val="0451A5"/>
                <w:sz w:val="18"/>
                <w:szCs w:val="18"/>
              </w:rPr>
            </w:pPr>
            <w:ins w:id="2051" w:author="Kawtar TAMAZI" w:date="2021-08-13T15:25:00Z">
              <w:r w:rsidRPr="001109E5">
                <w:rPr>
                  <w:rFonts w:ascii="Yu Gothic Light" w:hAnsi="Yu Gothic Light"/>
                  <w:color w:val="0451A5"/>
                  <w:sz w:val="18"/>
                  <w:szCs w:val="18"/>
                </w:rPr>
                <w:t>MIIBIjANBgkqhkiG9w0BAQEFAAOCAQ8AMIIBCgKCAQEArOyRqpUXKcbu3k5sXoYtU3J889qCfOS2pyfGKHlQ/qlBAGilw5kI6YUobNZFfI/iIYZZxIi4OLwLNAzvKJwXHAIYBpczsfB1Y5OOU2QEtCXL3ky00kt9DUSfFhTiiwlzDxZJr6iRby6Sy0nErJ7x9wN/X3Og249djdj3k9VMSdL/efshFriqDDrwLwu1J2YqTpWxMOP7VfYT29ud+gykmM2R5HMke9+lfMfOL2eld1WUPRgCJKwBi8i5ONFI6cUzrkBQHM9EE5Z0PjOaZq7BCXza1wXxbpA0KRtEOe3eZB13sS//LsgAjedAtZMHHTrWsUfHEP+N5YUbzeGW+EkIsQIDAQAB</w:t>
              </w:r>
            </w:ins>
          </w:p>
        </w:tc>
        <w:tc>
          <w:tcPr>
            <w:tcW w:w="1555" w:type="dxa"/>
          </w:tcPr>
          <w:p w14:paraId="63C773E6" w14:textId="77777777" w:rsidR="006564D3" w:rsidRPr="004C0BA9" w:rsidRDefault="006564D3" w:rsidP="004E24E5">
            <w:pPr>
              <w:rPr>
                <w:ins w:id="2052" w:author="Kawtar TAMAZI" w:date="2021-08-13T15:25:00Z"/>
                <w:lang w:val="en-US" w:eastAsia="ar-SA" w:bidi="en-US"/>
              </w:rPr>
            </w:pPr>
            <w:ins w:id="2053" w:author="Kawtar TAMAZI" w:date="2021-08-13T15:25:00Z">
              <w:r w:rsidRPr="004C0BA9">
                <w:rPr>
                  <w:lang w:val="en-US" w:eastAsia="ar-SA" w:bidi="en-US"/>
                </w:rPr>
                <w:t>Rsa public key</w:t>
              </w:r>
              <w:r>
                <w:rPr>
                  <w:lang w:val="en-US" w:eastAsia="ar-SA" w:bidi="en-US"/>
                </w:rPr>
                <w:t xml:space="preserve"> 2048</w:t>
              </w:r>
            </w:ins>
          </w:p>
        </w:tc>
      </w:tr>
    </w:tbl>
    <w:p w14:paraId="67DAF4F4" w14:textId="77777777" w:rsidR="006564D3" w:rsidRPr="00ED4220" w:rsidRDefault="006564D3" w:rsidP="006564D3">
      <w:pPr>
        <w:rPr>
          <w:ins w:id="2054" w:author="Kawtar TAMAZI" w:date="2021-08-13T15:25:00Z"/>
          <w:color w:val="000000" w:themeColor="text1"/>
        </w:rPr>
      </w:pPr>
    </w:p>
    <w:p w14:paraId="55F42375" w14:textId="77777777" w:rsidR="006564D3" w:rsidRDefault="006564D3" w:rsidP="006564D3">
      <w:pPr>
        <w:rPr>
          <w:ins w:id="2055" w:author="Kawtar TAMAZI" w:date="2021-08-13T15:25:00Z"/>
          <w:color w:val="000000" w:themeColor="text1"/>
          <w:lang w:val="en-US"/>
        </w:rPr>
      </w:pPr>
    </w:p>
    <w:p w14:paraId="12013226" w14:textId="77777777" w:rsidR="006564D3" w:rsidRPr="00ED4220" w:rsidRDefault="006564D3" w:rsidP="006564D3">
      <w:pPr>
        <w:rPr>
          <w:ins w:id="2056" w:author="Kawtar TAMAZI" w:date="2021-08-13T15:25:00Z"/>
          <w:color w:val="000000" w:themeColor="text1"/>
          <w:lang w:val="en-US"/>
        </w:rPr>
      </w:pPr>
      <w:ins w:id="2057" w:author="Kawtar TAMAZI" w:date="2021-08-13T15:25:00Z">
        <w:r w:rsidRPr="00ED4220">
          <w:rPr>
            <w:color w:val="000000" w:themeColor="text1"/>
            <w:lang w:val="en-US"/>
          </w:rPr>
          <w:t>Sample request:</w:t>
        </w:r>
      </w:ins>
    </w:p>
    <w:p w14:paraId="52ED8BD5" w14:textId="77777777" w:rsidR="006564D3" w:rsidRDefault="006564D3" w:rsidP="006564D3">
      <w:pPr>
        <w:rPr>
          <w:ins w:id="2058" w:author="Kawtar TAMAZI" w:date="2021-08-13T15:25:00Z"/>
          <w:color w:val="000000" w:themeColor="text1"/>
          <w:lang w:val="en-US"/>
        </w:rPr>
      </w:pPr>
    </w:p>
    <w:p w14:paraId="7E1A54C6" w14:textId="048A7C09" w:rsidR="006564D3" w:rsidRPr="00ED4220" w:rsidRDefault="006564D3" w:rsidP="006564D3">
      <w:pPr>
        <w:rPr>
          <w:ins w:id="2059" w:author="Kawtar TAMAZI" w:date="2021-08-13T15:25:00Z"/>
          <w:color w:val="000000" w:themeColor="text1"/>
          <w:lang w:val="en-GB"/>
        </w:rPr>
      </w:pPr>
      <w:ins w:id="2060" w:author="Kawtar TAMAZI" w:date="2021-08-13T15:25:00Z">
        <w:r w:rsidRPr="00ED4220">
          <w:rPr>
            <w:color w:val="000000" w:themeColor="text1"/>
            <w:lang w:val="en-GB"/>
          </w:rPr>
          <w:t>Request : (POST) /api/v2.0/</w:t>
        </w:r>
        <w:r>
          <w:rPr>
            <w:color w:val="000000" w:themeColor="text1"/>
            <w:lang w:val="en-GB"/>
          </w:rPr>
          <w:t>pan</w:t>
        </w:r>
        <w:r w:rsidRPr="00ED4220">
          <w:rPr>
            <w:color w:val="000000" w:themeColor="text1"/>
            <w:lang w:val="en-GB"/>
          </w:rPr>
          <w:t>/{appcardid}</w:t>
        </w:r>
      </w:ins>
    </w:p>
    <w:p w14:paraId="53332D6F" w14:textId="77777777" w:rsidR="006564D3" w:rsidRPr="00ED4220" w:rsidRDefault="006564D3" w:rsidP="006564D3">
      <w:pPr>
        <w:rPr>
          <w:ins w:id="2061" w:author="Kawtar TAMAZI" w:date="2021-08-13T15:25:00Z"/>
          <w:color w:val="000000" w:themeColor="text1"/>
          <w:lang w:val="en-GB"/>
        </w:rPr>
      </w:pPr>
    </w:p>
    <w:p w14:paraId="6D62DEC0" w14:textId="77777777" w:rsidR="006564D3" w:rsidRPr="00ED4220" w:rsidRDefault="006564D3" w:rsidP="006564D3">
      <w:pPr>
        <w:spacing w:line="270" w:lineRule="exact"/>
        <w:rPr>
          <w:ins w:id="2062" w:author="Kawtar TAMAZI" w:date="2021-08-13T15:25:00Z"/>
          <w:color w:val="000000" w:themeColor="text1"/>
          <w:lang w:val="en-US"/>
        </w:rPr>
      </w:pPr>
      <w:ins w:id="2063" w:author="Kawtar TAMAZI" w:date="2021-08-13T15:25:00Z">
        <w:r w:rsidRPr="00ED4220">
          <w:rPr>
            <w:color w:val="000000" w:themeColor="text1"/>
            <w:lang w:val="en-US"/>
          </w:rPr>
          <w:t>{</w:t>
        </w:r>
      </w:ins>
    </w:p>
    <w:p w14:paraId="05086D61" w14:textId="77777777" w:rsidR="006564D3" w:rsidRPr="00ED4220" w:rsidRDefault="006564D3" w:rsidP="006564D3">
      <w:pPr>
        <w:spacing w:line="270" w:lineRule="exact"/>
        <w:rPr>
          <w:ins w:id="2064" w:author="Kawtar TAMAZI" w:date="2021-08-13T15:25:00Z"/>
          <w:color w:val="000000" w:themeColor="text1"/>
          <w:lang w:val="en-US"/>
        </w:rPr>
      </w:pPr>
      <w:ins w:id="2065" w:author="Kawtar TAMAZI" w:date="2021-08-13T15:25:00Z">
        <w:r w:rsidRPr="00ED4220">
          <w:rPr>
            <w:color w:val="000000" w:themeColor="text1"/>
            <w:lang w:val="en-US"/>
          </w:rPr>
          <w:t xml:space="preserve">    "channelCode": "</w:t>
        </w:r>
        <w:r>
          <w:rPr>
            <w:color w:val="000000" w:themeColor="text1"/>
            <w:lang w:val="en-US"/>
          </w:rPr>
          <w:t>66</w:t>
        </w:r>
        <w:r w:rsidRPr="00ED4220">
          <w:rPr>
            <w:color w:val="000000" w:themeColor="text1"/>
            <w:lang w:val="en-US"/>
          </w:rPr>
          <w:t>",</w:t>
        </w:r>
      </w:ins>
    </w:p>
    <w:p w14:paraId="2F58DF02" w14:textId="77777777" w:rsidR="006564D3" w:rsidRPr="00ED4220" w:rsidRDefault="006564D3" w:rsidP="006564D3">
      <w:pPr>
        <w:spacing w:line="270" w:lineRule="exact"/>
        <w:rPr>
          <w:ins w:id="2066" w:author="Kawtar TAMAZI" w:date="2021-08-13T15:25:00Z"/>
          <w:color w:val="000000" w:themeColor="text1"/>
          <w:lang w:val="en-US"/>
        </w:rPr>
      </w:pPr>
      <w:ins w:id="2067" w:author="Kawtar TAMAZI" w:date="2021-08-13T15:25:00Z">
        <w:r w:rsidRPr="00ED4220">
          <w:rPr>
            <w:color w:val="000000" w:themeColor="text1"/>
            <w:lang w:val="en-US"/>
          </w:rPr>
          <w:t xml:space="preserve">    "publicKey": "MIIBIjANBgkqhkiG9w0BAQEFAAOCAQ8AMIIBCgKCAQEAxzvuvn10db/hAY5BIxe1YFNDYeuAz0LqhKA8tEK/1rTR4dnvHVwYHkY0ZCEhJBYlJGBJsjasBSqacqHhJjMsEGWURp84raXIU0O/LRcGcQIpBmoe/AKacPyWGpCBM5Btw6hh/QinptXUNWtjhRjzJykSmwyBp8duH9nJDXWvbADYlZ69IFXvIoC16DKYVqJvqu7wNolcMHUwkgrRu7xJBGs+P+nbFrlkhR4wiudcZwgYHG4foTZnHY3or2JJbX55Gr1CxXgLZ2rpaLdprgZBbTuBNj3KDaEiP+QEACC+YsUhbmbt7YpygQ2qKQQPPHjh3hdcTLz1WnKHz5IB8kzmOQIDAQAB"</w:t>
        </w:r>
      </w:ins>
    </w:p>
    <w:p w14:paraId="7F700F1D" w14:textId="77777777" w:rsidR="006564D3" w:rsidRPr="00ED4220" w:rsidRDefault="006564D3" w:rsidP="006564D3">
      <w:pPr>
        <w:spacing w:line="270" w:lineRule="exact"/>
        <w:rPr>
          <w:ins w:id="2068" w:author="Kawtar TAMAZI" w:date="2021-08-13T15:25:00Z"/>
          <w:color w:val="000000" w:themeColor="text1"/>
          <w:lang w:val="en-US"/>
        </w:rPr>
      </w:pPr>
      <w:ins w:id="2069" w:author="Kawtar TAMAZI" w:date="2021-08-13T15:25:00Z">
        <w:r w:rsidRPr="00ED4220">
          <w:rPr>
            <w:color w:val="000000" w:themeColor="text1"/>
            <w:lang w:val="en-US"/>
          </w:rPr>
          <w:t xml:space="preserve">   </w:t>
        </w:r>
      </w:ins>
    </w:p>
    <w:p w14:paraId="0900BF01" w14:textId="77777777" w:rsidR="006564D3" w:rsidRPr="00ED4220" w:rsidRDefault="006564D3" w:rsidP="006564D3">
      <w:pPr>
        <w:spacing w:line="270" w:lineRule="exact"/>
        <w:rPr>
          <w:ins w:id="2070" w:author="Kawtar TAMAZI" w:date="2021-08-13T15:25:00Z"/>
          <w:color w:val="000000" w:themeColor="text1"/>
          <w:lang w:val="en-US"/>
        </w:rPr>
      </w:pPr>
      <w:ins w:id="2071" w:author="Kawtar TAMAZI" w:date="2021-08-13T15:25:00Z">
        <w:r w:rsidRPr="00ED4220">
          <w:rPr>
            <w:color w:val="000000" w:themeColor="text1"/>
            <w:lang w:val="en-US"/>
          </w:rPr>
          <w:t>}</w:t>
        </w:r>
      </w:ins>
    </w:p>
    <w:p w14:paraId="7CAC3964" w14:textId="77777777" w:rsidR="006564D3" w:rsidRDefault="006564D3" w:rsidP="006564D3">
      <w:pPr>
        <w:rPr>
          <w:ins w:id="2072" w:author="Kawtar TAMAZI" w:date="2021-08-13T15:25:00Z"/>
          <w:color w:val="000000" w:themeColor="text1"/>
          <w:lang w:val="en-US"/>
        </w:rPr>
      </w:pPr>
    </w:p>
    <w:p w14:paraId="76229BB9" w14:textId="77777777" w:rsidR="006564D3" w:rsidRPr="00ED4220" w:rsidRDefault="006564D3" w:rsidP="006564D3">
      <w:pPr>
        <w:rPr>
          <w:ins w:id="2073" w:author="Kawtar TAMAZI" w:date="2021-08-13T15:25:00Z"/>
          <w:color w:val="000000" w:themeColor="text1"/>
          <w:lang w:val="en-US"/>
        </w:rPr>
      </w:pPr>
      <w:ins w:id="2074" w:author="Kawtar TAMAZI" w:date="2021-08-13T15:25:00Z">
        <w:r w:rsidRPr="00ED4220">
          <w:rPr>
            <w:color w:val="000000" w:themeColor="text1"/>
            <w:lang w:val="en-US"/>
          </w:rPr>
          <w:t>Response:</w:t>
        </w:r>
      </w:ins>
    </w:p>
    <w:p w14:paraId="28BD05B7" w14:textId="77777777" w:rsidR="006564D3" w:rsidRPr="00ED4220" w:rsidRDefault="006564D3" w:rsidP="006564D3">
      <w:pPr>
        <w:rPr>
          <w:ins w:id="2075" w:author="Kawtar TAMAZI" w:date="2021-08-13T15:25:00Z"/>
          <w:color w:val="000000" w:themeColor="text1"/>
          <w:lang w:val="en-US"/>
        </w:rPr>
      </w:pPr>
      <w:ins w:id="2076" w:author="Kawtar TAMAZI" w:date="2021-08-13T15:25:00Z">
        <w:r w:rsidRPr="00ED4220">
          <w:rPr>
            <w:color w:val="000000" w:themeColor="text1"/>
            <w:lang w:val="en-US"/>
          </w:rPr>
          <w:t>The response is composed of an http status code, and data in the body.</w:t>
        </w:r>
      </w:ins>
    </w:p>
    <w:p w14:paraId="7690FA8B" w14:textId="77777777" w:rsidR="006564D3" w:rsidRPr="00ED4220" w:rsidRDefault="006564D3" w:rsidP="006564D3">
      <w:pPr>
        <w:rPr>
          <w:ins w:id="2077" w:author="Kawtar TAMAZI" w:date="2021-08-13T15:25:00Z"/>
          <w:color w:val="000000" w:themeColor="text1"/>
          <w:lang w:val="en-US"/>
        </w:rPr>
      </w:pPr>
      <w:ins w:id="2078" w:author="Kawtar TAMAZI" w:date="2021-08-13T15:25:00Z">
        <w:r w:rsidRPr="00ED4220">
          <w:rPr>
            <w:color w:val="000000" w:themeColor="text1"/>
            <w:lang w:val="en-US"/>
          </w:rPr>
          <w:t>In normal flow without errors, these are the expected response fields:</w:t>
        </w:r>
      </w:ins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6"/>
        <w:gridCol w:w="342"/>
        <w:gridCol w:w="376"/>
        <w:gridCol w:w="7464"/>
        <w:gridCol w:w="474"/>
      </w:tblGrid>
      <w:tr w:rsidR="006564D3" w14:paraId="06AC62AF" w14:textId="77777777" w:rsidTr="6E056832">
        <w:trPr>
          <w:trHeight w:val="132"/>
          <w:ins w:id="2079" w:author="Kawtar TAMAZI" w:date="2021-08-13T15:25:00Z"/>
        </w:trPr>
        <w:tc>
          <w:tcPr>
            <w:tcW w:w="650" w:type="dxa"/>
            <w:shd w:val="clear" w:color="auto" w:fill="365F91" w:themeFill="accent1" w:themeFillShade="BF"/>
          </w:tcPr>
          <w:p w14:paraId="32E8A820" w14:textId="77777777" w:rsidR="006564D3" w:rsidRPr="00ED4220" w:rsidRDefault="006564D3" w:rsidP="004E24E5">
            <w:pPr>
              <w:rPr>
                <w:ins w:id="2080" w:author="Kawtar TAMAZI" w:date="2021-08-13T15:25:00Z"/>
                <w:color w:val="000000" w:themeColor="text1"/>
              </w:rPr>
            </w:pPr>
            <w:ins w:id="2081" w:author="Kawtar TAMAZI" w:date="2021-08-13T15:25:00Z">
              <w:r w:rsidRPr="00ED4220">
                <w:rPr>
                  <w:color w:val="000000" w:themeColor="text1"/>
                </w:rPr>
                <w:t>Property</w:t>
              </w:r>
            </w:ins>
          </w:p>
        </w:tc>
        <w:tc>
          <w:tcPr>
            <w:tcW w:w="376" w:type="dxa"/>
            <w:shd w:val="clear" w:color="auto" w:fill="365F91" w:themeFill="accent1" w:themeFillShade="BF"/>
          </w:tcPr>
          <w:p w14:paraId="22869065" w14:textId="77777777" w:rsidR="006564D3" w:rsidRPr="00ED4220" w:rsidRDefault="006564D3" w:rsidP="004E24E5">
            <w:pPr>
              <w:rPr>
                <w:ins w:id="2082" w:author="Kawtar TAMAZI" w:date="2021-08-13T15:25:00Z"/>
                <w:color w:val="000000" w:themeColor="text1"/>
              </w:rPr>
            </w:pPr>
            <w:ins w:id="2083" w:author="Kawtar TAMAZI" w:date="2021-08-13T15:25:00Z">
              <w:r w:rsidRPr="00ED4220">
                <w:rPr>
                  <w:color w:val="000000" w:themeColor="text1"/>
                </w:rPr>
                <w:t>Type</w:t>
              </w:r>
            </w:ins>
          </w:p>
        </w:tc>
        <w:tc>
          <w:tcPr>
            <w:tcW w:w="362" w:type="dxa"/>
            <w:shd w:val="clear" w:color="auto" w:fill="365F91" w:themeFill="accent1" w:themeFillShade="BF"/>
          </w:tcPr>
          <w:p w14:paraId="1F5E3215" w14:textId="77777777" w:rsidR="006564D3" w:rsidRPr="00ED4220" w:rsidRDefault="006564D3" w:rsidP="004E24E5">
            <w:pPr>
              <w:rPr>
                <w:ins w:id="2084" w:author="Kawtar TAMAZI" w:date="2021-08-13T15:25:00Z"/>
                <w:color w:val="000000" w:themeColor="text1"/>
              </w:rPr>
            </w:pPr>
            <w:ins w:id="2085" w:author="Kawtar TAMAZI" w:date="2021-08-13T15:25:00Z">
              <w:r w:rsidRPr="00ED4220">
                <w:rPr>
                  <w:color w:val="000000" w:themeColor="text1"/>
                </w:rPr>
                <w:t>Format</w:t>
              </w:r>
            </w:ins>
          </w:p>
        </w:tc>
        <w:tc>
          <w:tcPr>
            <w:tcW w:w="6404" w:type="dxa"/>
            <w:shd w:val="clear" w:color="auto" w:fill="365F91" w:themeFill="accent1" w:themeFillShade="BF"/>
          </w:tcPr>
          <w:p w14:paraId="7BB41CBA" w14:textId="77777777" w:rsidR="006564D3" w:rsidRPr="00ED4220" w:rsidRDefault="006564D3" w:rsidP="004E24E5">
            <w:pPr>
              <w:rPr>
                <w:ins w:id="2086" w:author="Kawtar TAMAZI" w:date="2021-08-13T15:25:00Z"/>
                <w:color w:val="000000" w:themeColor="text1"/>
              </w:rPr>
            </w:pPr>
            <w:ins w:id="2087" w:author="Kawtar TAMAZI" w:date="2021-08-13T15:25:00Z">
              <w:r w:rsidRPr="00ED4220">
                <w:rPr>
                  <w:color w:val="000000" w:themeColor="text1"/>
                </w:rPr>
                <w:t>Example</w:t>
              </w:r>
            </w:ins>
          </w:p>
        </w:tc>
        <w:tc>
          <w:tcPr>
            <w:tcW w:w="1270" w:type="dxa"/>
            <w:shd w:val="clear" w:color="auto" w:fill="365F91" w:themeFill="accent1" w:themeFillShade="BF"/>
          </w:tcPr>
          <w:p w14:paraId="47BF0840" w14:textId="77777777" w:rsidR="006564D3" w:rsidRPr="00ED4220" w:rsidRDefault="006564D3" w:rsidP="004E24E5">
            <w:pPr>
              <w:rPr>
                <w:ins w:id="2088" w:author="Kawtar TAMAZI" w:date="2021-08-13T15:25:00Z"/>
                <w:color w:val="000000" w:themeColor="text1"/>
              </w:rPr>
            </w:pPr>
            <w:ins w:id="2089" w:author="Kawtar TAMAZI" w:date="2021-08-13T15:25:00Z">
              <w:r w:rsidRPr="00ED4220">
                <w:rPr>
                  <w:color w:val="000000" w:themeColor="text1"/>
                </w:rPr>
                <w:t>Description</w:t>
              </w:r>
            </w:ins>
          </w:p>
        </w:tc>
      </w:tr>
      <w:tr w:rsidR="006564D3" w14:paraId="774ED0C2" w14:textId="77777777" w:rsidTr="6E056832">
        <w:trPr>
          <w:ins w:id="2090" w:author="Kawtar TAMAZI" w:date="2021-08-13T15:25:00Z"/>
        </w:trPr>
        <w:tc>
          <w:tcPr>
            <w:tcW w:w="650" w:type="dxa"/>
          </w:tcPr>
          <w:p w14:paraId="1E52887A" w14:textId="77777777" w:rsidR="006564D3" w:rsidRPr="00ED4220" w:rsidRDefault="006564D3" w:rsidP="004E24E5">
            <w:pPr>
              <w:rPr>
                <w:ins w:id="2091" w:author="Kawtar TAMAZI" w:date="2021-08-13T15:25:00Z"/>
                <w:color w:val="000000" w:themeColor="text1"/>
              </w:rPr>
            </w:pPr>
            <w:ins w:id="2092" w:author="Kawtar TAMAZI" w:date="2021-08-13T15:25:00Z">
              <w:r w:rsidRPr="00EA59AA">
                <w:rPr>
                  <w:rFonts w:ascii="Consolas" w:hAnsi="Consolas"/>
                  <w:color w:val="A31515"/>
                  <w:sz w:val="18"/>
                  <w:szCs w:val="18"/>
                </w:rPr>
                <w:t>cvx2</w:t>
              </w:r>
            </w:ins>
          </w:p>
        </w:tc>
        <w:tc>
          <w:tcPr>
            <w:tcW w:w="376" w:type="dxa"/>
          </w:tcPr>
          <w:p w14:paraId="5F4A6CF0" w14:textId="77777777" w:rsidR="006564D3" w:rsidRDefault="006564D3" w:rsidP="004E24E5">
            <w:pPr>
              <w:rPr>
                <w:ins w:id="2093" w:author="Kawtar TAMAZI" w:date="2021-08-13T15:25:00Z"/>
                <w:color w:val="000000" w:themeColor="text1"/>
              </w:rPr>
            </w:pPr>
            <w:ins w:id="2094" w:author="Kawtar TAMAZI" w:date="2021-08-13T15:25:00Z">
              <w:r w:rsidRPr="0352982C">
                <w:rPr>
                  <w:color w:val="000000" w:themeColor="text1"/>
                </w:rPr>
                <w:t>string</w:t>
              </w:r>
            </w:ins>
          </w:p>
        </w:tc>
        <w:tc>
          <w:tcPr>
            <w:tcW w:w="362" w:type="dxa"/>
          </w:tcPr>
          <w:p w14:paraId="45420B01" w14:textId="77777777" w:rsidR="006564D3" w:rsidRDefault="006564D3" w:rsidP="004E24E5">
            <w:pPr>
              <w:rPr>
                <w:ins w:id="2095" w:author="Kawtar TAMAZI" w:date="2021-08-13T15:25:00Z"/>
                <w:color w:val="000000" w:themeColor="text1"/>
              </w:rPr>
            </w:pPr>
            <w:ins w:id="2096" w:author="Kawtar TAMAZI" w:date="2021-08-13T15:25:00Z">
              <w:r w:rsidRPr="0352982C">
                <w:rPr>
                  <w:color w:val="000000" w:themeColor="text1"/>
                </w:rPr>
                <w:t>X(3)</w:t>
              </w:r>
            </w:ins>
          </w:p>
        </w:tc>
        <w:tc>
          <w:tcPr>
            <w:tcW w:w="6404" w:type="dxa"/>
          </w:tcPr>
          <w:p w14:paraId="11ACFAB6" w14:textId="77777777" w:rsidR="006564D3" w:rsidRPr="00EA59AA" w:rsidRDefault="006564D3" w:rsidP="004E24E5">
            <w:pPr>
              <w:shd w:val="clear" w:color="auto" w:fill="FFFFFE"/>
              <w:spacing w:line="270" w:lineRule="atLeast"/>
              <w:rPr>
                <w:ins w:id="2097" w:author="Kawtar TAMAZI" w:date="2021-08-13T15:25:00Z"/>
                <w:del w:id="2098" w:author="Tamazi Kawtar" w:date="2021-08-20T13:34:00Z"/>
                <w:rFonts w:ascii="Consolas" w:hAnsi="Consolas"/>
                <w:color w:val="000000"/>
                <w:sz w:val="18"/>
                <w:szCs w:val="18"/>
              </w:rPr>
            </w:pPr>
            <w:ins w:id="2099" w:author="Kawtar TAMAZI" w:date="2021-08-13T15:25:00Z">
              <w:del w:id="2100" w:author="Tamazi Kawtar" w:date="2021-08-20T13:34:00Z">
                <w:r w:rsidRPr="6E056832" w:rsidDel="006564D3">
                  <w:rPr>
                    <w:rFonts w:ascii="Consolas" w:hAnsi="Consolas"/>
                    <w:color w:val="000000" w:themeColor="text1"/>
                    <w:sz w:val="18"/>
                    <w:szCs w:val="18"/>
                  </w:rPr>
                  <w:delText>{</w:delText>
                </w:r>
              </w:del>
            </w:ins>
          </w:p>
          <w:p w14:paraId="341AC753" w14:textId="77777777" w:rsidR="006564D3" w:rsidRPr="00EA59AA" w:rsidRDefault="006564D3" w:rsidP="004E24E5">
            <w:pPr>
              <w:shd w:val="clear" w:color="auto" w:fill="FFFFFE"/>
              <w:spacing w:line="270" w:lineRule="atLeast"/>
              <w:rPr>
                <w:ins w:id="2101" w:author="Kawtar TAMAZI" w:date="2021-08-13T15:25:00Z"/>
                <w:del w:id="2102" w:author="Tamazi Kawtar" w:date="2021-08-20T13:34:00Z"/>
                <w:rFonts w:ascii="Consolas" w:hAnsi="Consolas"/>
                <w:color w:val="000000"/>
                <w:sz w:val="18"/>
                <w:szCs w:val="18"/>
              </w:rPr>
            </w:pPr>
            <w:ins w:id="2103" w:author="Kawtar TAMAZI" w:date="2021-08-13T15:25:00Z">
              <w:del w:id="2104" w:author="Tamazi Kawtar" w:date="2021-08-20T13:34:00Z">
                <w:r w:rsidRPr="6E056832" w:rsidDel="006564D3">
                  <w:rPr>
                    <w:rFonts w:ascii="Consolas" w:hAnsi="Consolas"/>
                    <w:color w:val="000000" w:themeColor="text1"/>
                    <w:sz w:val="18"/>
                    <w:szCs w:val="18"/>
                  </w:rPr>
                  <w:delText>    </w:delText>
                </w:r>
                <w:r w:rsidRPr="6E056832" w:rsidDel="006564D3">
                  <w:rPr>
                    <w:rFonts w:ascii="Consolas" w:hAnsi="Consolas"/>
                    <w:color w:val="A31515"/>
                    <w:sz w:val="18"/>
                    <w:szCs w:val="18"/>
                  </w:rPr>
                  <w:delText>"</w:delText>
                </w:r>
                <w:r w:rsidRPr="6E056832" w:rsidDel="006564D3">
                  <w:rPr>
                    <w:rFonts w:ascii="Consolas" w:hAnsi="Consolas"/>
                    <w:color w:val="A31515"/>
                    <w:sz w:val="18"/>
                    <w:szCs w:val="18"/>
                    <w:highlight w:val="yellow"/>
                    <w:rPrChange w:id="2105" w:author="Bik Sebastien (EXT)" w:date="2021-08-20T12:38:00Z">
                      <w:rPr>
                        <w:rFonts w:ascii="Consolas" w:hAnsi="Consolas"/>
                        <w:color w:val="A31515"/>
                        <w:sz w:val="18"/>
                        <w:szCs w:val="18"/>
                      </w:rPr>
                    </w:rPrChange>
                  </w:rPr>
                  <w:delText>cvx2</w:delText>
                </w:r>
                <w:r w:rsidRPr="6E056832" w:rsidDel="006564D3">
                  <w:rPr>
                    <w:rFonts w:ascii="Consolas" w:hAnsi="Consolas"/>
                    <w:color w:val="A31515"/>
                    <w:sz w:val="18"/>
                    <w:szCs w:val="18"/>
                  </w:rPr>
                  <w:delText>"</w:delText>
                </w:r>
                <w:r w:rsidRPr="6E056832" w:rsidDel="006564D3">
                  <w:rPr>
                    <w:rFonts w:ascii="Consolas" w:hAnsi="Consolas"/>
                    <w:color w:val="000000" w:themeColor="text1"/>
                    <w:sz w:val="18"/>
                    <w:szCs w:val="18"/>
                  </w:rPr>
                  <w:delText>: </w:delText>
                </w:r>
                <w:r w:rsidRPr="6E056832" w:rsidDel="006564D3">
                  <w:rPr>
                    <w:rFonts w:ascii="Consolas" w:hAnsi="Consolas"/>
                    <w:color w:val="0451A5"/>
                    <w:sz w:val="18"/>
                    <w:szCs w:val="18"/>
                  </w:rPr>
                  <w:delText>"Vag8396ok2faNe40GA+3wXRvC9OPH9zZ8sJzCRjGG2KqIR4ibcymqSy9FVl6BjZvEl3JkH/utBX1oRuPywRzK4rhu8EMh8ErBopsamFTLEnxaumz9gnT+oOp2Bqt7aYTNwOMOrkemT4vMj/eC9yMJ1yqNSQgYy3tOIsnptDTxLXYDyAmgSofzFLf0cEh1+4MJdWpdQI4rK7u/gevlbn6uGL5/tcobntZO9ZESyTMgNzn7aLkXh7ZzKpYU9QI2EaHSlsrmKv6dgwLeUBqv8cTudbX9v4/T0qvkvDhSs1JdX1sMvTSZE1qjq7v07NI5E3EqX3jaGMm7DOKFNX67QXJ4A=="</w:delText>
                </w:r>
              </w:del>
            </w:ins>
          </w:p>
          <w:p w14:paraId="64710DB2" w14:textId="0FF6245A" w:rsidR="006564D3" w:rsidRDefault="006564D3" w:rsidP="6E056832">
            <w:pPr>
              <w:shd w:val="clear" w:color="auto" w:fill="FFFFFE"/>
              <w:spacing w:line="270" w:lineRule="atLeast"/>
              <w:rPr>
                <w:ins w:id="2106" w:author="Tamazi Kawtar" w:date="2021-08-20T13:34:00Z"/>
                <w:rFonts w:ascii="Consolas" w:hAnsi="Consolas"/>
                <w:color w:val="000000" w:themeColor="text1"/>
                <w:sz w:val="18"/>
                <w:szCs w:val="18"/>
              </w:rPr>
            </w:pPr>
            <w:ins w:id="2107" w:author="Kawtar TAMAZI" w:date="2021-08-13T15:25:00Z">
              <w:del w:id="2108" w:author="Tamazi Kawtar" w:date="2021-08-20T13:34:00Z">
                <w:r w:rsidRPr="6E056832" w:rsidDel="006564D3">
                  <w:rPr>
                    <w:rFonts w:ascii="Consolas" w:hAnsi="Consolas"/>
                    <w:color w:val="000000" w:themeColor="text1"/>
                    <w:sz w:val="18"/>
                    <w:szCs w:val="18"/>
                  </w:rPr>
                  <w:delText>}</w:delText>
                </w:r>
              </w:del>
            </w:ins>
            <w:ins w:id="2109" w:author="Tamazi Kawtar" w:date="2021-08-20T13:34:00Z">
              <w:r w:rsidR="11BDB6D7" w:rsidRPr="6E056832">
                <w:rPr>
                  <w:rFonts w:ascii="Consolas" w:hAnsi="Consolas"/>
                  <w:color w:val="000000" w:themeColor="text1"/>
                  <w:sz w:val="18"/>
                  <w:szCs w:val="18"/>
                </w:rPr>
                <w:t xml:space="preserve"> {</w:t>
              </w:r>
            </w:ins>
          </w:p>
          <w:p w14:paraId="15D0D895" w14:textId="77777777" w:rsidR="11BDB6D7" w:rsidRDefault="11BDB6D7" w:rsidP="6E056832">
            <w:pPr>
              <w:shd w:val="clear" w:color="auto" w:fill="FFFFFE"/>
              <w:spacing w:line="270" w:lineRule="atLeast"/>
              <w:rPr>
                <w:ins w:id="2110" w:author="Tamazi Kawtar" w:date="2021-08-20T13:34:00Z"/>
                <w:rFonts w:ascii="Consolas" w:hAnsi="Consolas"/>
                <w:color w:val="000000" w:themeColor="text1"/>
                <w:sz w:val="18"/>
                <w:szCs w:val="18"/>
              </w:rPr>
            </w:pPr>
            <w:ins w:id="2111" w:author="Tamazi Kawtar" w:date="2021-08-20T13:34:00Z">
              <w:r w:rsidRPr="6E056832">
                <w:rPr>
                  <w:rFonts w:ascii="Consolas" w:hAnsi="Consolas"/>
                  <w:color w:val="000000" w:themeColor="text1"/>
                  <w:sz w:val="18"/>
                  <w:szCs w:val="18"/>
                </w:rPr>
                <w:t>    </w:t>
              </w:r>
              <w:r w:rsidRPr="6E056832">
                <w:rPr>
                  <w:rFonts w:ascii="Consolas" w:hAnsi="Consolas"/>
                  <w:color w:val="A31515"/>
                  <w:sz w:val="18"/>
                  <w:szCs w:val="18"/>
                </w:rPr>
                <w:t>"encryptedData"</w:t>
              </w:r>
              <w:r w:rsidRPr="6E056832">
                <w:rPr>
                  <w:rFonts w:ascii="Consolas" w:hAnsi="Consolas"/>
                  <w:color w:val="000000" w:themeColor="text1"/>
                  <w:sz w:val="18"/>
                  <w:szCs w:val="18"/>
                </w:rPr>
                <w:t>: </w:t>
              </w:r>
              <w:r w:rsidRPr="6E056832">
                <w:rPr>
                  <w:rFonts w:ascii="Consolas" w:hAnsi="Consolas"/>
                  <w:color w:val="0451A5"/>
                  <w:sz w:val="18"/>
                  <w:szCs w:val="18"/>
                </w:rPr>
                <w:t>"Mja8EoxelOZb/XTaxEkCFyT1TDb//7PoGoL+uq+VvxVckII9y7b3oiiVkoaFKtgTxCPW3/l2FJ+06fveFoW3oMFnnSv7NA8gDpS31VJfSoGZQmn2gg/DlEMrnImCKUi/aRu6oP5cHIzSzeO08iqUAnKKL24rvdzuIeD2xZy0ouMUmqaRL5JQd42R0COIiOkkmXyd/VXjQNsJK9mJdqf4EZ+QnjVD8v5BBHiD+8nGBtlU4Q9NJJ0+lm2LUVlyMODZoxv9whYuGFh5X2ESuarU3K966pSBExspac1Uc5aoBOyC25phk+FLNpMnBgtXbQvicYpEGTQuejbc83uA5PVScQ=="</w:t>
              </w:r>
            </w:ins>
          </w:p>
          <w:p w14:paraId="7BE6D08B" w14:textId="77777777" w:rsidR="11BDB6D7" w:rsidRDefault="11BDB6D7" w:rsidP="6E056832">
            <w:pPr>
              <w:shd w:val="clear" w:color="auto" w:fill="FFFFFE"/>
              <w:spacing w:line="270" w:lineRule="atLeast"/>
              <w:rPr>
                <w:ins w:id="2112" w:author="Tamazi Kawtar" w:date="2021-08-20T13:34:00Z"/>
                <w:rFonts w:ascii="Consolas" w:hAnsi="Consolas"/>
                <w:color w:val="000000" w:themeColor="text1"/>
                <w:sz w:val="18"/>
                <w:szCs w:val="18"/>
              </w:rPr>
            </w:pPr>
            <w:ins w:id="2113" w:author="Tamazi Kawtar" w:date="2021-08-20T13:34:00Z">
              <w:r w:rsidRPr="6E056832">
                <w:rPr>
                  <w:rFonts w:ascii="Consolas" w:hAnsi="Consolas"/>
                  <w:color w:val="000000" w:themeColor="text1"/>
                  <w:sz w:val="18"/>
                  <w:szCs w:val="18"/>
                </w:rPr>
                <w:t>}</w:t>
              </w:r>
            </w:ins>
          </w:p>
          <w:p w14:paraId="3D72BD21" w14:textId="6C97EEE7" w:rsidR="6E056832" w:rsidRDefault="6E056832" w:rsidP="6E056832">
            <w:pPr>
              <w:shd w:val="clear" w:color="auto" w:fill="FFFFFE"/>
              <w:spacing w:line="270" w:lineRule="atLeast"/>
              <w:rPr>
                <w:ins w:id="2114" w:author="Kawtar TAMAZI" w:date="2021-08-13T15:25:00Z"/>
                <w:color w:val="000000" w:themeColor="text1"/>
              </w:rPr>
            </w:pPr>
          </w:p>
          <w:p w14:paraId="57E80B73" w14:textId="77777777" w:rsidR="006564D3" w:rsidRPr="00ED4220" w:rsidRDefault="006564D3" w:rsidP="004E24E5">
            <w:pPr>
              <w:rPr>
                <w:ins w:id="2115" w:author="Kawtar TAMAZI" w:date="2021-08-13T15:25:00Z"/>
                <w:color w:val="000000" w:themeColor="text1"/>
              </w:rPr>
            </w:pPr>
          </w:p>
        </w:tc>
        <w:tc>
          <w:tcPr>
            <w:tcW w:w="1270" w:type="dxa"/>
          </w:tcPr>
          <w:p w14:paraId="7C0C1A03" w14:textId="77777777" w:rsidR="006564D3" w:rsidRDefault="006564D3" w:rsidP="004E24E5">
            <w:pPr>
              <w:rPr>
                <w:ins w:id="2116" w:author="Kawtar TAMAZI" w:date="2021-08-13T15:25:00Z"/>
                <w:color w:val="000000" w:themeColor="text1"/>
                <w:lang w:val="en-US"/>
              </w:rPr>
            </w:pPr>
          </w:p>
        </w:tc>
      </w:tr>
    </w:tbl>
    <w:p w14:paraId="25ABA36E" w14:textId="77777777" w:rsidR="006564D3" w:rsidRPr="00ED4220" w:rsidRDefault="006564D3" w:rsidP="006564D3">
      <w:pPr>
        <w:rPr>
          <w:ins w:id="2117" w:author="Kawtar TAMAZI" w:date="2021-08-13T15:25:00Z"/>
          <w:color w:val="000000" w:themeColor="text1"/>
          <w:lang w:val="en-US"/>
        </w:rPr>
      </w:pPr>
    </w:p>
    <w:p w14:paraId="44A97DAA" w14:textId="77777777" w:rsidR="006564D3" w:rsidRPr="00ED4220" w:rsidRDefault="006564D3" w:rsidP="006564D3">
      <w:pPr>
        <w:pStyle w:val="ListParagraph"/>
        <w:numPr>
          <w:ilvl w:val="0"/>
          <w:numId w:val="4"/>
        </w:numPr>
        <w:spacing w:before="300" w:line="276" w:lineRule="auto"/>
        <w:outlineLvl w:val="4"/>
        <w:rPr>
          <w:ins w:id="2118" w:author="Kawtar TAMAZI" w:date="2021-08-13T15:25:00Z"/>
          <w:rFonts w:asciiTheme="minorHAnsi" w:eastAsiaTheme="minorEastAsia" w:hAnsiTheme="minorHAnsi" w:cstheme="minorBidi"/>
          <w:color w:val="000000" w:themeColor="text1"/>
          <w:lang w:eastAsia="en-US" w:bidi="en-US"/>
        </w:rPr>
      </w:pPr>
      <w:ins w:id="2119" w:author="Kawtar TAMAZI" w:date="2021-08-13T15:25:00Z">
        <w:r w:rsidRPr="00ED4220">
          <w:rPr>
            <w:color w:val="000000" w:themeColor="text1"/>
          </w:rPr>
          <w:t>&lt;Buffer_to_encrypt&gt; : json message</w:t>
        </w:r>
      </w:ins>
    </w:p>
    <w:tbl>
      <w:tblPr>
        <w:tblpPr w:leftFromText="141" w:rightFromText="141" w:vertAnchor="text" w:horzAnchor="margin" w:tblpXSpec="center" w:tblpY="240"/>
        <w:tblW w:w="117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1560"/>
        <w:gridCol w:w="1599"/>
        <w:gridCol w:w="2340"/>
        <w:gridCol w:w="4423"/>
      </w:tblGrid>
      <w:tr w:rsidR="006564D3" w:rsidRPr="004C0BA9" w14:paraId="63768CD8" w14:textId="77777777" w:rsidTr="004E24E5">
        <w:trPr>
          <w:ins w:id="2120" w:author="Kawtar TAMAZI" w:date="2021-08-13T15:25:00Z"/>
        </w:trPr>
        <w:tc>
          <w:tcPr>
            <w:tcW w:w="1809" w:type="dxa"/>
            <w:shd w:val="clear" w:color="auto" w:fill="365F91" w:themeFill="accent1" w:themeFillShade="BF"/>
          </w:tcPr>
          <w:p w14:paraId="3546C045" w14:textId="77777777" w:rsidR="006564D3" w:rsidRPr="004C0BA9" w:rsidRDefault="006564D3" w:rsidP="004E24E5">
            <w:pPr>
              <w:rPr>
                <w:ins w:id="2121" w:author="Kawtar TAMAZI" w:date="2021-08-13T15:25:00Z"/>
                <w:b/>
                <w:color w:val="FFFFFF" w:themeColor="background1"/>
              </w:rPr>
            </w:pPr>
            <w:ins w:id="2122" w:author="Kawtar TAMAZI" w:date="2021-08-13T15:25:00Z">
              <w:r w:rsidRPr="004C0BA9">
                <w:rPr>
                  <w:b/>
                  <w:color w:val="FFFFFF" w:themeColor="background1"/>
                </w:rPr>
                <w:t>Property</w:t>
              </w:r>
            </w:ins>
          </w:p>
        </w:tc>
        <w:tc>
          <w:tcPr>
            <w:tcW w:w="1560" w:type="dxa"/>
            <w:shd w:val="clear" w:color="auto" w:fill="365F91" w:themeFill="accent1" w:themeFillShade="BF"/>
          </w:tcPr>
          <w:p w14:paraId="764AE4EA" w14:textId="77777777" w:rsidR="006564D3" w:rsidRPr="004C0BA9" w:rsidRDefault="006564D3" w:rsidP="004E24E5">
            <w:pPr>
              <w:rPr>
                <w:ins w:id="2123" w:author="Kawtar TAMAZI" w:date="2021-08-13T15:25:00Z"/>
                <w:b/>
                <w:color w:val="FFFFFF" w:themeColor="background1"/>
              </w:rPr>
            </w:pPr>
            <w:ins w:id="2124" w:author="Kawtar TAMAZI" w:date="2021-08-13T15:25:00Z">
              <w:r w:rsidRPr="004C0BA9">
                <w:rPr>
                  <w:b/>
                  <w:color w:val="FFFFFF" w:themeColor="background1"/>
                </w:rPr>
                <w:t>Type</w:t>
              </w:r>
            </w:ins>
          </w:p>
        </w:tc>
        <w:tc>
          <w:tcPr>
            <w:tcW w:w="1599" w:type="dxa"/>
            <w:shd w:val="clear" w:color="auto" w:fill="365F91" w:themeFill="accent1" w:themeFillShade="BF"/>
          </w:tcPr>
          <w:p w14:paraId="323CDAA5" w14:textId="77777777" w:rsidR="006564D3" w:rsidRPr="004C0BA9" w:rsidRDefault="006564D3" w:rsidP="004E24E5">
            <w:pPr>
              <w:rPr>
                <w:ins w:id="2125" w:author="Kawtar TAMAZI" w:date="2021-08-13T15:25:00Z"/>
                <w:b/>
                <w:color w:val="FFFFFF" w:themeColor="background1"/>
              </w:rPr>
            </w:pPr>
            <w:ins w:id="2126" w:author="Kawtar TAMAZI" w:date="2021-08-13T15:25:00Z">
              <w:r w:rsidRPr="004C0BA9">
                <w:rPr>
                  <w:b/>
                  <w:color w:val="FFFFFF" w:themeColor="background1"/>
                </w:rPr>
                <w:t>Format</w:t>
              </w:r>
            </w:ins>
          </w:p>
        </w:tc>
        <w:tc>
          <w:tcPr>
            <w:tcW w:w="2340" w:type="dxa"/>
            <w:shd w:val="clear" w:color="auto" w:fill="365F91" w:themeFill="accent1" w:themeFillShade="BF"/>
          </w:tcPr>
          <w:p w14:paraId="639CCCAC" w14:textId="77777777" w:rsidR="006564D3" w:rsidRPr="004C0BA9" w:rsidRDefault="006564D3" w:rsidP="004E24E5">
            <w:pPr>
              <w:rPr>
                <w:ins w:id="2127" w:author="Kawtar TAMAZI" w:date="2021-08-13T15:25:00Z"/>
                <w:b/>
                <w:color w:val="FFFFFF" w:themeColor="background1"/>
              </w:rPr>
            </w:pPr>
            <w:ins w:id="2128" w:author="Kawtar TAMAZI" w:date="2021-08-13T15:25:00Z">
              <w:r w:rsidRPr="004C0BA9">
                <w:rPr>
                  <w:b/>
                  <w:color w:val="FFFFFF" w:themeColor="background1"/>
                </w:rPr>
                <w:t>Ex</w:t>
              </w:r>
              <w:r>
                <w:rPr>
                  <w:b/>
                  <w:color w:val="FFFFFF" w:themeColor="background1"/>
                </w:rPr>
                <w:t>a</w:t>
              </w:r>
              <w:r w:rsidRPr="004C0BA9">
                <w:rPr>
                  <w:b/>
                  <w:color w:val="FFFFFF" w:themeColor="background1"/>
                </w:rPr>
                <w:t>mple</w:t>
              </w:r>
            </w:ins>
          </w:p>
        </w:tc>
        <w:tc>
          <w:tcPr>
            <w:tcW w:w="4423" w:type="dxa"/>
            <w:shd w:val="clear" w:color="auto" w:fill="365F91" w:themeFill="accent1" w:themeFillShade="BF"/>
          </w:tcPr>
          <w:p w14:paraId="1164CF6F" w14:textId="77777777" w:rsidR="006564D3" w:rsidRPr="004C0BA9" w:rsidRDefault="006564D3" w:rsidP="004E24E5">
            <w:pPr>
              <w:rPr>
                <w:ins w:id="2129" w:author="Kawtar TAMAZI" w:date="2021-08-13T15:25:00Z"/>
                <w:b/>
                <w:color w:val="FFFFFF" w:themeColor="background1"/>
              </w:rPr>
            </w:pPr>
            <w:ins w:id="2130" w:author="Kawtar TAMAZI" w:date="2021-08-13T15:25:00Z">
              <w:r w:rsidRPr="004C0BA9">
                <w:rPr>
                  <w:b/>
                  <w:color w:val="FFFFFF" w:themeColor="background1"/>
                </w:rPr>
                <w:t>Description</w:t>
              </w:r>
            </w:ins>
          </w:p>
        </w:tc>
      </w:tr>
      <w:tr w:rsidR="006564D3" w:rsidRPr="004C0BA9" w14:paraId="16715C7B" w14:textId="77777777" w:rsidTr="004E24E5">
        <w:trPr>
          <w:ins w:id="2131" w:author="Kawtar TAMAZI" w:date="2021-08-13T15:25:00Z"/>
        </w:trPr>
        <w:tc>
          <w:tcPr>
            <w:tcW w:w="1809" w:type="dxa"/>
          </w:tcPr>
          <w:p w14:paraId="56062B29" w14:textId="77777777" w:rsidR="006564D3" w:rsidRPr="00563CAF" w:rsidRDefault="006564D3" w:rsidP="004E24E5">
            <w:pPr>
              <w:rPr>
                <w:ins w:id="2132" w:author="Kawtar TAMAZI" w:date="2021-08-13T15:25:00Z"/>
                <w:rFonts w:ascii="Yu Gothic Light" w:hAnsi="Yu Gothic Light"/>
                <w:color w:val="A31515"/>
                <w:sz w:val="18"/>
                <w:szCs w:val="18"/>
              </w:rPr>
            </w:pPr>
            <w:ins w:id="2133" w:author="Kawtar TAMAZI" w:date="2021-08-13T15:25:00Z">
              <w:r w:rsidRPr="00563CAF">
                <w:rPr>
                  <w:rFonts w:ascii="Yu Gothic Light" w:hAnsi="Yu Gothic Light"/>
                  <w:color w:val="A31515"/>
                  <w:sz w:val="18"/>
                  <w:szCs w:val="18"/>
                </w:rPr>
                <w:t>primaryAccountNumber</w:t>
              </w:r>
            </w:ins>
          </w:p>
        </w:tc>
        <w:tc>
          <w:tcPr>
            <w:tcW w:w="1560" w:type="dxa"/>
          </w:tcPr>
          <w:p w14:paraId="45B2A4ED" w14:textId="77777777" w:rsidR="006564D3" w:rsidRPr="004C0BA9" w:rsidRDefault="006564D3" w:rsidP="004E24E5">
            <w:pPr>
              <w:rPr>
                <w:ins w:id="2134" w:author="Kawtar TAMAZI" w:date="2021-08-13T15:25:00Z"/>
                <w:color w:val="000000" w:themeColor="text1"/>
              </w:rPr>
            </w:pPr>
            <w:ins w:id="2135" w:author="Kawtar TAMAZI" w:date="2021-08-13T15:25:00Z">
              <w:r w:rsidRPr="004C0BA9">
                <w:rPr>
                  <w:color w:val="000000" w:themeColor="text1"/>
                </w:rPr>
                <w:t>string</w:t>
              </w:r>
            </w:ins>
          </w:p>
        </w:tc>
        <w:tc>
          <w:tcPr>
            <w:tcW w:w="1599" w:type="dxa"/>
          </w:tcPr>
          <w:p w14:paraId="716DFA8D" w14:textId="77777777" w:rsidR="006564D3" w:rsidRPr="004C0BA9" w:rsidRDefault="006564D3" w:rsidP="004E24E5">
            <w:pPr>
              <w:rPr>
                <w:ins w:id="2136" w:author="Kawtar TAMAZI" w:date="2021-08-13T15:25:00Z"/>
                <w:color w:val="000000" w:themeColor="text1"/>
              </w:rPr>
            </w:pPr>
            <w:ins w:id="2137" w:author="Kawtar TAMAZI" w:date="2021-08-13T15:25:00Z">
              <w:r w:rsidRPr="004C0BA9">
                <w:rPr>
                  <w:color w:val="000000" w:themeColor="text1"/>
                </w:rPr>
                <w:t>X(16)</w:t>
              </w:r>
            </w:ins>
          </w:p>
        </w:tc>
        <w:tc>
          <w:tcPr>
            <w:tcW w:w="2340" w:type="dxa"/>
          </w:tcPr>
          <w:p w14:paraId="2331E6FD" w14:textId="77777777" w:rsidR="006564D3" w:rsidRPr="00563CAF" w:rsidRDefault="006564D3" w:rsidP="004E24E5">
            <w:pPr>
              <w:rPr>
                <w:ins w:id="2138" w:author="Kawtar TAMAZI" w:date="2021-08-13T15:25:00Z"/>
                <w:rFonts w:ascii="Yu Gothic Light" w:hAnsi="Yu Gothic Light"/>
                <w:color w:val="0451A5"/>
                <w:sz w:val="18"/>
                <w:szCs w:val="18"/>
              </w:rPr>
            </w:pPr>
            <w:ins w:id="2139" w:author="Kawtar TAMAZI" w:date="2021-08-13T15:25:00Z">
              <w:r w:rsidRPr="00563CAF">
                <w:rPr>
                  <w:rFonts w:ascii="Yu Gothic Light" w:hAnsi="Yu Gothic Light"/>
                  <w:color w:val="0451A5"/>
                  <w:sz w:val="18"/>
                  <w:szCs w:val="18"/>
                </w:rPr>
                <w:t>1234042345678901</w:t>
              </w:r>
            </w:ins>
          </w:p>
        </w:tc>
        <w:tc>
          <w:tcPr>
            <w:tcW w:w="4423" w:type="dxa"/>
          </w:tcPr>
          <w:p w14:paraId="4C7743D0" w14:textId="77777777" w:rsidR="006564D3" w:rsidRPr="004C0BA9" w:rsidRDefault="006564D3" w:rsidP="004E24E5">
            <w:pPr>
              <w:rPr>
                <w:ins w:id="2140" w:author="Kawtar TAMAZI" w:date="2021-08-13T15:25:00Z"/>
                <w:color w:val="000000" w:themeColor="text1"/>
              </w:rPr>
            </w:pPr>
            <w:ins w:id="2141" w:author="Kawtar TAMAZI" w:date="2021-08-13T15:25:00Z">
              <w:r w:rsidRPr="004C0BA9">
                <w:t>PAN</w:t>
              </w:r>
            </w:ins>
          </w:p>
        </w:tc>
      </w:tr>
      <w:tr w:rsidR="006564D3" w:rsidRPr="004C0BA9" w14:paraId="50BF18E4" w14:textId="77777777" w:rsidTr="004E24E5">
        <w:trPr>
          <w:ins w:id="2142" w:author="Kawtar TAMAZI" w:date="2021-08-13T15:25:00Z"/>
        </w:trPr>
        <w:tc>
          <w:tcPr>
            <w:tcW w:w="1809" w:type="dxa"/>
          </w:tcPr>
          <w:p w14:paraId="15F58CF7" w14:textId="77777777" w:rsidR="006564D3" w:rsidRPr="00563CAF" w:rsidRDefault="006564D3" w:rsidP="004E24E5">
            <w:pPr>
              <w:rPr>
                <w:ins w:id="2143" w:author="Kawtar TAMAZI" w:date="2021-08-13T15:25:00Z"/>
                <w:rFonts w:ascii="Yu Gothic Light" w:hAnsi="Yu Gothic Light"/>
                <w:color w:val="A31515"/>
                <w:sz w:val="18"/>
                <w:szCs w:val="18"/>
              </w:rPr>
            </w:pPr>
            <w:ins w:id="2144" w:author="Kawtar TAMAZI" w:date="2021-08-13T15:25:00Z">
              <w:r w:rsidRPr="00563CAF">
                <w:rPr>
                  <w:rFonts w:ascii="Yu Gothic Light" w:hAnsi="Yu Gothic Light"/>
                  <w:color w:val="A31515"/>
                  <w:sz w:val="18"/>
                  <w:szCs w:val="18"/>
                </w:rPr>
                <w:t>cardExpirationDate</w:t>
              </w:r>
            </w:ins>
          </w:p>
        </w:tc>
        <w:tc>
          <w:tcPr>
            <w:tcW w:w="1560" w:type="dxa"/>
          </w:tcPr>
          <w:p w14:paraId="082D8EA4" w14:textId="77777777" w:rsidR="006564D3" w:rsidRPr="004C0BA9" w:rsidRDefault="006564D3" w:rsidP="004E24E5">
            <w:pPr>
              <w:rPr>
                <w:ins w:id="2145" w:author="Kawtar TAMAZI" w:date="2021-08-13T15:25:00Z"/>
                <w:color w:val="000000" w:themeColor="text1"/>
              </w:rPr>
            </w:pPr>
            <w:ins w:id="2146" w:author="Kawtar TAMAZI" w:date="2021-08-13T15:25:00Z">
              <w:r w:rsidRPr="004C0BA9">
                <w:rPr>
                  <w:color w:val="000000" w:themeColor="text1"/>
                </w:rPr>
                <w:t>string</w:t>
              </w:r>
            </w:ins>
          </w:p>
        </w:tc>
        <w:tc>
          <w:tcPr>
            <w:tcW w:w="1599" w:type="dxa"/>
          </w:tcPr>
          <w:p w14:paraId="56C5D1D0" w14:textId="77777777" w:rsidR="006564D3" w:rsidRPr="004C0BA9" w:rsidRDefault="006564D3" w:rsidP="004E24E5">
            <w:pPr>
              <w:rPr>
                <w:ins w:id="2147" w:author="Kawtar TAMAZI" w:date="2021-08-13T15:25:00Z"/>
                <w:color w:val="000000" w:themeColor="text1"/>
              </w:rPr>
            </w:pPr>
            <w:ins w:id="2148" w:author="Kawtar TAMAZI" w:date="2021-08-13T15:25:00Z">
              <w:r w:rsidRPr="004C0BA9">
                <w:rPr>
                  <w:color w:val="000000" w:themeColor="text1"/>
                </w:rPr>
                <w:t>X(4)</w:t>
              </w:r>
            </w:ins>
          </w:p>
        </w:tc>
        <w:tc>
          <w:tcPr>
            <w:tcW w:w="2340" w:type="dxa"/>
          </w:tcPr>
          <w:p w14:paraId="7E0F0727" w14:textId="77777777" w:rsidR="006564D3" w:rsidRPr="00563CAF" w:rsidRDefault="006564D3" w:rsidP="004E24E5">
            <w:pPr>
              <w:rPr>
                <w:ins w:id="2149" w:author="Kawtar TAMAZI" w:date="2021-08-13T15:25:00Z"/>
                <w:rFonts w:ascii="Yu Gothic Light" w:hAnsi="Yu Gothic Light"/>
                <w:color w:val="0451A5"/>
                <w:sz w:val="18"/>
                <w:szCs w:val="18"/>
              </w:rPr>
            </w:pPr>
            <w:ins w:id="2150" w:author="Kawtar TAMAZI" w:date="2021-08-13T15:25:00Z">
              <w:r w:rsidRPr="00563CAF">
                <w:rPr>
                  <w:rFonts w:ascii="Yu Gothic Light" w:hAnsi="Yu Gothic Light"/>
                  <w:color w:val="0451A5"/>
                  <w:sz w:val="18"/>
                  <w:szCs w:val="18"/>
                </w:rPr>
                <w:t>1023</w:t>
              </w:r>
            </w:ins>
          </w:p>
          <w:p w14:paraId="21926745" w14:textId="77777777" w:rsidR="006564D3" w:rsidRPr="00563CAF" w:rsidRDefault="006564D3" w:rsidP="004E24E5">
            <w:pPr>
              <w:rPr>
                <w:ins w:id="2151" w:author="Kawtar TAMAZI" w:date="2021-08-13T15:25:00Z"/>
                <w:rFonts w:ascii="Yu Gothic Light" w:hAnsi="Yu Gothic Light"/>
                <w:color w:val="0451A5"/>
                <w:sz w:val="18"/>
                <w:szCs w:val="18"/>
              </w:rPr>
            </w:pPr>
          </w:p>
        </w:tc>
        <w:tc>
          <w:tcPr>
            <w:tcW w:w="4423" w:type="dxa"/>
          </w:tcPr>
          <w:p w14:paraId="08907E8A" w14:textId="77777777" w:rsidR="006564D3" w:rsidRPr="004C0BA9" w:rsidRDefault="006564D3" w:rsidP="004E24E5">
            <w:pPr>
              <w:rPr>
                <w:ins w:id="2152" w:author="Kawtar TAMAZI" w:date="2021-08-13T15:25:00Z"/>
                <w:color w:val="000000" w:themeColor="text1"/>
              </w:rPr>
            </w:pPr>
            <w:ins w:id="2153" w:author="Kawtar TAMAZI" w:date="2021-08-13T15:25:00Z">
              <w:r w:rsidRPr="22067E05">
                <w:rPr>
                  <w:color w:val="000000" w:themeColor="text1"/>
                </w:rPr>
                <w:t>Card Expiration date</w:t>
              </w:r>
            </w:ins>
          </w:p>
          <w:p w14:paraId="2A5317A7" w14:textId="77777777" w:rsidR="006564D3" w:rsidRPr="004C0BA9" w:rsidRDefault="006564D3" w:rsidP="004E24E5">
            <w:pPr>
              <w:rPr>
                <w:ins w:id="2154" w:author="Kawtar TAMAZI" w:date="2021-08-13T15:25:00Z"/>
                <w:color w:val="000000" w:themeColor="text1"/>
              </w:rPr>
            </w:pPr>
          </w:p>
        </w:tc>
      </w:tr>
    </w:tbl>
    <w:p w14:paraId="4E2AB7A5" w14:textId="77777777" w:rsidR="006564D3" w:rsidRPr="004C0BA9" w:rsidRDefault="006564D3" w:rsidP="006564D3">
      <w:pPr>
        <w:rPr>
          <w:ins w:id="2155" w:author="Kawtar TAMAZI" w:date="2021-08-13T15:25:00Z"/>
          <w:color w:val="000000" w:themeColor="text1"/>
        </w:rPr>
      </w:pPr>
    </w:p>
    <w:p w14:paraId="57D42675" w14:textId="77777777" w:rsidR="006564D3" w:rsidRPr="004C0BA9" w:rsidRDefault="006564D3" w:rsidP="006564D3">
      <w:pPr>
        <w:rPr>
          <w:ins w:id="2156" w:author="Kawtar TAMAZI" w:date="2021-08-13T15:25:00Z"/>
          <w:b/>
          <w:color w:val="000000" w:themeColor="text1"/>
          <w:lang w:val="en-US"/>
        </w:rPr>
      </w:pPr>
      <w:ins w:id="2157" w:author="Kawtar TAMAZI" w:date="2021-08-13T15:25:00Z">
        <w:r w:rsidRPr="004C0BA9">
          <w:rPr>
            <w:b/>
            <w:color w:val="000000" w:themeColor="text1"/>
            <w:lang w:val="en-US"/>
          </w:rPr>
          <w:t>Sample WS response (the body):</w:t>
        </w:r>
      </w:ins>
    </w:p>
    <w:p w14:paraId="00D43777" w14:textId="77777777" w:rsidR="006564D3" w:rsidRPr="00412B77" w:rsidRDefault="006564D3" w:rsidP="006564D3">
      <w:pPr>
        <w:rPr>
          <w:ins w:id="2158" w:author="Kawtar TAMAZI" w:date="2021-08-13T15:25:00Z"/>
          <w:color w:val="000000" w:themeColor="text1"/>
          <w:lang w:val="en-US"/>
          <w:rPrChange w:id="2159" w:author="Corneille David" w:date="2021-09-02T16:54:00Z">
            <w:rPr>
              <w:ins w:id="2160" w:author="Kawtar TAMAZI" w:date="2021-08-13T15:25:00Z"/>
              <w:color w:val="000000" w:themeColor="text1"/>
            </w:rPr>
          </w:rPrChange>
        </w:rPr>
      </w:pPr>
    </w:p>
    <w:p w14:paraId="6860855A" w14:textId="77777777" w:rsidR="006564D3" w:rsidRPr="00ED4220" w:rsidRDefault="006564D3" w:rsidP="006564D3">
      <w:pPr>
        <w:rPr>
          <w:ins w:id="2161" w:author="Kawtar TAMAZI" w:date="2021-08-13T15:25:00Z"/>
          <w:color w:val="000000" w:themeColor="text1"/>
          <w:lang w:val="en-US"/>
        </w:rPr>
      </w:pPr>
      <w:ins w:id="2162" w:author="Kawtar TAMAZI" w:date="2021-08-13T15:25:00Z">
        <w:r w:rsidRPr="00ED4220">
          <w:rPr>
            <w:color w:val="000000" w:themeColor="text1"/>
            <w:lang w:val="en-US"/>
          </w:rPr>
          <w:t>Sample WS response (the body):</w:t>
        </w:r>
      </w:ins>
    </w:p>
    <w:p w14:paraId="59E8C595" w14:textId="77777777" w:rsidR="006564D3" w:rsidRDefault="006564D3" w:rsidP="006564D3">
      <w:pPr>
        <w:rPr>
          <w:ins w:id="2163" w:author="Kawtar TAMAZI" w:date="2021-08-13T15:25:00Z"/>
          <w:color w:val="000000" w:themeColor="text1"/>
          <w:lang w:val="en-US"/>
        </w:rPr>
      </w:pPr>
      <w:ins w:id="2164" w:author="Kawtar TAMAZI" w:date="2021-08-13T15:25:00Z">
        <w:r w:rsidRPr="0352982C">
          <w:rPr>
            <w:color w:val="000000" w:themeColor="text1"/>
            <w:lang w:val="en-US"/>
          </w:rPr>
          <w:t>HTTP/1.1 20</w:t>
        </w:r>
        <w:r>
          <w:rPr>
            <w:color w:val="000000" w:themeColor="text1"/>
            <w:lang w:val="en-US"/>
          </w:rPr>
          <w:t>1</w:t>
        </w:r>
        <w:r w:rsidRPr="0352982C">
          <w:rPr>
            <w:color w:val="000000" w:themeColor="text1"/>
            <w:lang w:val="en-US"/>
          </w:rPr>
          <w:t xml:space="preserve"> OK</w:t>
        </w:r>
      </w:ins>
    </w:p>
    <w:p w14:paraId="51F0BC0C" w14:textId="77777777" w:rsidR="006564D3" w:rsidRPr="00412B77" w:rsidRDefault="006564D3" w:rsidP="006564D3">
      <w:pPr>
        <w:shd w:val="clear" w:color="auto" w:fill="FFFFFE"/>
        <w:spacing w:line="270" w:lineRule="atLeast"/>
        <w:rPr>
          <w:ins w:id="2165" w:author="Kawtar TAMAZI" w:date="2021-08-13T15:25:00Z"/>
          <w:rFonts w:ascii="Consolas" w:hAnsi="Consolas"/>
          <w:color w:val="000000"/>
          <w:sz w:val="18"/>
          <w:szCs w:val="18"/>
          <w:lang w:val="en-US"/>
          <w:rPrChange w:id="2166" w:author="Corneille David" w:date="2021-09-02T16:54:00Z">
            <w:rPr>
              <w:ins w:id="2167" w:author="Kawtar TAMAZI" w:date="2021-08-13T15:25:00Z"/>
              <w:rFonts w:ascii="Consolas" w:hAnsi="Consolas"/>
              <w:color w:val="000000"/>
              <w:sz w:val="18"/>
              <w:szCs w:val="18"/>
            </w:rPr>
          </w:rPrChange>
        </w:rPr>
      </w:pPr>
      <w:ins w:id="2168" w:author="Kawtar TAMAZI" w:date="2021-08-13T15:25:00Z">
        <w:r w:rsidRPr="00412B77">
          <w:rPr>
            <w:rFonts w:ascii="Consolas" w:hAnsi="Consolas"/>
            <w:color w:val="000000"/>
            <w:sz w:val="18"/>
            <w:szCs w:val="18"/>
            <w:lang w:val="en-US"/>
            <w:rPrChange w:id="2169" w:author="Corneille David" w:date="2021-09-02T16:54:00Z">
              <w:rPr>
                <w:rFonts w:ascii="Consolas" w:hAnsi="Consolas"/>
                <w:color w:val="000000"/>
                <w:sz w:val="18"/>
                <w:szCs w:val="18"/>
              </w:rPr>
            </w:rPrChange>
          </w:rPr>
          <w:t>{</w:t>
        </w:r>
      </w:ins>
    </w:p>
    <w:p w14:paraId="1B6AE6D0" w14:textId="77777777" w:rsidR="006564D3" w:rsidRPr="00412B77" w:rsidRDefault="006564D3" w:rsidP="006564D3">
      <w:pPr>
        <w:shd w:val="clear" w:color="auto" w:fill="FFFFFE"/>
        <w:spacing w:line="270" w:lineRule="atLeast"/>
        <w:rPr>
          <w:ins w:id="2170" w:author="Kawtar TAMAZI" w:date="2021-08-13T15:25:00Z"/>
          <w:rFonts w:ascii="Consolas" w:hAnsi="Consolas"/>
          <w:color w:val="000000"/>
          <w:sz w:val="18"/>
          <w:szCs w:val="18"/>
          <w:lang w:val="en-US"/>
          <w:rPrChange w:id="2171" w:author="Corneille David" w:date="2021-09-02T16:54:00Z">
            <w:rPr>
              <w:ins w:id="2172" w:author="Kawtar TAMAZI" w:date="2021-08-13T15:25:00Z"/>
              <w:rFonts w:ascii="Consolas" w:hAnsi="Consolas"/>
              <w:color w:val="000000"/>
              <w:sz w:val="18"/>
              <w:szCs w:val="18"/>
            </w:rPr>
          </w:rPrChange>
        </w:rPr>
      </w:pPr>
      <w:ins w:id="2173" w:author="Kawtar TAMAZI" w:date="2021-08-13T15:25:00Z">
        <w:r w:rsidRPr="00412B77">
          <w:rPr>
            <w:rFonts w:ascii="Consolas" w:hAnsi="Consolas"/>
            <w:color w:val="000000"/>
            <w:sz w:val="18"/>
            <w:szCs w:val="18"/>
            <w:lang w:val="en-US"/>
            <w:rPrChange w:id="2174" w:author="Corneille David" w:date="2021-09-02T16:54:00Z">
              <w:rPr>
                <w:rFonts w:ascii="Consolas" w:hAnsi="Consolas"/>
                <w:color w:val="000000"/>
                <w:sz w:val="18"/>
                <w:szCs w:val="18"/>
              </w:rPr>
            </w:rPrChange>
          </w:rPr>
          <w:t>    </w:t>
        </w:r>
        <w:r w:rsidRPr="00412B77">
          <w:rPr>
            <w:rFonts w:ascii="Consolas" w:hAnsi="Consolas"/>
            <w:color w:val="A31515"/>
            <w:sz w:val="18"/>
            <w:szCs w:val="18"/>
            <w:lang w:val="en-US"/>
            <w:rPrChange w:id="2175" w:author="Corneille David" w:date="2021-09-02T16:54:00Z">
              <w:rPr>
                <w:rFonts w:ascii="Consolas" w:hAnsi="Consolas"/>
                <w:color w:val="A31515"/>
                <w:sz w:val="18"/>
                <w:szCs w:val="18"/>
              </w:rPr>
            </w:rPrChange>
          </w:rPr>
          <w:t>"encryptedData"</w:t>
        </w:r>
        <w:r w:rsidRPr="00412B77">
          <w:rPr>
            <w:rFonts w:ascii="Consolas" w:hAnsi="Consolas"/>
            <w:color w:val="000000"/>
            <w:sz w:val="18"/>
            <w:szCs w:val="18"/>
            <w:lang w:val="en-US"/>
            <w:rPrChange w:id="2176" w:author="Corneille David" w:date="2021-09-02T16:54:00Z">
              <w:rPr>
                <w:rFonts w:ascii="Consolas" w:hAnsi="Consolas"/>
                <w:color w:val="000000"/>
                <w:sz w:val="18"/>
                <w:szCs w:val="18"/>
              </w:rPr>
            </w:rPrChange>
          </w:rPr>
          <w:t>: </w:t>
        </w:r>
        <w:r w:rsidRPr="00412B77">
          <w:rPr>
            <w:rFonts w:ascii="Consolas" w:hAnsi="Consolas"/>
            <w:color w:val="0451A5"/>
            <w:sz w:val="18"/>
            <w:szCs w:val="18"/>
            <w:lang w:val="en-US"/>
            <w:rPrChange w:id="2177" w:author="Corneille David" w:date="2021-09-02T16:54:00Z">
              <w:rPr>
                <w:rFonts w:ascii="Consolas" w:hAnsi="Consolas"/>
                <w:color w:val="0451A5"/>
                <w:sz w:val="18"/>
                <w:szCs w:val="18"/>
              </w:rPr>
            </w:rPrChange>
          </w:rPr>
          <w:t>"Mja8EoxelOZb/XTaxEkCFyT1TDb//7PoGoL+uq+VvxVckII9y7b3oiiVkoaFKtgTxCPW3/l2FJ+06fveFoW3oMFnnSv7NA8gDpS31VJfSoGZQmn2gg/DlEMrnImCKUi/aRu6oP5cHIzSzeO08iqUAnKKL24rvdzuIeD2xZy0ouMUmqaRL5JQd42R0COIiOkkmXyd/VXjQNsJK9mJdqf4EZ+QnjVD8v5BBHiD+8nGBtlU4Q9NJJ0+lm2LUVlyMODZoxv9whYuGFh5X2ESuarU3K966pSBExspac1Uc5aoBOyC25phk+FLNpMnBgtXbQvicYpEGTQuejbc83uA5PVScQ=="</w:t>
        </w:r>
      </w:ins>
    </w:p>
    <w:p w14:paraId="6F2573DB" w14:textId="77777777" w:rsidR="006564D3" w:rsidRPr="00412B77" w:rsidRDefault="006564D3" w:rsidP="006564D3">
      <w:pPr>
        <w:shd w:val="clear" w:color="auto" w:fill="FFFFFE"/>
        <w:spacing w:line="270" w:lineRule="atLeast"/>
        <w:rPr>
          <w:ins w:id="2178" w:author="Kawtar TAMAZI" w:date="2021-08-13T15:25:00Z"/>
          <w:rFonts w:ascii="Consolas" w:hAnsi="Consolas"/>
          <w:color w:val="000000"/>
          <w:sz w:val="18"/>
          <w:szCs w:val="18"/>
          <w:lang w:val="en-US"/>
          <w:rPrChange w:id="2179" w:author="Corneille David" w:date="2021-09-02T16:54:00Z">
            <w:rPr>
              <w:ins w:id="2180" w:author="Kawtar TAMAZI" w:date="2021-08-13T15:25:00Z"/>
              <w:rFonts w:ascii="Consolas" w:hAnsi="Consolas"/>
              <w:color w:val="000000"/>
              <w:sz w:val="18"/>
              <w:szCs w:val="18"/>
            </w:rPr>
          </w:rPrChange>
        </w:rPr>
      </w:pPr>
      <w:ins w:id="2181" w:author="Kawtar TAMAZI" w:date="2021-08-13T15:25:00Z">
        <w:r w:rsidRPr="00412B77">
          <w:rPr>
            <w:rFonts w:ascii="Consolas" w:hAnsi="Consolas"/>
            <w:color w:val="000000"/>
            <w:sz w:val="18"/>
            <w:szCs w:val="18"/>
            <w:lang w:val="en-US"/>
            <w:rPrChange w:id="2182" w:author="Corneille David" w:date="2021-09-02T16:54:00Z">
              <w:rPr>
                <w:rFonts w:ascii="Consolas" w:hAnsi="Consolas"/>
                <w:color w:val="000000"/>
                <w:sz w:val="18"/>
                <w:szCs w:val="18"/>
              </w:rPr>
            </w:rPrChange>
          </w:rPr>
          <w:t>}</w:t>
        </w:r>
      </w:ins>
    </w:p>
    <w:p w14:paraId="0ADA7E8A" w14:textId="77777777" w:rsidR="006564D3" w:rsidRPr="00ED4220" w:rsidRDefault="006564D3" w:rsidP="006564D3">
      <w:pPr>
        <w:shd w:val="clear" w:color="auto" w:fill="FFFFFE"/>
        <w:spacing w:line="270" w:lineRule="atLeast"/>
        <w:rPr>
          <w:ins w:id="2183" w:author="Kawtar TAMAZI" w:date="2021-08-13T15:25:00Z"/>
          <w:color w:val="000000" w:themeColor="text1"/>
          <w:lang w:val="en-US"/>
        </w:rPr>
      </w:pPr>
    </w:p>
    <w:p w14:paraId="7B352FD9" w14:textId="77777777" w:rsidR="006564D3" w:rsidRDefault="006564D3" w:rsidP="006564D3">
      <w:pPr>
        <w:rPr>
          <w:ins w:id="2184" w:author="Kawtar TAMAZI" w:date="2021-08-13T15:25:00Z"/>
          <w:color w:val="000000" w:themeColor="text1"/>
          <w:lang w:val="en-US"/>
        </w:rPr>
      </w:pPr>
      <w:ins w:id="2185" w:author="Kawtar TAMAZI" w:date="2021-08-13T15:25:00Z">
        <w:r w:rsidRPr="0352982C">
          <w:rPr>
            <w:color w:val="000000" w:themeColor="text1"/>
            <w:lang w:val="en-GB"/>
          </w:rPr>
          <w:t>Encrypted buffer content (json)</w:t>
        </w:r>
        <w:r w:rsidRPr="0352982C">
          <w:rPr>
            <w:color w:val="000000" w:themeColor="text1"/>
            <w:lang w:val="en-US"/>
          </w:rPr>
          <w:t>:</w:t>
        </w:r>
      </w:ins>
    </w:p>
    <w:p w14:paraId="42798F1E" w14:textId="77777777" w:rsidR="006564D3" w:rsidRDefault="006564D3" w:rsidP="006564D3">
      <w:pPr>
        <w:rPr>
          <w:ins w:id="2186" w:author="Kawtar TAMAZI" w:date="2021-08-13T15:25:00Z"/>
          <w:color w:val="000000" w:themeColor="text1"/>
          <w:lang w:val="en-US"/>
        </w:rPr>
      </w:pPr>
    </w:p>
    <w:p w14:paraId="4C745255" w14:textId="77777777" w:rsidR="006564D3" w:rsidRPr="00ED4220" w:rsidRDefault="006564D3" w:rsidP="006564D3">
      <w:pPr>
        <w:rPr>
          <w:ins w:id="2187" w:author="Kawtar TAMAZI" w:date="2021-08-13T15:25:00Z"/>
          <w:highlight w:val="black"/>
          <w:lang w:val="en-US"/>
        </w:rPr>
      </w:pPr>
      <w:ins w:id="2188" w:author="Kawtar TAMAZI" w:date="2021-08-13T15:25:00Z">
        <w:r w:rsidRPr="00F43AD8">
          <w:rPr>
            <w:color w:val="000000" w:themeColor="text1"/>
            <w:lang w:val="en-US"/>
          </w:rPr>
          <w:t>{"primaryAccountNumber":"4396100020360907","cardExpirationDate":"0624"}</w:t>
        </w:r>
      </w:ins>
    </w:p>
    <w:p w14:paraId="258757F4" w14:textId="77777777" w:rsidR="006564D3" w:rsidRDefault="006564D3" w:rsidP="006564D3">
      <w:pPr>
        <w:rPr>
          <w:ins w:id="2189" w:author="Kawtar TAMAZI" w:date="2021-08-13T15:25:00Z"/>
          <w:color w:val="000000" w:themeColor="text1"/>
          <w:lang w:val="en-US"/>
        </w:rPr>
      </w:pPr>
    </w:p>
    <w:p w14:paraId="5445F3A5" w14:textId="77777777" w:rsidR="006564D3" w:rsidRPr="00ED4220" w:rsidRDefault="006564D3" w:rsidP="006564D3">
      <w:pPr>
        <w:rPr>
          <w:ins w:id="2190" w:author="Kawtar TAMAZI" w:date="2021-08-13T15:25:00Z"/>
          <w:highlight w:val="black"/>
          <w:lang w:val="en-US"/>
        </w:rPr>
      </w:pPr>
    </w:p>
    <w:p w14:paraId="1AA0F023" w14:textId="77777777" w:rsidR="006564D3" w:rsidRPr="00ED4220" w:rsidRDefault="006564D3" w:rsidP="006564D3">
      <w:pPr>
        <w:shd w:val="clear" w:color="auto" w:fill="FFFFFE"/>
        <w:spacing w:line="240" w:lineRule="atLeast"/>
        <w:rPr>
          <w:ins w:id="2191" w:author="Kawtar TAMAZI" w:date="2021-08-13T15:25:00Z"/>
          <w:color w:val="000000" w:themeColor="text1"/>
          <w:highlight w:val="black"/>
          <w:lang w:val="en-US"/>
        </w:rPr>
      </w:pPr>
    </w:p>
    <w:p w14:paraId="62F627F3" w14:textId="77777777" w:rsidR="003C78DF" w:rsidRPr="004C0BA9" w:rsidRDefault="003C78DF" w:rsidP="00E633BC">
      <w:pPr>
        <w:shd w:val="clear" w:color="auto" w:fill="FFFFFE"/>
        <w:spacing w:line="240" w:lineRule="atLeast"/>
        <w:rPr>
          <w:color w:val="000000" w:themeColor="text1"/>
          <w:lang w:val="en-US"/>
        </w:rPr>
      </w:pPr>
    </w:p>
    <w:sectPr w:rsidR="003C78DF" w:rsidRPr="004C0BA9" w:rsidSect="00CA61CA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643820" w14:textId="77777777" w:rsidR="004E24E5" w:rsidRDefault="004E24E5" w:rsidP="00871735">
      <w:r>
        <w:separator/>
      </w:r>
    </w:p>
  </w:endnote>
  <w:endnote w:type="continuationSeparator" w:id="0">
    <w:p w14:paraId="7986A17D" w14:textId="77777777" w:rsidR="004E24E5" w:rsidRDefault="004E24E5" w:rsidP="00871735">
      <w:r>
        <w:continuationSeparator/>
      </w:r>
    </w:p>
  </w:endnote>
  <w:endnote w:type="continuationNotice" w:id="1">
    <w:p w14:paraId="17AE8B6D" w14:textId="77777777" w:rsidR="004E24E5" w:rsidRDefault="004E24E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79F17" w14:textId="5D0AA5C2" w:rsidR="005D6820" w:rsidRDefault="005D6820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1" behindDoc="0" locked="0" layoutInCell="1" allowOverlap="1" wp14:anchorId="7C85ED1F" wp14:editId="44A7E4E4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0" b="0"/>
              <wp:wrapSquare wrapText="bothSides"/>
              <wp:docPr id="3" name="Zone de texte 3" descr="C1 - Public Natixis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75DD0D6" w14:textId="75218193" w:rsidR="005D6820" w:rsidRPr="004943D1" w:rsidRDefault="005D6820">
                          <w:pPr>
                            <w:rPr>
                              <w:rFonts w:ascii="Yu Gothic Light" w:eastAsia="Yu Gothic Light" w:hAnsi="Yu Gothic Light" w:cs="Yu Gothic Light"/>
                              <w:color w:val="FFFFFF"/>
                              <w:sz w:val="2"/>
                              <w:szCs w:val="2"/>
                            </w:rPr>
                          </w:pPr>
                          <w:r w:rsidRPr="004943D1">
                            <w:rPr>
                              <w:rFonts w:ascii="Yu Gothic Light" w:eastAsia="Yu Gothic Light" w:hAnsi="Yu Gothic Light" w:cs="Yu Gothic Light"/>
                              <w:color w:val="FFFFFF"/>
                              <w:sz w:val="2"/>
                              <w:szCs w:val="2"/>
                            </w:rPr>
                            <w:t>C1 - Public Natixis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190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 xmlns:arto="http://schemas.microsoft.com/office/word/2006/arto">
          <w:pict>
            <v:shapetype w14:anchorId="7C85ED1F" id="_x0000_t202" coordsize="21600,21600" o:spt="202" path="m,l,21600r21600,l21600,xe">
              <v:stroke joinstyle="miter"/>
              <v:path gradientshapeok="t" o:connecttype="rect"/>
            </v:shapetype>
            <v:shape id="Zone de texte 3" o:spid="_x0000_s1026" type="#_x0000_t202" alt="C1 - Public Natixis" style="position:absolute;margin-left:0;margin-top:.05pt;width:34.95pt;height:34.95pt;z-index:251658241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" filled="f" stroked="f">
              <v:textbox style="mso-fit-shape-to-text:t" inset="15pt,0,0,0">
                <w:txbxContent>
                  <w:p w14:paraId="475DD0D6" w14:textId="75218193" w:rsidR="005D6820" w:rsidRPr="004943D1" w:rsidRDefault="005D6820">
                    <w:pPr>
                      <w:rPr>
                        <w:rFonts w:ascii="Yu Gothic Light" w:eastAsia="Yu Gothic Light" w:hAnsi="Yu Gothic Light" w:cs="Yu Gothic Light"/>
                        <w:color w:val="FFFFFF"/>
                        <w:sz w:val="2"/>
                        <w:szCs w:val="2"/>
                      </w:rPr>
                    </w:pPr>
                    <w:r w:rsidRPr="004943D1">
                      <w:rPr>
                        <w:rFonts w:ascii="Yu Gothic Light" w:eastAsia="Yu Gothic Light" w:hAnsi="Yu Gothic Light" w:cs="Yu Gothic Light"/>
                        <w:color w:val="FFFFFF"/>
                        <w:sz w:val="2"/>
                        <w:szCs w:val="2"/>
                      </w:rPr>
                      <w:t>C1 - Public Natixis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A9A238" w14:textId="6D5D8544" w:rsidR="005D6820" w:rsidRPr="00A32068" w:rsidRDefault="005D6820" w:rsidP="00A32068">
    <w:pPr>
      <w:rPr>
        <w:sz w:val="18"/>
        <w:lang w:val="en-US"/>
      </w:rPr>
    </w:pPr>
    <w:r>
      <w:rPr>
        <w:noProof/>
        <w:sz w:val="18"/>
        <w:lang w:val="en-US"/>
      </w:rPr>
      <mc:AlternateContent>
        <mc:Choice Requires="wps">
          <w:drawing>
            <wp:anchor distT="0" distB="0" distL="0" distR="0" simplePos="0" relativeHeight="251658242" behindDoc="0" locked="0" layoutInCell="1" allowOverlap="1" wp14:anchorId="37CE6462" wp14:editId="0E3A9B0D">
              <wp:simplePos x="898497" y="972444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0" b="0"/>
              <wp:wrapSquare wrapText="bothSides"/>
              <wp:docPr id="4" name="Zone de texte 4" descr="C1 - Public Natixis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FBDFF23" w14:textId="06F18DED" w:rsidR="005D6820" w:rsidRPr="004943D1" w:rsidRDefault="005D6820">
                          <w:pPr>
                            <w:rPr>
                              <w:rFonts w:ascii="Yu Gothic Light" w:eastAsia="Yu Gothic Light" w:hAnsi="Yu Gothic Light" w:cs="Yu Gothic Light"/>
                              <w:color w:val="FFFFFF"/>
                              <w:sz w:val="2"/>
                              <w:szCs w:val="2"/>
                            </w:rPr>
                          </w:pPr>
                          <w:r w:rsidRPr="004943D1">
                            <w:rPr>
                              <w:rFonts w:ascii="Yu Gothic Light" w:eastAsia="Yu Gothic Light" w:hAnsi="Yu Gothic Light" w:cs="Yu Gothic Light"/>
                              <w:color w:val="FFFFFF"/>
                              <w:sz w:val="2"/>
                              <w:szCs w:val="2"/>
                            </w:rPr>
                            <w:t>C1 - Public Natixis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190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 xmlns:arto="http://schemas.microsoft.com/office/word/2006/arto">
          <w:pict>
            <v:shapetype w14:anchorId="37CE6462" id="_x0000_t202" coordsize="21600,21600" o:spt="202" path="m,l,21600r21600,l21600,xe">
              <v:stroke joinstyle="miter"/>
              <v:path gradientshapeok="t" o:connecttype="rect"/>
            </v:shapetype>
            <v:shape id="Zone de texte 4" o:spid="_x0000_s1027" type="#_x0000_t202" alt="C1 - Public Natixis" style="position:absolute;margin-left:0;margin-top:.05pt;width:34.95pt;height:34.95pt;z-index:251658242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" filled="f" stroked="f">
              <v:textbox style="mso-fit-shape-to-text:t" inset="15pt,0,0,0">
                <w:txbxContent>
                  <w:p w14:paraId="0FBDFF23" w14:textId="06F18DED" w:rsidR="005D6820" w:rsidRPr="004943D1" w:rsidRDefault="005D6820">
                    <w:pPr>
                      <w:rPr>
                        <w:rFonts w:ascii="Yu Gothic Light" w:eastAsia="Yu Gothic Light" w:hAnsi="Yu Gothic Light" w:cs="Yu Gothic Light"/>
                        <w:color w:val="FFFFFF"/>
                        <w:sz w:val="2"/>
                        <w:szCs w:val="2"/>
                      </w:rPr>
                    </w:pPr>
                    <w:r w:rsidRPr="004943D1">
                      <w:rPr>
                        <w:rFonts w:ascii="Yu Gothic Light" w:eastAsia="Yu Gothic Light" w:hAnsi="Yu Gothic Light" w:cs="Yu Gothic Light"/>
                        <w:color w:val="FFFFFF"/>
                        <w:sz w:val="2"/>
                        <w:szCs w:val="2"/>
                      </w:rPr>
                      <w:t>C1 - Public Natixis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Pr="00A32068">
      <w:rPr>
        <w:sz w:val="18"/>
        <w:lang w:val="en-US"/>
      </w:rPr>
      <w:t>This document is proprietary and confidential. No part of this document may be disclosed in any manner</w:t>
    </w:r>
  </w:p>
  <w:p w14:paraId="15C136AE" w14:textId="77777777" w:rsidR="005D6820" w:rsidRPr="00A32068" w:rsidRDefault="005D6820" w:rsidP="00A32068">
    <w:pPr>
      <w:jc w:val="center"/>
      <w:rPr>
        <w:sz w:val="18"/>
        <w:lang w:val="en-US"/>
      </w:rPr>
    </w:pPr>
    <w:r w:rsidRPr="00A32068">
      <w:rPr>
        <w:sz w:val="18"/>
        <w:lang w:val="en-US"/>
      </w:rPr>
      <w:t>to a third party without the prior written consent of S-money.</w:t>
    </w:r>
  </w:p>
  <w:p w14:paraId="305B801D" w14:textId="77777777" w:rsidR="005D6820" w:rsidRPr="00967D2B" w:rsidRDefault="005D6820" w:rsidP="00871735">
    <w:pPr>
      <w:rPr>
        <w:sz w:val="18"/>
      </w:rPr>
    </w:pPr>
    <w:r w:rsidRPr="00967D2B">
      <w:rPr>
        <w:sz w:val="18"/>
      </w:rPr>
      <w:t>.</w:t>
    </w:r>
  </w:p>
  <w:p w14:paraId="414E9647" w14:textId="12977F0C" w:rsidR="005D6820" w:rsidRDefault="005D6820" w:rsidP="00871735">
    <w:pPr>
      <w:ind w:left="1416" w:firstLine="708"/>
      <w:jc w:val="right"/>
    </w:pPr>
    <w:r>
      <w:rPr>
        <w:rStyle w:val="PageNumber"/>
        <w:rFonts w:ascii="Cambria Math" w:hAnsi="Cambria Math" w:cs="Yu Gothic Light"/>
        <w:sz w:val="16"/>
        <w:szCs w:val="16"/>
      </w:rPr>
      <w:t xml:space="preserve">Page </w:t>
    </w:r>
    <w:r w:rsidRPr="00D626F6">
      <w:rPr>
        <w:rStyle w:val="PageNumber"/>
        <w:rFonts w:ascii="Cambria Math" w:hAnsi="Cambria Math" w:cs="Yu Gothic Light"/>
        <w:sz w:val="16"/>
        <w:szCs w:val="16"/>
      </w:rPr>
      <w:fldChar w:fldCharType="begin"/>
    </w:r>
    <w:r w:rsidRPr="00D626F6">
      <w:rPr>
        <w:rStyle w:val="PageNumber"/>
        <w:rFonts w:ascii="Cambria Math" w:hAnsi="Cambria Math" w:cs="Yu Gothic Light"/>
        <w:sz w:val="16"/>
        <w:szCs w:val="16"/>
      </w:rPr>
      <w:instrText xml:space="preserve"> PAGE </w:instrText>
    </w:r>
    <w:r w:rsidRPr="00D626F6">
      <w:rPr>
        <w:rStyle w:val="PageNumber"/>
        <w:rFonts w:ascii="Cambria Math" w:hAnsi="Cambria Math" w:cs="Yu Gothic Light"/>
        <w:sz w:val="16"/>
        <w:szCs w:val="16"/>
      </w:rPr>
      <w:fldChar w:fldCharType="separate"/>
    </w:r>
    <w:r>
      <w:rPr>
        <w:rStyle w:val="PageNumber"/>
        <w:rFonts w:ascii="Cambria Math" w:hAnsi="Cambria Math" w:cs="Yu Gothic Light"/>
        <w:noProof/>
        <w:sz w:val="16"/>
        <w:szCs w:val="16"/>
      </w:rPr>
      <w:t>3</w:t>
    </w:r>
    <w:r w:rsidRPr="00D626F6">
      <w:rPr>
        <w:rStyle w:val="PageNumber"/>
        <w:rFonts w:ascii="Cambria Math" w:hAnsi="Cambria Math" w:cs="Yu Gothic Light"/>
        <w:sz w:val="16"/>
        <w:szCs w:val="16"/>
      </w:rPr>
      <w:fldChar w:fldCharType="end"/>
    </w:r>
    <w:r w:rsidRPr="00D626F6">
      <w:rPr>
        <w:rStyle w:val="PageNumber"/>
        <w:rFonts w:ascii="Cambria Math" w:hAnsi="Cambria Math" w:cs="Yu Gothic Light"/>
        <w:sz w:val="16"/>
        <w:szCs w:val="16"/>
      </w:rPr>
      <w:t>/</w:t>
    </w:r>
    <w:r w:rsidRPr="00D626F6">
      <w:rPr>
        <w:rStyle w:val="PageNumber"/>
        <w:rFonts w:ascii="Cambria Math" w:hAnsi="Cambria Math" w:cs="Yu Gothic Light"/>
        <w:sz w:val="16"/>
        <w:szCs w:val="16"/>
      </w:rPr>
      <w:fldChar w:fldCharType="begin"/>
    </w:r>
    <w:r w:rsidRPr="00D626F6">
      <w:rPr>
        <w:rStyle w:val="PageNumber"/>
        <w:rFonts w:ascii="Cambria Math" w:hAnsi="Cambria Math" w:cs="Yu Gothic Light"/>
        <w:sz w:val="16"/>
        <w:szCs w:val="16"/>
      </w:rPr>
      <w:instrText xml:space="preserve"> NUMPAGES </w:instrText>
    </w:r>
    <w:r w:rsidRPr="00D626F6">
      <w:rPr>
        <w:rStyle w:val="PageNumber"/>
        <w:rFonts w:ascii="Cambria Math" w:hAnsi="Cambria Math" w:cs="Yu Gothic Light"/>
        <w:sz w:val="16"/>
        <w:szCs w:val="16"/>
      </w:rPr>
      <w:fldChar w:fldCharType="separate"/>
    </w:r>
    <w:r>
      <w:rPr>
        <w:rStyle w:val="PageNumber"/>
        <w:rFonts w:ascii="Cambria Math" w:hAnsi="Cambria Math" w:cs="Yu Gothic Light"/>
        <w:noProof/>
        <w:sz w:val="16"/>
        <w:szCs w:val="16"/>
      </w:rPr>
      <w:t>26</w:t>
    </w:r>
    <w:r w:rsidRPr="00D626F6">
      <w:rPr>
        <w:rStyle w:val="PageNumber"/>
        <w:rFonts w:ascii="Cambria Math" w:hAnsi="Cambria Math" w:cs="Yu Gothic Light"/>
        <w:sz w:val="16"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948E8F" w14:textId="3E803A22" w:rsidR="005D6820" w:rsidRDefault="005D6820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5843034A" wp14:editId="5ACA59DC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0" b="0"/>
              <wp:wrapSquare wrapText="bothSides"/>
              <wp:docPr id="2" name="Zone de texte 2" descr="C1 - Public Natixis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391D621" w14:textId="0CD05947" w:rsidR="005D6820" w:rsidRPr="004943D1" w:rsidRDefault="005D6820">
                          <w:pPr>
                            <w:rPr>
                              <w:rFonts w:ascii="Yu Gothic Light" w:eastAsia="Yu Gothic Light" w:hAnsi="Yu Gothic Light" w:cs="Yu Gothic Light"/>
                              <w:color w:val="FFFFFF"/>
                              <w:sz w:val="2"/>
                              <w:szCs w:val="2"/>
                            </w:rPr>
                          </w:pPr>
                          <w:r w:rsidRPr="004943D1">
                            <w:rPr>
                              <w:rFonts w:ascii="Yu Gothic Light" w:eastAsia="Yu Gothic Light" w:hAnsi="Yu Gothic Light" w:cs="Yu Gothic Light"/>
                              <w:color w:val="FFFFFF"/>
                              <w:sz w:val="2"/>
                              <w:szCs w:val="2"/>
                            </w:rPr>
                            <w:t>C1 - Public Natixis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190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 xmlns:arto="http://schemas.microsoft.com/office/word/2006/arto">
          <w:pict>
            <v:shapetype w14:anchorId="5843034A"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28" type="#_x0000_t202" alt="C1 - Public Natixis" style="position:absolute;margin-left:0;margin-top:.05pt;width:34.95pt;height:34.95pt;z-index:251658240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" filled="f" stroked="f">
              <v:textbox style="mso-fit-shape-to-text:t" inset="15pt,0,0,0">
                <w:txbxContent>
                  <w:p w14:paraId="0391D621" w14:textId="0CD05947" w:rsidR="005D6820" w:rsidRPr="004943D1" w:rsidRDefault="005D6820">
                    <w:pPr>
                      <w:rPr>
                        <w:rFonts w:ascii="Yu Gothic Light" w:eastAsia="Yu Gothic Light" w:hAnsi="Yu Gothic Light" w:cs="Yu Gothic Light"/>
                        <w:color w:val="FFFFFF"/>
                        <w:sz w:val="2"/>
                        <w:szCs w:val="2"/>
                      </w:rPr>
                    </w:pPr>
                    <w:r w:rsidRPr="004943D1">
                      <w:rPr>
                        <w:rFonts w:ascii="Yu Gothic Light" w:eastAsia="Yu Gothic Light" w:hAnsi="Yu Gothic Light" w:cs="Yu Gothic Light"/>
                        <w:color w:val="FFFFFF"/>
                        <w:sz w:val="2"/>
                        <w:szCs w:val="2"/>
                      </w:rPr>
                      <w:t>C1 - Public Natixis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980EB1" w14:textId="77777777" w:rsidR="004E24E5" w:rsidRDefault="004E24E5" w:rsidP="00871735">
      <w:r>
        <w:separator/>
      </w:r>
    </w:p>
  </w:footnote>
  <w:footnote w:type="continuationSeparator" w:id="0">
    <w:p w14:paraId="18C5F8D1" w14:textId="77777777" w:rsidR="004E24E5" w:rsidRDefault="004E24E5" w:rsidP="00871735">
      <w:r>
        <w:continuationSeparator/>
      </w:r>
    </w:p>
  </w:footnote>
  <w:footnote w:type="continuationNotice" w:id="1">
    <w:p w14:paraId="2AE3561A" w14:textId="77777777" w:rsidR="004E24E5" w:rsidRDefault="004E24E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824110" w14:textId="77777777" w:rsidR="005D6820" w:rsidRDefault="005D682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C392BA" w14:textId="77777777" w:rsidR="005D6820" w:rsidRDefault="37D158D4">
    <w:pPr>
      <w:pStyle w:val="Header"/>
    </w:pPr>
    <w:r>
      <w:rPr>
        <w:noProof/>
      </w:rPr>
      <w:drawing>
        <wp:inline distT="0" distB="0" distL="0" distR="0" wp14:anchorId="48683B96" wp14:editId="4CC2DB47">
          <wp:extent cx="1116330" cy="499745"/>
          <wp:effectExtent l="0" t="0" r="7620" b="0"/>
          <wp:docPr id="1" name="Image 1" descr="http://www.s-money.fr/IMG/siteon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16330" cy="4997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4EE0C428" w14:textId="77777777" w:rsidR="005D6820" w:rsidRDefault="005D682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313D55" w14:textId="77777777" w:rsidR="005D6820" w:rsidRDefault="005D682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4AFE50F2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  <w:rPr>
        <w:b/>
        <w:sz w:val="22"/>
        <w:szCs w:val="22"/>
      </w:rPr>
    </w:lvl>
    <w:lvl w:ilvl="2">
      <w:start w:val="1"/>
      <w:numFmt w:val="decimal"/>
      <w:pStyle w:val="Heading2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  <w:rPr>
        <w:i/>
      </w:rPr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B916E27"/>
    <w:multiLevelType w:val="hybridMultilevel"/>
    <w:tmpl w:val="3C7A65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Yu Gothic Light" w:hAnsi="Yu Gothic Light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ambria Math" w:hAnsi="Cambria Math" w:cs="Cambria Math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Yu Gothic Light" w:hAnsi="Yu Gothic Light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Yu Gothic Light" w:hAnsi="Yu Gothic Light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ambria Math" w:hAnsi="Cambria Math" w:cs="Cambria Math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Yu Gothic Light" w:hAnsi="Yu Gothic Light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Yu Gothic Light" w:hAnsi="Yu Gothic Light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ambria Math" w:hAnsi="Cambria Math" w:cs="Cambria Math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Yu Gothic Light" w:hAnsi="Yu Gothic Light" w:hint="default"/>
      </w:rPr>
    </w:lvl>
  </w:abstractNum>
  <w:abstractNum w:abstractNumId="2" w15:restartNumberingAfterBreak="0">
    <w:nsid w:val="0E4B7C74"/>
    <w:multiLevelType w:val="hybridMultilevel"/>
    <w:tmpl w:val="AA807596"/>
    <w:lvl w:ilvl="0" w:tplc="FD74FAA8">
      <w:numFmt w:val="bullet"/>
      <w:lvlText w:val="-"/>
      <w:lvlJc w:val="left"/>
      <w:pPr>
        <w:ind w:left="720" w:hanging="360"/>
      </w:pPr>
      <w:rPr>
        <w:rFonts w:ascii="Cambria Math" w:eastAsia="Yu Gothic Light" w:hAnsi="Cambria Math" w:cs="Cambria Math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ambria Math" w:hAnsi="Cambria Math" w:cs="Cambria Math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Yu Gothic Light" w:hAnsi="Yu Gothic Light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Yu Gothic Light" w:hAnsi="Yu Gothic Light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ambria Math" w:hAnsi="Cambria Math" w:cs="Cambria Math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Yu Gothic Light" w:hAnsi="Yu Gothic Light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Yu Gothic Light" w:hAnsi="Yu Gothic Light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ambria Math" w:hAnsi="Cambria Math" w:cs="Cambria Math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Yu Gothic Light" w:hAnsi="Yu Gothic Light" w:hint="default"/>
      </w:rPr>
    </w:lvl>
  </w:abstractNum>
  <w:abstractNum w:abstractNumId="3" w15:restartNumberingAfterBreak="0">
    <w:nsid w:val="225C55FA"/>
    <w:multiLevelType w:val="hybridMultilevel"/>
    <w:tmpl w:val="5ADC0968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Yu Gothic Light" w:hAnsi="Yu Gothic Light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ambria Math" w:hAnsi="Cambria Math" w:cs="Cambria Math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Yu Gothic Light" w:hAnsi="Yu Gothic Light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Yu Gothic Light" w:hAnsi="Yu Gothic Light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ambria Math" w:hAnsi="Cambria Math" w:cs="Cambria Math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Yu Gothic Light" w:hAnsi="Yu Gothic Light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Yu Gothic Light" w:hAnsi="Yu Gothic Light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ambria Math" w:hAnsi="Cambria Math" w:cs="Cambria Math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Yu Gothic Light" w:hAnsi="Yu Gothic Light" w:hint="default"/>
      </w:rPr>
    </w:lvl>
  </w:abstractNum>
  <w:abstractNum w:abstractNumId="4" w15:restartNumberingAfterBreak="0">
    <w:nsid w:val="285C07CA"/>
    <w:multiLevelType w:val="hybridMultilevel"/>
    <w:tmpl w:val="F8766DE0"/>
    <w:lvl w:ilvl="0" w:tplc="040C0001">
      <w:start w:val="1"/>
      <w:numFmt w:val="bullet"/>
      <w:lvlText w:val=""/>
      <w:lvlJc w:val="left"/>
      <w:pPr>
        <w:ind w:left="1287" w:hanging="360"/>
      </w:pPr>
      <w:rPr>
        <w:rFonts w:ascii="Yu Gothic Light" w:hAnsi="Yu Gothic Light" w:hint="default"/>
      </w:rPr>
    </w:lvl>
    <w:lvl w:ilvl="1" w:tplc="040C0003" w:tentative="1">
      <w:start w:val="1"/>
      <w:numFmt w:val="bullet"/>
      <w:lvlText w:val="o"/>
      <w:lvlJc w:val="left"/>
      <w:pPr>
        <w:ind w:left="2007" w:hanging="360"/>
      </w:pPr>
      <w:rPr>
        <w:rFonts w:ascii="Cambria Math" w:hAnsi="Cambria Math" w:cs="Cambria Math" w:hint="default"/>
      </w:rPr>
    </w:lvl>
    <w:lvl w:ilvl="2" w:tplc="040C0005" w:tentative="1">
      <w:start w:val="1"/>
      <w:numFmt w:val="bullet"/>
      <w:lvlText w:val=""/>
      <w:lvlJc w:val="left"/>
      <w:pPr>
        <w:ind w:left="2727" w:hanging="360"/>
      </w:pPr>
      <w:rPr>
        <w:rFonts w:ascii="Yu Gothic Light" w:hAnsi="Yu Gothic Light" w:hint="default"/>
      </w:rPr>
    </w:lvl>
    <w:lvl w:ilvl="3" w:tplc="040C0001" w:tentative="1">
      <w:start w:val="1"/>
      <w:numFmt w:val="bullet"/>
      <w:lvlText w:val=""/>
      <w:lvlJc w:val="left"/>
      <w:pPr>
        <w:ind w:left="3447" w:hanging="360"/>
      </w:pPr>
      <w:rPr>
        <w:rFonts w:ascii="Yu Gothic Light" w:hAnsi="Yu Gothic Light" w:hint="default"/>
      </w:rPr>
    </w:lvl>
    <w:lvl w:ilvl="4" w:tplc="040C0003" w:tentative="1">
      <w:start w:val="1"/>
      <w:numFmt w:val="bullet"/>
      <w:lvlText w:val="o"/>
      <w:lvlJc w:val="left"/>
      <w:pPr>
        <w:ind w:left="4167" w:hanging="360"/>
      </w:pPr>
      <w:rPr>
        <w:rFonts w:ascii="Cambria Math" w:hAnsi="Cambria Math" w:cs="Cambria Math" w:hint="default"/>
      </w:rPr>
    </w:lvl>
    <w:lvl w:ilvl="5" w:tplc="040C0005" w:tentative="1">
      <w:start w:val="1"/>
      <w:numFmt w:val="bullet"/>
      <w:lvlText w:val=""/>
      <w:lvlJc w:val="left"/>
      <w:pPr>
        <w:ind w:left="4887" w:hanging="360"/>
      </w:pPr>
      <w:rPr>
        <w:rFonts w:ascii="Yu Gothic Light" w:hAnsi="Yu Gothic Light" w:hint="default"/>
      </w:rPr>
    </w:lvl>
    <w:lvl w:ilvl="6" w:tplc="040C0001" w:tentative="1">
      <w:start w:val="1"/>
      <w:numFmt w:val="bullet"/>
      <w:lvlText w:val=""/>
      <w:lvlJc w:val="left"/>
      <w:pPr>
        <w:ind w:left="5607" w:hanging="360"/>
      </w:pPr>
      <w:rPr>
        <w:rFonts w:ascii="Yu Gothic Light" w:hAnsi="Yu Gothic Light" w:hint="default"/>
      </w:rPr>
    </w:lvl>
    <w:lvl w:ilvl="7" w:tplc="040C0003" w:tentative="1">
      <w:start w:val="1"/>
      <w:numFmt w:val="bullet"/>
      <w:lvlText w:val="o"/>
      <w:lvlJc w:val="left"/>
      <w:pPr>
        <w:ind w:left="6327" w:hanging="360"/>
      </w:pPr>
      <w:rPr>
        <w:rFonts w:ascii="Cambria Math" w:hAnsi="Cambria Math" w:cs="Cambria Math" w:hint="default"/>
      </w:rPr>
    </w:lvl>
    <w:lvl w:ilvl="8" w:tplc="040C0005" w:tentative="1">
      <w:start w:val="1"/>
      <w:numFmt w:val="bullet"/>
      <w:lvlText w:val=""/>
      <w:lvlJc w:val="left"/>
      <w:pPr>
        <w:ind w:left="7047" w:hanging="360"/>
      </w:pPr>
      <w:rPr>
        <w:rFonts w:ascii="Yu Gothic Light" w:hAnsi="Yu Gothic Light" w:hint="default"/>
      </w:rPr>
    </w:lvl>
  </w:abstractNum>
  <w:abstractNum w:abstractNumId="5" w15:restartNumberingAfterBreak="0">
    <w:nsid w:val="2EC60C0B"/>
    <w:multiLevelType w:val="hybridMultilevel"/>
    <w:tmpl w:val="3F7620E2"/>
    <w:lvl w:ilvl="0" w:tplc="0FBA9E30">
      <w:numFmt w:val="bullet"/>
      <w:lvlText w:val="-"/>
      <w:lvlJc w:val="left"/>
      <w:pPr>
        <w:ind w:left="360" w:hanging="360"/>
      </w:pPr>
      <w:rPr>
        <w:rFonts w:ascii="Yu Gothic Light" w:eastAsia="Cambria Math" w:hAnsi="Yu Gothic Light" w:cs="Yu Gothic Light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ambria Math" w:hAnsi="Cambria Math" w:cs="Cambria Math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Yu Gothic Light" w:hAnsi="Yu Gothic Light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Yu Gothic Light" w:hAnsi="Yu Gothic Light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ambria Math" w:hAnsi="Cambria Math" w:cs="Cambria Math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Yu Gothic Light" w:hAnsi="Yu Gothic Light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Yu Gothic Light" w:hAnsi="Yu Gothic Light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ambria Math" w:hAnsi="Cambria Math" w:cs="Cambria Math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Yu Gothic Light" w:hAnsi="Yu Gothic Light" w:hint="default"/>
      </w:rPr>
    </w:lvl>
  </w:abstractNum>
  <w:abstractNum w:abstractNumId="6" w15:restartNumberingAfterBreak="0">
    <w:nsid w:val="33823132"/>
    <w:multiLevelType w:val="hybridMultilevel"/>
    <w:tmpl w:val="FFFFFFFF"/>
    <w:lvl w:ilvl="0" w:tplc="2C08BA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056568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9C40C4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2EF8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7206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C180E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9EAA1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EA78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62F2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AF4BB5"/>
    <w:multiLevelType w:val="hybridMultilevel"/>
    <w:tmpl w:val="2A30BD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Yu Gothic Light" w:hAnsi="Yu Gothic Light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ambria Math" w:hAnsi="Cambria Math" w:cs="Cambria Math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Yu Gothic Light" w:hAnsi="Yu Gothic Light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Yu Gothic Light" w:hAnsi="Yu Gothic Light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ambria Math" w:hAnsi="Cambria Math" w:cs="Cambria Math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Yu Gothic Light" w:hAnsi="Yu Gothic Light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Yu Gothic Light" w:hAnsi="Yu Gothic Light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ambria Math" w:hAnsi="Cambria Math" w:cs="Cambria Math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Yu Gothic Light" w:hAnsi="Yu Gothic Light" w:hint="default"/>
      </w:rPr>
    </w:lvl>
  </w:abstractNum>
  <w:abstractNum w:abstractNumId="8" w15:restartNumberingAfterBreak="0">
    <w:nsid w:val="44F06BF8"/>
    <w:multiLevelType w:val="hybridMultilevel"/>
    <w:tmpl w:val="891C97F8"/>
    <w:lvl w:ilvl="0" w:tplc="A50A1E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5D8468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7A629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EE2AF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FC6E0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B0254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368F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C0EBD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DEE4B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1F26C1"/>
    <w:multiLevelType w:val="hybridMultilevel"/>
    <w:tmpl w:val="B21C64CA"/>
    <w:lvl w:ilvl="0" w:tplc="FFFFFFFF">
      <w:start w:val="1"/>
      <w:numFmt w:val="bullet"/>
      <w:pStyle w:val="LP"/>
      <w:lvlText w:val=""/>
      <w:lvlJc w:val="left"/>
      <w:pPr>
        <w:tabs>
          <w:tab w:val="num" w:pos="1429"/>
        </w:tabs>
        <w:ind w:left="1429" w:hanging="360"/>
      </w:pPr>
      <w:rPr>
        <w:rFonts w:ascii="Yu Gothic Light" w:hAnsi="Yu Gothic Light" w:hint="default"/>
      </w:rPr>
    </w:lvl>
    <w:lvl w:ilvl="1" w:tplc="FFFFFFFF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ambria Math" w:hAnsi="Cambria Math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Yu Gothic Light" w:hAnsi="Yu Gothic Light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Yu Gothic Light" w:hAnsi="Yu Gothic Light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ambria Math" w:hAnsi="Cambria Math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Yu Gothic Light" w:hAnsi="Yu Gothic Light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Yu Gothic Light" w:hAnsi="Yu Gothic Light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ambria Math" w:hAnsi="Cambria Math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Yu Gothic Light" w:hAnsi="Yu Gothic Light" w:hint="default"/>
      </w:rPr>
    </w:lvl>
  </w:abstractNum>
  <w:abstractNum w:abstractNumId="10" w15:restartNumberingAfterBreak="0">
    <w:nsid w:val="53C44E78"/>
    <w:multiLevelType w:val="hybridMultilevel"/>
    <w:tmpl w:val="2FE4B8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Yu Gothic Light" w:hAnsi="Yu Gothic Light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ambria Math" w:hAnsi="Cambria Math" w:cs="Cambria Math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Yu Gothic Light" w:hAnsi="Yu Gothic Light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Yu Gothic Light" w:hAnsi="Yu Gothic Light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ambria Math" w:hAnsi="Cambria Math" w:cs="Cambria Math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Yu Gothic Light" w:hAnsi="Yu Gothic Light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Yu Gothic Light" w:hAnsi="Yu Gothic Light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ambria Math" w:hAnsi="Cambria Math" w:cs="Cambria Math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Yu Gothic Light" w:hAnsi="Yu Gothic Light" w:hint="default"/>
      </w:rPr>
    </w:lvl>
  </w:abstractNum>
  <w:abstractNum w:abstractNumId="11" w15:restartNumberingAfterBreak="0">
    <w:nsid w:val="5CA02DA4"/>
    <w:multiLevelType w:val="hybridMultilevel"/>
    <w:tmpl w:val="4F90E01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Yu Gothic Light" w:hAnsi="Yu Gothic Light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ambria Math" w:hAnsi="Cambria Math" w:cs="Cambria Math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Yu Gothic Light" w:hAnsi="Yu Gothic Light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Yu Gothic Light" w:hAnsi="Yu Gothic Light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ambria Math" w:hAnsi="Cambria Math" w:cs="Cambria Math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Yu Gothic Light" w:hAnsi="Yu Gothic Light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Yu Gothic Light" w:hAnsi="Yu Gothic Light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ambria Math" w:hAnsi="Cambria Math" w:cs="Cambria Math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Yu Gothic Light" w:hAnsi="Yu Gothic Light" w:hint="default"/>
      </w:rPr>
    </w:lvl>
  </w:abstractNum>
  <w:abstractNum w:abstractNumId="12" w15:restartNumberingAfterBreak="0">
    <w:nsid w:val="61EF6264"/>
    <w:multiLevelType w:val="hybridMultilevel"/>
    <w:tmpl w:val="C16279E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Yu Gothic Light" w:hAnsi="Yu Gothic Light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ambria Math" w:hAnsi="Cambria Math" w:cs="Cambria Math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Yu Gothic Light" w:hAnsi="Yu Gothic Light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Yu Gothic Light" w:hAnsi="Yu Gothic Light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ambria Math" w:hAnsi="Cambria Math" w:cs="Cambria Math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Yu Gothic Light" w:hAnsi="Yu Gothic Light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Yu Gothic Light" w:hAnsi="Yu Gothic Light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ambria Math" w:hAnsi="Cambria Math" w:cs="Cambria Math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Yu Gothic Light" w:hAnsi="Yu Gothic Light" w:hint="default"/>
      </w:rPr>
    </w:lvl>
  </w:abstractNum>
  <w:num w:numId="1">
    <w:abstractNumId w:val="8"/>
  </w:num>
  <w:num w:numId="2">
    <w:abstractNumId w:val="0"/>
  </w:num>
  <w:num w:numId="3">
    <w:abstractNumId w:val="9"/>
  </w:num>
  <w:num w:numId="4">
    <w:abstractNumId w:val="4"/>
  </w:num>
  <w:num w:numId="5">
    <w:abstractNumId w:val="5"/>
  </w:num>
  <w:num w:numId="6">
    <w:abstractNumId w:val="2"/>
  </w:num>
  <w:num w:numId="7">
    <w:abstractNumId w:val="11"/>
  </w:num>
  <w:num w:numId="8">
    <w:abstractNumId w:val="3"/>
  </w:num>
  <w:num w:numId="9">
    <w:abstractNumId w:val="10"/>
  </w:num>
  <w:num w:numId="10">
    <w:abstractNumId w:val="7"/>
  </w:num>
  <w:num w:numId="11">
    <w:abstractNumId w:val="12"/>
  </w:num>
  <w:num w:numId="12">
    <w:abstractNumId w:val="1"/>
  </w:num>
  <w:num w:numId="13">
    <w:abstractNumId w:val="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trackRevisions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137"/>
    <w:rsid w:val="00006690"/>
    <w:rsid w:val="00006A57"/>
    <w:rsid w:val="00010B2B"/>
    <w:rsid w:val="00013536"/>
    <w:rsid w:val="00013A40"/>
    <w:rsid w:val="00014FB3"/>
    <w:rsid w:val="00015A9F"/>
    <w:rsid w:val="00020100"/>
    <w:rsid w:val="000239B4"/>
    <w:rsid w:val="000262EE"/>
    <w:rsid w:val="0003066D"/>
    <w:rsid w:val="00030E63"/>
    <w:rsid w:val="00040850"/>
    <w:rsid w:val="00046049"/>
    <w:rsid w:val="000461BE"/>
    <w:rsid w:val="000509CD"/>
    <w:rsid w:val="00052E3D"/>
    <w:rsid w:val="00056679"/>
    <w:rsid w:val="00056DC3"/>
    <w:rsid w:val="000573CE"/>
    <w:rsid w:val="00061E17"/>
    <w:rsid w:val="00063A1C"/>
    <w:rsid w:val="00072146"/>
    <w:rsid w:val="00072B00"/>
    <w:rsid w:val="00072D93"/>
    <w:rsid w:val="00081B3A"/>
    <w:rsid w:val="00084772"/>
    <w:rsid w:val="00085BC5"/>
    <w:rsid w:val="000878B6"/>
    <w:rsid w:val="00087BD2"/>
    <w:rsid w:val="0009066E"/>
    <w:rsid w:val="00092583"/>
    <w:rsid w:val="000940ED"/>
    <w:rsid w:val="00095A1C"/>
    <w:rsid w:val="00096AB0"/>
    <w:rsid w:val="000A37CD"/>
    <w:rsid w:val="000B120A"/>
    <w:rsid w:val="000B3ABE"/>
    <w:rsid w:val="000B7C6A"/>
    <w:rsid w:val="000C088F"/>
    <w:rsid w:val="000C1C8E"/>
    <w:rsid w:val="000C43B9"/>
    <w:rsid w:val="000C670C"/>
    <w:rsid w:val="000C6BE0"/>
    <w:rsid w:val="000C7678"/>
    <w:rsid w:val="000C77D5"/>
    <w:rsid w:val="000D12D9"/>
    <w:rsid w:val="000D4586"/>
    <w:rsid w:val="000D5BCC"/>
    <w:rsid w:val="000E1534"/>
    <w:rsid w:val="000E28F6"/>
    <w:rsid w:val="000E2B4F"/>
    <w:rsid w:val="000F0282"/>
    <w:rsid w:val="000F0671"/>
    <w:rsid w:val="000F0BE8"/>
    <w:rsid w:val="000F211F"/>
    <w:rsid w:val="000F5D62"/>
    <w:rsid w:val="000F72CC"/>
    <w:rsid w:val="00101787"/>
    <w:rsid w:val="00103EC5"/>
    <w:rsid w:val="00106134"/>
    <w:rsid w:val="001109E5"/>
    <w:rsid w:val="00115634"/>
    <w:rsid w:val="0011678D"/>
    <w:rsid w:val="00132957"/>
    <w:rsid w:val="00134475"/>
    <w:rsid w:val="001414D1"/>
    <w:rsid w:val="00141837"/>
    <w:rsid w:val="00147625"/>
    <w:rsid w:val="001478D5"/>
    <w:rsid w:val="00150656"/>
    <w:rsid w:val="00152EB4"/>
    <w:rsid w:val="00155984"/>
    <w:rsid w:val="0015750A"/>
    <w:rsid w:val="00157C6C"/>
    <w:rsid w:val="0016068E"/>
    <w:rsid w:val="00162C6A"/>
    <w:rsid w:val="001657F3"/>
    <w:rsid w:val="00166571"/>
    <w:rsid w:val="0017045B"/>
    <w:rsid w:val="00170881"/>
    <w:rsid w:val="00170A8D"/>
    <w:rsid w:val="00171593"/>
    <w:rsid w:val="0017543B"/>
    <w:rsid w:val="001769A6"/>
    <w:rsid w:val="0017716E"/>
    <w:rsid w:val="00185D1B"/>
    <w:rsid w:val="00187DD3"/>
    <w:rsid w:val="0018981F"/>
    <w:rsid w:val="00190A8A"/>
    <w:rsid w:val="00190B72"/>
    <w:rsid w:val="00193351"/>
    <w:rsid w:val="001A20C4"/>
    <w:rsid w:val="001A28FB"/>
    <w:rsid w:val="001A3DF3"/>
    <w:rsid w:val="001A453D"/>
    <w:rsid w:val="001A58ED"/>
    <w:rsid w:val="001A650E"/>
    <w:rsid w:val="001C1AD0"/>
    <w:rsid w:val="001C5A76"/>
    <w:rsid w:val="001C6B80"/>
    <w:rsid w:val="001C7D32"/>
    <w:rsid w:val="001D111E"/>
    <w:rsid w:val="001D1CC2"/>
    <w:rsid w:val="001D6713"/>
    <w:rsid w:val="001E06E3"/>
    <w:rsid w:val="001E3772"/>
    <w:rsid w:val="001E58AE"/>
    <w:rsid w:val="001E5ADF"/>
    <w:rsid w:val="001E6451"/>
    <w:rsid w:val="001F0578"/>
    <w:rsid w:val="001F0AEF"/>
    <w:rsid w:val="001F1065"/>
    <w:rsid w:val="001F3883"/>
    <w:rsid w:val="001F3A4D"/>
    <w:rsid w:val="00202BE2"/>
    <w:rsid w:val="002057E2"/>
    <w:rsid w:val="00205D70"/>
    <w:rsid w:val="00207BF1"/>
    <w:rsid w:val="00207F11"/>
    <w:rsid w:val="00210835"/>
    <w:rsid w:val="00217457"/>
    <w:rsid w:val="00221A64"/>
    <w:rsid w:val="00221C77"/>
    <w:rsid w:val="0022544F"/>
    <w:rsid w:val="00225BE2"/>
    <w:rsid w:val="0023104C"/>
    <w:rsid w:val="00231E1F"/>
    <w:rsid w:val="00234E4C"/>
    <w:rsid w:val="00242107"/>
    <w:rsid w:val="00242E53"/>
    <w:rsid w:val="00244CA3"/>
    <w:rsid w:val="00245BDB"/>
    <w:rsid w:val="002470C4"/>
    <w:rsid w:val="00247951"/>
    <w:rsid w:val="0025274D"/>
    <w:rsid w:val="0025648E"/>
    <w:rsid w:val="00260C95"/>
    <w:rsid w:val="00261F10"/>
    <w:rsid w:val="00269348"/>
    <w:rsid w:val="00273867"/>
    <w:rsid w:val="002829EA"/>
    <w:rsid w:val="0028669F"/>
    <w:rsid w:val="00294542"/>
    <w:rsid w:val="0029583D"/>
    <w:rsid w:val="002962CC"/>
    <w:rsid w:val="002A17B3"/>
    <w:rsid w:val="002A700D"/>
    <w:rsid w:val="002C2775"/>
    <w:rsid w:val="002C309C"/>
    <w:rsid w:val="002C39B9"/>
    <w:rsid w:val="002D036D"/>
    <w:rsid w:val="002D32E3"/>
    <w:rsid w:val="002E0998"/>
    <w:rsid w:val="002E11C1"/>
    <w:rsid w:val="002E1AB5"/>
    <w:rsid w:val="002E24E2"/>
    <w:rsid w:val="002E2FC9"/>
    <w:rsid w:val="002E4FFC"/>
    <w:rsid w:val="00300BB4"/>
    <w:rsid w:val="00307676"/>
    <w:rsid w:val="00311F27"/>
    <w:rsid w:val="00312E3A"/>
    <w:rsid w:val="003143E4"/>
    <w:rsid w:val="00314786"/>
    <w:rsid w:val="003151B3"/>
    <w:rsid w:val="003155AF"/>
    <w:rsid w:val="00316FB2"/>
    <w:rsid w:val="00317906"/>
    <w:rsid w:val="00317EE5"/>
    <w:rsid w:val="0032693B"/>
    <w:rsid w:val="00331346"/>
    <w:rsid w:val="00331AF0"/>
    <w:rsid w:val="00332270"/>
    <w:rsid w:val="003341AC"/>
    <w:rsid w:val="00334CC0"/>
    <w:rsid w:val="00336525"/>
    <w:rsid w:val="00337410"/>
    <w:rsid w:val="0033796D"/>
    <w:rsid w:val="00337CB4"/>
    <w:rsid w:val="00346F36"/>
    <w:rsid w:val="00347328"/>
    <w:rsid w:val="003474EE"/>
    <w:rsid w:val="003555B2"/>
    <w:rsid w:val="003560A6"/>
    <w:rsid w:val="00361CFC"/>
    <w:rsid w:val="00362CDB"/>
    <w:rsid w:val="00363CF2"/>
    <w:rsid w:val="00370DD8"/>
    <w:rsid w:val="00373AE4"/>
    <w:rsid w:val="00373E72"/>
    <w:rsid w:val="003746A7"/>
    <w:rsid w:val="00375098"/>
    <w:rsid w:val="00375AB2"/>
    <w:rsid w:val="00376C78"/>
    <w:rsid w:val="00383D56"/>
    <w:rsid w:val="00384CE7"/>
    <w:rsid w:val="003A0C09"/>
    <w:rsid w:val="003A5AE0"/>
    <w:rsid w:val="003B1B0B"/>
    <w:rsid w:val="003B4968"/>
    <w:rsid w:val="003B5C29"/>
    <w:rsid w:val="003C2A6A"/>
    <w:rsid w:val="003C388B"/>
    <w:rsid w:val="003C78DF"/>
    <w:rsid w:val="003C7CC1"/>
    <w:rsid w:val="003D1111"/>
    <w:rsid w:val="003D5B20"/>
    <w:rsid w:val="003D7D24"/>
    <w:rsid w:val="003E2CF1"/>
    <w:rsid w:val="003E4FDB"/>
    <w:rsid w:val="003E7156"/>
    <w:rsid w:val="003E784B"/>
    <w:rsid w:val="003F2EEB"/>
    <w:rsid w:val="003F60CB"/>
    <w:rsid w:val="0040439C"/>
    <w:rsid w:val="00404804"/>
    <w:rsid w:val="00405F95"/>
    <w:rsid w:val="00412B77"/>
    <w:rsid w:val="0041579E"/>
    <w:rsid w:val="004215CB"/>
    <w:rsid w:val="004225C8"/>
    <w:rsid w:val="00425F5F"/>
    <w:rsid w:val="00431B6F"/>
    <w:rsid w:val="00433933"/>
    <w:rsid w:val="00433E6C"/>
    <w:rsid w:val="0044456F"/>
    <w:rsid w:val="004453C3"/>
    <w:rsid w:val="00452A80"/>
    <w:rsid w:val="00454390"/>
    <w:rsid w:val="00456957"/>
    <w:rsid w:val="0046382A"/>
    <w:rsid w:val="004679AC"/>
    <w:rsid w:val="00470349"/>
    <w:rsid w:val="00470C41"/>
    <w:rsid w:val="00471207"/>
    <w:rsid w:val="00472C70"/>
    <w:rsid w:val="00480357"/>
    <w:rsid w:val="00480401"/>
    <w:rsid w:val="00481B95"/>
    <w:rsid w:val="00485192"/>
    <w:rsid w:val="0049151B"/>
    <w:rsid w:val="00491FCE"/>
    <w:rsid w:val="004943D1"/>
    <w:rsid w:val="00494F70"/>
    <w:rsid w:val="004A136C"/>
    <w:rsid w:val="004A1A0E"/>
    <w:rsid w:val="004A38B4"/>
    <w:rsid w:val="004B19F3"/>
    <w:rsid w:val="004B2D65"/>
    <w:rsid w:val="004C04F7"/>
    <w:rsid w:val="004C0BA9"/>
    <w:rsid w:val="004C0F8F"/>
    <w:rsid w:val="004C1818"/>
    <w:rsid w:val="004C2FC8"/>
    <w:rsid w:val="004C40CD"/>
    <w:rsid w:val="004D3ED0"/>
    <w:rsid w:val="004D4A21"/>
    <w:rsid w:val="004D5608"/>
    <w:rsid w:val="004D69A9"/>
    <w:rsid w:val="004E162F"/>
    <w:rsid w:val="004E1DB7"/>
    <w:rsid w:val="004E24E5"/>
    <w:rsid w:val="004E44AC"/>
    <w:rsid w:val="004E5390"/>
    <w:rsid w:val="004E6A4A"/>
    <w:rsid w:val="004F7A89"/>
    <w:rsid w:val="004F7C6D"/>
    <w:rsid w:val="00500706"/>
    <w:rsid w:val="0050114E"/>
    <w:rsid w:val="00507D71"/>
    <w:rsid w:val="005111B3"/>
    <w:rsid w:val="005111B6"/>
    <w:rsid w:val="00513699"/>
    <w:rsid w:val="0051568E"/>
    <w:rsid w:val="0052120F"/>
    <w:rsid w:val="00523340"/>
    <w:rsid w:val="00525876"/>
    <w:rsid w:val="00525A83"/>
    <w:rsid w:val="00525EED"/>
    <w:rsid w:val="005361B2"/>
    <w:rsid w:val="0053621D"/>
    <w:rsid w:val="0053695C"/>
    <w:rsid w:val="00537526"/>
    <w:rsid w:val="0054118F"/>
    <w:rsid w:val="00543E8C"/>
    <w:rsid w:val="005513AD"/>
    <w:rsid w:val="00554F48"/>
    <w:rsid w:val="005618B6"/>
    <w:rsid w:val="00563CAF"/>
    <w:rsid w:val="005726DF"/>
    <w:rsid w:val="00572A99"/>
    <w:rsid w:val="00577162"/>
    <w:rsid w:val="0059190E"/>
    <w:rsid w:val="00594CAA"/>
    <w:rsid w:val="005969FF"/>
    <w:rsid w:val="005A07DD"/>
    <w:rsid w:val="005A0BCC"/>
    <w:rsid w:val="005A3748"/>
    <w:rsid w:val="005A73C1"/>
    <w:rsid w:val="005B1343"/>
    <w:rsid w:val="005B290B"/>
    <w:rsid w:val="005B4CA3"/>
    <w:rsid w:val="005B6796"/>
    <w:rsid w:val="005C0DFD"/>
    <w:rsid w:val="005C10D3"/>
    <w:rsid w:val="005D2234"/>
    <w:rsid w:val="005D4A9D"/>
    <w:rsid w:val="005D51D4"/>
    <w:rsid w:val="005D6820"/>
    <w:rsid w:val="005E3979"/>
    <w:rsid w:val="005E3992"/>
    <w:rsid w:val="005E5F49"/>
    <w:rsid w:val="005E62A2"/>
    <w:rsid w:val="005E6689"/>
    <w:rsid w:val="005E7DAE"/>
    <w:rsid w:val="005F4D38"/>
    <w:rsid w:val="005F65E7"/>
    <w:rsid w:val="005F6F31"/>
    <w:rsid w:val="0061126A"/>
    <w:rsid w:val="006135E2"/>
    <w:rsid w:val="006148FE"/>
    <w:rsid w:val="00614B5F"/>
    <w:rsid w:val="006160BE"/>
    <w:rsid w:val="00617C0A"/>
    <w:rsid w:val="0062187A"/>
    <w:rsid w:val="006227F5"/>
    <w:rsid w:val="0062410C"/>
    <w:rsid w:val="00631860"/>
    <w:rsid w:val="00635C23"/>
    <w:rsid w:val="006362C6"/>
    <w:rsid w:val="00644C1A"/>
    <w:rsid w:val="00645378"/>
    <w:rsid w:val="006462DA"/>
    <w:rsid w:val="00651F55"/>
    <w:rsid w:val="006521DE"/>
    <w:rsid w:val="006528D8"/>
    <w:rsid w:val="00653B9A"/>
    <w:rsid w:val="00654BEB"/>
    <w:rsid w:val="00655A13"/>
    <w:rsid w:val="00655B10"/>
    <w:rsid w:val="006564D3"/>
    <w:rsid w:val="00661A8A"/>
    <w:rsid w:val="00662170"/>
    <w:rsid w:val="00664A6A"/>
    <w:rsid w:val="006658D7"/>
    <w:rsid w:val="00667AA2"/>
    <w:rsid w:val="00674247"/>
    <w:rsid w:val="00676298"/>
    <w:rsid w:val="0067637A"/>
    <w:rsid w:val="0067749C"/>
    <w:rsid w:val="0068118C"/>
    <w:rsid w:val="00691216"/>
    <w:rsid w:val="00695143"/>
    <w:rsid w:val="00696F29"/>
    <w:rsid w:val="006A2ACA"/>
    <w:rsid w:val="006A44D9"/>
    <w:rsid w:val="006B1B0C"/>
    <w:rsid w:val="006B3412"/>
    <w:rsid w:val="006B450C"/>
    <w:rsid w:val="006B6F03"/>
    <w:rsid w:val="006C1588"/>
    <w:rsid w:val="006C1DB8"/>
    <w:rsid w:val="006D1E72"/>
    <w:rsid w:val="006D476B"/>
    <w:rsid w:val="006E09EC"/>
    <w:rsid w:val="006E434C"/>
    <w:rsid w:val="006E5A41"/>
    <w:rsid w:val="006F0F8B"/>
    <w:rsid w:val="006F202D"/>
    <w:rsid w:val="00704072"/>
    <w:rsid w:val="00704C5C"/>
    <w:rsid w:val="00706BBF"/>
    <w:rsid w:val="00707BB5"/>
    <w:rsid w:val="00711559"/>
    <w:rsid w:val="007164B4"/>
    <w:rsid w:val="00717BA4"/>
    <w:rsid w:val="00723875"/>
    <w:rsid w:val="00726973"/>
    <w:rsid w:val="007273AD"/>
    <w:rsid w:val="00730133"/>
    <w:rsid w:val="007306B9"/>
    <w:rsid w:val="00730882"/>
    <w:rsid w:val="007347C5"/>
    <w:rsid w:val="00734F1B"/>
    <w:rsid w:val="0073695F"/>
    <w:rsid w:val="00741405"/>
    <w:rsid w:val="00745B61"/>
    <w:rsid w:val="0074608F"/>
    <w:rsid w:val="00746F4B"/>
    <w:rsid w:val="007517A5"/>
    <w:rsid w:val="00756FA7"/>
    <w:rsid w:val="00757917"/>
    <w:rsid w:val="00760123"/>
    <w:rsid w:val="0076393E"/>
    <w:rsid w:val="00765303"/>
    <w:rsid w:val="00771250"/>
    <w:rsid w:val="00775F47"/>
    <w:rsid w:val="00790299"/>
    <w:rsid w:val="007903CB"/>
    <w:rsid w:val="00790551"/>
    <w:rsid w:val="00791381"/>
    <w:rsid w:val="007919F5"/>
    <w:rsid w:val="00791BC9"/>
    <w:rsid w:val="007925B4"/>
    <w:rsid w:val="007926F6"/>
    <w:rsid w:val="0079474A"/>
    <w:rsid w:val="00795639"/>
    <w:rsid w:val="007A27C1"/>
    <w:rsid w:val="007A5F7F"/>
    <w:rsid w:val="007B0679"/>
    <w:rsid w:val="007B1FF7"/>
    <w:rsid w:val="007B3ABB"/>
    <w:rsid w:val="007B3C17"/>
    <w:rsid w:val="007B672F"/>
    <w:rsid w:val="007C2EDF"/>
    <w:rsid w:val="007C3672"/>
    <w:rsid w:val="007C6AF3"/>
    <w:rsid w:val="007C6FE3"/>
    <w:rsid w:val="007D0407"/>
    <w:rsid w:val="007D38EC"/>
    <w:rsid w:val="007D518A"/>
    <w:rsid w:val="007D530A"/>
    <w:rsid w:val="007D5B50"/>
    <w:rsid w:val="007E7888"/>
    <w:rsid w:val="007E7E4B"/>
    <w:rsid w:val="007F343E"/>
    <w:rsid w:val="007F3545"/>
    <w:rsid w:val="00801D45"/>
    <w:rsid w:val="00801E46"/>
    <w:rsid w:val="008044CD"/>
    <w:rsid w:val="008052A5"/>
    <w:rsid w:val="00806E18"/>
    <w:rsid w:val="00807740"/>
    <w:rsid w:val="00814B4C"/>
    <w:rsid w:val="008218B3"/>
    <w:rsid w:val="00821C50"/>
    <w:rsid w:val="0082342E"/>
    <w:rsid w:val="008314C3"/>
    <w:rsid w:val="0083714D"/>
    <w:rsid w:val="008378C8"/>
    <w:rsid w:val="00840FAD"/>
    <w:rsid w:val="00840FBE"/>
    <w:rsid w:val="008433DA"/>
    <w:rsid w:val="00846AEF"/>
    <w:rsid w:val="00860EED"/>
    <w:rsid w:val="00867056"/>
    <w:rsid w:val="00871735"/>
    <w:rsid w:val="00871B96"/>
    <w:rsid w:val="00874B69"/>
    <w:rsid w:val="00877AF2"/>
    <w:rsid w:val="0088161A"/>
    <w:rsid w:val="00884A71"/>
    <w:rsid w:val="008851ED"/>
    <w:rsid w:val="0089123D"/>
    <w:rsid w:val="0089185D"/>
    <w:rsid w:val="008957E5"/>
    <w:rsid w:val="008965D3"/>
    <w:rsid w:val="00896A08"/>
    <w:rsid w:val="00897228"/>
    <w:rsid w:val="008A0D52"/>
    <w:rsid w:val="008A5779"/>
    <w:rsid w:val="008A5DD2"/>
    <w:rsid w:val="008A647C"/>
    <w:rsid w:val="008A6E66"/>
    <w:rsid w:val="008A76C1"/>
    <w:rsid w:val="008B1137"/>
    <w:rsid w:val="008B1485"/>
    <w:rsid w:val="008B7A28"/>
    <w:rsid w:val="008D39AD"/>
    <w:rsid w:val="008D577C"/>
    <w:rsid w:val="008D5B7C"/>
    <w:rsid w:val="008D77C3"/>
    <w:rsid w:val="008E30A9"/>
    <w:rsid w:val="008E4930"/>
    <w:rsid w:val="008F0450"/>
    <w:rsid w:val="008F183B"/>
    <w:rsid w:val="008F1C65"/>
    <w:rsid w:val="008F3993"/>
    <w:rsid w:val="008F3D8B"/>
    <w:rsid w:val="00901000"/>
    <w:rsid w:val="00901358"/>
    <w:rsid w:val="009032B3"/>
    <w:rsid w:val="009040F9"/>
    <w:rsid w:val="00906628"/>
    <w:rsid w:val="00912A0A"/>
    <w:rsid w:val="00915D2C"/>
    <w:rsid w:val="00923899"/>
    <w:rsid w:val="00923EB6"/>
    <w:rsid w:val="009278E5"/>
    <w:rsid w:val="009351F7"/>
    <w:rsid w:val="009412DC"/>
    <w:rsid w:val="0094390C"/>
    <w:rsid w:val="009439C2"/>
    <w:rsid w:val="00944812"/>
    <w:rsid w:val="009472B1"/>
    <w:rsid w:val="009509E1"/>
    <w:rsid w:val="009519CD"/>
    <w:rsid w:val="00952C4C"/>
    <w:rsid w:val="009537D4"/>
    <w:rsid w:val="009538EF"/>
    <w:rsid w:val="0095518D"/>
    <w:rsid w:val="00956953"/>
    <w:rsid w:val="0095F2BD"/>
    <w:rsid w:val="009602AF"/>
    <w:rsid w:val="00962A84"/>
    <w:rsid w:val="00962BA7"/>
    <w:rsid w:val="00966911"/>
    <w:rsid w:val="0097119B"/>
    <w:rsid w:val="00971644"/>
    <w:rsid w:val="00971CBA"/>
    <w:rsid w:val="009756BF"/>
    <w:rsid w:val="0098256D"/>
    <w:rsid w:val="00982B91"/>
    <w:rsid w:val="00983360"/>
    <w:rsid w:val="009851AB"/>
    <w:rsid w:val="009852A7"/>
    <w:rsid w:val="00986C97"/>
    <w:rsid w:val="00990112"/>
    <w:rsid w:val="009913B2"/>
    <w:rsid w:val="00991D8B"/>
    <w:rsid w:val="009976D1"/>
    <w:rsid w:val="009A0601"/>
    <w:rsid w:val="009A1779"/>
    <w:rsid w:val="009A52EC"/>
    <w:rsid w:val="009B24F1"/>
    <w:rsid w:val="009B443A"/>
    <w:rsid w:val="009C2033"/>
    <w:rsid w:val="009C2B76"/>
    <w:rsid w:val="009C34D8"/>
    <w:rsid w:val="009C50D3"/>
    <w:rsid w:val="009C79D8"/>
    <w:rsid w:val="009D056E"/>
    <w:rsid w:val="009D5E9D"/>
    <w:rsid w:val="009D7E50"/>
    <w:rsid w:val="009F0D3C"/>
    <w:rsid w:val="009F40DF"/>
    <w:rsid w:val="009F50AD"/>
    <w:rsid w:val="009F6700"/>
    <w:rsid w:val="00A03E40"/>
    <w:rsid w:val="00A05872"/>
    <w:rsid w:val="00A06D4E"/>
    <w:rsid w:val="00A123A2"/>
    <w:rsid w:val="00A15FBA"/>
    <w:rsid w:val="00A209C6"/>
    <w:rsid w:val="00A213E1"/>
    <w:rsid w:val="00A22469"/>
    <w:rsid w:val="00A25942"/>
    <w:rsid w:val="00A25DF0"/>
    <w:rsid w:val="00A26537"/>
    <w:rsid w:val="00A32068"/>
    <w:rsid w:val="00A3312D"/>
    <w:rsid w:val="00A351C1"/>
    <w:rsid w:val="00A367C8"/>
    <w:rsid w:val="00A4018F"/>
    <w:rsid w:val="00A4193F"/>
    <w:rsid w:val="00A441F4"/>
    <w:rsid w:val="00A47C79"/>
    <w:rsid w:val="00A5444C"/>
    <w:rsid w:val="00A6303D"/>
    <w:rsid w:val="00A6460D"/>
    <w:rsid w:val="00A6510C"/>
    <w:rsid w:val="00A745F1"/>
    <w:rsid w:val="00A80D6F"/>
    <w:rsid w:val="00A80E20"/>
    <w:rsid w:val="00A8393F"/>
    <w:rsid w:val="00A83F2C"/>
    <w:rsid w:val="00A84640"/>
    <w:rsid w:val="00A85BAD"/>
    <w:rsid w:val="00A870AD"/>
    <w:rsid w:val="00A92125"/>
    <w:rsid w:val="00A92841"/>
    <w:rsid w:val="00A9528B"/>
    <w:rsid w:val="00A956AE"/>
    <w:rsid w:val="00AA2B12"/>
    <w:rsid w:val="00AA3847"/>
    <w:rsid w:val="00AA5C02"/>
    <w:rsid w:val="00AA62C9"/>
    <w:rsid w:val="00AA7FDE"/>
    <w:rsid w:val="00AB0DCC"/>
    <w:rsid w:val="00AB1BA4"/>
    <w:rsid w:val="00AB1D33"/>
    <w:rsid w:val="00AB38FF"/>
    <w:rsid w:val="00AB3D74"/>
    <w:rsid w:val="00AB6EAD"/>
    <w:rsid w:val="00AB6EBC"/>
    <w:rsid w:val="00AC0F06"/>
    <w:rsid w:val="00AC1359"/>
    <w:rsid w:val="00AC1BC7"/>
    <w:rsid w:val="00AC3729"/>
    <w:rsid w:val="00AD61DE"/>
    <w:rsid w:val="00AD75FD"/>
    <w:rsid w:val="00AE1507"/>
    <w:rsid w:val="00AE1E16"/>
    <w:rsid w:val="00AE2607"/>
    <w:rsid w:val="00AF0572"/>
    <w:rsid w:val="00AF2CF4"/>
    <w:rsid w:val="00AF3664"/>
    <w:rsid w:val="00AF774D"/>
    <w:rsid w:val="00B01101"/>
    <w:rsid w:val="00B01FFB"/>
    <w:rsid w:val="00B03470"/>
    <w:rsid w:val="00B04098"/>
    <w:rsid w:val="00B04428"/>
    <w:rsid w:val="00B05E6A"/>
    <w:rsid w:val="00B06890"/>
    <w:rsid w:val="00B0724E"/>
    <w:rsid w:val="00B104A0"/>
    <w:rsid w:val="00B126C2"/>
    <w:rsid w:val="00B133AD"/>
    <w:rsid w:val="00B15678"/>
    <w:rsid w:val="00B15ABA"/>
    <w:rsid w:val="00B16626"/>
    <w:rsid w:val="00B21238"/>
    <w:rsid w:val="00B21D7E"/>
    <w:rsid w:val="00B2232E"/>
    <w:rsid w:val="00B25051"/>
    <w:rsid w:val="00B32EB1"/>
    <w:rsid w:val="00B43F83"/>
    <w:rsid w:val="00B44C78"/>
    <w:rsid w:val="00B4757F"/>
    <w:rsid w:val="00B52272"/>
    <w:rsid w:val="00B65345"/>
    <w:rsid w:val="00B73935"/>
    <w:rsid w:val="00B73EDE"/>
    <w:rsid w:val="00B75B7B"/>
    <w:rsid w:val="00B8086C"/>
    <w:rsid w:val="00B80E57"/>
    <w:rsid w:val="00B8321E"/>
    <w:rsid w:val="00B85E5D"/>
    <w:rsid w:val="00B87E84"/>
    <w:rsid w:val="00B90948"/>
    <w:rsid w:val="00B9589D"/>
    <w:rsid w:val="00BA0FD3"/>
    <w:rsid w:val="00BA1938"/>
    <w:rsid w:val="00BA28AB"/>
    <w:rsid w:val="00BA380C"/>
    <w:rsid w:val="00BA4314"/>
    <w:rsid w:val="00BA4A87"/>
    <w:rsid w:val="00BA6253"/>
    <w:rsid w:val="00BA7AC5"/>
    <w:rsid w:val="00BB6C9B"/>
    <w:rsid w:val="00BB7F98"/>
    <w:rsid w:val="00BC1698"/>
    <w:rsid w:val="00BC4A26"/>
    <w:rsid w:val="00BC7DC0"/>
    <w:rsid w:val="00BD14DC"/>
    <w:rsid w:val="00BD693A"/>
    <w:rsid w:val="00BD6DFB"/>
    <w:rsid w:val="00BD73E6"/>
    <w:rsid w:val="00BD7816"/>
    <w:rsid w:val="00BE1689"/>
    <w:rsid w:val="00BE23AA"/>
    <w:rsid w:val="00BE287D"/>
    <w:rsid w:val="00BE34D4"/>
    <w:rsid w:val="00BE47A5"/>
    <w:rsid w:val="00BE5320"/>
    <w:rsid w:val="00BF0792"/>
    <w:rsid w:val="00BF470B"/>
    <w:rsid w:val="00BF4BEA"/>
    <w:rsid w:val="00BF6031"/>
    <w:rsid w:val="00C000FD"/>
    <w:rsid w:val="00C031B8"/>
    <w:rsid w:val="00C07AD1"/>
    <w:rsid w:val="00C129BB"/>
    <w:rsid w:val="00C1388E"/>
    <w:rsid w:val="00C145E2"/>
    <w:rsid w:val="00C152E6"/>
    <w:rsid w:val="00C17C82"/>
    <w:rsid w:val="00C2150C"/>
    <w:rsid w:val="00C22288"/>
    <w:rsid w:val="00C25205"/>
    <w:rsid w:val="00C252AA"/>
    <w:rsid w:val="00C25486"/>
    <w:rsid w:val="00C257CE"/>
    <w:rsid w:val="00C266B4"/>
    <w:rsid w:val="00C27BCB"/>
    <w:rsid w:val="00C30109"/>
    <w:rsid w:val="00C320EF"/>
    <w:rsid w:val="00C323CE"/>
    <w:rsid w:val="00C43CA4"/>
    <w:rsid w:val="00C44CC7"/>
    <w:rsid w:val="00C4550A"/>
    <w:rsid w:val="00C46665"/>
    <w:rsid w:val="00C47FBA"/>
    <w:rsid w:val="00C51D69"/>
    <w:rsid w:val="00C52732"/>
    <w:rsid w:val="00C53934"/>
    <w:rsid w:val="00C5523D"/>
    <w:rsid w:val="00C57B68"/>
    <w:rsid w:val="00C62952"/>
    <w:rsid w:val="00C62CBB"/>
    <w:rsid w:val="00C66509"/>
    <w:rsid w:val="00C70B1D"/>
    <w:rsid w:val="00C712CD"/>
    <w:rsid w:val="00C73B30"/>
    <w:rsid w:val="00C74D88"/>
    <w:rsid w:val="00C74F01"/>
    <w:rsid w:val="00C84343"/>
    <w:rsid w:val="00C92B59"/>
    <w:rsid w:val="00C93A6B"/>
    <w:rsid w:val="00C94038"/>
    <w:rsid w:val="00C94D02"/>
    <w:rsid w:val="00C951EB"/>
    <w:rsid w:val="00CA02DC"/>
    <w:rsid w:val="00CA0946"/>
    <w:rsid w:val="00CA1595"/>
    <w:rsid w:val="00CA4B1E"/>
    <w:rsid w:val="00CA525E"/>
    <w:rsid w:val="00CA52AD"/>
    <w:rsid w:val="00CA61CA"/>
    <w:rsid w:val="00CA6691"/>
    <w:rsid w:val="00CA6B95"/>
    <w:rsid w:val="00CA7D7D"/>
    <w:rsid w:val="00CB619C"/>
    <w:rsid w:val="00CB69F6"/>
    <w:rsid w:val="00CB6C14"/>
    <w:rsid w:val="00CB7FA8"/>
    <w:rsid w:val="00CC18C3"/>
    <w:rsid w:val="00CC24EA"/>
    <w:rsid w:val="00CC2646"/>
    <w:rsid w:val="00CC3011"/>
    <w:rsid w:val="00CC7B60"/>
    <w:rsid w:val="00CD25DA"/>
    <w:rsid w:val="00CD3A55"/>
    <w:rsid w:val="00CD440A"/>
    <w:rsid w:val="00CE09FF"/>
    <w:rsid w:val="00CE7EFF"/>
    <w:rsid w:val="00CF4219"/>
    <w:rsid w:val="00CF5B80"/>
    <w:rsid w:val="00CF7DCB"/>
    <w:rsid w:val="00D00F13"/>
    <w:rsid w:val="00D04920"/>
    <w:rsid w:val="00D11989"/>
    <w:rsid w:val="00D1280B"/>
    <w:rsid w:val="00D14439"/>
    <w:rsid w:val="00D14566"/>
    <w:rsid w:val="00D14F84"/>
    <w:rsid w:val="00D17B3F"/>
    <w:rsid w:val="00D20433"/>
    <w:rsid w:val="00D22BA1"/>
    <w:rsid w:val="00D233C6"/>
    <w:rsid w:val="00D23460"/>
    <w:rsid w:val="00D24391"/>
    <w:rsid w:val="00D249B8"/>
    <w:rsid w:val="00D2688A"/>
    <w:rsid w:val="00D2762F"/>
    <w:rsid w:val="00D318B4"/>
    <w:rsid w:val="00D34CBC"/>
    <w:rsid w:val="00D3779F"/>
    <w:rsid w:val="00D42541"/>
    <w:rsid w:val="00D45380"/>
    <w:rsid w:val="00D54835"/>
    <w:rsid w:val="00D56C15"/>
    <w:rsid w:val="00D56F5C"/>
    <w:rsid w:val="00D5718A"/>
    <w:rsid w:val="00D603AA"/>
    <w:rsid w:val="00D62C41"/>
    <w:rsid w:val="00D62E3A"/>
    <w:rsid w:val="00D63599"/>
    <w:rsid w:val="00D64929"/>
    <w:rsid w:val="00D64C69"/>
    <w:rsid w:val="00D66F23"/>
    <w:rsid w:val="00D7422A"/>
    <w:rsid w:val="00D746B9"/>
    <w:rsid w:val="00D77437"/>
    <w:rsid w:val="00D8203F"/>
    <w:rsid w:val="00D83858"/>
    <w:rsid w:val="00D83C13"/>
    <w:rsid w:val="00D90116"/>
    <w:rsid w:val="00D909BB"/>
    <w:rsid w:val="00D97120"/>
    <w:rsid w:val="00D9757A"/>
    <w:rsid w:val="00DA0FDA"/>
    <w:rsid w:val="00DA1E59"/>
    <w:rsid w:val="00DA4CC9"/>
    <w:rsid w:val="00DB006E"/>
    <w:rsid w:val="00DB389D"/>
    <w:rsid w:val="00DC0AD6"/>
    <w:rsid w:val="00DC2B86"/>
    <w:rsid w:val="00DC4C9E"/>
    <w:rsid w:val="00DD7323"/>
    <w:rsid w:val="00DE609E"/>
    <w:rsid w:val="00DF0C1E"/>
    <w:rsid w:val="00DF0F1F"/>
    <w:rsid w:val="00DF1BC8"/>
    <w:rsid w:val="00DF2413"/>
    <w:rsid w:val="00DF2C61"/>
    <w:rsid w:val="00DF5376"/>
    <w:rsid w:val="00DF7B31"/>
    <w:rsid w:val="00E031A8"/>
    <w:rsid w:val="00E0488A"/>
    <w:rsid w:val="00E05986"/>
    <w:rsid w:val="00E066A0"/>
    <w:rsid w:val="00E07305"/>
    <w:rsid w:val="00E078A3"/>
    <w:rsid w:val="00E160F0"/>
    <w:rsid w:val="00E201A0"/>
    <w:rsid w:val="00E204F9"/>
    <w:rsid w:val="00E205F9"/>
    <w:rsid w:val="00E31FF9"/>
    <w:rsid w:val="00E322BA"/>
    <w:rsid w:val="00E36924"/>
    <w:rsid w:val="00E37CA9"/>
    <w:rsid w:val="00E40C8A"/>
    <w:rsid w:val="00E40D87"/>
    <w:rsid w:val="00E4103C"/>
    <w:rsid w:val="00E4642E"/>
    <w:rsid w:val="00E57877"/>
    <w:rsid w:val="00E61095"/>
    <w:rsid w:val="00E61935"/>
    <w:rsid w:val="00E6337C"/>
    <w:rsid w:val="00E633BC"/>
    <w:rsid w:val="00E638C8"/>
    <w:rsid w:val="00E64075"/>
    <w:rsid w:val="00E73FE3"/>
    <w:rsid w:val="00E8135A"/>
    <w:rsid w:val="00E81374"/>
    <w:rsid w:val="00E81C23"/>
    <w:rsid w:val="00E823B7"/>
    <w:rsid w:val="00E83FB5"/>
    <w:rsid w:val="00E852D8"/>
    <w:rsid w:val="00E92CAB"/>
    <w:rsid w:val="00E9641F"/>
    <w:rsid w:val="00EA16F7"/>
    <w:rsid w:val="00EA4925"/>
    <w:rsid w:val="00EA4E1E"/>
    <w:rsid w:val="00EB3C67"/>
    <w:rsid w:val="00EB775F"/>
    <w:rsid w:val="00EC01D4"/>
    <w:rsid w:val="00EC0384"/>
    <w:rsid w:val="00EC2607"/>
    <w:rsid w:val="00EC3A11"/>
    <w:rsid w:val="00EC3D9A"/>
    <w:rsid w:val="00EC4CC2"/>
    <w:rsid w:val="00EC65E7"/>
    <w:rsid w:val="00ED1812"/>
    <w:rsid w:val="00ED3620"/>
    <w:rsid w:val="00EE167B"/>
    <w:rsid w:val="00EE1CBF"/>
    <w:rsid w:val="00EE46AF"/>
    <w:rsid w:val="00EE6273"/>
    <w:rsid w:val="00EE6E1F"/>
    <w:rsid w:val="00EE6E49"/>
    <w:rsid w:val="00EF0659"/>
    <w:rsid w:val="00EF09C2"/>
    <w:rsid w:val="00EF1177"/>
    <w:rsid w:val="00EF12F0"/>
    <w:rsid w:val="00EF5150"/>
    <w:rsid w:val="00EF5E59"/>
    <w:rsid w:val="00EF64CA"/>
    <w:rsid w:val="00EF6A6E"/>
    <w:rsid w:val="00F014CF"/>
    <w:rsid w:val="00F0589D"/>
    <w:rsid w:val="00F0673A"/>
    <w:rsid w:val="00F07DF2"/>
    <w:rsid w:val="00F124AA"/>
    <w:rsid w:val="00F129E6"/>
    <w:rsid w:val="00F15482"/>
    <w:rsid w:val="00F1667C"/>
    <w:rsid w:val="00F2001F"/>
    <w:rsid w:val="00F205C1"/>
    <w:rsid w:val="00F24A8E"/>
    <w:rsid w:val="00F2705F"/>
    <w:rsid w:val="00F27855"/>
    <w:rsid w:val="00F31809"/>
    <w:rsid w:val="00F33DA1"/>
    <w:rsid w:val="00F35060"/>
    <w:rsid w:val="00F360E9"/>
    <w:rsid w:val="00F37A5E"/>
    <w:rsid w:val="00F443C6"/>
    <w:rsid w:val="00F44959"/>
    <w:rsid w:val="00F464CC"/>
    <w:rsid w:val="00F5265C"/>
    <w:rsid w:val="00F56346"/>
    <w:rsid w:val="00F65FE2"/>
    <w:rsid w:val="00F6626E"/>
    <w:rsid w:val="00F71549"/>
    <w:rsid w:val="00F731A8"/>
    <w:rsid w:val="00F7428B"/>
    <w:rsid w:val="00F74CAB"/>
    <w:rsid w:val="00F77499"/>
    <w:rsid w:val="00F81238"/>
    <w:rsid w:val="00F85490"/>
    <w:rsid w:val="00F869AF"/>
    <w:rsid w:val="00F91BD5"/>
    <w:rsid w:val="00F924FA"/>
    <w:rsid w:val="00F95CAE"/>
    <w:rsid w:val="00F97EE7"/>
    <w:rsid w:val="00FA1CF0"/>
    <w:rsid w:val="00FA2B25"/>
    <w:rsid w:val="00FC0263"/>
    <w:rsid w:val="00FC54F0"/>
    <w:rsid w:val="00FD0CB6"/>
    <w:rsid w:val="00FD38E7"/>
    <w:rsid w:val="00FD53D9"/>
    <w:rsid w:val="00FD761A"/>
    <w:rsid w:val="00FE1CD3"/>
    <w:rsid w:val="00FE20DA"/>
    <w:rsid w:val="00FE27B4"/>
    <w:rsid w:val="00FE32BA"/>
    <w:rsid w:val="00FE6FAE"/>
    <w:rsid w:val="00FF15BB"/>
    <w:rsid w:val="00FF3967"/>
    <w:rsid w:val="00FF4A76"/>
    <w:rsid w:val="00FF6BFA"/>
    <w:rsid w:val="00FF755D"/>
    <w:rsid w:val="014B475A"/>
    <w:rsid w:val="0172C96E"/>
    <w:rsid w:val="017A99C5"/>
    <w:rsid w:val="01B02800"/>
    <w:rsid w:val="01B23DE6"/>
    <w:rsid w:val="023F92E3"/>
    <w:rsid w:val="029864DE"/>
    <w:rsid w:val="02C094A2"/>
    <w:rsid w:val="02E8C9EB"/>
    <w:rsid w:val="02F98DB7"/>
    <w:rsid w:val="034C6132"/>
    <w:rsid w:val="03AF0921"/>
    <w:rsid w:val="03E3D069"/>
    <w:rsid w:val="0417E88F"/>
    <w:rsid w:val="0467FD22"/>
    <w:rsid w:val="0484D677"/>
    <w:rsid w:val="0489E180"/>
    <w:rsid w:val="04B409FE"/>
    <w:rsid w:val="050B268B"/>
    <w:rsid w:val="050BC68A"/>
    <w:rsid w:val="054D9F58"/>
    <w:rsid w:val="057E4D23"/>
    <w:rsid w:val="059BF6C2"/>
    <w:rsid w:val="05E08165"/>
    <w:rsid w:val="06CD5A96"/>
    <w:rsid w:val="06D905C7"/>
    <w:rsid w:val="06EBAC75"/>
    <w:rsid w:val="072CE92A"/>
    <w:rsid w:val="072E3175"/>
    <w:rsid w:val="07A8AC95"/>
    <w:rsid w:val="07B95423"/>
    <w:rsid w:val="07E60A50"/>
    <w:rsid w:val="087C03BE"/>
    <w:rsid w:val="09272B06"/>
    <w:rsid w:val="0965984D"/>
    <w:rsid w:val="0A0334F0"/>
    <w:rsid w:val="0B0A50B7"/>
    <w:rsid w:val="0B0FD4AD"/>
    <w:rsid w:val="0B14286B"/>
    <w:rsid w:val="0B31DF59"/>
    <w:rsid w:val="0B3FF7CF"/>
    <w:rsid w:val="0B40D199"/>
    <w:rsid w:val="0B460244"/>
    <w:rsid w:val="0B5DCDA7"/>
    <w:rsid w:val="0BE39169"/>
    <w:rsid w:val="0C30BB9E"/>
    <w:rsid w:val="0C4717C9"/>
    <w:rsid w:val="0C98E7CA"/>
    <w:rsid w:val="0E257FC8"/>
    <w:rsid w:val="0E28928B"/>
    <w:rsid w:val="0E54D239"/>
    <w:rsid w:val="0F144604"/>
    <w:rsid w:val="0F1B3077"/>
    <w:rsid w:val="0F685C60"/>
    <w:rsid w:val="0F9ECC4A"/>
    <w:rsid w:val="0FFBBCA6"/>
    <w:rsid w:val="102856CC"/>
    <w:rsid w:val="115EF764"/>
    <w:rsid w:val="11BAB361"/>
    <w:rsid w:val="11BDB6D7"/>
    <w:rsid w:val="11FA7AAB"/>
    <w:rsid w:val="123CD7EE"/>
    <w:rsid w:val="1243F707"/>
    <w:rsid w:val="12F65304"/>
    <w:rsid w:val="13049B6D"/>
    <w:rsid w:val="130AD37B"/>
    <w:rsid w:val="130F7B61"/>
    <w:rsid w:val="13960ADC"/>
    <w:rsid w:val="13B85948"/>
    <w:rsid w:val="1480DFA6"/>
    <w:rsid w:val="15E07BF6"/>
    <w:rsid w:val="16475811"/>
    <w:rsid w:val="16ED656C"/>
    <w:rsid w:val="172B8A0B"/>
    <w:rsid w:val="177C4C57"/>
    <w:rsid w:val="17C04405"/>
    <w:rsid w:val="1812A612"/>
    <w:rsid w:val="18748806"/>
    <w:rsid w:val="18941D27"/>
    <w:rsid w:val="18C1064F"/>
    <w:rsid w:val="19066515"/>
    <w:rsid w:val="195F8FC2"/>
    <w:rsid w:val="1976EAD9"/>
    <w:rsid w:val="1998901B"/>
    <w:rsid w:val="1A9A5AE1"/>
    <w:rsid w:val="1AF62AEA"/>
    <w:rsid w:val="1B1339A1"/>
    <w:rsid w:val="1B7EA3EB"/>
    <w:rsid w:val="1C1AD6ED"/>
    <w:rsid w:val="1C4057E2"/>
    <w:rsid w:val="1C71FB18"/>
    <w:rsid w:val="1D2DEC06"/>
    <w:rsid w:val="1DA16C10"/>
    <w:rsid w:val="1DA96D9C"/>
    <w:rsid w:val="1E2A50B6"/>
    <w:rsid w:val="1F02EAB5"/>
    <w:rsid w:val="1F52BD8D"/>
    <w:rsid w:val="1F76CBB6"/>
    <w:rsid w:val="1FA0AA74"/>
    <w:rsid w:val="1FC663B8"/>
    <w:rsid w:val="1FC76473"/>
    <w:rsid w:val="200694F7"/>
    <w:rsid w:val="2037D604"/>
    <w:rsid w:val="203BCF05"/>
    <w:rsid w:val="2069C682"/>
    <w:rsid w:val="20CEF1D7"/>
    <w:rsid w:val="20DEA20E"/>
    <w:rsid w:val="20E1E260"/>
    <w:rsid w:val="214DFDEE"/>
    <w:rsid w:val="2168A44C"/>
    <w:rsid w:val="21741308"/>
    <w:rsid w:val="21B52D2A"/>
    <w:rsid w:val="21F7D96B"/>
    <w:rsid w:val="22067E05"/>
    <w:rsid w:val="226D94AB"/>
    <w:rsid w:val="22BE0E72"/>
    <w:rsid w:val="22E33118"/>
    <w:rsid w:val="2311A2EA"/>
    <w:rsid w:val="233FFC7B"/>
    <w:rsid w:val="23A517D8"/>
    <w:rsid w:val="23CAB655"/>
    <w:rsid w:val="240039C1"/>
    <w:rsid w:val="243CC2F0"/>
    <w:rsid w:val="244624A6"/>
    <w:rsid w:val="24C63CC4"/>
    <w:rsid w:val="24FED26D"/>
    <w:rsid w:val="250B32D0"/>
    <w:rsid w:val="259AAD87"/>
    <w:rsid w:val="25A72628"/>
    <w:rsid w:val="26216F11"/>
    <w:rsid w:val="27209BE6"/>
    <w:rsid w:val="2737DA83"/>
    <w:rsid w:val="274C79F1"/>
    <w:rsid w:val="276E0D69"/>
    <w:rsid w:val="2856E6C7"/>
    <w:rsid w:val="28B0B6FF"/>
    <w:rsid w:val="28E84A52"/>
    <w:rsid w:val="28FFBD17"/>
    <w:rsid w:val="292F4074"/>
    <w:rsid w:val="2A24C47D"/>
    <w:rsid w:val="2A2F6E9C"/>
    <w:rsid w:val="2A7F8369"/>
    <w:rsid w:val="2A841AB3"/>
    <w:rsid w:val="2AD967A2"/>
    <w:rsid w:val="2B307D46"/>
    <w:rsid w:val="2B32863B"/>
    <w:rsid w:val="2B43AE31"/>
    <w:rsid w:val="2B745A20"/>
    <w:rsid w:val="2B82F4CA"/>
    <w:rsid w:val="2B8BB2CB"/>
    <w:rsid w:val="2BBAADCA"/>
    <w:rsid w:val="2BBE425C"/>
    <w:rsid w:val="2BFCBA6E"/>
    <w:rsid w:val="2C54D61C"/>
    <w:rsid w:val="2C67EFDC"/>
    <w:rsid w:val="2C9476D6"/>
    <w:rsid w:val="2D2D5AD0"/>
    <w:rsid w:val="2D4EFA62"/>
    <w:rsid w:val="2DE0D8EA"/>
    <w:rsid w:val="2F15D8E6"/>
    <w:rsid w:val="2F452B5D"/>
    <w:rsid w:val="2F578BD6"/>
    <w:rsid w:val="307C128C"/>
    <w:rsid w:val="30E8ACBB"/>
    <w:rsid w:val="30F49061"/>
    <w:rsid w:val="31A919FE"/>
    <w:rsid w:val="31D58817"/>
    <w:rsid w:val="32F5090F"/>
    <w:rsid w:val="334E85C4"/>
    <w:rsid w:val="3438E024"/>
    <w:rsid w:val="344F5961"/>
    <w:rsid w:val="3461EA1C"/>
    <w:rsid w:val="349BD6BB"/>
    <w:rsid w:val="352D5C29"/>
    <w:rsid w:val="354E2077"/>
    <w:rsid w:val="35C0AEEA"/>
    <w:rsid w:val="361AFBD5"/>
    <w:rsid w:val="376B19D1"/>
    <w:rsid w:val="3793808F"/>
    <w:rsid w:val="37D158D4"/>
    <w:rsid w:val="382A8611"/>
    <w:rsid w:val="38B34CC3"/>
    <w:rsid w:val="38FAAB46"/>
    <w:rsid w:val="3913C20B"/>
    <w:rsid w:val="39EE4CA4"/>
    <w:rsid w:val="3A293226"/>
    <w:rsid w:val="3A6D0456"/>
    <w:rsid w:val="3B0D0553"/>
    <w:rsid w:val="3B188596"/>
    <w:rsid w:val="3B4B8D67"/>
    <w:rsid w:val="3B7915DC"/>
    <w:rsid w:val="3B8E88C3"/>
    <w:rsid w:val="3C06C9C8"/>
    <w:rsid w:val="3C339CBD"/>
    <w:rsid w:val="3CFA427F"/>
    <w:rsid w:val="3D0234E2"/>
    <w:rsid w:val="3D472F7B"/>
    <w:rsid w:val="3DDCEC2A"/>
    <w:rsid w:val="3E255462"/>
    <w:rsid w:val="3E36F1AF"/>
    <w:rsid w:val="3E611E4C"/>
    <w:rsid w:val="3E68B1D6"/>
    <w:rsid w:val="3E8B0529"/>
    <w:rsid w:val="3EAEC58C"/>
    <w:rsid w:val="3EF17F79"/>
    <w:rsid w:val="3F0B6C83"/>
    <w:rsid w:val="3F3F8123"/>
    <w:rsid w:val="4048464F"/>
    <w:rsid w:val="404C53DD"/>
    <w:rsid w:val="4065D0CE"/>
    <w:rsid w:val="409378EC"/>
    <w:rsid w:val="40A02929"/>
    <w:rsid w:val="40E1D245"/>
    <w:rsid w:val="41FD42F4"/>
    <w:rsid w:val="4206BA34"/>
    <w:rsid w:val="424C32BD"/>
    <w:rsid w:val="42A2BDEF"/>
    <w:rsid w:val="42DAA9F8"/>
    <w:rsid w:val="430D6364"/>
    <w:rsid w:val="431837FC"/>
    <w:rsid w:val="4358F22B"/>
    <w:rsid w:val="438B8584"/>
    <w:rsid w:val="43BAE1EF"/>
    <w:rsid w:val="4421C986"/>
    <w:rsid w:val="443712FD"/>
    <w:rsid w:val="45A31843"/>
    <w:rsid w:val="45B716DF"/>
    <w:rsid w:val="4640420F"/>
    <w:rsid w:val="46E52CD9"/>
    <w:rsid w:val="46EC76C2"/>
    <w:rsid w:val="47477E01"/>
    <w:rsid w:val="476A22A2"/>
    <w:rsid w:val="47CC1037"/>
    <w:rsid w:val="487D9535"/>
    <w:rsid w:val="48EC1E90"/>
    <w:rsid w:val="4902E9C9"/>
    <w:rsid w:val="4968EBBD"/>
    <w:rsid w:val="49CEE9A4"/>
    <w:rsid w:val="4B4963AB"/>
    <w:rsid w:val="4B6DDCBF"/>
    <w:rsid w:val="4B8C79EF"/>
    <w:rsid w:val="4BCE6171"/>
    <w:rsid w:val="4C0B653E"/>
    <w:rsid w:val="4C6D53C3"/>
    <w:rsid w:val="4CFA4007"/>
    <w:rsid w:val="4DA87C1D"/>
    <w:rsid w:val="4E1921CD"/>
    <w:rsid w:val="4E4A503A"/>
    <w:rsid w:val="4E9D8878"/>
    <w:rsid w:val="4E9FF061"/>
    <w:rsid w:val="4EF17A0A"/>
    <w:rsid w:val="4F10D4AC"/>
    <w:rsid w:val="4F4C08F3"/>
    <w:rsid w:val="4F7B0555"/>
    <w:rsid w:val="4FA1C124"/>
    <w:rsid w:val="4FABF943"/>
    <w:rsid w:val="4FB3C430"/>
    <w:rsid w:val="4FC8037F"/>
    <w:rsid w:val="50040E55"/>
    <w:rsid w:val="501B112C"/>
    <w:rsid w:val="5051BC18"/>
    <w:rsid w:val="511C61A0"/>
    <w:rsid w:val="51B495E2"/>
    <w:rsid w:val="51C35EE5"/>
    <w:rsid w:val="51D09693"/>
    <w:rsid w:val="51D2B641"/>
    <w:rsid w:val="521401DE"/>
    <w:rsid w:val="5277B2C5"/>
    <w:rsid w:val="529E4B47"/>
    <w:rsid w:val="52E051D5"/>
    <w:rsid w:val="535C9BC6"/>
    <w:rsid w:val="53E55041"/>
    <w:rsid w:val="5422CBAC"/>
    <w:rsid w:val="5464A3B9"/>
    <w:rsid w:val="547170B4"/>
    <w:rsid w:val="5480A54B"/>
    <w:rsid w:val="54EC1EE6"/>
    <w:rsid w:val="54FA71AD"/>
    <w:rsid w:val="556DC7F4"/>
    <w:rsid w:val="55819C03"/>
    <w:rsid w:val="5595BE11"/>
    <w:rsid w:val="55D7F453"/>
    <w:rsid w:val="56449845"/>
    <w:rsid w:val="56A7D11D"/>
    <w:rsid w:val="57A4BC72"/>
    <w:rsid w:val="57BF569D"/>
    <w:rsid w:val="57C17277"/>
    <w:rsid w:val="57E709D3"/>
    <w:rsid w:val="5823BFA8"/>
    <w:rsid w:val="585B03F6"/>
    <w:rsid w:val="59141715"/>
    <w:rsid w:val="597A6D5B"/>
    <w:rsid w:val="59CD6EA8"/>
    <w:rsid w:val="59DB74ED"/>
    <w:rsid w:val="5A54F526"/>
    <w:rsid w:val="5A7A11D6"/>
    <w:rsid w:val="5AAC929F"/>
    <w:rsid w:val="5B2BEA19"/>
    <w:rsid w:val="5B359D6D"/>
    <w:rsid w:val="5BA90E2D"/>
    <w:rsid w:val="5C671BCF"/>
    <w:rsid w:val="5CA787FC"/>
    <w:rsid w:val="5CB0A645"/>
    <w:rsid w:val="5D4EB16A"/>
    <w:rsid w:val="5DA632B9"/>
    <w:rsid w:val="5DABBC73"/>
    <w:rsid w:val="5DF7C1D9"/>
    <w:rsid w:val="5E15026F"/>
    <w:rsid w:val="5EB23EF5"/>
    <w:rsid w:val="5EC3EAA7"/>
    <w:rsid w:val="5F452609"/>
    <w:rsid w:val="5F80221E"/>
    <w:rsid w:val="5F850571"/>
    <w:rsid w:val="601BE2C0"/>
    <w:rsid w:val="60863CDB"/>
    <w:rsid w:val="60C71F53"/>
    <w:rsid w:val="60D7E2B5"/>
    <w:rsid w:val="613A8CF2"/>
    <w:rsid w:val="62B186E6"/>
    <w:rsid w:val="62FDC401"/>
    <w:rsid w:val="6358F53C"/>
    <w:rsid w:val="640F8377"/>
    <w:rsid w:val="6454F1E1"/>
    <w:rsid w:val="6481AD38"/>
    <w:rsid w:val="64D606E4"/>
    <w:rsid w:val="65265C91"/>
    <w:rsid w:val="6534ABD3"/>
    <w:rsid w:val="65C6577B"/>
    <w:rsid w:val="65D48993"/>
    <w:rsid w:val="66148F00"/>
    <w:rsid w:val="662DAF2E"/>
    <w:rsid w:val="66374902"/>
    <w:rsid w:val="6695D82B"/>
    <w:rsid w:val="66CE8518"/>
    <w:rsid w:val="6700646D"/>
    <w:rsid w:val="671D189F"/>
    <w:rsid w:val="6752A5E7"/>
    <w:rsid w:val="6798A0E1"/>
    <w:rsid w:val="679F2174"/>
    <w:rsid w:val="68395ECC"/>
    <w:rsid w:val="683E1B5B"/>
    <w:rsid w:val="69315528"/>
    <w:rsid w:val="69415EE1"/>
    <w:rsid w:val="6A03AFBD"/>
    <w:rsid w:val="6A60FBA0"/>
    <w:rsid w:val="6A7A6997"/>
    <w:rsid w:val="6AAA9286"/>
    <w:rsid w:val="6AD93746"/>
    <w:rsid w:val="6C7F33DE"/>
    <w:rsid w:val="6C9EC8FF"/>
    <w:rsid w:val="6CDEA14E"/>
    <w:rsid w:val="6D1DFCE3"/>
    <w:rsid w:val="6D28D8C2"/>
    <w:rsid w:val="6D2DC831"/>
    <w:rsid w:val="6D352F69"/>
    <w:rsid w:val="6D4A5DFE"/>
    <w:rsid w:val="6D6B28DE"/>
    <w:rsid w:val="6D769554"/>
    <w:rsid w:val="6D9748EB"/>
    <w:rsid w:val="6E056832"/>
    <w:rsid w:val="6E4FBFFE"/>
    <w:rsid w:val="6E63323E"/>
    <w:rsid w:val="6EC1CE5C"/>
    <w:rsid w:val="6F91E4E3"/>
    <w:rsid w:val="6FA87C34"/>
    <w:rsid w:val="6FAC3085"/>
    <w:rsid w:val="702441B8"/>
    <w:rsid w:val="7046F5FA"/>
    <w:rsid w:val="706B6C3A"/>
    <w:rsid w:val="713817DD"/>
    <w:rsid w:val="713F75E5"/>
    <w:rsid w:val="714AE0C1"/>
    <w:rsid w:val="7181E094"/>
    <w:rsid w:val="722BA3FD"/>
    <w:rsid w:val="724B049A"/>
    <w:rsid w:val="724E2129"/>
    <w:rsid w:val="72D9E9AB"/>
    <w:rsid w:val="73024242"/>
    <w:rsid w:val="73389963"/>
    <w:rsid w:val="7342B159"/>
    <w:rsid w:val="7410A629"/>
    <w:rsid w:val="742C034F"/>
    <w:rsid w:val="74384531"/>
    <w:rsid w:val="74A81D48"/>
    <w:rsid w:val="74C3445C"/>
    <w:rsid w:val="751378E4"/>
    <w:rsid w:val="752A03A7"/>
    <w:rsid w:val="75BB5589"/>
    <w:rsid w:val="75FF85A8"/>
    <w:rsid w:val="76EB7A11"/>
    <w:rsid w:val="76F076F6"/>
    <w:rsid w:val="76FBCC1D"/>
    <w:rsid w:val="77C427D1"/>
    <w:rsid w:val="77D8D6F3"/>
    <w:rsid w:val="780BAD3B"/>
    <w:rsid w:val="796E69D1"/>
    <w:rsid w:val="7A0E6791"/>
    <w:rsid w:val="7AEA6CD4"/>
    <w:rsid w:val="7B486FFE"/>
    <w:rsid w:val="7BB3138C"/>
    <w:rsid w:val="7C2181F4"/>
    <w:rsid w:val="7C5261AD"/>
    <w:rsid w:val="7CAFBEE1"/>
    <w:rsid w:val="7D1C8996"/>
    <w:rsid w:val="7D4B6551"/>
    <w:rsid w:val="7DD12B2B"/>
    <w:rsid w:val="7FC37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39A1A"/>
  <w15:docId w15:val="{A523C0C5-E3C1-43AC-B86D-83308C9E4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B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Heading1">
    <w:name w:val="heading 1"/>
    <w:aliases w:val="Titre1 av num,(Titre),Niveau 1,Heading 1 CFMU,Titre 1 av num,H1,Contrat 1,chapitre,Ct.,H1.Contrat 1.chapitre.Ct.t.,Chapitres,Tbra 1"/>
    <w:basedOn w:val="Normal"/>
    <w:next w:val="Normal"/>
    <w:link w:val="Heading1Char"/>
    <w:qFormat/>
    <w:rsid w:val="008B1137"/>
    <w:pPr>
      <w:keepLines/>
      <w:numPr>
        <w:numId w:val="2"/>
      </w:numPr>
      <w:pBdr>
        <w:bottom w:val="single" w:sz="24" w:space="1" w:color="C0C0C0"/>
      </w:pBdr>
      <w:tabs>
        <w:tab w:val="left" w:pos="6379"/>
        <w:tab w:val="left" w:pos="6663"/>
      </w:tabs>
      <w:spacing w:before="360" w:after="240"/>
      <w:ind w:right="170"/>
      <w:outlineLvl w:val="0"/>
    </w:pPr>
    <w:rPr>
      <w:b/>
      <w:caps/>
      <w:sz w:val="28"/>
    </w:rPr>
  </w:style>
  <w:style w:type="paragraph" w:styleId="Heading2">
    <w:name w:val="heading 2"/>
    <w:aliases w:val="sous titre chapitre,heading 2,Heading 2 Hidden,Titre 2 av num,(Sous-titre),Niveau 1 1,Heading 2 CFMU,Contrat 2,Ctt,H2,paragraphe,c,OdsKap2,OdsKap2Überschrift,Tbra2,Heading 2 CFMU + Gauche,Avant...."/>
    <w:basedOn w:val="Normal"/>
    <w:next w:val="Normal"/>
    <w:link w:val="Heading2Char"/>
    <w:autoRedefine/>
    <w:uiPriority w:val="9"/>
    <w:qFormat/>
    <w:rsid w:val="00B126C2"/>
    <w:pPr>
      <w:keepLines/>
      <w:numPr>
        <w:ilvl w:val="2"/>
        <w:numId w:val="2"/>
      </w:numPr>
      <w:pBdr>
        <w:bottom w:val="single" w:sz="24" w:space="3" w:color="C0C0C0"/>
      </w:pBdr>
      <w:tabs>
        <w:tab w:val="left" w:pos="7920"/>
      </w:tabs>
      <w:spacing w:before="360" w:after="120"/>
      <w:ind w:right="1150"/>
      <w:outlineLvl w:val="1"/>
    </w:pPr>
    <w:rPr>
      <w:rFonts w:ascii="Cambria Math" w:hAnsi="Cambria Math" w:cs="Yu Gothic Light"/>
      <w:b/>
      <w:caps/>
      <w:color w:val="000000" w:themeColor="text1"/>
    </w:rPr>
  </w:style>
  <w:style w:type="paragraph" w:styleId="Heading3">
    <w:name w:val="heading 3"/>
    <w:aliases w:val="Titre 3 av num,(Inter- titre),Niveau 1 1 1,Heading 3 CFMU,H3,Contrat 3,Niveau 1.1,Titre 3 Car2,Titre 3 Car Car1,Titre 3 av num Car Car1,(Inter- titre) Car Car1,Niveau 1 1 1 Car Car1,H,Heading 3 CFMU + Gauche,A....,A..."/>
    <w:basedOn w:val="Normal"/>
    <w:next w:val="Normal"/>
    <w:link w:val="Heading3Char"/>
    <w:autoRedefine/>
    <w:unhideWhenUsed/>
    <w:qFormat/>
    <w:rsid w:val="00491FCE"/>
    <w:pPr>
      <w:pBdr>
        <w:top w:val="single" w:sz="12" w:space="1" w:color="DAEEF3" w:themeColor="accent5" w:themeTint="33"/>
      </w:pBdr>
      <w:shd w:val="clear" w:color="auto" w:fill="DAEEF3" w:themeFill="accent5" w:themeFillTint="33"/>
      <w:tabs>
        <w:tab w:val="num" w:pos="720"/>
        <w:tab w:val="left" w:pos="851"/>
      </w:tabs>
      <w:spacing w:before="200" w:line="276" w:lineRule="auto"/>
      <w:ind w:left="720" w:hanging="720"/>
      <w:outlineLvl w:val="2"/>
    </w:pPr>
    <w:rPr>
      <w:rFonts w:asciiTheme="minorHAnsi" w:eastAsiaTheme="minorEastAsia" w:hAnsiTheme="minorHAnsi" w:cstheme="minorBidi"/>
      <w:smallCaps/>
      <w:spacing w:val="15"/>
      <w:sz w:val="22"/>
      <w:szCs w:val="22"/>
      <w:lang w:eastAsia="en-US" w:bidi="en-US"/>
    </w:rPr>
  </w:style>
  <w:style w:type="paragraph" w:styleId="Heading4">
    <w:name w:val="heading 4"/>
    <w:aliases w:val="Titre 4 av num,H4,Niveau 1.1.1,Titre 4 Car1,Titre 4 Car Car,Titre 4 Car Car Car Car,Titre 4 av num Car Car Car Car,Niveau 1 1 1 1 Car Car Car Car,Titre 4 Car Car1,Titre 4 Car Car Car,Titre 4 av num Car Car Car,Titre 4 VGX"/>
    <w:next w:val="Normal"/>
    <w:link w:val="Heading4Char"/>
    <w:qFormat/>
    <w:rsid w:val="008B1137"/>
    <w:pPr>
      <w:numPr>
        <w:ilvl w:val="3"/>
        <w:numId w:val="2"/>
      </w:numPr>
      <w:spacing w:before="240" w:after="120" w:line="240" w:lineRule="auto"/>
      <w:outlineLvl w:val="3"/>
    </w:pPr>
    <w:rPr>
      <w:rFonts w:ascii="Yu Gothic Light" w:eastAsia="Times New Roman" w:hAnsi="Yu Gothic Light" w:cs="Times New Roman"/>
      <w:b/>
      <w:i/>
      <w:sz w:val="20"/>
      <w:szCs w:val="20"/>
      <w:lang w:eastAsia="fr-FR"/>
    </w:rPr>
  </w:style>
  <w:style w:type="paragraph" w:styleId="Heading5">
    <w:name w:val="heading 5"/>
    <w:aliases w:val="Titre 5 av num,H5"/>
    <w:basedOn w:val="Normal"/>
    <w:next w:val="Normal"/>
    <w:link w:val="Heading5Char"/>
    <w:unhideWhenUsed/>
    <w:qFormat/>
    <w:rsid w:val="00491FCE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nhideWhenUsed/>
    <w:qFormat/>
    <w:rsid w:val="00491FCE"/>
    <w:pPr>
      <w:tabs>
        <w:tab w:val="num" w:pos="1296"/>
      </w:tabs>
      <w:spacing w:before="300" w:line="276" w:lineRule="auto"/>
      <w:ind w:left="1296" w:hanging="1296"/>
      <w:outlineLvl w:val="6"/>
    </w:pPr>
    <w:rPr>
      <w:rFonts w:asciiTheme="minorHAnsi" w:eastAsiaTheme="minorEastAsia" w:hAnsiTheme="minorHAnsi" w:cstheme="minorBidi"/>
      <w:caps/>
      <w:color w:val="365F91" w:themeColor="accent1" w:themeShade="BF"/>
      <w:spacing w:val="10"/>
      <w:sz w:val="22"/>
      <w:szCs w:val="22"/>
      <w:lang w:val="en-US" w:eastAsia="en-US" w:bidi="en-US"/>
    </w:rPr>
  </w:style>
  <w:style w:type="paragraph" w:styleId="Heading8">
    <w:name w:val="heading 8"/>
    <w:basedOn w:val="Normal"/>
    <w:next w:val="Normal"/>
    <w:link w:val="Heading8Char"/>
    <w:unhideWhenUsed/>
    <w:qFormat/>
    <w:rsid w:val="00491FCE"/>
    <w:pPr>
      <w:tabs>
        <w:tab w:val="num" w:pos="1440"/>
      </w:tabs>
      <w:spacing w:before="300" w:line="276" w:lineRule="auto"/>
      <w:ind w:left="1440" w:hanging="1440"/>
      <w:outlineLvl w:val="7"/>
    </w:pPr>
    <w:rPr>
      <w:rFonts w:asciiTheme="minorHAnsi" w:eastAsiaTheme="minorEastAsia" w:hAnsiTheme="minorHAnsi" w:cstheme="minorBidi"/>
      <w:caps/>
      <w:spacing w:val="10"/>
      <w:sz w:val="18"/>
      <w:szCs w:val="18"/>
      <w:lang w:val="en-US" w:eastAsia="en-US" w:bidi="en-US"/>
    </w:rPr>
  </w:style>
  <w:style w:type="paragraph" w:styleId="Heading9">
    <w:name w:val="heading 9"/>
    <w:basedOn w:val="Normal"/>
    <w:next w:val="Normal"/>
    <w:link w:val="Heading9Char"/>
    <w:unhideWhenUsed/>
    <w:qFormat/>
    <w:rsid w:val="00491FCE"/>
    <w:pPr>
      <w:tabs>
        <w:tab w:val="num" w:pos="1584"/>
      </w:tabs>
      <w:spacing w:before="300" w:line="276" w:lineRule="auto"/>
      <w:ind w:left="1584" w:hanging="1584"/>
      <w:outlineLvl w:val="8"/>
    </w:pPr>
    <w:rPr>
      <w:rFonts w:asciiTheme="minorHAnsi" w:eastAsiaTheme="minorEastAsia" w:hAnsiTheme="minorHAnsi" w:cstheme="minorBidi"/>
      <w:i/>
      <w:caps/>
      <w:spacing w:val="10"/>
      <w:sz w:val="18"/>
      <w:szCs w:val="18"/>
      <w:lang w:val="en-US" w:eastAsia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Titre1 av num Char,(Titre) Char,Niveau 1 Char,Heading 1 CFMU Char,Titre 1 av num Char,H1 Char,Contrat 1 Char,chapitre Char,Ct. Char,H1.Contrat 1.chapitre.Ct.t. Char,Chapitres Char,Tbra 1 Char"/>
    <w:basedOn w:val="DefaultParagraphFont"/>
    <w:link w:val="Heading1"/>
    <w:rsid w:val="008B1137"/>
    <w:rPr>
      <w:rFonts w:ascii="Times New Roman" w:eastAsia="Times New Roman" w:hAnsi="Times New Roman" w:cs="Times New Roman"/>
      <w:b/>
      <w:caps/>
      <w:sz w:val="28"/>
      <w:szCs w:val="24"/>
      <w:lang w:eastAsia="fr-FR"/>
    </w:rPr>
  </w:style>
  <w:style w:type="character" w:customStyle="1" w:styleId="Heading2Char">
    <w:name w:val="Heading 2 Char"/>
    <w:aliases w:val="sous titre chapitre Char,heading 2 Char,Heading 2 Hidden Char,Titre 2 av num Char,(Sous-titre) Char,Niveau 1 1 Char,Heading 2 CFMU Char,Contrat 2 Char,Ctt Char,H2 Char,paragraphe Char,c Char,OdsKap2 Char,OdsKap2Überschrift Char,Tbra2 Char"/>
    <w:basedOn w:val="DefaultParagraphFont"/>
    <w:link w:val="Heading2"/>
    <w:uiPriority w:val="9"/>
    <w:rsid w:val="00B126C2"/>
    <w:rPr>
      <w:rFonts w:ascii="Cambria Math" w:eastAsia="Times New Roman" w:hAnsi="Cambria Math" w:cs="Yu Gothic Light"/>
      <w:b/>
      <w:caps/>
      <w:color w:val="000000" w:themeColor="text1"/>
      <w:sz w:val="24"/>
      <w:szCs w:val="24"/>
      <w:lang w:eastAsia="fr-FR"/>
    </w:rPr>
  </w:style>
  <w:style w:type="character" w:customStyle="1" w:styleId="Heading4Char">
    <w:name w:val="Heading 4 Char"/>
    <w:aliases w:val="Titre 4 av num Char,H4 Char,Niveau 1.1.1 Char,Titre 4 Car1 Char,Titre 4 Car Car Char,Titre 4 Car Car Car Car Char,Titre 4 av num Car Car Car Car Char,Niveau 1 1 1 1 Car Car Car Car Char,Titre 4 Car Car1 Char,Titre 4 Car Car Car Char"/>
    <w:basedOn w:val="DefaultParagraphFont"/>
    <w:link w:val="Heading4"/>
    <w:rsid w:val="008B1137"/>
    <w:rPr>
      <w:rFonts w:ascii="Yu Gothic Light" w:eastAsia="Times New Roman" w:hAnsi="Yu Gothic Light" w:cs="Times New Roman"/>
      <w:b/>
      <w:i/>
      <w:sz w:val="20"/>
      <w:szCs w:val="20"/>
      <w:lang w:eastAsia="fr-FR"/>
    </w:rPr>
  </w:style>
  <w:style w:type="character" w:styleId="Hyperlink">
    <w:name w:val="Hyperlink"/>
    <w:uiPriority w:val="99"/>
    <w:rsid w:val="008B1137"/>
    <w:rPr>
      <w:color w:val="0000FF"/>
      <w:u w:val="single"/>
    </w:rPr>
  </w:style>
  <w:style w:type="paragraph" w:customStyle="1" w:styleId="LP">
    <w:name w:val="LP"/>
    <w:basedOn w:val="Normal"/>
    <w:rsid w:val="00F95CAE"/>
    <w:pPr>
      <w:numPr>
        <w:numId w:val="3"/>
      </w:numPr>
    </w:pPr>
  </w:style>
  <w:style w:type="paragraph" w:styleId="NoSpacing">
    <w:name w:val="No Spacing"/>
    <w:uiPriority w:val="1"/>
    <w:qFormat/>
    <w:rsid w:val="003E784B"/>
    <w:pPr>
      <w:spacing w:after="0" w:line="240" w:lineRule="auto"/>
      <w:jc w:val="both"/>
    </w:pPr>
    <w:rPr>
      <w:rFonts w:ascii="Yu Gothic Light" w:eastAsia="Times New Roman" w:hAnsi="Yu Gothic Light" w:cs="Times New Roman"/>
      <w:sz w:val="20"/>
      <w:szCs w:val="20"/>
      <w:lang w:eastAsia="fr-FR"/>
    </w:rPr>
  </w:style>
  <w:style w:type="paragraph" w:styleId="TOC1">
    <w:name w:val="toc 1"/>
    <w:basedOn w:val="Normal"/>
    <w:next w:val="Normal"/>
    <w:uiPriority w:val="39"/>
    <w:rsid w:val="00061E17"/>
    <w:pPr>
      <w:spacing w:after="120"/>
    </w:pPr>
    <w:rPr>
      <w:b/>
      <w:bCs/>
      <w:caps/>
    </w:rPr>
  </w:style>
  <w:style w:type="paragraph" w:styleId="TOC2">
    <w:name w:val="toc 2"/>
    <w:basedOn w:val="Normal"/>
    <w:next w:val="Normal"/>
    <w:uiPriority w:val="39"/>
    <w:rsid w:val="00061E17"/>
    <w:pPr>
      <w:ind w:left="200"/>
    </w:pPr>
    <w:rPr>
      <w:smallCaps/>
    </w:rPr>
  </w:style>
  <w:style w:type="paragraph" w:styleId="TOCHeading">
    <w:name w:val="TOC Heading"/>
    <w:basedOn w:val="Heading1"/>
    <w:next w:val="Normal"/>
    <w:uiPriority w:val="39"/>
    <w:unhideWhenUsed/>
    <w:qFormat/>
    <w:rsid w:val="00061E17"/>
    <w:pPr>
      <w:keepNext/>
      <w:numPr>
        <w:numId w:val="0"/>
      </w:numPr>
      <w:pBdr>
        <w:bottom w:val="none" w:sz="0" w:space="0" w:color="auto"/>
      </w:pBdr>
      <w:tabs>
        <w:tab w:val="clear" w:pos="6379"/>
        <w:tab w:val="clear" w:pos="6663"/>
      </w:tabs>
      <w:spacing w:before="480" w:after="0" w:line="276" w:lineRule="auto"/>
      <w:ind w:right="0"/>
      <w:outlineLvl w:val="9"/>
    </w:pPr>
    <w:rPr>
      <w:rFonts w:ascii="Yu Gothic Light" w:hAnsi="Yu Gothic Light"/>
      <w:bCs/>
      <w:caps w:val="0"/>
      <w:color w:val="365F91"/>
      <w:szCs w:val="28"/>
      <w:lang w:val="en-GB" w:eastAsia="en-GB"/>
    </w:rPr>
  </w:style>
  <w:style w:type="paragraph" w:styleId="Header">
    <w:name w:val="header"/>
    <w:basedOn w:val="Normal"/>
    <w:link w:val="HeaderChar"/>
    <w:uiPriority w:val="99"/>
    <w:unhideWhenUsed/>
    <w:rsid w:val="00871735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1735"/>
    <w:rPr>
      <w:rFonts w:ascii="Yu Gothic Light" w:eastAsia="Times New Roman" w:hAnsi="Yu Gothic Light" w:cs="Times New Roman"/>
      <w:sz w:val="20"/>
      <w:szCs w:val="20"/>
      <w:lang w:eastAsia="fr-FR"/>
    </w:rPr>
  </w:style>
  <w:style w:type="paragraph" w:styleId="Footer">
    <w:name w:val="footer"/>
    <w:basedOn w:val="Normal"/>
    <w:link w:val="FooterChar"/>
    <w:uiPriority w:val="99"/>
    <w:unhideWhenUsed/>
    <w:rsid w:val="00871735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1735"/>
    <w:rPr>
      <w:rFonts w:ascii="Yu Gothic Light" w:eastAsia="Times New Roman" w:hAnsi="Yu Gothic Light" w:cs="Times New Roman"/>
      <w:sz w:val="20"/>
      <w:szCs w:val="20"/>
      <w:lang w:eastAsia="fr-F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1735"/>
    <w:rPr>
      <w:rFonts w:ascii="Cambria Math" w:hAnsi="Cambria Math" w:cs="Cambria Math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1735"/>
    <w:rPr>
      <w:rFonts w:ascii="Cambria Math" w:eastAsia="Times New Roman" w:hAnsi="Cambria Math" w:cs="Cambria Math"/>
      <w:sz w:val="16"/>
      <w:szCs w:val="16"/>
      <w:lang w:eastAsia="fr-FR"/>
    </w:rPr>
  </w:style>
  <w:style w:type="character" w:styleId="PageNumber">
    <w:name w:val="page number"/>
    <w:basedOn w:val="DefaultParagraphFont"/>
    <w:uiPriority w:val="99"/>
    <w:rsid w:val="00871735"/>
  </w:style>
  <w:style w:type="paragraph" w:styleId="ListParagraph">
    <w:name w:val="List Paragraph"/>
    <w:basedOn w:val="Normal"/>
    <w:link w:val="ListParagraphChar"/>
    <w:uiPriority w:val="34"/>
    <w:qFormat/>
    <w:rsid w:val="00B133AD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BD6DF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D6DFB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D6DFB"/>
    <w:rPr>
      <w:rFonts w:ascii="Yu Gothic Light" w:eastAsia="Times New Roman" w:hAnsi="Yu Gothic Light" w:cs="Times New Roman"/>
      <w:sz w:val="20"/>
      <w:szCs w:val="20"/>
      <w:lang w:eastAsia="fr-F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D6DF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D6DFB"/>
    <w:rPr>
      <w:rFonts w:ascii="Yu Gothic Light" w:eastAsia="Times New Roman" w:hAnsi="Yu Gothic Light" w:cs="Times New Roman"/>
      <w:b/>
      <w:bCs/>
      <w:sz w:val="20"/>
      <w:szCs w:val="20"/>
      <w:lang w:eastAsia="fr-FR"/>
    </w:rPr>
  </w:style>
  <w:style w:type="paragraph" w:styleId="NormalWeb">
    <w:name w:val="Normal (Web)"/>
    <w:basedOn w:val="Normal"/>
    <w:uiPriority w:val="99"/>
    <w:unhideWhenUsed/>
    <w:rsid w:val="0089123D"/>
    <w:pPr>
      <w:spacing w:before="100" w:beforeAutospacing="1" w:after="100" w:afterAutospacing="1"/>
    </w:pPr>
    <w:rPr>
      <w:lang w:val="en-US" w:eastAsia="en-US"/>
    </w:rPr>
  </w:style>
  <w:style w:type="character" w:customStyle="1" w:styleId="Heading5Char">
    <w:name w:val="Heading 5 Char"/>
    <w:aliases w:val="Titre 5 av num Char,H5 Char"/>
    <w:basedOn w:val="DefaultParagraphFont"/>
    <w:link w:val="Heading5"/>
    <w:uiPriority w:val="9"/>
    <w:semiHidden/>
    <w:rsid w:val="00491FCE"/>
    <w:rPr>
      <w:rFonts w:asciiTheme="majorHAnsi" w:eastAsiaTheme="majorEastAsia" w:hAnsiTheme="majorHAnsi" w:cstheme="majorBidi"/>
      <w:color w:val="243F60" w:themeColor="accent1" w:themeShade="7F"/>
      <w:sz w:val="20"/>
      <w:szCs w:val="20"/>
      <w:lang w:eastAsia="fr-FR"/>
    </w:rPr>
  </w:style>
  <w:style w:type="character" w:customStyle="1" w:styleId="Heading3Char">
    <w:name w:val="Heading 3 Char"/>
    <w:aliases w:val="Titre 3 av num Char,(Inter- titre) Char,Niveau 1 1 1 Char,Heading 3 CFMU Char,H3 Char,Contrat 3 Char,Niveau 1.1 Char,Titre 3 Car2 Char,Titre 3 Car Car1 Char,Titre 3 av num Car Car1 Char,(Inter- titre) Car Car1 Char,H Char,A.... Char"/>
    <w:basedOn w:val="DefaultParagraphFont"/>
    <w:link w:val="Heading3"/>
    <w:rsid w:val="00491FCE"/>
    <w:rPr>
      <w:rFonts w:eastAsiaTheme="minorEastAsia"/>
      <w:smallCaps/>
      <w:spacing w:val="15"/>
      <w:shd w:val="clear" w:color="auto" w:fill="DAEEF3" w:themeFill="accent5" w:themeFillTint="33"/>
      <w:lang w:bidi="en-US"/>
    </w:rPr>
  </w:style>
  <w:style w:type="character" w:customStyle="1" w:styleId="Heading7Char">
    <w:name w:val="Heading 7 Char"/>
    <w:basedOn w:val="DefaultParagraphFont"/>
    <w:link w:val="Heading7"/>
    <w:rsid w:val="00491FCE"/>
    <w:rPr>
      <w:rFonts w:eastAsiaTheme="minorEastAsia"/>
      <w:caps/>
      <w:color w:val="365F91" w:themeColor="accent1" w:themeShade="BF"/>
      <w:spacing w:val="10"/>
      <w:lang w:val="en-US" w:bidi="en-US"/>
    </w:rPr>
  </w:style>
  <w:style w:type="character" w:customStyle="1" w:styleId="Heading8Char">
    <w:name w:val="Heading 8 Char"/>
    <w:basedOn w:val="DefaultParagraphFont"/>
    <w:link w:val="Heading8"/>
    <w:rsid w:val="00491FCE"/>
    <w:rPr>
      <w:rFonts w:eastAsiaTheme="minorEastAsia"/>
      <w:caps/>
      <w:spacing w:val="10"/>
      <w:sz w:val="18"/>
      <w:szCs w:val="18"/>
      <w:lang w:val="en-US" w:bidi="en-US"/>
    </w:rPr>
  </w:style>
  <w:style w:type="character" w:customStyle="1" w:styleId="Heading9Char">
    <w:name w:val="Heading 9 Char"/>
    <w:basedOn w:val="DefaultParagraphFont"/>
    <w:link w:val="Heading9"/>
    <w:rsid w:val="00491FCE"/>
    <w:rPr>
      <w:rFonts w:eastAsiaTheme="minorEastAsia"/>
      <w:i/>
      <w:caps/>
      <w:spacing w:val="10"/>
      <w:sz w:val="18"/>
      <w:szCs w:val="18"/>
      <w:lang w:val="en-US" w:bidi="en-US"/>
    </w:rPr>
  </w:style>
  <w:style w:type="table" w:styleId="TableGrid">
    <w:name w:val="Table Grid"/>
    <w:aliases w:val="Tableau de base"/>
    <w:basedOn w:val="TableNormal"/>
    <w:rsid w:val="00491FCE"/>
    <w:pPr>
      <w:spacing w:before="200" w:after="0" w:line="240" w:lineRule="auto"/>
    </w:pPr>
    <w:rPr>
      <w:rFonts w:eastAsiaTheme="minorEastAsia"/>
      <w:lang w:val="en-US" w:bidi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e">
    <w:name w:val="Texte"/>
    <w:basedOn w:val="Normal"/>
    <w:link w:val="TexteCar1"/>
    <w:autoRedefine/>
    <w:qFormat/>
    <w:rsid w:val="00491FCE"/>
    <w:pPr>
      <w:widowControl w:val="0"/>
      <w:suppressAutoHyphens/>
      <w:spacing w:before="200"/>
    </w:pPr>
    <w:rPr>
      <w:rFonts w:asciiTheme="minorHAnsi" w:hAnsiTheme="minorHAnsi"/>
      <w:lang w:eastAsia="ar-SA" w:bidi="en-US"/>
    </w:rPr>
  </w:style>
  <w:style w:type="character" w:customStyle="1" w:styleId="TexteCar1">
    <w:name w:val="Texte Car1"/>
    <w:basedOn w:val="DefaultParagraphFont"/>
    <w:link w:val="Texte"/>
    <w:rsid w:val="00491FCE"/>
    <w:rPr>
      <w:rFonts w:eastAsia="Times New Roman" w:cs="Times New Roman"/>
      <w:sz w:val="20"/>
      <w:szCs w:val="20"/>
      <w:lang w:eastAsia="ar-SA" w:bidi="en-US"/>
    </w:rPr>
  </w:style>
  <w:style w:type="character" w:customStyle="1" w:styleId="ListParagraphChar">
    <w:name w:val="List Paragraph Char"/>
    <w:link w:val="ListParagraph"/>
    <w:uiPriority w:val="34"/>
    <w:locked/>
    <w:rsid w:val="000C088F"/>
    <w:rPr>
      <w:rFonts w:ascii="Yu Gothic Light" w:eastAsia="Times New Roman" w:hAnsi="Yu Gothic Light" w:cs="Times New Roman"/>
      <w:sz w:val="20"/>
      <w:szCs w:val="20"/>
      <w:lang w:eastAsia="fr-FR"/>
    </w:rPr>
  </w:style>
  <w:style w:type="character" w:styleId="UnresolvedMention">
    <w:name w:val="Unresolved Mention"/>
    <w:basedOn w:val="DefaultParagraphFont"/>
    <w:uiPriority w:val="99"/>
    <w:semiHidden/>
    <w:unhideWhenUsed/>
    <w:rsid w:val="00617C0A"/>
    <w:rPr>
      <w:color w:val="605E5C"/>
      <w:shd w:val="clear" w:color="auto" w:fill="E1DFDD"/>
    </w:rPr>
  </w:style>
  <w:style w:type="character" w:customStyle="1" w:styleId="brace-open">
    <w:name w:val="brace-open"/>
    <w:basedOn w:val="DefaultParagraphFont"/>
    <w:rsid w:val="00ED1812"/>
  </w:style>
  <w:style w:type="character" w:customStyle="1" w:styleId="inner-object">
    <w:name w:val="inner-object"/>
    <w:basedOn w:val="DefaultParagraphFont"/>
    <w:rsid w:val="00ED1812"/>
  </w:style>
  <w:style w:type="character" w:customStyle="1" w:styleId="prop">
    <w:name w:val="prop"/>
    <w:basedOn w:val="DefaultParagraphFont"/>
    <w:rsid w:val="00ED1812"/>
  </w:style>
  <w:style w:type="character" w:customStyle="1" w:styleId="prop-type">
    <w:name w:val="prop-type"/>
    <w:basedOn w:val="DefaultParagraphFont"/>
    <w:rsid w:val="00ED1812"/>
  </w:style>
  <w:style w:type="character" w:customStyle="1" w:styleId="brace-close">
    <w:name w:val="brace-close"/>
    <w:basedOn w:val="DefaultParagraphFont"/>
    <w:rsid w:val="00ED1812"/>
  </w:style>
  <w:style w:type="character" w:styleId="HTMLCode">
    <w:name w:val="HTML Code"/>
    <w:basedOn w:val="DefaultParagraphFont"/>
    <w:uiPriority w:val="99"/>
    <w:semiHidden/>
    <w:unhideWhenUsed/>
    <w:rsid w:val="00ED1812"/>
    <w:rPr>
      <w:rFonts w:ascii="Cambria Math" w:eastAsia="Times New Roman" w:hAnsi="Cambria Math" w:cs="Cambria Math"/>
      <w:sz w:val="20"/>
      <w:szCs w:val="20"/>
    </w:rPr>
  </w:style>
  <w:style w:type="paragraph" w:customStyle="1" w:styleId="tabitem">
    <w:name w:val="tabitem"/>
    <w:basedOn w:val="Normal"/>
    <w:rsid w:val="00ED1812"/>
    <w:pPr>
      <w:spacing w:before="100" w:beforeAutospacing="1" w:after="100" w:afterAutospacing="1"/>
    </w:pPr>
  </w:style>
  <w:style w:type="character" w:customStyle="1" w:styleId="model-titletext">
    <w:name w:val="model-title__text"/>
    <w:basedOn w:val="DefaultParagraphFont"/>
    <w:rsid w:val="00ED1812"/>
  </w:style>
  <w:style w:type="character" w:customStyle="1" w:styleId="prop-format">
    <w:name w:val="prop-format"/>
    <w:basedOn w:val="DefaultParagraphFont"/>
    <w:rsid w:val="00ED1812"/>
  </w:style>
  <w:style w:type="character" w:customStyle="1" w:styleId="opblock-summary-method">
    <w:name w:val="opblock-summary-method"/>
    <w:basedOn w:val="DefaultParagraphFont"/>
    <w:rsid w:val="003A0C09"/>
  </w:style>
  <w:style w:type="character" w:customStyle="1" w:styleId="opblock-summary-path">
    <w:name w:val="opblock-summary-path"/>
    <w:basedOn w:val="DefaultParagraphFont"/>
    <w:rsid w:val="003A0C09"/>
  </w:style>
  <w:style w:type="character" w:customStyle="1" w:styleId="model">
    <w:name w:val="model"/>
    <w:basedOn w:val="DefaultParagraphFont"/>
    <w:rsid w:val="00E201A0"/>
  </w:style>
  <w:style w:type="character" w:customStyle="1" w:styleId="false">
    <w:name w:val="false"/>
    <w:basedOn w:val="DefaultParagraphFont"/>
    <w:rsid w:val="00E201A0"/>
  </w:style>
  <w:style w:type="character" w:customStyle="1" w:styleId="prop-enum">
    <w:name w:val="prop-enum"/>
    <w:basedOn w:val="DefaultParagraphFont"/>
    <w:rsid w:val="00E201A0"/>
  </w:style>
  <w:style w:type="character" w:customStyle="1" w:styleId="normaltextrun">
    <w:name w:val="normaltextrun"/>
    <w:basedOn w:val="DefaultParagraphFont"/>
    <w:rsid w:val="00DA1E59"/>
  </w:style>
  <w:style w:type="character" w:customStyle="1" w:styleId="eop">
    <w:name w:val="eop"/>
    <w:basedOn w:val="DefaultParagraphFont"/>
    <w:rsid w:val="00DA1E59"/>
  </w:style>
  <w:style w:type="paragraph" w:styleId="TOC3">
    <w:name w:val="toc 3"/>
    <w:basedOn w:val="Normal"/>
    <w:next w:val="Normal"/>
    <w:autoRedefine/>
    <w:uiPriority w:val="39"/>
    <w:unhideWhenUsed/>
    <w:rsid w:val="0040439C"/>
    <w:pPr>
      <w:spacing w:after="100"/>
      <w:ind w:left="48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61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ambria Math" w:hAnsi="Cambria Math" w:cs="Cambria Math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61BE"/>
    <w:rPr>
      <w:rFonts w:ascii="Cambria Math" w:eastAsia="Times New Roman" w:hAnsi="Cambria Math" w:cs="Cambria Math"/>
      <w:sz w:val="20"/>
      <w:szCs w:val="20"/>
      <w:lang w:eastAsia="fr-FR"/>
    </w:rPr>
  </w:style>
  <w:style w:type="character" w:styleId="Strong">
    <w:name w:val="Strong"/>
    <w:basedOn w:val="DefaultParagraphFont"/>
    <w:uiPriority w:val="22"/>
    <w:qFormat/>
    <w:rsid w:val="00454390"/>
    <w:rPr>
      <w:b/>
      <w:bCs/>
    </w:rPr>
  </w:style>
  <w:style w:type="paragraph" w:customStyle="1" w:styleId="paragraph">
    <w:name w:val="paragraph"/>
    <w:basedOn w:val="Normal"/>
    <w:rsid w:val="004D4A21"/>
    <w:pPr>
      <w:spacing w:before="100" w:beforeAutospacing="1" w:after="100" w:afterAutospacing="1"/>
    </w:pPr>
  </w:style>
  <w:style w:type="character" w:styleId="FollowedHyperlink">
    <w:name w:val="FollowedHyperlink"/>
    <w:basedOn w:val="DefaultParagraphFont"/>
    <w:uiPriority w:val="99"/>
    <w:semiHidden/>
    <w:unhideWhenUsed/>
    <w:rsid w:val="004943D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9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6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16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70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35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61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4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81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1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39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06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9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6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9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8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38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8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20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08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4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30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0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29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8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55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9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72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0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25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9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87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2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3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47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21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63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41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48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09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53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57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40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83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66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34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64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84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0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97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26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16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83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02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58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06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78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49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79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98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9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16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9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18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6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3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2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7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7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1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28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43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15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82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2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2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8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264196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80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93755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52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59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1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078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8855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4821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4113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6126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7159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8475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0433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662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5643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0975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853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0676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7181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2730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378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856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1431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1767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6246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3285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570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6967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4557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2637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146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479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8123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0648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3905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3506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921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70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93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5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9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88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6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79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7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87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03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33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73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65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90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40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5086045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81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22845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06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07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682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6407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405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48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10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07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49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90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5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7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64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86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7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734743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4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455524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4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876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12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055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368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8469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1424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1010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6253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2776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039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2384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9470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8307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4929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9767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787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8956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2958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142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5811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909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4855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2956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161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2999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1146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325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03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60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44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24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81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33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8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90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11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7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3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44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76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42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03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61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3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55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15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8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53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19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354584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69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78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9058292">
                              <w:marLeft w:val="165"/>
                              <w:marRight w:val="16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3237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9819006">
                                      <w:marLeft w:val="-165"/>
                                      <w:marRight w:val="-16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75001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129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92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9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85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74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78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48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09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40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71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03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24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64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74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83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16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2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2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60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90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12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8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1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7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08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98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4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2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9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19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11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30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2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82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9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33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9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1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6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3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6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5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2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7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8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9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4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6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54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59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48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29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76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53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44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49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8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87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54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65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2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74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43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56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10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20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12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12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32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36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96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3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04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8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92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08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57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64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15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46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6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1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8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98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7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58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2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6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4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0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85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93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7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4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5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55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23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4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9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02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40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48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23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07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66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45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90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19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30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6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347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336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1485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409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247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8521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48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432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661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5109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349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1728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9314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4389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1201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1516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7043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7324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0402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3629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9637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7771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6575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6132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1008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827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532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6405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728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2772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7495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6038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8217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0832077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56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61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1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67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05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55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65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72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56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37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77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3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1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09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08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5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9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7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06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91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30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71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16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1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34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71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7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63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62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89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33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6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2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49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92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3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5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8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7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6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1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1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0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7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5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6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3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7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3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32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42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67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0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0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51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19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80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79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18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2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45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81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63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69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3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07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53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08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46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88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84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26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4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22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18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23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01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67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52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72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40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3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49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58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92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58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35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84891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23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304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463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681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1112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457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15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275842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07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59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2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18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0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91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12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47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508144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891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7007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6753044">
                              <w:marLeft w:val="165"/>
                              <w:marRight w:val="16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1766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3970185">
                                      <w:marLeft w:val="-165"/>
                                      <w:marRight w:val="-16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42830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694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47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61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04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6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3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5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7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5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0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1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3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2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0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0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3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5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1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3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7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0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8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5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10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64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05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10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5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5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26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65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6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43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69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26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0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32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11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57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23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57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31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16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1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32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3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3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76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4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12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93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1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5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4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02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5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5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9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76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8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2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9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3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9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9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4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8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81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79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91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28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16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94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45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68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29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72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1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6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1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6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72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82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49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42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02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28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52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21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83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22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88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63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64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9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698688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64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92382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0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150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325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8900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4778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436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9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49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17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96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75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5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08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46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91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13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77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44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33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89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56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19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86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68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45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31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2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0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01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36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61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34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46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74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87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35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31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42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37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38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71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02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25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13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94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52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72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4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43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38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0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93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1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52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11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65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327178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628321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44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323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56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6147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197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226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86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89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01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551289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3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414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936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20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413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976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857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94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07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118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918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159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5778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392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92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053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320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057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515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44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7686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657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7982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944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222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322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2416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741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557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330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6055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821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1107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769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370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693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0419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383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7977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95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556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8496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191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8944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2028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062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7390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37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2727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673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234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845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014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7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7886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740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1893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707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0804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460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1994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4422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940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6506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985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618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53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3127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5430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740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9649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0817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0916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1794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6698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69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127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495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8789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2391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919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164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150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5401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875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6827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387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9131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6731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564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7126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490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0831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921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126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955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3594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154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9805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097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9880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286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301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130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1995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737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4757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245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8882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227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6813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904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1556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26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6065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351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940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347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696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3660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920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4899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142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5308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066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228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993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3485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804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3512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15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2902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8000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662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8851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706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7037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4012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014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5371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745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3427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701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2355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579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5961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766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480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82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6597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512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434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7667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4312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494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2319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100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3288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474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5334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218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206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31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8676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78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197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443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8303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148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9080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523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3472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908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1027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456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2923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416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9742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931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303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1925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589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9061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5585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486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736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437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8446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396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4514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657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9000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699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7473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160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5333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642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7881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1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3896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066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2465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551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5352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843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9557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829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3631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842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7495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253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1806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889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3357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35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27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310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7189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535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3644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6521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8138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146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798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693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6048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595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318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944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298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535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502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276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548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469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749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912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5884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543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416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46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0624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123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3668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695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5392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565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59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479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402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22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61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4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2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0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97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27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6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92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65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haredContentType xmlns="Microsoft.SharePoint.Taxonomy.ContentTypeSync" SourceId="c52eb4dc-0ef3-4aa8-8e03-025dbf6c8637" ContentTypeId="0x0101" PreviousValue="false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1866667373C8946803BC5197DDE7F5A" ma:contentTypeVersion="12" ma:contentTypeDescription="Create a new document." ma:contentTypeScope="" ma:versionID="136eba1d6ba2f36efa2d37b17136eabb">
  <xsd:schema xmlns:xsd="http://www.w3.org/2001/XMLSchema" xmlns:xs="http://www.w3.org/2001/XMLSchema" xmlns:p="http://schemas.microsoft.com/office/2006/metadata/properties" xmlns:ns2="35b54843-0594-419c-a91d-ccbe5cbd1b34" xmlns:ns3="65b089db-74a8-48d2-96cb-70fd3cde5eaa" targetNamespace="http://schemas.microsoft.com/office/2006/metadata/properties" ma:root="true" ma:fieldsID="de0dc44a90026695d4865123877d0f23" ns2:_="" ns3:_="">
    <xsd:import namespace="35b54843-0594-419c-a91d-ccbe5cbd1b34"/>
    <xsd:import namespace="65b089db-74a8-48d2-96cb-70fd3cde5ea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b54843-0594-419c-a91d-ccbe5cbd1b3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b089db-74a8-48d2-96cb-70fd3cde5eaa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CD2E74-4A96-4AA4-8867-77F9FFF62B2D}">
  <ds:schemaRefs>
    <ds:schemaRef ds:uri="Microsoft.SharePoint.Taxonomy.ContentTypeSync"/>
  </ds:schemaRefs>
</ds:datastoreItem>
</file>

<file path=customXml/itemProps2.xml><?xml version="1.0" encoding="utf-8"?>
<ds:datastoreItem xmlns:ds="http://schemas.openxmlformats.org/officeDocument/2006/customXml" ds:itemID="{16AD235D-C7AC-4DF7-9D09-31FE516D1BC1}">
  <ds:schemaRefs>
    <ds:schemaRef ds:uri="http://purl.org/dc/elements/1.1/"/>
    <ds:schemaRef ds:uri="65b089db-74a8-48d2-96cb-70fd3cde5eaa"/>
    <ds:schemaRef ds:uri="35b54843-0594-419c-a91d-ccbe5cbd1b3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dcmitype/"/>
    <ds:schemaRef ds:uri="http://schemas.microsoft.com/office/2006/metadata/properties"/>
    <ds:schemaRef ds:uri="http://www.w3.org/XML/1998/namespace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6F540D5F-7FD2-484C-8FDE-EDA6EB95B0A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5b54843-0594-419c-a91d-ccbe5cbd1b34"/>
    <ds:schemaRef ds:uri="65b089db-74a8-48d2-96cb-70fd3cde5ea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B3B5FAC-EA72-43B1-8246-D1AD00740F4C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E232F7BA-0BD6-4A70-BAF0-A28A176C34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12793</Words>
  <Characters>72921</Characters>
  <Application>Microsoft Office Word</Application>
  <DocSecurity>4</DocSecurity>
  <Lines>607</Lines>
  <Paragraphs>171</Paragraphs>
  <ScaleCrop>false</ScaleCrop>
  <Company>Hewlett-Packard Company</Company>
  <LinksUpToDate>false</LinksUpToDate>
  <CharactersWithSpaces>85543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</dc:creator>
  <cp:keywords/>
  <cp:lastModifiedBy>Tamazi Kawtar</cp:lastModifiedBy>
  <cp:revision>12</cp:revision>
  <cp:lastPrinted>2021-09-03T18:02:00Z</cp:lastPrinted>
  <dcterms:created xsi:type="dcterms:W3CDTF">2021-08-14T17:01:00Z</dcterms:created>
  <dcterms:modified xsi:type="dcterms:W3CDTF">2021-09-15T00:28:00Z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0x010100F1866667373C8946803BC5197DDE7F5A</vt:lpwstr>
  </property>
  <property fmtid="{D5CDD505-2E9C-101B-9397-08002B2CF9AE}" pid="3" name="ClassificationContentMarkingFooterShapeIds">
    <vt:lpwstr>2,3,4</vt:lpwstr>
  </property>
  <property fmtid="{D5CDD505-2E9C-101B-9397-08002B2CF9AE}" pid="4" name="ClassificationContentMarkingFooterFontProps">
    <vt:lpwstr>#ffffff,1,Calibri</vt:lpwstr>
  </property>
  <property fmtid="{D5CDD505-2E9C-101B-9397-08002B2CF9AE}" pid="5" name="ClassificationContentMarkingFooterText">
    <vt:lpwstr>C1 - Public Natixis</vt:lpwstr>
  </property>
  <property fmtid="{D5CDD505-2E9C-101B-9397-08002B2CF9AE}" pid="6" name="MSIP_Label_6e83a6fe-0b6e-4399-9d09-a1c8d8d5000c_Enabled">
    <vt:lpwstr>true</vt:lpwstr>
  </property>
  <property fmtid="{D5CDD505-2E9C-101B-9397-08002B2CF9AE}" pid="7" name="MSIP_Label_6e83a6fe-0b6e-4399-9d09-a1c8d8d5000c_SetDate">
    <vt:lpwstr>2021-03-09T10:05:07Z</vt:lpwstr>
  </property>
  <property fmtid="{D5CDD505-2E9C-101B-9397-08002B2CF9AE}" pid="8" name="MSIP_Label_6e83a6fe-0b6e-4399-9d09-a1c8d8d5000c_Method">
    <vt:lpwstr>Privileged</vt:lpwstr>
  </property>
  <property fmtid="{D5CDD505-2E9C-101B-9397-08002B2CF9AE}" pid="9" name="MSIP_Label_6e83a6fe-0b6e-4399-9d09-a1c8d8d5000c_Name">
    <vt:lpwstr>6e83a6fe-0b6e-4399-9d09-a1c8d8d5000c</vt:lpwstr>
  </property>
  <property fmtid="{D5CDD505-2E9C-101B-9397-08002B2CF9AE}" pid="10" name="MSIP_Label_6e83a6fe-0b6e-4399-9d09-a1c8d8d5000c_SiteId">
    <vt:lpwstr>d5bb6d35-8a82-4329-b49a-5030bd6497ab</vt:lpwstr>
  </property>
  <property fmtid="{D5CDD505-2E9C-101B-9397-08002B2CF9AE}" pid="11" name="MSIP_Label_6e83a6fe-0b6e-4399-9d09-a1c8d8d5000c_ActionId">
    <vt:lpwstr>ef5a0749-ce3e-4d49-b58e-c370c40c68cc</vt:lpwstr>
  </property>
  <property fmtid="{D5CDD505-2E9C-101B-9397-08002B2CF9AE}" pid="12" name="MSIP_Label_6e83a6fe-0b6e-4399-9d09-a1c8d8d5000c_ContentBits">
    <vt:lpwstr>2</vt:lpwstr>
  </property>
</Properties>
</file>