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2.999999999998" w:type="dxa"/>
        <w:jc w:val="left"/>
        <w:tblInd w:w="0.0" w:type="dxa"/>
        <w:tblLayout w:type="fixed"/>
        <w:tblLook w:val="0000"/>
      </w:tblPr>
      <w:tblGrid>
        <w:gridCol w:w="1807"/>
        <w:gridCol w:w="306"/>
        <w:gridCol w:w="2714"/>
        <w:gridCol w:w="159"/>
        <w:gridCol w:w="939"/>
        <w:gridCol w:w="868"/>
        <w:gridCol w:w="3020"/>
        <w:tblGridChange w:id="0">
          <w:tblGrid>
            <w:gridCol w:w="1807"/>
            <w:gridCol w:w="306"/>
            <w:gridCol w:w="2714"/>
            <w:gridCol w:w="159"/>
            <w:gridCol w:w="939"/>
            <w:gridCol w:w="868"/>
            <w:gridCol w:w="3020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5"/>
            <w:shd w:fill="135c98" w:val="clear"/>
            <w:tcMar>
              <w:top w:w="0.0" w:type="dxa"/>
              <w:left w:w="113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spacing w:line="360" w:lineRule="auto"/>
              <w:ind w:right="0"/>
              <w:jc w:val="left"/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2"/>
                <w:szCs w:val="32"/>
                <w:rtl w:val="0"/>
              </w:rPr>
              <w:t xml:space="preserve">API -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spacing w:line="360" w:lineRule="auto"/>
              <w:ind w:right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" w:hRule="atLeast"/>
          <w:tblHeader w:val="0"/>
        </w:trPr>
        <w:tc>
          <w:tcPr>
            <w:gridSpan w:val="7"/>
            <w:tcMar>
              <w:top w:w="170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360" w:lineRule="auto"/>
              <w:ind w:right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" w:hRule="atLeast"/>
          <w:tblHeader w:val="0"/>
        </w:trPr>
        <w:tc>
          <w:tcPr>
            <w:gridSpan w:val="2"/>
            <w:tcBorders>
              <w:bottom w:color="1f497d" w:space="0" w:sz="4" w:val="single"/>
            </w:tcBorders>
            <w:tcMar>
              <w:top w:w="57.0" w:type="dxa"/>
              <w:left w:w="57.0" w:type="dxa"/>
              <w:bottom w:w="57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before="0" w:line="360" w:lineRule="auto"/>
              <w:ind w:right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1f497d" w:space="0" w:sz="4" w:val="single"/>
            </w:tcBorders>
            <w:tcMar>
              <w:top w:w="57.0" w:type="dxa"/>
              <w:left w:w="57.0" w:type="dxa"/>
              <w:bottom w:w="57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before="0" w:line="360" w:lineRule="auto"/>
              <w:ind w:right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1f497d" w:space="0" w:sz="4" w:val="single"/>
            </w:tcBorders>
            <w:tcMar>
              <w:top w:w="57.0" w:type="dxa"/>
              <w:left w:w="57.0" w:type="dxa"/>
              <w:bottom w:w="57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before="0" w:line="360" w:lineRule="auto"/>
              <w:ind w:right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1f497d" w:space="0" w:sz="4" w:val="single"/>
            </w:tcBorders>
            <w:tcMar>
              <w:top w:w="57.0" w:type="dxa"/>
              <w:left w:w="57.0" w:type="dxa"/>
              <w:bottom w:w="57.0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before="0" w:line="360" w:lineRule="auto"/>
              <w:ind w:right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" w:hRule="atLeast"/>
          <w:tblHeader w:val="0"/>
        </w:trPr>
        <w:tc>
          <w:tcPr>
            <w:tcBorders>
              <w:top w:color="1f497d" w:space="0" w:sz="4" w:val="single"/>
              <w:bottom w:color="1f497d" w:space="0" w:sz="4" w:val="single"/>
            </w:tcBorders>
            <w:tcMar>
              <w:top w:w="57.0" w:type="dxa"/>
              <w:left w:w="57.0" w:type="dxa"/>
              <w:bottom w:w="57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before="0" w:line="360" w:lineRule="auto"/>
              <w:ind w:right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1f497d" w:space="0" w:sz="4" w:val="single"/>
              <w:bottom w:color="1f497d" w:space="0" w:sz="4" w:val="single"/>
            </w:tcBorders>
            <w:tcMar>
              <w:top w:w="57.0" w:type="dxa"/>
              <w:left w:w="57.0" w:type="dxa"/>
              <w:bottom w:w="57.0" w:type="dxa"/>
            </w:tcMar>
          </w:tcPr>
          <w:sdt>
            <w:sdtPr>
              <w:tag w:val="goog_rdk_2"/>
            </w:sdtPr>
            <w:sdtContent>
              <w:p w:rsidR="00000000" w:rsidDel="00000000" w:rsidP="00000000" w:rsidRDefault="00000000" w:rsidRPr="00000000" w14:paraId="00000018">
                <w:pPr>
                  <w:pageBreakBefore w:val="0"/>
                  <w:spacing w:before="0" w:line="360" w:lineRule="auto"/>
                  <w:ind w:right="0"/>
                  <w:jc w:val="left"/>
                  <w:rPr>
                    <w:shd w:fill="auto" w:val="clear"/>
                    <w:rPrChange w:author="Anna" w:id="1" w:date="2021-01-29T12:41:00Z">
                      <w:rPr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rPrChange>
                  </w:rPr>
                  <w:pPrChange w:author="Anna" w:id="0" w:date="2021-01-29T12:41:00Z">
                    <w:pPr>
                      <w:pageBreakBefore w:val="0"/>
                      <w:spacing w:before="0" w:line="360" w:lineRule="auto"/>
                      <w:ind w:right="0"/>
                      <w:jc w:val="left"/>
                    </w:pPr>
                  </w:pPrChange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2"/>
                    <w:szCs w:val="22"/>
                    <w:rtl w:val="0"/>
                  </w:rPr>
                  <w:t xml:space="preserve">    BiB-v2.6</w:t>
                </w:r>
                <w:sdt>
                  <w:sdtPr>
                    <w:tag w:val="goog_rdk_0"/>
                  </w:sdtPr>
                  <w:sdtContent>
                    <w:del w:author="Anna" w:id="0" w:date="2021-01-29T12:41:00Z">
                      <w:r w:rsidDel="00000000" w:rsidR="00000000" w:rsidRPr="00000000">
                        <w:rPr>
                          <w:rFonts w:ascii="Calibri" w:cs="Calibri" w:eastAsia="Calibri" w:hAnsi="Calibri"/>
                          <w:color w:val="000000"/>
                          <w:sz w:val="22"/>
                          <w:szCs w:val="22"/>
                          <w:rtl w:val="0"/>
                        </w:rPr>
                        <w:delText xml:space="preserve">2</w:delText>
                      </w:r>
                    </w:del>
                  </w:sdtContent>
                </w:sdt>
                <w:sdt>
                  <w:sdtPr>
                    <w:tag w:val="goog_rdk_1"/>
                  </w:sdtPr>
                  <w:sdtContent>
                    <w:ins w:author="Anna" w:id="0" w:date="2021-01-29T12:41:00Z">
                      <w:r w:rsidDel="00000000" w:rsidR="00000000" w:rsidRPr="00000000">
                        <w:rPr>
                          <w:rtl w:val="0"/>
                        </w:rPr>
                        <w:tab/>
                      </w:r>
                    </w:ins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cantSplit w:val="0"/>
          <w:trHeight w:val="191" w:hRule="atLeast"/>
          <w:tblHeader w:val="0"/>
        </w:trPr>
        <w:tc>
          <w:tcPr>
            <w:gridSpan w:val="2"/>
            <w:tcBorders>
              <w:top w:color="1f497d" w:space="0" w:sz="4" w:val="single"/>
              <w:bottom w:color="1f497d" w:space="0" w:sz="4" w:val="single"/>
            </w:tcBorders>
            <w:tcMar>
              <w:top w:w="57.0" w:type="dxa"/>
              <w:left w:w="57.0" w:type="dxa"/>
              <w:bottom w:w="57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before="0" w:line="360" w:lineRule="auto"/>
              <w:ind w:right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Reference</w:t>
            </w:r>
          </w:p>
        </w:tc>
        <w:tc>
          <w:tcPr>
            <w:gridSpan w:val="5"/>
            <w:tcBorders>
              <w:top w:color="1f497d" w:space="0" w:sz="4" w:val="single"/>
              <w:bottom w:color="1f497d" w:space="0" w:sz="4" w:val="single"/>
            </w:tcBorders>
            <w:tcMar>
              <w:top w:w="57.0" w:type="dxa"/>
              <w:left w:w="57.0" w:type="dxa"/>
              <w:bottom w:w="57.0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before="0" w:line="360" w:lineRule="auto"/>
              <w:ind w:right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S-money-API-Users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spacing w:line="360" w:lineRule="auto"/>
        <w:ind w:right="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auto" w:val="clear"/>
        <w:tabs>
          <w:tab w:val="left" w:pos="6379"/>
          <w:tab w:val="left" w:pos="6663"/>
        </w:tabs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Content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REVISION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Resources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2"/>
            </w:tabs>
            <w:spacing w:after="100" w:before="120" w:line="240" w:lineRule="auto"/>
            <w:ind w:left="2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User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2"/>
            </w:tabs>
            <w:spacing w:after="100" w:before="120" w:line="240" w:lineRule="auto"/>
            <w:ind w:left="2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UserProfile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2"/>
            </w:tabs>
            <w:spacing w:after="100" w:before="120" w:line="240" w:lineRule="auto"/>
            <w:ind w:left="2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SubAccount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2"/>
            </w:tabs>
            <w:spacing w:after="100" w:before="120" w:line="240" w:lineRule="auto"/>
            <w:ind w:left="2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BankAccountRef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2"/>
            </w:tabs>
            <w:spacing w:after="100" w:before="120" w:line="240" w:lineRule="auto"/>
            <w:ind w:left="2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CBCardRef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120" w:line="240" w:lineRule="auto"/>
            <w:ind w:left="2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2"/>
            </w:tabs>
            <w:spacing w:after="100" w:before="120" w:line="240" w:lineRule="auto"/>
            <w:ind w:left="20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Company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Create a user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Retrieve the list of users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Retrieve a user</w:t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Retrieve a user’S BALANCE</w:t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Modify a user</w:t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Close the user account</w:t>
            <w:tab/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SEND USER’S ACCEPTED GCU</w:t>
            <w:tab/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62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Search for a user</w:t>
            <w:tab/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62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block/UNBLOCK on a user (REVERSIBLE)</w:t>
            <w:tab/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62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Get a user’s account statement</w:t>
            <w:tab/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62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13.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Account statements callback</w:t>
            <w:tab/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62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14.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Get Account Statements archive</w:t>
            <w:tab/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62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15.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Economic Activity Catalog</w:t>
            <w:tab/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pageBreakBefore w:val="0"/>
            <w:jc w:val="left"/>
            <w:rPr>
              <w:rFonts w:ascii="Calibri" w:cs="Calibri" w:eastAsia="Calibri" w:hAnsi="Calibri"/>
              <w:b w:val="1"/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pageBreakBefore w:val="0"/>
        <w:spacing w:before="0" w:lineRule="auto"/>
        <w:jc w:val="left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ageBreakBefore w:val="0"/>
        <w:numPr>
          <w:ilvl w:val="0"/>
          <w:numId w:val="3"/>
        </w:numPr>
        <w:tabs>
          <w:tab w:val="left" w:pos="6379"/>
          <w:tab w:val="left" w:pos="6663"/>
        </w:tabs>
        <w:ind w:left="0" w:firstLine="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REVISION</w:t>
      </w:r>
    </w:p>
    <w:tbl>
      <w:tblPr>
        <w:tblStyle w:val="Table2"/>
        <w:tblW w:w="91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0"/>
        <w:gridCol w:w="1924"/>
        <w:gridCol w:w="4461"/>
        <w:tblGridChange w:id="0">
          <w:tblGrid>
            <w:gridCol w:w="2720"/>
            <w:gridCol w:w="1924"/>
            <w:gridCol w:w="4461"/>
          </w:tblGrid>
        </w:tblGridChange>
      </w:tblGrid>
      <w:tr>
        <w:trPr>
          <w:cantSplit w:val="0"/>
          <w:trHeight w:val="3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66091" w:val="clear"/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Version  / revision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66091" w:val="clear"/>
          </w:tcPr>
          <w:p w:rsidR="00000000" w:rsidDel="00000000" w:rsidP="00000000" w:rsidRDefault="00000000" w:rsidRPr="00000000" w14:paraId="0000003F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66091" w:val="clear"/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Description 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BiB-v1.1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1st version of the doc for BiB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BiB-v1.2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MAROUANI</w:t>
            </w:r>
          </w:p>
          <w:p w:rsidR="00000000" w:rsidDel="00000000" w:rsidP="00000000" w:rsidRDefault="00000000" w:rsidRPr="00000000" w14:paraId="00000046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Mohamed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Add “</w:t>
            </w:r>
            <w:r w:rsidDel="00000000" w:rsidR="00000000" w:rsidRPr="00000000">
              <w:rPr>
                <w:color w:val="000000"/>
                <w:rtl w:val="0"/>
              </w:rPr>
              <w:t xml:space="preserve"> CountryCode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” as mandatory input parameter, in order to identify the Fintech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BiB-v1.3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HAMZA Nabil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Add “Economic activity” as mandatory input parameter, in order to identify the economic activity of the user.</w:t>
            </w:r>
          </w:p>
          <w:p w:rsidR="00000000" w:rsidDel="00000000" w:rsidP="00000000" w:rsidRDefault="00000000" w:rsidRPr="00000000" w14:paraId="0000004B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Add new errors codes related to KYC specifications.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BiB-v1.4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ROUX Simon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Update §11 Block / Unblock Users </w:t>
            </w:r>
          </w:p>
          <w:p w:rsidR="00000000" w:rsidDel="00000000" w:rsidP="00000000" w:rsidRDefault="00000000" w:rsidRPr="00000000" w14:paraId="0000004F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§9 (closing account) : Warning has been added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BIB-V1.5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MERAWZA Farouk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Add Delete User Api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BIB-V1.6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MICCOLI Giampiero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"Create a user" API error table updated (e-mail incorrect, e-mail already in use and city of birth invalid rows)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BIB-V1.7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HAMZA Nabil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Update mandatory fields at user creation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BIB-V1.8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MICCOLI Giampiero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"Create a user" API:</w:t>
            </w:r>
          </w:p>
          <w:p w:rsidR="00000000" w:rsidDel="00000000" w:rsidP="00000000" w:rsidRDefault="00000000" w:rsidRPr="00000000" w14:paraId="0000005C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 mandatory fields updated (Civility field)</w:t>
            </w:r>
          </w:p>
          <w:p w:rsidR="00000000" w:rsidDel="00000000" w:rsidP="00000000" w:rsidRDefault="00000000" w:rsidRPr="00000000" w14:paraId="0000005D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 error table updated (code 5977 added)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BIB-V1.9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Maryem Chebil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Add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Economic Activity Catalog part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BIB-V2.0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Hadrien Lecoq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Characteres authorized for firstname and lastname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BIB-V2.1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MICCOLI Giampiero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Remove “Delete a user” section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BIB-V2.2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TALL Cheikh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Update Format AppUserId X(255) -&gt; X(9)</w:t>
            </w:r>
          </w:p>
          <w:p w:rsidR="00000000" w:rsidDel="00000000" w:rsidP="00000000" w:rsidRDefault="00000000" w:rsidRPr="00000000" w14:paraId="0000006A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Update Modify a User</w:t>
            </w:r>
          </w:p>
          <w:p w:rsidR="00000000" w:rsidDel="00000000" w:rsidP="00000000" w:rsidRDefault="00000000" w:rsidRPr="00000000" w14:paraId="0000006B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Update routes for user resource </w:t>
            </w:r>
          </w:p>
          <w:p w:rsidR="00000000" w:rsidDel="00000000" w:rsidP="00000000" w:rsidRDefault="00000000" w:rsidRPr="00000000" w14:paraId="0000006C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Add KycStatus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BiB-V2.3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Anna GUEYE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Update Search for a User parameters</w:t>
            </w:r>
          </w:p>
          <w:p w:rsidR="00000000" w:rsidDel="00000000" w:rsidP="00000000" w:rsidRDefault="00000000" w:rsidRPr="00000000" w14:paraId="00000070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Add previous / next link to manage pagination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BiB-V2.4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Anna GUEYE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Update Search for a User parameters: add filter </w:t>
            </w: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2"/>
                    <w:szCs w:val="22"/>
                    <w:rtl w:val="0"/>
                    <w:rPrChange w:author="Anna" w:id="2" w:date="2021-02-22T18:46:00Z">
                      <w:rPr>
                        <w:rFonts w:ascii="Quattrocento Sans" w:cs="Quattrocento Sans" w:eastAsia="Quattrocento Sans" w:hAnsi="Quattrocento Sans"/>
                        <w:color w:val="172b4d"/>
                        <w:sz w:val="21"/>
                        <w:szCs w:val="21"/>
                        <w:highlight w:val="white"/>
                      </w:rPr>
                    </w:rPrChange>
                  </w:rPr>
                  <w:t xml:space="preserve">hasDebtBalance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Add “</w:t>
            </w: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2"/>
                    <w:szCs w:val="22"/>
                    <w:rtl w:val="0"/>
                    <w:rPrChange w:author="Anna" w:id="3" w:date="2021-02-22T19:00:00Z">
                      <w:rPr>
                        <w:color w:val="000000"/>
                      </w:rPr>
                    </w:rPrChange>
                  </w:rPr>
                  <w:t xml:space="preserve">BirthName</w:t>
                </w:r>
              </w:sdtContent>
            </w:sdt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” as optional input parameter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BiB-V2.5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Anna GUEYE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Add new endpoints for strong  user authentication for modify a user and retrive cgu</w:t>
            </w:r>
          </w:p>
        </w:tc>
      </w:tr>
      <w:tr>
        <w:trPr>
          <w:cantSplit w:val="0"/>
          <w:trHeight w:val="6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BiB-V2.6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Anna GUEYE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Update Search for a User parameters: add filter kycStatus</w:t>
            </w:r>
          </w:p>
          <w:p w:rsidR="00000000" w:rsidDel="00000000" w:rsidP="00000000" w:rsidRDefault="00000000" w:rsidRPr="00000000" w14:paraId="0000007B">
            <w:pPr>
              <w:pageBreakBefore w:val="0"/>
              <w:spacing w:line="276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Add new endpoint Get/ Balance to retrieve user’s balance</w:t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pageBreakBefore w:val="0"/>
        <w:numPr>
          <w:ilvl w:val="0"/>
          <w:numId w:val="3"/>
        </w:numPr>
        <w:tabs>
          <w:tab w:val="left" w:pos="6379"/>
          <w:tab w:val="left" w:pos="6663"/>
        </w:tabs>
        <w:ind w:left="0" w:firstLine="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Resources</w:t>
      </w:r>
    </w:p>
    <w:p w:rsidR="00000000" w:rsidDel="00000000" w:rsidP="00000000" w:rsidRDefault="00000000" w:rsidRPr="00000000" w14:paraId="0000007E">
      <w:pPr>
        <w:pageBreakBefore w:val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/api/v[1.x]/users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pageBreakBefore w:val="0"/>
        <w:numPr>
          <w:ilvl w:val="1"/>
          <w:numId w:val="3"/>
        </w:numPr>
        <w:tabs>
          <w:tab w:val="left" w:pos="7920"/>
        </w:tabs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User</w:t>
      </w:r>
    </w:p>
    <w:tbl>
      <w:tblPr>
        <w:tblStyle w:val="Table3"/>
        <w:tblW w:w="112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9"/>
        <w:gridCol w:w="1878"/>
        <w:gridCol w:w="1735"/>
        <w:gridCol w:w="1735"/>
        <w:gridCol w:w="3614"/>
        <w:tblGridChange w:id="0">
          <w:tblGrid>
            <w:gridCol w:w="2279"/>
            <w:gridCol w:w="1878"/>
            <w:gridCol w:w="1735"/>
            <w:gridCol w:w="1735"/>
            <w:gridCol w:w="3614"/>
          </w:tblGrid>
        </w:tblGridChange>
      </w:tblGrid>
      <w:tr>
        <w:trPr>
          <w:cantSplit w:val="0"/>
          <w:trHeight w:val="347" w:hRule="atLeast"/>
          <w:tblHeader w:val="0"/>
        </w:trPr>
        <w:tc>
          <w:tcPr>
            <w:shd w:fill="366091" w:val="clear"/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Property </w:t>
            </w:r>
          </w:p>
        </w:tc>
        <w:tc>
          <w:tcPr>
            <w:shd w:fill="366091" w:val="clear"/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Type </w:t>
            </w:r>
          </w:p>
        </w:tc>
        <w:tc>
          <w:tcPr>
            <w:shd w:fill="366091" w:val="clear"/>
          </w:tcPr>
          <w:p w:rsidR="00000000" w:rsidDel="00000000" w:rsidP="00000000" w:rsidRDefault="00000000" w:rsidRPr="00000000" w14:paraId="00000082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Format</w:t>
            </w:r>
          </w:p>
        </w:tc>
        <w:tc>
          <w:tcPr>
            <w:shd w:fill="366091" w:val="clear"/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Example </w:t>
            </w:r>
          </w:p>
        </w:tc>
        <w:tc>
          <w:tcPr>
            <w:shd w:fill="366091" w:val="clear"/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Description 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86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087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N(19)</w:t>
            </w:r>
          </w:p>
        </w:tc>
        <w:tc>
          <w:tcPr/>
          <w:p w:rsidR="00000000" w:rsidDel="00000000" w:rsidP="00000000" w:rsidRDefault="00000000" w:rsidRPr="00000000" w14:paraId="0000008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114</w:t>
            </w:r>
          </w:p>
        </w:tc>
        <w:tc>
          <w:tcPr/>
          <w:p w:rsidR="00000000" w:rsidDel="00000000" w:rsidP="00000000" w:rsidRDefault="00000000" w:rsidRPr="00000000" w14:paraId="00000089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S-money user ID</w:t>
            </w:r>
          </w:p>
        </w:tc>
      </w:tr>
      <w:tr>
        <w:trPr>
          <w:cantSplit w:val="0"/>
          <w:trHeight w:val="589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AppUserId</w:t>
            </w:r>
          </w:p>
        </w:tc>
        <w:tc>
          <w:tcPr/>
          <w:p w:rsidR="00000000" w:rsidDel="00000000" w:rsidP="00000000" w:rsidRDefault="00000000" w:rsidRPr="00000000" w14:paraId="0000008B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8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X(9)</w:t>
            </w:r>
          </w:p>
        </w:tc>
        <w:tc>
          <w:tcPr/>
          <w:p w:rsidR="00000000" w:rsidDel="00000000" w:rsidP="00000000" w:rsidRDefault="00000000" w:rsidRPr="00000000" w14:paraId="0000008D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Client-112</w:t>
            </w:r>
          </w:p>
        </w:tc>
        <w:tc>
          <w:tcPr/>
          <w:p w:rsidR="00000000" w:rsidDel="00000000" w:rsidP="00000000" w:rsidRDefault="00000000" w:rsidRPr="00000000" w14:paraId="0000008E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User identifier in the third-party application. 9 characters exactly:</w:t>
            </w:r>
          </w:p>
          <w:p w:rsidR="00000000" w:rsidDel="00000000" w:rsidP="00000000" w:rsidRDefault="00000000" w:rsidRPr="00000000" w14:paraId="0000008F">
            <w:pPr>
              <w:pageBreakBefore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[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172b4d"/>
                <w:sz w:val="21"/>
                <w:szCs w:val="21"/>
                <w:highlight w:val="white"/>
                <w:rtl w:val="0"/>
              </w:rPr>
              <w:t xml:space="preserve">0 - 9 a - z A - Z _ - .  ! § ( )]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CountryCode</w:t>
            </w:r>
          </w:p>
        </w:tc>
        <w:tc>
          <w:tcPr/>
          <w:p w:rsidR="00000000" w:rsidDel="00000000" w:rsidP="00000000" w:rsidRDefault="00000000" w:rsidRPr="00000000" w14:paraId="00000091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92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X(255)</w:t>
            </w:r>
          </w:p>
        </w:tc>
        <w:tc>
          <w:tcPr/>
          <w:p w:rsidR="00000000" w:rsidDel="00000000" w:rsidP="00000000" w:rsidRDefault="00000000" w:rsidRPr="00000000" w14:paraId="00000093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ES</w:t>
            </w:r>
          </w:p>
        </w:tc>
        <w:tc>
          <w:tcPr/>
          <w:p w:rsidR="00000000" w:rsidDel="00000000" w:rsidP="00000000" w:rsidRDefault="00000000" w:rsidRPr="00000000" w14:paraId="00000094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Country Identifiant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ISO 3166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5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ES : Espagne</w:t>
            </w:r>
          </w:p>
          <w:p w:rsidR="00000000" w:rsidDel="00000000" w:rsidP="00000000" w:rsidRDefault="00000000" w:rsidRPr="00000000" w14:paraId="00000096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FR : France …</w:t>
            </w:r>
          </w:p>
        </w:tc>
      </w:tr>
      <w:tr>
        <w:trPr>
          <w:cantSplit w:val="0"/>
          <w:trHeight w:val="832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9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99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N(10)</w:t>
            </w:r>
          </w:p>
        </w:tc>
        <w:tc>
          <w:tcPr/>
          <w:p w:rsidR="00000000" w:rsidDel="00000000" w:rsidP="00000000" w:rsidRDefault="00000000" w:rsidRPr="00000000" w14:paraId="0000009A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B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User’s role</w:t>
              <w:br w:type="textWrapping"/>
              <w:t xml:space="preserve">1 = Client (Declarative)</w:t>
            </w:r>
          </w:p>
          <w:p w:rsidR="00000000" w:rsidDel="00000000" w:rsidP="00000000" w:rsidRDefault="00000000" w:rsidRPr="00000000" w14:paraId="0000009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 = Extended Client (KYC 2, identity)</w:t>
            </w:r>
          </w:p>
          <w:p w:rsidR="00000000" w:rsidDel="00000000" w:rsidP="00000000" w:rsidRDefault="00000000" w:rsidRPr="00000000" w14:paraId="0000009D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 = Extended Client (KYC 3 proof of residency)</w:t>
            </w:r>
          </w:p>
          <w:p w:rsidR="00000000" w:rsidDel="00000000" w:rsidP="00000000" w:rsidRDefault="00000000" w:rsidRPr="00000000" w14:paraId="0000009E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 = Extended Client (KYC 4 proof of income)</w:t>
            </w:r>
          </w:p>
        </w:tc>
      </w:tr>
      <w:tr>
        <w:trPr>
          <w:cantSplit w:val="0"/>
          <w:trHeight w:val="1074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A0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A1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N(10)</w:t>
            </w:r>
          </w:p>
        </w:tc>
        <w:tc>
          <w:tcPr/>
          <w:p w:rsidR="00000000" w:rsidDel="00000000" w:rsidP="00000000" w:rsidRDefault="00000000" w:rsidRPr="00000000" w14:paraId="000000A2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3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User type</w:t>
              <w:br w:type="textWrapping"/>
              <w:t xml:space="preserve">0 = N/A</w:t>
              <w:br w:type="textWrapping"/>
              <w:t xml:space="preserve">1 = Individual client</w:t>
              <w:br w:type="textWrapping"/>
              <w:t xml:space="preserve">2 = Professional client (N/A)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Profile</w:t>
            </w:r>
          </w:p>
        </w:tc>
        <w:tc>
          <w:tcPr/>
          <w:p w:rsidR="00000000" w:rsidDel="00000000" w:rsidP="00000000" w:rsidRDefault="00000000" w:rsidRPr="00000000" w14:paraId="000000A5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UserProfile</w:t>
            </w:r>
          </w:p>
        </w:tc>
        <w:tc>
          <w:tcPr/>
          <w:p w:rsidR="00000000" w:rsidDel="00000000" w:rsidP="00000000" w:rsidRDefault="00000000" w:rsidRPr="00000000" w14:paraId="000000A6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User’s profile information</w:t>
            </w:r>
          </w:p>
        </w:tc>
      </w:tr>
      <w:tr>
        <w:trPr>
          <w:cantSplit w:val="0"/>
          <w:trHeight w:val="589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Amount</w:t>
            </w:r>
          </w:p>
        </w:tc>
        <w:tc>
          <w:tcPr/>
          <w:p w:rsidR="00000000" w:rsidDel="00000000" w:rsidP="00000000" w:rsidRDefault="00000000" w:rsidRPr="00000000" w14:paraId="000000AA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0AB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N(19)</w:t>
            </w:r>
          </w:p>
        </w:tc>
        <w:tc>
          <w:tcPr/>
          <w:p w:rsidR="00000000" w:rsidDel="00000000" w:rsidP="00000000" w:rsidRDefault="00000000" w:rsidRPr="00000000" w14:paraId="000000A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Cumulative Authorization balance of all user sub-accounts (in cents)</w:t>
            </w:r>
          </w:p>
        </w:tc>
      </w:tr>
      <w:tr>
        <w:trPr>
          <w:cantSplit w:val="0"/>
          <w:trHeight w:val="589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AccountingBalanceAmout</w:t>
            </w:r>
          </w:p>
        </w:tc>
        <w:tc>
          <w:tcPr/>
          <w:p w:rsidR="00000000" w:rsidDel="00000000" w:rsidP="00000000" w:rsidRDefault="00000000" w:rsidRPr="00000000" w14:paraId="000000AF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0B0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N(19)</w:t>
            </w:r>
          </w:p>
        </w:tc>
        <w:tc>
          <w:tcPr/>
          <w:p w:rsidR="00000000" w:rsidDel="00000000" w:rsidP="00000000" w:rsidRDefault="00000000" w:rsidRPr="00000000" w14:paraId="000000B1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Cumulative accounting balance of all user sub-accounts (in cents)</w:t>
            </w:r>
          </w:p>
        </w:tc>
      </w:tr>
      <w:tr>
        <w:trPr>
          <w:cantSplit w:val="0"/>
          <w:trHeight w:val="589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SubAccounts</w:t>
            </w:r>
          </w:p>
        </w:tc>
        <w:tc>
          <w:tcPr/>
          <w:p w:rsidR="00000000" w:rsidDel="00000000" w:rsidP="00000000" w:rsidRDefault="00000000" w:rsidRPr="00000000" w14:paraId="000000B4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List&lt;Account&gt;</w:t>
            </w:r>
          </w:p>
        </w:tc>
        <w:tc>
          <w:tcPr/>
          <w:p w:rsidR="00000000" w:rsidDel="00000000" w:rsidP="00000000" w:rsidRDefault="00000000" w:rsidRPr="00000000" w14:paraId="000000B5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List of sub-accounts associated with the user</w:t>
            </w:r>
          </w:p>
        </w:tc>
      </w:tr>
      <w:tr>
        <w:trPr>
          <w:cantSplit w:val="0"/>
          <w:trHeight w:val="606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BankAccounts</w:t>
            </w:r>
          </w:p>
        </w:tc>
        <w:tc>
          <w:tcPr/>
          <w:p w:rsidR="00000000" w:rsidDel="00000000" w:rsidP="00000000" w:rsidRDefault="00000000" w:rsidRPr="00000000" w14:paraId="000000B9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List&lt;BankAccountRef &gt;</w:t>
            </w:r>
          </w:p>
        </w:tc>
        <w:tc>
          <w:tcPr/>
          <w:p w:rsidR="00000000" w:rsidDel="00000000" w:rsidP="00000000" w:rsidRDefault="00000000" w:rsidRPr="00000000" w14:paraId="000000BA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List of the user’s beneficiaries bank accounts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CBCards</w:t>
            </w:r>
          </w:p>
        </w:tc>
        <w:tc>
          <w:tcPr/>
          <w:p w:rsidR="00000000" w:rsidDel="00000000" w:rsidP="00000000" w:rsidRDefault="00000000" w:rsidRPr="00000000" w14:paraId="000000BE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List&lt;CBCardRef&gt;</w:t>
            </w:r>
          </w:p>
        </w:tc>
        <w:tc>
          <w:tcPr/>
          <w:p w:rsidR="00000000" w:rsidDel="00000000" w:rsidP="00000000" w:rsidRDefault="00000000" w:rsidRPr="00000000" w14:paraId="000000BF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List of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user’s bank cards</w:t>
            </w:r>
            <w:r w:rsidDel="00000000" w:rsidR="00000000" w:rsidRPr="00000000">
              <w:rPr>
                <w:rtl w:val="0"/>
              </w:rPr>
            </w:r>
          </w:p>
        </w:tc>
      </w:tr>
      <w:sdt>
        <w:sdtPr>
          <w:tag w:val="goog_rdk_5"/>
        </w:sdtPr>
        <w:sdtContent>
          <w:tr>
            <w:trPr>
              <w:cantSplit w:val="0"/>
              <w:trHeight w:val="2566.9921875" w:hRule="atLeast"/>
              <w:tblHeader w:val="0"/>
              <w:trPrChange w:author="Gueye Anna" w:id="4" w:date="2020-11-30T10:47:00Z">
                <w:trPr>
                  <w:cantSplit w:val="0"/>
                  <w:trHeight w:val="2566.9921875" w:hRule="atLeast"/>
                  <w:tblHeader w:val="0"/>
                </w:trPr>
              </w:trPrChange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PrChange w:author="Gueye Anna" w:id="4" w:date="2020-11-30T10:47:00Z">
                  <w:tcPr>
                    <w:tc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</w:tcPr>
                </w:tcPrChange>
              </w:tcPr>
              <w:p w:rsidR="00000000" w:rsidDel="00000000" w:rsidP="00000000" w:rsidRDefault="00000000" w:rsidRPr="00000000" w14:paraId="000000C2">
                <w:pPr>
                  <w:pageBreakBefore w:val="0"/>
                  <w:jc w:val="left"/>
                  <w:rPr>
                    <w:rFonts w:ascii="Calibri" w:cs="Calibri" w:eastAsia="Calibri" w:hAnsi="Calibri"/>
                    <w:color w:val="000000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2"/>
                    <w:szCs w:val="22"/>
                    <w:rtl w:val="0"/>
                  </w:rPr>
                  <w:t xml:space="preserve">Status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PrChange w:author="Gueye Anna" w:id="4" w:date="2020-11-30T10:47:00Z">
                  <w:tcPr>
                    <w:tc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</w:tcPr>
                </w:tcPrChange>
              </w:tcPr>
              <w:p w:rsidR="00000000" w:rsidDel="00000000" w:rsidP="00000000" w:rsidRDefault="00000000" w:rsidRPr="00000000" w14:paraId="000000C3">
                <w:pPr>
                  <w:pageBreakBefore w:val="0"/>
                  <w:jc w:val="left"/>
                  <w:rPr>
                    <w:rFonts w:ascii="Calibri" w:cs="Calibri" w:eastAsia="Calibri" w:hAnsi="Calibri"/>
                    <w:color w:val="000000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2"/>
                    <w:szCs w:val="22"/>
                    <w:rtl w:val="0"/>
                  </w:rPr>
                  <w:t xml:space="preserve">int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PrChange w:author="Gueye Anna" w:id="4" w:date="2020-11-30T10:47:00Z">
                  <w:tcPr>
                    <w:tc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</w:tcPr>
                </w:tcPrChange>
              </w:tcPr>
              <w:p w:rsidR="00000000" w:rsidDel="00000000" w:rsidP="00000000" w:rsidRDefault="00000000" w:rsidRPr="00000000" w14:paraId="000000C4">
                <w:pPr>
                  <w:pageBreakBefore w:val="0"/>
                  <w:jc w:val="left"/>
                  <w:rPr>
                    <w:rFonts w:ascii="Calibri" w:cs="Calibri" w:eastAsia="Calibri" w:hAnsi="Calibri"/>
                    <w:color w:val="000000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2"/>
                    <w:szCs w:val="22"/>
                    <w:rtl w:val="0"/>
                  </w:rPr>
                  <w:t xml:space="preserve">N(19)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PrChange w:author="Gueye Anna" w:id="4" w:date="2020-11-30T10:47:00Z">
                  <w:tcPr>
                    <w:tc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</w:tcPr>
                </w:tcPrChange>
              </w:tcPr>
              <w:p w:rsidR="00000000" w:rsidDel="00000000" w:rsidP="00000000" w:rsidRDefault="00000000" w:rsidRPr="00000000" w14:paraId="000000C5">
                <w:pPr>
                  <w:pageBreakBefore w:val="0"/>
                  <w:jc w:val="left"/>
                  <w:rPr>
                    <w:rFonts w:ascii="Calibri" w:cs="Calibri" w:eastAsia="Calibri" w:hAnsi="Calibri"/>
                    <w:color w:val="000000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PrChange w:author="Gueye Anna" w:id="4" w:date="2020-11-30T10:47:00Z">
                  <w:tcPr>
                    <w:tc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</w:tcBorders>
                  </w:tcPr>
                </w:tcPrChange>
              </w:tcPr>
              <w:p w:rsidR="00000000" w:rsidDel="00000000" w:rsidP="00000000" w:rsidRDefault="00000000" w:rsidRPr="00000000" w14:paraId="000000C6">
                <w:pPr>
                  <w:pageBreakBefore w:val="0"/>
                  <w:jc w:val="left"/>
                  <w:rPr>
                    <w:rFonts w:ascii="Calibri" w:cs="Calibri" w:eastAsia="Calibri" w:hAnsi="Calibri"/>
                    <w:color w:val="000000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2"/>
                    <w:szCs w:val="22"/>
                    <w:rtl w:val="0"/>
                  </w:rPr>
                  <w:t xml:space="preserve">User Status</w:t>
                  <w:br w:type="textWrapping"/>
                </w:r>
                <w:sdt>
                  <w:sdtPr>
                    <w:tag w:val="goog_rdk_6"/>
                  </w:sdtPr>
                  <w:sdtContent>
                    <w:del w:author="Gueye Anna" w:id="5" w:date="2020-11-30T10:46:00Z">
                      <w:r w:rsidDel="00000000" w:rsidR="00000000" w:rsidRPr="00000000">
                        <w:rPr>
                          <w:rFonts w:ascii="Calibri" w:cs="Calibri" w:eastAsia="Calibri" w:hAnsi="Calibri"/>
                          <w:color w:val="000000"/>
                          <w:sz w:val="22"/>
                          <w:szCs w:val="22"/>
                          <w:rtl w:val="0"/>
                        </w:rPr>
                        <w:delText xml:space="preserve">0 = Not confirmed</w:delText>
                        <w:br w:type="textWrapping"/>
                      </w:r>
                    </w:del>
                  </w:sdtContent>
                </w:sdt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2"/>
                    <w:szCs w:val="22"/>
                    <w:rtl w:val="0"/>
                  </w:rPr>
                  <w:t xml:space="preserve">1 = OK</w:t>
                  <w:br w:type="textWrapping"/>
                </w:r>
                <w:sdt>
                  <w:sdtPr>
                    <w:tag w:val="goog_rdk_7"/>
                  </w:sdtPr>
                  <w:sdtContent>
                    <w:del w:author="Gueye Anna" w:id="6" w:date="2020-11-30T10:47:00Z">
                      <w:r w:rsidDel="00000000" w:rsidR="00000000" w:rsidRPr="00000000">
                        <w:rPr>
                          <w:rFonts w:ascii="Calibri" w:cs="Calibri" w:eastAsia="Calibri" w:hAnsi="Calibri"/>
                          <w:color w:val="000000"/>
                          <w:sz w:val="22"/>
                          <w:szCs w:val="22"/>
                          <w:rtl w:val="0"/>
                        </w:rPr>
                        <w:delText xml:space="preserve">2 = Frozen</w:delText>
                        <w:br w:type="textWrapping"/>
                        <w:delText xml:space="preserve">3 = On the fly </w:delText>
                        <w:br w:type="textWrapping"/>
                        <w:delText xml:space="preserve">4 = Being closed</w:delText>
                        <w:br w:type="textWrapping"/>
                      </w:r>
                    </w:del>
                  </w:sdtContent>
                </w:sdt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2"/>
                    <w:szCs w:val="22"/>
                    <w:rtl w:val="0"/>
                  </w:rPr>
                  <w:t xml:space="preserve">5 = Closed</w:t>
                  <w:br w:type="textWrapping"/>
                </w:r>
                <w:sdt>
                  <w:sdtPr>
                    <w:tag w:val="goog_rdk_8"/>
                  </w:sdtPr>
                  <w:sdtContent>
                    <w:del w:author="Gueye Anna" w:id="7" w:date="2020-11-30T10:47:00Z">
                      <w:r w:rsidDel="00000000" w:rsidR="00000000" w:rsidRPr="00000000">
                        <w:rPr>
                          <w:rFonts w:ascii="Calibri" w:cs="Calibri" w:eastAsia="Calibri" w:hAnsi="Calibri"/>
                          <w:color w:val="000000"/>
                          <w:sz w:val="22"/>
                          <w:szCs w:val="22"/>
                          <w:rtl w:val="0"/>
                        </w:rPr>
                        <w:delText xml:space="preserve">6 = Waiting for KYC</w:delText>
                        <w:br w:type="textWrapping"/>
                      </w:r>
                    </w:del>
                  </w:sdtContent>
                </w:sdt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sz w:val="22"/>
                    <w:szCs w:val="22"/>
                    <w:rtl w:val="0"/>
                  </w:rPr>
                  <w:t xml:space="preserve">7 = Blocked</w:t>
                </w:r>
              </w:p>
            </w:tc>
          </w:tr>
        </w:sdtContent>
      </w:sdt>
      <w:tr>
        <w:trPr>
          <w:cantSplit w:val="0"/>
          <w:trHeight w:val="870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Company</w:t>
            </w:r>
          </w:p>
        </w:tc>
        <w:tc>
          <w:tcPr/>
          <w:p w:rsidR="00000000" w:rsidDel="00000000" w:rsidP="00000000" w:rsidRDefault="00000000" w:rsidRPr="00000000" w14:paraId="000000C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Company</w:t>
            </w:r>
          </w:p>
        </w:tc>
        <w:tc>
          <w:tcPr/>
          <w:p w:rsidR="00000000" w:rsidDel="00000000" w:rsidP="00000000" w:rsidRDefault="00000000" w:rsidRPr="00000000" w14:paraId="000000C9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Company name and siret/RNA (Professional account only)</w:t>
            </w:r>
          </w:p>
        </w:tc>
      </w:tr>
      <w:tr>
        <w:trPr>
          <w:cantSplit w:val="0"/>
          <w:trHeight w:val="870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KycStatus </w:t>
            </w:r>
          </w:p>
          <w:p w:rsidR="00000000" w:rsidDel="00000000" w:rsidP="00000000" w:rsidRDefault="00000000" w:rsidRPr="00000000" w14:paraId="000000CD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       </w:t>
            </w:r>
          </w:p>
        </w:tc>
        <w:tc>
          <w:tcPr/>
          <w:p w:rsidR="00000000" w:rsidDel="00000000" w:rsidP="00000000" w:rsidRDefault="00000000" w:rsidRPr="00000000" w14:paraId="000000CE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F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N(10)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1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Status KYC demand</w:t>
            </w:r>
          </w:p>
          <w:p w:rsidR="00000000" w:rsidDel="00000000" w:rsidP="00000000" w:rsidRDefault="00000000" w:rsidRPr="00000000" w14:paraId="000000D2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 = Incomplete</w:t>
            </w:r>
          </w:p>
          <w:p w:rsidR="00000000" w:rsidDel="00000000" w:rsidP="00000000" w:rsidRDefault="00000000" w:rsidRPr="00000000" w14:paraId="000000D3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= Waiting</w:t>
            </w:r>
          </w:p>
          <w:p w:rsidR="00000000" w:rsidDel="00000000" w:rsidP="00000000" w:rsidRDefault="00000000" w:rsidRPr="00000000" w14:paraId="000000D4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= Refused</w:t>
            </w:r>
          </w:p>
          <w:p w:rsidR="00000000" w:rsidDel="00000000" w:rsidP="00000000" w:rsidRDefault="00000000" w:rsidRPr="00000000" w14:paraId="000000D5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= Accepted</w:t>
            </w:r>
          </w:p>
          <w:p w:rsidR="00000000" w:rsidDel="00000000" w:rsidP="00000000" w:rsidRDefault="00000000" w:rsidRPr="00000000" w14:paraId="000000D6">
            <w:pPr>
              <w:pageBreakBefore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5: Initialized</w:t>
            </w:r>
          </w:p>
          <w:p w:rsidR="00000000" w:rsidDel="00000000" w:rsidP="00000000" w:rsidRDefault="00000000" w:rsidRPr="00000000" w14:paraId="000000D7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 : 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OnBoardingDate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DA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D(YYYY-MM-DDTHH:MM:SS)</w:t>
            </w:r>
          </w:p>
        </w:tc>
        <w:tc>
          <w:tcPr/>
          <w:p w:rsidR="00000000" w:rsidDel="00000000" w:rsidP="00000000" w:rsidRDefault="00000000" w:rsidRPr="00000000" w14:paraId="000000DB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2020-07-29T15:20:31</w:t>
            </w:r>
          </w:p>
          <w:p w:rsidR="00000000" w:rsidDel="00000000" w:rsidP="00000000" w:rsidRDefault="00000000" w:rsidRPr="00000000" w14:paraId="000000D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User creation date</w:t>
            </w:r>
          </w:p>
        </w:tc>
      </w:tr>
    </w:tbl>
    <w:p w:rsidR="00000000" w:rsidDel="00000000" w:rsidP="00000000" w:rsidRDefault="00000000" w:rsidRPr="00000000" w14:paraId="000000DE">
      <w:pPr>
        <w:pStyle w:val="Heading2"/>
        <w:pageBreakBefore w:val="0"/>
        <w:numPr>
          <w:ilvl w:val="1"/>
          <w:numId w:val="3"/>
        </w:numPr>
        <w:tabs>
          <w:tab w:val="left" w:pos="7920"/>
        </w:tabs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UserProfile</w:t>
      </w:r>
    </w:p>
    <w:p w:rsidR="00000000" w:rsidDel="00000000" w:rsidP="00000000" w:rsidRDefault="00000000" w:rsidRPr="00000000" w14:paraId="000000DF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7"/>
        <w:gridCol w:w="1158"/>
        <w:gridCol w:w="2013"/>
        <w:gridCol w:w="1800"/>
        <w:gridCol w:w="3420"/>
        <w:tblGridChange w:id="0">
          <w:tblGrid>
            <w:gridCol w:w="2427"/>
            <w:gridCol w:w="1158"/>
            <w:gridCol w:w="2013"/>
            <w:gridCol w:w="1800"/>
            <w:gridCol w:w="3420"/>
          </w:tblGrid>
        </w:tblGridChange>
      </w:tblGrid>
      <w:tr>
        <w:trPr>
          <w:cantSplit w:val="0"/>
          <w:trHeight w:val="269" w:hRule="atLeast"/>
          <w:tblHeader w:val="0"/>
        </w:trPr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0E0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Property </w:t>
            </w:r>
          </w:p>
        </w:tc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0E1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Type </w:t>
            </w:r>
          </w:p>
        </w:tc>
        <w:tc>
          <w:tcPr>
            <w:shd w:fill="365f91" w:val="clear"/>
          </w:tcPr>
          <w:p w:rsidR="00000000" w:rsidDel="00000000" w:rsidP="00000000" w:rsidRDefault="00000000" w:rsidRPr="00000000" w14:paraId="000000E2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Format</w:t>
            </w:r>
          </w:p>
        </w:tc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0E3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Example </w:t>
            </w:r>
          </w:p>
        </w:tc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Description </w:t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Civility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E7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N(10)</w:t>
            </w:r>
          </w:p>
        </w:tc>
        <w:tc>
          <w:tcPr/>
          <w:p w:rsidR="00000000" w:rsidDel="00000000" w:rsidP="00000000" w:rsidRDefault="00000000" w:rsidRPr="00000000" w14:paraId="000000E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Civility </w:t>
              <w:br w:type="textWrapping"/>
              <w:t xml:space="preserve">0 = Mr</w:t>
              <w:br w:type="textWrapping"/>
              <w:t xml:space="preserve">1  = Mrs, Miss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FirstName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E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X(140)</w:t>
            </w:r>
          </w:p>
        </w:tc>
        <w:tc>
          <w:tcPr/>
          <w:p w:rsidR="00000000" w:rsidDel="00000000" w:rsidP="00000000" w:rsidRDefault="00000000" w:rsidRPr="00000000" w14:paraId="000000ED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Jean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First Name</w:t>
            </w:r>
          </w:p>
          <w:p w:rsidR="00000000" w:rsidDel="00000000" w:rsidP="00000000" w:rsidRDefault="00000000" w:rsidRPr="00000000" w14:paraId="000000EF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For card-manufacturing contraints, characters must be : AN or “-“  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LastName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F2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X(140)</w:t>
            </w:r>
          </w:p>
        </w:tc>
        <w:tc>
          <w:tcPr/>
          <w:p w:rsidR="00000000" w:rsidDel="00000000" w:rsidP="00000000" w:rsidRDefault="00000000" w:rsidRPr="00000000" w14:paraId="000000F3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Dupont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Last Name</w:t>
            </w:r>
          </w:p>
          <w:p w:rsidR="00000000" w:rsidDel="00000000" w:rsidP="00000000" w:rsidRDefault="00000000" w:rsidRPr="00000000" w14:paraId="000000F5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For card-manufacturing contraints, characters must be : AN or “-“</w:t>
            </w:r>
          </w:p>
        </w:tc>
      </w:tr>
      <w:sdt>
        <w:sdtPr>
          <w:tag w:val="goog_rdk_10"/>
        </w:sdtPr>
        <w:sdtContent>
          <w:tr>
            <w:trPr>
              <w:cantSplit w:val="0"/>
              <w:trHeight w:val="269" w:hRule="atLeast"/>
              <w:tblHeader w:val="0"/>
              <w:ins w:author="Anna" w:id="8" w:date="2021-02-22T19:01:00Z"/>
            </w:trPr>
            <w:tc>
              <w:tcPr>
                <w:vAlign w:val="center"/>
              </w:tcPr>
              <w:sdt>
                <w:sdtPr>
                  <w:tag w:val="goog_rdk_12"/>
                </w:sdtPr>
                <w:sdtContent>
                  <w:p w:rsidR="00000000" w:rsidDel="00000000" w:rsidP="00000000" w:rsidRDefault="00000000" w:rsidRPr="00000000" w14:paraId="000000F6">
                    <w:pPr>
                      <w:pageBreakBefore w:val="0"/>
                      <w:jc w:val="left"/>
                      <w:rPr>
                        <w:ins w:author="Anna" w:id="8" w:date="2021-02-22T19:01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11"/>
                      </w:sdtPr>
                      <w:sdtContent>
                        <w:ins w:author="Anna" w:id="8" w:date="2021-02-22T19:01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BirthName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vAlign w:val="center"/>
              </w:tcPr>
              <w:sdt>
                <w:sdtPr>
                  <w:tag w:val="goog_rdk_14"/>
                </w:sdtPr>
                <w:sdtContent>
                  <w:p w:rsidR="00000000" w:rsidDel="00000000" w:rsidP="00000000" w:rsidRDefault="00000000" w:rsidRPr="00000000" w14:paraId="000000F7">
                    <w:pPr>
                      <w:pageBreakBefore w:val="0"/>
                      <w:jc w:val="left"/>
                      <w:rPr>
                        <w:ins w:author="Anna" w:id="8" w:date="2021-02-22T19:01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13"/>
                      </w:sdtPr>
                      <w:sdtContent>
                        <w:ins w:author="Anna" w:id="8" w:date="2021-02-22T19:01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String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/>
              <w:sdt>
                <w:sdtPr>
                  <w:tag w:val="goog_rdk_16"/>
                </w:sdtPr>
                <w:sdtContent>
                  <w:p w:rsidR="00000000" w:rsidDel="00000000" w:rsidP="00000000" w:rsidRDefault="00000000" w:rsidRPr="00000000" w14:paraId="000000F8">
                    <w:pPr>
                      <w:pageBreakBefore w:val="0"/>
                      <w:jc w:val="left"/>
                      <w:rPr>
                        <w:ins w:author="Anna" w:id="8" w:date="2021-02-22T19:01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15"/>
                      </w:sdtPr>
                      <w:sdtContent>
                        <w:ins w:author="Anna" w:id="8" w:date="2021-02-22T19:01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X(140)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/>
              <w:sdt>
                <w:sdtPr>
                  <w:tag w:val="goog_rdk_18"/>
                </w:sdtPr>
                <w:sdtContent>
                  <w:p w:rsidR="00000000" w:rsidDel="00000000" w:rsidP="00000000" w:rsidRDefault="00000000" w:rsidRPr="00000000" w14:paraId="000000F9">
                    <w:pPr>
                      <w:pageBreakBefore w:val="0"/>
                      <w:jc w:val="left"/>
                      <w:rPr>
                        <w:ins w:author="Anna" w:id="8" w:date="2021-02-22T19:01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17"/>
                      </w:sdtPr>
                      <w:sdtContent>
                        <w:ins w:author="Anna" w:id="8" w:date="2021-02-22T19:01:00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vAlign w:val="center"/>
              </w:tcPr>
              <w:sdt>
                <w:sdtPr>
                  <w:tag w:val="goog_rdk_20"/>
                </w:sdtPr>
                <w:sdtContent>
                  <w:p w:rsidR="00000000" w:rsidDel="00000000" w:rsidP="00000000" w:rsidRDefault="00000000" w:rsidRPr="00000000" w14:paraId="000000FA">
                    <w:pPr>
                      <w:pageBreakBefore w:val="0"/>
                      <w:jc w:val="left"/>
                      <w:rPr>
                        <w:ins w:author="Anna" w:id="8" w:date="2021-02-22T19:01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19"/>
                      </w:sdtPr>
                      <w:sdtContent>
                        <w:ins w:author="Anna" w:id="8" w:date="2021-02-22T19:01:00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Birthdate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FD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D(YYY-MM-DDTHH:MM:SS)</w:t>
            </w:r>
          </w:p>
        </w:tc>
        <w:tc>
          <w:tcPr/>
          <w:p w:rsidR="00000000" w:rsidDel="00000000" w:rsidP="00000000" w:rsidRDefault="00000000" w:rsidRPr="00000000" w14:paraId="000000FE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1985-09-29T00:00:00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Birth date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Address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02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Address of residence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Phonenumber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07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X(100)</w:t>
            </w:r>
          </w:p>
        </w:tc>
        <w:tc>
          <w:tcPr/>
          <w:p w:rsidR="00000000" w:rsidDel="00000000" w:rsidP="00000000" w:rsidRDefault="00000000" w:rsidRPr="00000000" w14:paraId="0000010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0600000001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Mobile phone number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A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0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X(255)</w:t>
            </w:r>
          </w:p>
        </w:tc>
        <w:tc>
          <w:tcPr/>
          <w:p w:rsidR="00000000" w:rsidDel="00000000" w:rsidP="00000000" w:rsidRDefault="00000000" w:rsidRPr="00000000" w14:paraId="0000010D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jeandupont@s-money.fr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E-mail Address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F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Alias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11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X(32)</w:t>
            </w:r>
          </w:p>
        </w:tc>
        <w:tc>
          <w:tcPr/>
          <w:p w:rsidR="00000000" w:rsidDel="00000000" w:rsidP="00000000" w:rsidRDefault="00000000" w:rsidRPr="00000000" w14:paraId="00000112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Jean-dupont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User nickname </w:t>
              <w:br w:type="textWrapping"/>
              <w:t xml:space="preserve">Maximum number of characters: 32</w:t>
            </w:r>
          </w:p>
          <w:p w:rsidR="00000000" w:rsidDel="00000000" w:rsidP="00000000" w:rsidRDefault="00000000" w:rsidRPr="00000000" w14:paraId="00000114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Regex : ^([a-zA-Z])([a-zA-Z0-9_\-\.\#\s]+)$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5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Photo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PhotoRef</w:t>
            </w:r>
          </w:p>
        </w:tc>
        <w:tc>
          <w:tcPr/>
          <w:p w:rsidR="00000000" w:rsidDel="00000000" w:rsidP="00000000" w:rsidRDefault="00000000" w:rsidRPr="00000000" w14:paraId="00000117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Reference to the user photo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A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BirthCity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1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X(255)</w:t>
            </w:r>
          </w:p>
        </w:tc>
        <w:tc>
          <w:tcPr/>
          <w:p w:rsidR="00000000" w:rsidDel="00000000" w:rsidP="00000000" w:rsidRDefault="00000000" w:rsidRPr="00000000" w14:paraId="0000011D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Paris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Birth city of the user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F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BirthCountry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21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X(2)</w:t>
            </w:r>
          </w:p>
        </w:tc>
        <w:tc>
          <w:tcPr/>
          <w:p w:rsidR="00000000" w:rsidDel="00000000" w:rsidP="00000000" w:rsidRDefault="00000000" w:rsidRPr="00000000" w14:paraId="00000122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Country of birth of the user (code ISO 3166-1)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EconomicActivity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26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Only specific values of economic activities are allowed. (</w:t>
            </w:r>
            <w:r w:rsidDel="00000000" w:rsidR="00000000" w:rsidRPr="00000000">
              <w:rPr>
                <w:rtl w:val="0"/>
              </w:rPr>
              <w:t xml:space="preserve">Code INSEE 2003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29">
      <w:pPr>
        <w:pStyle w:val="Heading2"/>
        <w:pageBreakBefore w:val="0"/>
        <w:tabs>
          <w:tab w:val="left" w:pos="7920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pageBreakBefore w:val="0"/>
        <w:numPr>
          <w:ilvl w:val="1"/>
          <w:numId w:val="3"/>
        </w:numPr>
        <w:tabs>
          <w:tab w:val="left" w:pos="7920"/>
        </w:tabs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SubAccount</w:t>
      </w:r>
    </w:p>
    <w:tbl>
      <w:tblPr>
        <w:tblStyle w:val="Table5"/>
        <w:tblW w:w="1131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3"/>
        <w:gridCol w:w="1154"/>
        <w:gridCol w:w="2565"/>
        <w:gridCol w:w="2700"/>
        <w:gridCol w:w="2961"/>
        <w:tblGridChange w:id="0">
          <w:tblGrid>
            <w:gridCol w:w="1933"/>
            <w:gridCol w:w="1154"/>
            <w:gridCol w:w="2565"/>
            <w:gridCol w:w="2700"/>
            <w:gridCol w:w="2961"/>
          </w:tblGrid>
        </w:tblGridChange>
      </w:tblGrid>
      <w:tr>
        <w:trPr>
          <w:cantSplit w:val="0"/>
          <w:trHeight w:val="279" w:hRule="atLeast"/>
          <w:tblHeader w:val="0"/>
        </w:trPr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12B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Property </w:t>
            </w:r>
          </w:p>
        </w:tc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12C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Type </w:t>
            </w:r>
          </w:p>
        </w:tc>
        <w:tc>
          <w:tcPr>
            <w:shd w:fill="365f91" w:val="clear"/>
          </w:tcPr>
          <w:p w:rsidR="00000000" w:rsidDel="00000000" w:rsidP="00000000" w:rsidRDefault="00000000" w:rsidRPr="00000000" w14:paraId="0000012D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Format</w:t>
            </w:r>
          </w:p>
        </w:tc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12E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Example </w:t>
            </w:r>
          </w:p>
        </w:tc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12F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Description 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0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132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N(19)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Account identifier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AppAccountId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37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X(255)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"123"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Account identifier in the third-party application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A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DisplayName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3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X(140)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Jean Dupont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Display name</w:t>
            </w:r>
          </w:p>
        </w:tc>
      </w:tr>
      <w:tr>
        <w:trPr>
          <w:cantSplit w:val="0"/>
          <w:trHeight w:val="403.5546875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Amount</w:t>
            </w:r>
          </w:p>
        </w:tc>
        <w:tc>
          <w:tcPr/>
          <w:p w:rsidR="00000000" w:rsidDel="00000000" w:rsidP="00000000" w:rsidRDefault="00000000" w:rsidRPr="00000000" w14:paraId="00000140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141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N(19)</w:t>
            </w:r>
          </w:p>
        </w:tc>
        <w:tc>
          <w:tcPr/>
          <w:p w:rsidR="00000000" w:rsidDel="00000000" w:rsidP="00000000" w:rsidRDefault="00000000" w:rsidRPr="00000000" w14:paraId="00000142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Amount</w:t>
            </w:r>
          </w:p>
        </w:tc>
      </w:tr>
      <w:tr>
        <w:trPr>
          <w:cantSplit w:val="0"/>
          <w:trHeight w:val="279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AccountingBalanceAmout</w:t>
            </w:r>
          </w:p>
        </w:tc>
        <w:tc>
          <w:tcPr/>
          <w:p w:rsidR="00000000" w:rsidDel="00000000" w:rsidP="00000000" w:rsidRDefault="00000000" w:rsidRPr="00000000" w14:paraId="00000145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146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N(19)</w:t>
            </w:r>
          </w:p>
        </w:tc>
        <w:tc>
          <w:tcPr/>
          <w:p w:rsidR="00000000" w:rsidDel="00000000" w:rsidP="00000000" w:rsidRDefault="00000000" w:rsidRPr="00000000" w14:paraId="00000147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Authorization balance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9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IsDefault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14B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True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Indicate if it is a main user account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E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CreationDate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150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D(YYY-MM-DDT00:00:00)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2013-09-29T00:00:00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Account creation date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3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Iban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55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X(30)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FR1420041010050500013M02606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Iban of the account</w:t>
            </w:r>
          </w:p>
        </w:tc>
      </w:tr>
    </w:tbl>
    <w:p w:rsidR="00000000" w:rsidDel="00000000" w:rsidP="00000000" w:rsidRDefault="00000000" w:rsidRPr="00000000" w14:paraId="00000158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2"/>
        <w:pageBreakBefore w:val="0"/>
        <w:numPr>
          <w:ilvl w:val="1"/>
          <w:numId w:val="3"/>
        </w:numPr>
        <w:tabs>
          <w:tab w:val="left" w:pos="7920"/>
        </w:tabs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BankAccountRef</w:t>
      </w:r>
    </w:p>
    <w:tbl>
      <w:tblPr>
        <w:tblStyle w:val="Table6"/>
        <w:tblW w:w="117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993"/>
        <w:gridCol w:w="2409"/>
        <w:gridCol w:w="2409"/>
        <w:gridCol w:w="3544"/>
        <w:tblGridChange w:id="0">
          <w:tblGrid>
            <w:gridCol w:w="2376"/>
            <w:gridCol w:w="993"/>
            <w:gridCol w:w="2409"/>
            <w:gridCol w:w="2409"/>
            <w:gridCol w:w="3544"/>
          </w:tblGrid>
        </w:tblGridChange>
      </w:tblGrid>
      <w:tr>
        <w:trPr>
          <w:cantSplit w:val="0"/>
          <w:tblHeader w:val="0"/>
        </w:trPr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15E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Property </w:t>
            </w:r>
          </w:p>
        </w:tc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15F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Type </w:t>
            </w:r>
          </w:p>
        </w:tc>
        <w:tc>
          <w:tcPr>
            <w:shd w:fill="365f91" w:val="clear"/>
          </w:tcPr>
          <w:p w:rsidR="00000000" w:rsidDel="00000000" w:rsidP="00000000" w:rsidRDefault="00000000" w:rsidRPr="00000000" w14:paraId="00000160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Format</w:t>
            </w:r>
          </w:p>
        </w:tc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161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Example </w:t>
            </w:r>
          </w:p>
        </w:tc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162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Description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3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165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N(19)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Bank account 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Href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6A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X(255)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/api/BankAccounts/2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Link to bank account details</w:t>
            </w:r>
          </w:p>
        </w:tc>
      </w:tr>
    </w:tbl>
    <w:p w:rsidR="00000000" w:rsidDel="00000000" w:rsidP="00000000" w:rsidRDefault="00000000" w:rsidRPr="00000000" w14:paraId="0000016D">
      <w:pPr>
        <w:pStyle w:val="Heading2"/>
        <w:pageBreakBefore w:val="0"/>
        <w:tabs>
          <w:tab w:val="left" w:pos="7920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pageBreakBefore w:val="0"/>
        <w:numPr>
          <w:ilvl w:val="1"/>
          <w:numId w:val="3"/>
        </w:numPr>
        <w:tabs>
          <w:tab w:val="left" w:pos="7920"/>
        </w:tabs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CBCardRef</w:t>
      </w:r>
    </w:p>
    <w:tbl>
      <w:tblPr>
        <w:tblStyle w:val="Table7"/>
        <w:tblW w:w="117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993"/>
        <w:gridCol w:w="2409"/>
        <w:gridCol w:w="2409"/>
        <w:gridCol w:w="3544"/>
        <w:tblGridChange w:id="0">
          <w:tblGrid>
            <w:gridCol w:w="2376"/>
            <w:gridCol w:w="993"/>
            <w:gridCol w:w="2409"/>
            <w:gridCol w:w="2409"/>
            <w:gridCol w:w="3544"/>
          </w:tblGrid>
        </w:tblGridChange>
      </w:tblGrid>
      <w:tr>
        <w:trPr>
          <w:cantSplit w:val="0"/>
          <w:tblHeader w:val="0"/>
        </w:trPr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16F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Property </w:t>
            </w:r>
          </w:p>
        </w:tc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170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Type </w:t>
            </w:r>
          </w:p>
        </w:tc>
        <w:tc>
          <w:tcPr>
            <w:shd w:fill="365f91" w:val="clear"/>
          </w:tcPr>
          <w:p w:rsidR="00000000" w:rsidDel="00000000" w:rsidP="00000000" w:rsidRDefault="00000000" w:rsidRPr="00000000" w14:paraId="00000171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Format</w:t>
            </w:r>
          </w:p>
        </w:tc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172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Example </w:t>
            </w:r>
          </w:p>
        </w:tc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173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Description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4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176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Card 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9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AppCardId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7B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X(255)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Card1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pageBreakBefore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App Card 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E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Href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80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X(255)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/api/cards/22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pageBreakBefore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Link to bank card details</w:t>
            </w:r>
          </w:p>
        </w:tc>
      </w:tr>
    </w:tbl>
    <w:p w:rsidR="00000000" w:rsidDel="00000000" w:rsidP="00000000" w:rsidRDefault="00000000" w:rsidRPr="00000000" w14:paraId="00000183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spacing w:before="0" w:lineRule="auto"/>
        <w:jc w:val="left"/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highlight w:val="lightGray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pageBreakBefore w:val="0"/>
        <w:tabs>
          <w:tab w:val="left" w:pos="7920"/>
        </w:tabs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1t3h5sf" w:id="7"/>
      <w:bookmarkEnd w:id="7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Address</w:t>
      </w:r>
    </w:p>
    <w:tbl>
      <w:tblPr>
        <w:tblStyle w:val="Table8"/>
        <w:tblW w:w="117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993"/>
        <w:gridCol w:w="2409"/>
        <w:gridCol w:w="2409"/>
        <w:gridCol w:w="3544"/>
        <w:tblGridChange w:id="0">
          <w:tblGrid>
            <w:gridCol w:w="2376"/>
            <w:gridCol w:w="993"/>
            <w:gridCol w:w="2409"/>
            <w:gridCol w:w="2409"/>
            <w:gridCol w:w="3544"/>
          </w:tblGrid>
        </w:tblGridChange>
      </w:tblGrid>
      <w:tr>
        <w:trPr>
          <w:cantSplit w:val="0"/>
          <w:tblHeader w:val="0"/>
        </w:trPr>
        <w:tc>
          <w:tcPr>
            <w:shd w:fill="365f91" w:val="clear"/>
          </w:tcPr>
          <w:p w:rsidR="00000000" w:rsidDel="00000000" w:rsidP="00000000" w:rsidRDefault="00000000" w:rsidRPr="00000000" w14:paraId="00000186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Property</w:t>
            </w:r>
          </w:p>
        </w:tc>
        <w:tc>
          <w:tcPr>
            <w:shd w:fill="365f91" w:val="clear"/>
          </w:tcPr>
          <w:p w:rsidR="00000000" w:rsidDel="00000000" w:rsidP="00000000" w:rsidRDefault="00000000" w:rsidRPr="00000000" w14:paraId="00000187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Type</w:t>
            </w:r>
          </w:p>
        </w:tc>
        <w:tc>
          <w:tcPr>
            <w:shd w:fill="365f91" w:val="clear"/>
          </w:tcPr>
          <w:p w:rsidR="00000000" w:rsidDel="00000000" w:rsidP="00000000" w:rsidRDefault="00000000" w:rsidRPr="00000000" w14:paraId="00000188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Format</w:t>
            </w:r>
          </w:p>
        </w:tc>
        <w:tc>
          <w:tcPr>
            <w:shd w:fill="365f91" w:val="clear"/>
          </w:tcPr>
          <w:p w:rsidR="00000000" w:rsidDel="00000000" w:rsidP="00000000" w:rsidRDefault="00000000" w:rsidRPr="00000000" w14:paraId="00000189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Example</w:t>
            </w:r>
          </w:p>
        </w:tc>
        <w:tc>
          <w:tcPr>
            <w:shd w:fill="365f91" w:val="clear"/>
          </w:tcPr>
          <w:p w:rsidR="00000000" w:rsidDel="00000000" w:rsidP="00000000" w:rsidRDefault="00000000" w:rsidRPr="00000000" w14:paraId="0000018A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Street</w:t>
            </w:r>
          </w:p>
        </w:tc>
        <w:tc>
          <w:tcPr/>
          <w:p w:rsidR="00000000" w:rsidDel="00000000" w:rsidP="00000000" w:rsidRDefault="00000000" w:rsidRPr="00000000" w14:paraId="0000018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8D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X(255)</w:t>
            </w:r>
          </w:p>
        </w:tc>
        <w:tc>
          <w:tcPr/>
          <w:p w:rsidR="00000000" w:rsidDel="00000000" w:rsidP="00000000" w:rsidRDefault="00000000" w:rsidRPr="00000000" w14:paraId="0000018E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 rue des châtaigniers</w:t>
            </w:r>
          </w:p>
        </w:tc>
        <w:tc>
          <w:tcPr/>
          <w:p w:rsidR="00000000" w:rsidDel="00000000" w:rsidP="00000000" w:rsidRDefault="00000000" w:rsidRPr="00000000" w14:paraId="0000018F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Number and Street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0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ZipCode</w:t>
            </w:r>
          </w:p>
        </w:tc>
        <w:tc>
          <w:tcPr/>
          <w:p w:rsidR="00000000" w:rsidDel="00000000" w:rsidP="00000000" w:rsidRDefault="00000000" w:rsidRPr="00000000" w14:paraId="00000191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92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X(10)</w:t>
            </w:r>
          </w:p>
        </w:tc>
        <w:tc>
          <w:tcPr/>
          <w:p w:rsidR="00000000" w:rsidDel="00000000" w:rsidP="00000000" w:rsidRDefault="00000000" w:rsidRPr="00000000" w14:paraId="00000193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75001</w:t>
            </w:r>
          </w:p>
        </w:tc>
        <w:tc>
          <w:tcPr/>
          <w:p w:rsidR="00000000" w:rsidDel="00000000" w:rsidP="00000000" w:rsidRDefault="00000000" w:rsidRPr="00000000" w14:paraId="00000194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Postcode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City</w:t>
            </w:r>
          </w:p>
        </w:tc>
        <w:tc>
          <w:tcPr/>
          <w:p w:rsidR="00000000" w:rsidDel="00000000" w:rsidP="00000000" w:rsidRDefault="00000000" w:rsidRPr="00000000" w14:paraId="00000196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97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X(140)</w:t>
            </w:r>
          </w:p>
        </w:tc>
        <w:tc>
          <w:tcPr/>
          <w:p w:rsidR="00000000" w:rsidDel="00000000" w:rsidP="00000000" w:rsidRDefault="00000000" w:rsidRPr="00000000" w14:paraId="0000019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Paris</w:t>
            </w:r>
          </w:p>
        </w:tc>
        <w:tc>
          <w:tcPr/>
          <w:p w:rsidR="00000000" w:rsidDel="00000000" w:rsidP="00000000" w:rsidRDefault="00000000" w:rsidRPr="00000000" w14:paraId="00000199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City</w:t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19A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Country</w:t>
            </w:r>
          </w:p>
        </w:tc>
        <w:tc>
          <w:tcPr/>
          <w:p w:rsidR="00000000" w:rsidDel="00000000" w:rsidP="00000000" w:rsidRDefault="00000000" w:rsidRPr="00000000" w14:paraId="0000019B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9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X(2)</w:t>
            </w:r>
          </w:p>
        </w:tc>
        <w:tc>
          <w:tcPr/>
          <w:p w:rsidR="00000000" w:rsidDel="00000000" w:rsidP="00000000" w:rsidRDefault="00000000" w:rsidRPr="00000000" w14:paraId="0000019D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"FR"</w:t>
            </w:r>
          </w:p>
        </w:tc>
        <w:tc>
          <w:tcPr/>
          <w:p w:rsidR="00000000" w:rsidDel="00000000" w:rsidP="00000000" w:rsidRDefault="00000000" w:rsidRPr="00000000" w14:paraId="0000019E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Country of residence (code ISO 3166-1)</w:t>
              <w:br w:type="textWrapping"/>
            </w:r>
          </w:p>
        </w:tc>
      </w:tr>
    </w:tbl>
    <w:p w:rsidR="00000000" w:rsidDel="00000000" w:rsidP="00000000" w:rsidRDefault="00000000" w:rsidRPr="00000000" w14:paraId="0000019F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2"/>
        <w:pageBreakBefore w:val="0"/>
        <w:numPr>
          <w:ilvl w:val="1"/>
          <w:numId w:val="3"/>
        </w:numPr>
        <w:tabs>
          <w:tab w:val="left" w:pos="7920"/>
        </w:tabs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4d34og8" w:id="8"/>
      <w:bookmarkEnd w:id="8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Company</w:t>
      </w:r>
    </w:p>
    <w:tbl>
      <w:tblPr>
        <w:tblStyle w:val="Table9"/>
        <w:tblW w:w="115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1275"/>
        <w:gridCol w:w="2268"/>
        <w:gridCol w:w="2268"/>
        <w:gridCol w:w="3544"/>
        <w:tblGridChange w:id="0">
          <w:tblGrid>
            <w:gridCol w:w="2235"/>
            <w:gridCol w:w="1275"/>
            <w:gridCol w:w="2268"/>
            <w:gridCol w:w="2268"/>
            <w:gridCol w:w="3544"/>
          </w:tblGrid>
        </w:tblGridChange>
      </w:tblGrid>
      <w:tr>
        <w:trPr>
          <w:cantSplit w:val="0"/>
          <w:tblHeader w:val="0"/>
        </w:trPr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1A1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Property </w:t>
            </w:r>
          </w:p>
        </w:tc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1A2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Type </w:t>
            </w:r>
          </w:p>
        </w:tc>
        <w:tc>
          <w:tcPr>
            <w:shd w:fill="365f91" w:val="clear"/>
          </w:tcPr>
          <w:p w:rsidR="00000000" w:rsidDel="00000000" w:rsidP="00000000" w:rsidRDefault="00000000" w:rsidRPr="00000000" w14:paraId="000001A3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Format</w:t>
            </w:r>
          </w:p>
        </w:tc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1A4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Example </w:t>
            </w:r>
          </w:p>
        </w:tc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1A5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Description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6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A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X(140)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JP-Company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Company or Association name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B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Siret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AD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X(255)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123456789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Siret or RNA</w:t>
            </w:r>
          </w:p>
        </w:tc>
      </w:tr>
    </w:tbl>
    <w:p w:rsidR="00000000" w:rsidDel="00000000" w:rsidP="00000000" w:rsidRDefault="00000000" w:rsidRPr="00000000" w14:paraId="000001B0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1"/>
        <w:pageBreakBefore w:val="0"/>
        <w:numPr>
          <w:ilvl w:val="0"/>
          <w:numId w:val="3"/>
        </w:numPr>
        <w:tabs>
          <w:tab w:val="left" w:pos="6379"/>
          <w:tab w:val="left" w:pos="6663"/>
        </w:tabs>
        <w:ind w:left="0" w:firstLine="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2s8eyo1" w:id="9"/>
      <w:bookmarkEnd w:id="9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Create a user</w:t>
      </w:r>
    </w:p>
    <w:p w:rsidR="00000000" w:rsidDel="00000000" w:rsidP="00000000" w:rsidRDefault="00000000" w:rsidRPr="00000000" w14:paraId="000001B3">
      <w:pPr>
        <w:pageBreakBefore w:val="0"/>
        <w:spacing w:after="280" w:before="280" w:lineRule="auto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To create a user, please provide the following mandatory information:</w:t>
      </w:r>
    </w:p>
    <w:p w:rsidR="00000000" w:rsidDel="00000000" w:rsidP="00000000" w:rsidRDefault="00000000" w:rsidRPr="00000000" w14:paraId="000001B4">
      <w:pPr>
        <w:pageBreakBefore w:val="0"/>
        <w:numPr>
          <w:ilvl w:val="0"/>
          <w:numId w:val="4"/>
        </w:numPr>
        <w:spacing w:after="0" w:before="280" w:lineRule="auto"/>
        <w:ind w:left="720" w:hanging="36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AppUserId</w:t>
      </w:r>
    </w:p>
    <w:p w:rsidR="00000000" w:rsidDel="00000000" w:rsidP="00000000" w:rsidRDefault="00000000" w:rsidRPr="00000000" w14:paraId="000001B5">
      <w:pPr>
        <w:pageBreakBefore w:val="0"/>
        <w:numPr>
          <w:ilvl w:val="0"/>
          <w:numId w:val="4"/>
        </w:numPr>
        <w:spacing w:after="0" w:before="0" w:lineRule="auto"/>
        <w:ind w:left="720" w:hanging="36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Civility</w:t>
      </w:r>
    </w:p>
    <w:p w:rsidR="00000000" w:rsidDel="00000000" w:rsidP="00000000" w:rsidRDefault="00000000" w:rsidRPr="00000000" w14:paraId="000001B6">
      <w:pPr>
        <w:pageBreakBefore w:val="0"/>
        <w:numPr>
          <w:ilvl w:val="0"/>
          <w:numId w:val="4"/>
        </w:numPr>
        <w:spacing w:after="0" w:before="0" w:lineRule="auto"/>
        <w:ind w:left="720" w:hanging="36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CountryCode</w:t>
      </w:r>
    </w:p>
    <w:sdt>
      <w:sdtPr>
        <w:tag w:val="goog_rdk_22"/>
      </w:sdtPr>
      <w:sdtContent>
        <w:p w:rsidR="00000000" w:rsidDel="00000000" w:rsidP="00000000" w:rsidRDefault="00000000" w:rsidRPr="00000000" w14:paraId="000001B7">
          <w:pPr>
            <w:pageBreakBefore w:val="0"/>
            <w:numPr>
              <w:ilvl w:val="0"/>
              <w:numId w:val="4"/>
            </w:numPr>
            <w:spacing w:after="0" w:before="0" w:lineRule="auto"/>
            <w:ind w:left="720" w:hanging="360"/>
            <w:jc w:val="left"/>
            <w:rPr>
              <w:ins w:author="Anna" w:id="9" w:date="2021-02-22T18:50:00Z"/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LastName</w:t>
          </w:r>
          <w:sdt>
            <w:sdtPr>
              <w:tag w:val="goog_rdk_21"/>
            </w:sdtPr>
            <w:sdtContent>
              <w:ins w:author="Anna" w:id="9" w:date="2021-02-22T18:50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p w:rsidR="00000000" w:rsidDel="00000000" w:rsidP="00000000" w:rsidRDefault="00000000" w:rsidRPr="00000000" w14:paraId="000001B8">
      <w:pPr>
        <w:pageBreakBefore w:val="0"/>
        <w:numPr>
          <w:ilvl w:val="0"/>
          <w:numId w:val="4"/>
        </w:numPr>
        <w:spacing w:after="0" w:before="0" w:lineRule="auto"/>
        <w:ind w:left="720" w:hanging="36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sdt>
        <w:sdtPr>
          <w:tag w:val="goog_rdk_23"/>
        </w:sdtPr>
        <w:sdtContent>
          <w:ins w:author="Anna" w:id="9" w:date="2021-02-22T18:50:00Z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BirthName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numPr>
          <w:ilvl w:val="0"/>
          <w:numId w:val="4"/>
        </w:numPr>
        <w:spacing w:after="0" w:before="0" w:lineRule="auto"/>
        <w:ind w:left="720" w:hanging="36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FirstName</w:t>
      </w:r>
    </w:p>
    <w:p w:rsidR="00000000" w:rsidDel="00000000" w:rsidP="00000000" w:rsidRDefault="00000000" w:rsidRPr="00000000" w14:paraId="000001BA">
      <w:pPr>
        <w:pageBreakBefore w:val="0"/>
        <w:numPr>
          <w:ilvl w:val="0"/>
          <w:numId w:val="4"/>
        </w:numPr>
        <w:spacing w:after="0" w:before="0" w:lineRule="auto"/>
        <w:ind w:left="720" w:hanging="36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BirthDate</w:t>
      </w:r>
    </w:p>
    <w:p w:rsidR="00000000" w:rsidDel="00000000" w:rsidP="00000000" w:rsidRDefault="00000000" w:rsidRPr="00000000" w14:paraId="000001BB">
      <w:pPr>
        <w:pageBreakBefore w:val="0"/>
        <w:numPr>
          <w:ilvl w:val="0"/>
          <w:numId w:val="4"/>
        </w:numPr>
        <w:spacing w:after="0" w:before="0" w:lineRule="auto"/>
        <w:ind w:left="720" w:hanging="36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Country (Country of residence)</w:t>
      </w:r>
    </w:p>
    <w:p w:rsidR="00000000" w:rsidDel="00000000" w:rsidP="00000000" w:rsidRDefault="00000000" w:rsidRPr="00000000" w14:paraId="000001BC">
      <w:pPr>
        <w:pageBreakBefore w:val="0"/>
        <w:numPr>
          <w:ilvl w:val="0"/>
          <w:numId w:val="4"/>
        </w:numPr>
        <w:spacing w:after="0" w:before="0" w:lineRule="auto"/>
        <w:ind w:left="720" w:hanging="36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City of birth</w:t>
      </w:r>
    </w:p>
    <w:p w:rsidR="00000000" w:rsidDel="00000000" w:rsidP="00000000" w:rsidRDefault="00000000" w:rsidRPr="00000000" w14:paraId="000001BD">
      <w:pPr>
        <w:pageBreakBefore w:val="0"/>
        <w:numPr>
          <w:ilvl w:val="0"/>
          <w:numId w:val="4"/>
        </w:numPr>
        <w:spacing w:after="0" w:before="0" w:lineRule="auto"/>
        <w:ind w:left="720" w:hanging="36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Country of birth</w:t>
      </w:r>
    </w:p>
    <w:p w:rsidR="00000000" w:rsidDel="00000000" w:rsidP="00000000" w:rsidRDefault="00000000" w:rsidRPr="00000000" w14:paraId="000001BE">
      <w:pPr>
        <w:pageBreakBefore w:val="0"/>
        <w:numPr>
          <w:ilvl w:val="0"/>
          <w:numId w:val="4"/>
        </w:numPr>
        <w:spacing w:after="0" w:before="0" w:lineRule="auto"/>
        <w:ind w:left="720" w:hanging="36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EconomicActivity</w:t>
      </w:r>
    </w:p>
    <w:p w:rsidR="00000000" w:rsidDel="00000000" w:rsidP="00000000" w:rsidRDefault="00000000" w:rsidRPr="00000000" w14:paraId="000001BF">
      <w:pPr>
        <w:pageBreakBefore w:val="0"/>
        <w:numPr>
          <w:ilvl w:val="0"/>
          <w:numId w:val="4"/>
        </w:numPr>
        <w:spacing w:after="0" w:before="0" w:lineRule="auto"/>
        <w:ind w:left="720" w:hanging="36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Street</w:t>
      </w:r>
    </w:p>
    <w:p w:rsidR="00000000" w:rsidDel="00000000" w:rsidP="00000000" w:rsidRDefault="00000000" w:rsidRPr="00000000" w14:paraId="000001C0">
      <w:pPr>
        <w:pageBreakBefore w:val="0"/>
        <w:numPr>
          <w:ilvl w:val="0"/>
          <w:numId w:val="4"/>
        </w:numPr>
        <w:spacing w:after="0" w:before="0" w:lineRule="auto"/>
        <w:ind w:left="720" w:hanging="36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ZipCode</w:t>
      </w:r>
    </w:p>
    <w:p w:rsidR="00000000" w:rsidDel="00000000" w:rsidP="00000000" w:rsidRDefault="00000000" w:rsidRPr="00000000" w14:paraId="000001C1">
      <w:pPr>
        <w:pageBreakBefore w:val="0"/>
        <w:numPr>
          <w:ilvl w:val="0"/>
          <w:numId w:val="4"/>
        </w:numPr>
        <w:spacing w:after="0" w:before="0" w:lineRule="auto"/>
        <w:ind w:left="720" w:hanging="36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City</w:t>
      </w:r>
    </w:p>
    <w:p w:rsidR="00000000" w:rsidDel="00000000" w:rsidP="00000000" w:rsidRDefault="00000000" w:rsidRPr="00000000" w14:paraId="000001C2">
      <w:pPr>
        <w:pageBreakBefore w:val="0"/>
        <w:numPr>
          <w:ilvl w:val="0"/>
          <w:numId w:val="4"/>
        </w:numPr>
        <w:spacing w:after="0" w:before="0" w:lineRule="auto"/>
        <w:ind w:left="720" w:hanging="36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PhoneNumber</w:t>
      </w:r>
    </w:p>
    <w:p w:rsidR="00000000" w:rsidDel="00000000" w:rsidP="00000000" w:rsidRDefault="00000000" w:rsidRPr="00000000" w14:paraId="000001C3">
      <w:pPr>
        <w:pageBreakBefore w:val="0"/>
        <w:numPr>
          <w:ilvl w:val="0"/>
          <w:numId w:val="4"/>
        </w:numPr>
        <w:spacing w:after="0" w:before="0" w:lineRule="auto"/>
        <w:ind w:left="720" w:hanging="36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Email</w:t>
      </w:r>
    </w:p>
    <w:p w:rsidR="00000000" w:rsidDel="00000000" w:rsidP="00000000" w:rsidRDefault="00000000" w:rsidRPr="00000000" w14:paraId="000001C4">
      <w:pPr>
        <w:pageBreakBefore w:val="0"/>
        <w:numPr>
          <w:ilvl w:val="0"/>
          <w:numId w:val="4"/>
        </w:numPr>
        <w:spacing w:after="280" w:before="0" w:lineRule="auto"/>
        <w:ind w:left="720" w:hanging="36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Alias</w:t>
      </w:r>
    </w:p>
    <w:p w:rsidR="00000000" w:rsidDel="00000000" w:rsidP="00000000" w:rsidRDefault="00000000" w:rsidRPr="00000000" w14:paraId="000001C5">
      <w:pPr>
        <w:pageBreakBefore w:val="0"/>
        <w:spacing w:after="280" w:before="280" w:lineRule="auto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In order to avoid any confusion, we recommend:</w:t>
      </w:r>
    </w:p>
    <w:p w:rsidR="00000000" w:rsidDel="00000000" w:rsidP="00000000" w:rsidRDefault="00000000" w:rsidRPr="00000000" w14:paraId="000001C6">
      <w:pPr>
        <w:pageBreakBefore w:val="0"/>
        <w:numPr>
          <w:ilvl w:val="0"/>
          <w:numId w:val="5"/>
        </w:numPr>
        <w:spacing w:after="0" w:before="280" w:lineRule="auto"/>
        <w:ind w:left="720" w:hanging="36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to use a "companyName-id" type as an AppUserId</w:t>
      </w:r>
    </w:p>
    <w:p w:rsidR="00000000" w:rsidDel="00000000" w:rsidP="00000000" w:rsidRDefault="00000000" w:rsidRPr="00000000" w14:paraId="000001C7">
      <w:pPr>
        <w:pageBreakBefore w:val="0"/>
        <w:numPr>
          <w:ilvl w:val="0"/>
          <w:numId w:val="5"/>
        </w:numPr>
        <w:spacing w:after="280" w:before="0" w:lineRule="auto"/>
        <w:ind w:left="720" w:hanging="36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to provide an e-mail Address.</w:t>
      </w:r>
    </w:p>
    <w:p w:rsidR="00000000" w:rsidDel="00000000" w:rsidP="00000000" w:rsidRDefault="00000000" w:rsidRPr="00000000" w14:paraId="000001C8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POST/users</w:t>
      </w:r>
    </w:p>
    <w:p w:rsidR="00000000" w:rsidDel="00000000" w:rsidP="00000000" w:rsidRDefault="00000000" w:rsidRPr="00000000" w14:paraId="000001C9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Request example:</w:t>
      </w:r>
    </w:p>
    <w:p w:rsidR="00000000" w:rsidDel="00000000" w:rsidP="00000000" w:rsidRDefault="00000000" w:rsidRPr="00000000" w14:paraId="000001CA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POST /api/v[1.x]/users</w:t>
      </w:r>
    </w:p>
    <w:p w:rsidR="00000000" w:rsidDel="00000000" w:rsidP="00000000" w:rsidRDefault="00000000" w:rsidRPr="00000000" w14:paraId="000001CC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Authorization: Bearer ACCESS_TOKEN</w:t>
      </w:r>
    </w:p>
    <w:p w:rsidR="00000000" w:rsidDel="00000000" w:rsidP="00000000" w:rsidRDefault="00000000" w:rsidRPr="00000000" w14:paraId="000001CE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1CF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   "AppUserId":"client-112",</w:t>
        <w:tab/>
        <w:tab/>
        <w:tab/>
        <w:tab/>
        <w:t xml:space="preserve">  </w:t>
        <w:tab/>
        <w:t xml:space="preserve">(mandatory)</w:t>
      </w:r>
    </w:p>
    <w:p w:rsidR="00000000" w:rsidDel="00000000" w:rsidP="00000000" w:rsidRDefault="00000000" w:rsidRPr="00000000" w14:paraId="000001D0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   "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CountryCode ":"FR",</w:t>
        <w:tab/>
        <w:tab/>
        <w:tab/>
        <w:tab/>
        <w:t xml:space="preserve">                  </w:t>
        <w:tab/>
        <w:t xml:space="preserve">(optional)</w:t>
      </w:r>
    </w:p>
    <w:p w:rsidR="00000000" w:rsidDel="00000000" w:rsidP="00000000" w:rsidRDefault="00000000" w:rsidRPr="00000000" w14:paraId="000001D1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"Profile": </w:t>
        <w:tab/>
        <w:tab/>
        <w:tab/>
        <w:tab/>
        <w:tab/>
        <w:tab/>
        <w:t xml:space="preserve">(mandatory)</w:t>
      </w:r>
    </w:p>
    <w:p w:rsidR="00000000" w:rsidDel="00000000" w:rsidP="00000000" w:rsidRDefault="00000000" w:rsidRPr="00000000" w14:paraId="000001D2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{</w:t>
      </w:r>
    </w:p>
    <w:p w:rsidR="00000000" w:rsidDel="00000000" w:rsidP="00000000" w:rsidRDefault="00000000" w:rsidRPr="00000000" w14:paraId="000001D3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"Civility":0,</w:t>
        <w:tab/>
        <w:tab/>
        <w:tab/>
        <w:tab/>
        <w:t xml:space="preserve">  </w:t>
        <w:tab/>
        <w:t xml:space="preserve">(mandatory)</w:t>
      </w:r>
    </w:p>
    <w:p w:rsidR="00000000" w:rsidDel="00000000" w:rsidP="00000000" w:rsidRDefault="00000000" w:rsidRPr="00000000" w14:paraId="000001D4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"FirstName":"Jean",</w:t>
        <w:tab/>
        <w:tab/>
        <w:tab/>
        <w:tab/>
        <w:t xml:space="preserve">(mandatory)</w:t>
      </w:r>
    </w:p>
    <w:sdt>
      <w:sdtPr>
        <w:tag w:val="goog_rdk_25"/>
      </w:sdtPr>
      <w:sdtContent>
        <w:p w:rsidR="00000000" w:rsidDel="00000000" w:rsidP="00000000" w:rsidRDefault="00000000" w:rsidRPr="00000000" w14:paraId="000001D5">
          <w:pPr>
            <w:pageBreakBefore w:val="0"/>
            <w:spacing w:before="0" w:line="276" w:lineRule="auto"/>
            <w:jc w:val="left"/>
            <w:rPr>
              <w:ins w:author="Anna" w:id="10" w:date="2021-02-22T18:51:00Z"/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ab/>
            <w:tab/>
            <w:t xml:space="preserve">"LastName":"Dupont",</w:t>
            <w:tab/>
            <w:tab/>
            <w:tab/>
            <w:t xml:space="preserve">  </w:t>
            <w:tab/>
            <w:t xml:space="preserve">(mandatory)</w:t>
          </w:r>
          <w:sdt>
            <w:sdtPr>
              <w:tag w:val="goog_rdk_24"/>
            </w:sdtPr>
            <w:sdtContent>
              <w:ins w:author="Anna" w:id="10" w:date="2021-02-22T18:51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p w:rsidR="00000000" w:rsidDel="00000000" w:rsidP="00000000" w:rsidRDefault="00000000" w:rsidRPr="00000000" w14:paraId="000001D6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sdt>
        <w:sdtPr>
          <w:tag w:val="goog_rdk_26"/>
        </w:sdtPr>
        <w:sdtContent>
          <w:ins w:author="Anna" w:id="10" w:date="2021-02-22T18:51:00Z"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ab/>
              <w:tab/>
              <w:t xml:space="preserve">“BirthName”:””</w:t>
              <w:tab/>
              <w:tab/>
              <w:tab/>
              <w:tab/>
              <w:tab/>
              <w:t xml:space="preserve">(optional)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"Birthdate":"1985-09-29T00:00:00",</w:t>
        <w:tab/>
        <w:t xml:space="preserve">  </w:t>
        <w:tab/>
        <w:t xml:space="preserve">(mandatory)</w:t>
      </w:r>
    </w:p>
    <w:p w:rsidR="00000000" w:rsidDel="00000000" w:rsidP="00000000" w:rsidRDefault="00000000" w:rsidRPr="00000000" w14:paraId="000001D8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           </w:t>
        <w:tab/>
        <w:tab/>
        <w:t xml:space="preserve">"BirthCity": "Paris",</w:t>
        <w:tab/>
        <w:tab/>
        <w:tab/>
        <w:t xml:space="preserve">  </w:t>
        <w:tab/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(mandatory)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            </w:t>
        <w:tab/>
        <w:tab/>
        <w:t xml:space="preserve">"BirthCountry": "FR",</w:t>
        <w:tab/>
        <w:tab/>
        <w:tab/>
        <w:t xml:space="preserve"> </w:t>
        <w:tab/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(mandatory)</w:t>
      </w:r>
    </w:p>
    <w:p w:rsidR="00000000" w:rsidDel="00000000" w:rsidP="00000000" w:rsidRDefault="00000000" w:rsidRPr="00000000" w14:paraId="000001D9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        </w:t>
        <w:tab/>
        <w:tab/>
        <w:t xml:space="preserve">"EconomicActivity" : 11,</w:t>
        <w:tab/>
        <w:tab/>
        <w:tab/>
        <w:tab/>
        <w:t xml:space="preserve">(mandatory)</w:t>
      </w:r>
    </w:p>
    <w:p w:rsidR="00000000" w:rsidDel="00000000" w:rsidP="00000000" w:rsidRDefault="00000000" w:rsidRPr="00000000" w14:paraId="000001DA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"Address":</w:t>
        <w:tab/>
        <w:tab/>
        <w:tab/>
        <w:tab/>
        <w:tab/>
        <w:t xml:space="preserve">(mandatory)</w:t>
      </w:r>
    </w:p>
    <w:p w:rsidR="00000000" w:rsidDel="00000000" w:rsidP="00000000" w:rsidRDefault="00000000" w:rsidRPr="00000000" w14:paraId="000001DB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C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 xml:space="preserve">"Street":"2 rue des chataîgners", </w:t>
        <w:tab/>
        <w:tab/>
        <w:t xml:space="preserve">(mandatory)</w:t>
      </w:r>
    </w:p>
    <w:p w:rsidR="00000000" w:rsidDel="00000000" w:rsidP="00000000" w:rsidRDefault="00000000" w:rsidRPr="00000000" w14:paraId="000001DD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 xml:space="preserve">"ZipCode":"75001",</w:t>
        <w:tab/>
        <w:tab/>
        <w:tab/>
        <w:t xml:space="preserve">(mandatory)</w:t>
      </w:r>
    </w:p>
    <w:p w:rsidR="00000000" w:rsidDel="00000000" w:rsidP="00000000" w:rsidRDefault="00000000" w:rsidRPr="00000000" w14:paraId="000001DE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 xml:space="preserve">"City":"Paris",</w:t>
        <w:tab/>
        <w:tab/>
        <w:tab/>
        <w:t xml:space="preserve">  </w:t>
        <w:tab/>
        <w:t xml:space="preserve">(mandatory)</w:t>
      </w:r>
    </w:p>
    <w:p w:rsidR="00000000" w:rsidDel="00000000" w:rsidP="00000000" w:rsidRDefault="00000000" w:rsidRPr="00000000" w14:paraId="000001DF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 xml:space="preserve">"Country":"FR"</w:t>
        <w:tab/>
        <w:tab/>
        <w:tab/>
        <w:t xml:space="preserve">  </w:t>
        <w:tab/>
        <w:t xml:space="preserve">(mandatory)</w:t>
      </w:r>
    </w:p>
    <w:p w:rsidR="00000000" w:rsidDel="00000000" w:rsidP="00000000" w:rsidRDefault="00000000" w:rsidRPr="00000000" w14:paraId="000001E0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1E1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"Phonenumber":"0600000001",</w:t>
        <w:tab/>
        <w:tab/>
        <w:t xml:space="preserve">  </w:t>
        <w:tab/>
        <w:t xml:space="preserve">(mandatory)</w:t>
      </w:r>
    </w:p>
    <w:p w:rsidR="00000000" w:rsidDel="00000000" w:rsidP="00000000" w:rsidRDefault="00000000" w:rsidRPr="00000000" w14:paraId="000001E2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"Email":"jeandupont@s-money.fr",</w:t>
        <w:tab/>
        <w:tab/>
        <w:t xml:space="preserve">(mandatory)</w:t>
      </w:r>
    </w:p>
    <w:p w:rsidR="00000000" w:rsidDel="00000000" w:rsidP="00000000" w:rsidRDefault="00000000" w:rsidRPr="00000000" w14:paraId="000001E3">
      <w:pPr>
        <w:pageBreakBefore w:val="0"/>
        <w:spacing w:before="0" w:line="276" w:lineRule="auto"/>
        <w:ind w:left="708"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"Alias":"jean-dupont"</w:t>
        <w:tab/>
        <w:tab/>
        <w:tab/>
        <w:t xml:space="preserve">  </w:t>
        <w:tab/>
        <w:t xml:space="preserve">(mandatory)</w:t>
      </w:r>
    </w:p>
    <w:p w:rsidR="00000000" w:rsidDel="00000000" w:rsidP="00000000" w:rsidRDefault="00000000" w:rsidRPr="00000000" w14:paraId="000001E4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}</w:t>
      </w:r>
    </w:p>
    <w:p w:rsidR="00000000" w:rsidDel="00000000" w:rsidP="00000000" w:rsidRDefault="00000000" w:rsidRPr="00000000" w14:paraId="000001E5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1E6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If successful, the above call returns an HTTP code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201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and returns a JSON structured as follows:</w:t>
      </w:r>
    </w:p>
    <w:p w:rsidR="00000000" w:rsidDel="00000000" w:rsidP="00000000" w:rsidRDefault="00000000" w:rsidRPr="00000000" w14:paraId="000001E8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spacing w:after="200" w:before="0" w:line="276" w:lineRule="auto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Response :</w:t>
      </w:r>
    </w:p>
    <w:p w:rsidR="00000000" w:rsidDel="00000000" w:rsidP="00000000" w:rsidRDefault="00000000" w:rsidRPr="00000000" w14:paraId="000001EA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HTTP/1.1 201 CREATED</w:t>
      </w:r>
    </w:p>
    <w:p w:rsidR="00000000" w:rsidDel="00000000" w:rsidP="00000000" w:rsidRDefault="00000000" w:rsidRPr="00000000" w14:paraId="000001EB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Content-Type: application/vnd.s-money.v1+json</w:t>
      </w:r>
    </w:p>
    <w:p w:rsidR="00000000" w:rsidDel="00000000" w:rsidP="00000000" w:rsidRDefault="00000000" w:rsidRPr="00000000" w14:paraId="000001EC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Location: /api/users/{AppUserId}</w:t>
      </w:r>
    </w:p>
    <w:p w:rsidR="00000000" w:rsidDel="00000000" w:rsidP="00000000" w:rsidRDefault="00000000" w:rsidRPr="00000000" w14:paraId="000001ED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1EE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"Id":114,</w:t>
      </w:r>
    </w:p>
    <w:p w:rsidR="00000000" w:rsidDel="00000000" w:rsidP="00000000" w:rsidRDefault="00000000" w:rsidRPr="00000000" w14:paraId="000001EF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"AppUserId":"client-112",</w:t>
      </w:r>
    </w:p>
    <w:p w:rsidR="00000000" w:rsidDel="00000000" w:rsidP="00000000" w:rsidRDefault="00000000" w:rsidRPr="00000000" w14:paraId="000001F0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"Role":1,</w:t>
      </w:r>
    </w:p>
    <w:p w:rsidR="00000000" w:rsidDel="00000000" w:rsidP="00000000" w:rsidRDefault="00000000" w:rsidRPr="00000000" w14:paraId="000001F1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"Type":1,</w:t>
      </w:r>
    </w:p>
    <w:p w:rsidR="00000000" w:rsidDel="00000000" w:rsidP="00000000" w:rsidRDefault="00000000" w:rsidRPr="00000000" w14:paraId="000001F2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"Profile":</w:t>
      </w:r>
    </w:p>
    <w:p w:rsidR="00000000" w:rsidDel="00000000" w:rsidP="00000000" w:rsidRDefault="00000000" w:rsidRPr="00000000" w14:paraId="000001F3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{</w:t>
      </w:r>
    </w:p>
    <w:p w:rsidR="00000000" w:rsidDel="00000000" w:rsidP="00000000" w:rsidRDefault="00000000" w:rsidRPr="00000000" w14:paraId="000001F4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"Civility":0,</w:t>
      </w:r>
    </w:p>
    <w:p w:rsidR="00000000" w:rsidDel="00000000" w:rsidP="00000000" w:rsidRDefault="00000000" w:rsidRPr="00000000" w14:paraId="000001F5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"FirstName":"Jean",</w:t>
      </w:r>
    </w:p>
    <w:p w:rsidR="00000000" w:rsidDel="00000000" w:rsidP="00000000" w:rsidRDefault="00000000" w:rsidRPr="00000000" w14:paraId="000001F6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"LastName":"Dupont",</w:t>
      </w:r>
    </w:p>
    <w:p w:rsidR="00000000" w:rsidDel="00000000" w:rsidP="00000000" w:rsidRDefault="00000000" w:rsidRPr="00000000" w14:paraId="000001F7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"Birthdate":"1985-09-29T00:00:00",</w:t>
      </w:r>
    </w:p>
    <w:p w:rsidR="00000000" w:rsidDel="00000000" w:rsidP="00000000" w:rsidRDefault="00000000" w:rsidRPr="00000000" w14:paraId="000001F8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"Address":</w:t>
      </w:r>
    </w:p>
    <w:p w:rsidR="00000000" w:rsidDel="00000000" w:rsidP="00000000" w:rsidRDefault="00000000" w:rsidRPr="00000000" w14:paraId="000001F9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A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 xml:space="preserve">"Street":"2 rue des chataîgners",</w:t>
      </w:r>
    </w:p>
    <w:p w:rsidR="00000000" w:rsidDel="00000000" w:rsidP="00000000" w:rsidRDefault="00000000" w:rsidRPr="00000000" w14:paraId="000001FB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 xml:space="preserve">"ZipCode":"75001",</w:t>
      </w:r>
    </w:p>
    <w:p w:rsidR="00000000" w:rsidDel="00000000" w:rsidP="00000000" w:rsidRDefault="00000000" w:rsidRPr="00000000" w14:paraId="000001FC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 xml:space="preserve">"City":"Paris",</w:t>
      </w:r>
    </w:p>
    <w:p w:rsidR="00000000" w:rsidDel="00000000" w:rsidP="00000000" w:rsidRDefault="00000000" w:rsidRPr="00000000" w14:paraId="000001FD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 xml:space="preserve">"Country":"FR"</w:t>
      </w:r>
    </w:p>
    <w:p w:rsidR="00000000" w:rsidDel="00000000" w:rsidP="00000000" w:rsidRDefault="00000000" w:rsidRPr="00000000" w14:paraId="000001FE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1FF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                           "EconomicActivity" : 11,</w:t>
      </w:r>
    </w:p>
    <w:p w:rsidR="00000000" w:rsidDel="00000000" w:rsidP="00000000" w:rsidRDefault="00000000" w:rsidRPr="00000000" w14:paraId="00000200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"Phonenumber":"0600000001",</w:t>
      </w:r>
    </w:p>
    <w:p w:rsidR="00000000" w:rsidDel="00000000" w:rsidP="00000000" w:rsidRDefault="00000000" w:rsidRPr="00000000" w14:paraId="00000201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"Email":"jeandupont@s-money.fr",</w:t>
      </w:r>
    </w:p>
    <w:p w:rsidR="00000000" w:rsidDel="00000000" w:rsidP="00000000" w:rsidRDefault="00000000" w:rsidRPr="00000000" w14:paraId="00000202">
      <w:pPr>
        <w:pageBreakBefore w:val="0"/>
        <w:spacing w:before="0" w:line="276" w:lineRule="auto"/>
        <w:ind w:left="708"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"Alias":"jean-dupont"</w:t>
      </w:r>
    </w:p>
    <w:p w:rsidR="00000000" w:rsidDel="00000000" w:rsidP="00000000" w:rsidRDefault="00000000" w:rsidRPr="00000000" w14:paraId="00000203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},</w:t>
      </w:r>
    </w:p>
    <w:p w:rsidR="00000000" w:rsidDel="00000000" w:rsidP="00000000" w:rsidRDefault="00000000" w:rsidRPr="00000000" w14:paraId="00000204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"Amount":0,</w:t>
      </w:r>
    </w:p>
    <w:p w:rsidR="00000000" w:rsidDel="00000000" w:rsidP="00000000" w:rsidRDefault="00000000" w:rsidRPr="00000000" w14:paraId="00000205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"AccountingBalanceAmout":0,</w:t>
      </w:r>
    </w:p>
    <w:p w:rsidR="00000000" w:rsidDel="00000000" w:rsidP="00000000" w:rsidRDefault="00000000" w:rsidRPr="00000000" w14:paraId="00000206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"SubAccounts":</w:t>
      </w:r>
    </w:p>
    <w:p w:rsidR="00000000" w:rsidDel="00000000" w:rsidP="00000000" w:rsidRDefault="00000000" w:rsidRPr="00000000" w14:paraId="00000207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[{</w:t>
      </w:r>
    </w:p>
    <w:p w:rsidR="00000000" w:rsidDel="00000000" w:rsidP="00000000" w:rsidRDefault="00000000" w:rsidRPr="00000000" w14:paraId="00000208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"Id":"225",</w:t>
      </w:r>
    </w:p>
    <w:p w:rsidR="00000000" w:rsidDel="00000000" w:rsidP="00000000" w:rsidRDefault="00000000" w:rsidRPr="00000000" w14:paraId="00000209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"Amount":0, </w:t>
      </w:r>
    </w:p>
    <w:p w:rsidR="00000000" w:rsidDel="00000000" w:rsidP="00000000" w:rsidRDefault="00000000" w:rsidRPr="00000000" w14:paraId="0000020A">
      <w:pPr>
        <w:pageBreakBefore w:val="0"/>
        <w:spacing w:before="0" w:line="276" w:lineRule="auto"/>
        <w:ind w:left="1416" w:firstLine="0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"AccountingBalanceAmout":0,</w:t>
      </w:r>
    </w:p>
    <w:p w:rsidR="00000000" w:rsidDel="00000000" w:rsidP="00000000" w:rsidRDefault="00000000" w:rsidRPr="00000000" w14:paraId="0000020B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"DisplayName":"Jean Dupont",</w:t>
      </w:r>
    </w:p>
    <w:p w:rsidR="00000000" w:rsidDel="00000000" w:rsidP="00000000" w:rsidRDefault="00000000" w:rsidRPr="00000000" w14:paraId="0000020C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"IsDefault":true,</w:t>
      </w:r>
    </w:p>
    <w:p w:rsidR="00000000" w:rsidDel="00000000" w:rsidP="00000000" w:rsidRDefault="00000000" w:rsidRPr="00000000" w14:paraId="0000020D">
      <w:pPr>
        <w:pageBreakBefore w:val="0"/>
        <w:spacing w:before="0" w:line="276" w:lineRule="auto"/>
        <w:ind w:left="708" w:firstLine="0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"Iban": "FR1420041010050500013M02606"</w:t>
      </w:r>
    </w:p>
    <w:p w:rsidR="00000000" w:rsidDel="00000000" w:rsidP="00000000" w:rsidRDefault="00000000" w:rsidRPr="00000000" w14:paraId="0000020E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}, {…}],</w:t>
      </w:r>
    </w:p>
    <w:p w:rsidR="00000000" w:rsidDel="00000000" w:rsidP="00000000" w:rsidRDefault="00000000" w:rsidRPr="00000000" w14:paraId="0000020F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"BankAccounts":null,</w:t>
      </w:r>
    </w:p>
    <w:p w:rsidR="00000000" w:rsidDel="00000000" w:rsidP="00000000" w:rsidRDefault="00000000" w:rsidRPr="00000000" w14:paraId="00000210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"CBCards":null,</w:t>
      </w:r>
    </w:p>
    <w:p w:rsidR="00000000" w:rsidDel="00000000" w:rsidP="00000000" w:rsidRDefault="00000000" w:rsidRPr="00000000" w14:paraId="00000211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"Status":1,</w:t>
      </w:r>
    </w:p>
    <w:p w:rsidR="00000000" w:rsidDel="00000000" w:rsidP="00000000" w:rsidRDefault="00000000" w:rsidRPr="00000000" w14:paraId="00000212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214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Error cases :</w:t>
      </w:r>
    </w:p>
    <w:p w:rsidR="00000000" w:rsidDel="00000000" w:rsidP="00000000" w:rsidRDefault="00000000" w:rsidRPr="00000000" w14:paraId="00000216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0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0"/>
        <w:gridCol w:w="2030"/>
        <w:gridCol w:w="6970"/>
        <w:tblGridChange w:id="0">
          <w:tblGrid>
            <w:gridCol w:w="2030"/>
            <w:gridCol w:w="2030"/>
            <w:gridCol w:w="6970"/>
          </w:tblGrid>
        </w:tblGridChange>
      </w:tblGrid>
      <w:tr>
        <w:trPr>
          <w:cantSplit w:val="0"/>
          <w:trHeight w:val="334" w:hRule="atLeast"/>
          <w:tblHeader w:val="0"/>
        </w:trPr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217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HTTP code </w:t>
            </w:r>
          </w:p>
        </w:tc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218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Error code </w:t>
            </w:r>
          </w:p>
        </w:tc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219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21A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B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362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Operation not authorised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21D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E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569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F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Token OAuth expired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220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1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570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2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Token OAuth invalid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223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4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5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Request parameter not provided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226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7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177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Invalid value of request parameter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229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A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178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B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Invalid request parameter(s)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22C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D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567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E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Invalid date of birth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22F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0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1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AppUserId or AppAccountId already exists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232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3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377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4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The user should be over 18 years old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235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6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7">
            <w:pPr>
              <w:pageBreakBefore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e-mail incorrect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238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9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A">
            <w:pPr>
              <w:pageBreakBefore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e-mail already in use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23B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C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514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D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Incorrect or already taken account Alias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23E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F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0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Incorrect or already taken telephone number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241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2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378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3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Invalid Country (it needs to be within the EU)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244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5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6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User cannot be found</w:t>
            </w:r>
          </w:p>
        </w:tc>
      </w:tr>
      <w:tr>
        <w:trPr>
          <w:cantSplit w:val="0"/>
          <w:trHeight w:val="552" w:hRule="atLeast"/>
          <w:tblHeader w:val="0"/>
        </w:trPr>
        <w:tc>
          <w:tcPr/>
          <w:p w:rsidR="00000000" w:rsidDel="00000000" w:rsidP="00000000" w:rsidRDefault="00000000" w:rsidRPr="00000000" w14:paraId="00000247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8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9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BIC/IBAN not provided, impossible to transfer remaining funds to the user’s account.</w:t>
            </w:r>
          </w:p>
        </w:tc>
      </w:tr>
      <w:tr>
        <w:trPr>
          <w:cantSplit w:val="0"/>
          <w:trHeight w:val="552" w:hRule="atLeast"/>
          <w:tblHeader w:val="0"/>
        </w:trPr>
        <w:tc>
          <w:tcPr/>
          <w:p w:rsidR="00000000" w:rsidDel="00000000" w:rsidP="00000000" w:rsidRDefault="00000000" w:rsidRPr="00000000" w14:paraId="0000024A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B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Unitary transaction limit has been reached, impossible to transfer remaining funds to the user’s account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24D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E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344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F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Annual transaction limit has been reached, impossible to transfer remaining funds to the user’s account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250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1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182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2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Unknown Country code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253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4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5977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5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User request rejected due for users of American nationality or born in the United States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256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7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6001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The user should be under 100 years old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259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A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6002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B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The user should be over 18 years old in birth country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25C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D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6003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E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The economic activity must be in </w:t>
            </w:r>
            <w:r w:rsidDel="00000000" w:rsidR="00000000" w:rsidRPr="00000000">
              <w:rPr>
                <w:rtl w:val="0"/>
              </w:rPr>
              <w:t xml:space="preserve">Code INSEE 2003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25F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0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6004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1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Unknown Address values (street, zip code, city)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262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3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6005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4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City of birth invalid</w:t>
            </w:r>
          </w:p>
        </w:tc>
      </w:tr>
    </w:tbl>
    <w:p w:rsidR="00000000" w:rsidDel="00000000" w:rsidP="00000000" w:rsidRDefault="00000000" w:rsidRPr="00000000" w14:paraId="0000026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ageBreakBefore w:val="0"/>
        <w:spacing w:before="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1"/>
        <w:pageBreakBefore w:val="0"/>
        <w:numPr>
          <w:ilvl w:val="0"/>
          <w:numId w:val="3"/>
        </w:numPr>
        <w:tabs>
          <w:tab w:val="left" w:pos="6379"/>
          <w:tab w:val="left" w:pos="6663"/>
        </w:tabs>
        <w:ind w:left="0" w:firstLine="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17dp8vu" w:id="10"/>
      <w:bookmarkEnd w:id="10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Retrieve the list of users</w:t>
      </w:r>
    </w:p>
    <w:p w:rsidR="00000000" w:rsidDel="00000000" w:rsidP="00000000" w:rsidRDefault="00000000" w:rsidRPr="00000000" w14:paraId="00000268">
      <w:pPr>
        <w:pageBreakBefore w:val="0"/>
        <w:spacing w:after="200" w:before="0" w:line="276" w:lineRule="auto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Request:</w:t>
      </w:r>
    </w:p>
    <w:p w:rsidR="00000000" w:rsidDel="00000000" w:rsidP="00000000" w:rsidRDefault="00000000" w:rsidRPr="00000000" w14:paraId="00000269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GET Parameters :</w:t>
      </w:r>
    </w:p>
    <w:tbl>
      <w:tblPr>
        <w:tblStyle w:val="Table1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262"/>
        <w:gridCol w:w="1851"/>
        <w:gridCol w:w="3083"/>
        <w:gridCol w:w="2126"/>
        <w:tblGridChange w:id="0">
          <w:tblGrid>
            <w:gridCol w:w="2262"/>
            <w:gridCol w:w="1851"/>
            <w:gridCol w:w="3083"/>
            <w:gridCol w:w="2126"/>
          </w:tblGrid>
        </w:tblGridChange>
      </w:tblGrid>
      <w:tr>
        <w:trPr>
          <w:cantSplit w:val="0"/>
          <w:tblHeader w:val="0"/>
        </w:trPr>
        <w:tc>
          <w:tcPr>
            <w:shd w:fill="365f91" w:val="clear"/>
          </w:tcPr>
          <w:p w:rsidR="00000000" w:rsidDel="00000000" w:rsidP="00000000" w:rsidRDefault="00000000" w:rsidRPr="00000000" w14:paraId="0000026A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Property </w:t>
            </w:r>
          </w:p>
        </w:tc>
        <w:tc>
          <w:tcPr>
            <w:shd w:fill="365f91" w:val="clear"/>
          </w:tcPr>
          <w:p w:rsidR="00000000" w:rsidDel="00000000" w:rsidP="00000000" w:rsidRDefault="00000000" w:rsidRPr="00000000" w14:paraId="0000026B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Type </w:t>
            </w:r>
          </w:p>
        </w:tc>
        <w:tc>
          <w:tcPr>
            <w:shd w:fill="365f91" w:val="clear"/>
          </w:tcPr>
          <w:p w:rsidR="00000000" w:rsidDel="00000000" w:rsidP="00000000" w:rsidRDefault="00000000" w:rsidRPr="00000000" w14:paraId="0000026C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Description </w:t>
            </w:r>
          </w:p>
        </w:tc>
        <w:tc>
          <w:tcPr>
            <w:shd w:fill="365f91" w:val="clear"/>
          </w:tcPr>
          <w:p w:rsidR="00000000" w:rsidDel="00000000" w:rsidP="00000000" w:rsidRDefault="00000000" w:rsidRPr="00000000" w14:paraId="0000026D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Default value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E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Page number (starts with 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2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per_page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Number of items per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276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GET /api/v[1.x]/users</w:t>
      </w:r>
      <w:r w:rsidDel="00000000" w:rsidR="00000000" w:rsidRPr="00000000">
        <w:rPr>
          <w:rFonts w:ascii="Calibri" w:cs="Calibri" w:eastAsia="Calibri" w:hAnsi="Calibri"/>
          <w:color w:val="000000"/>
          <w:u w:val="single"/>
          <w:rtl w:val="0"/>
        </w:rPr>
        <w:t xml:space="preserve">?page=1&amp;perPage=50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279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Authorization: Bearer ACCESS_TOKEN</w:t>
      </w:r>
    </w:p>
    <w:p w:rsidR="00000000" w:rsidDel="00000000" w:rsidP="00000000" w:rsidRDefault="00000000" w:rsidRPr="00000000" w14:paraId="0000027A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ageBreakBefore w:val="0"/>
        <w:spacing w:after="200" w:before="0" w:line="276" w:lineRule="auto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Response :</w:t>
      </w:r>
    </w:p>
    <w:p w:rsidR="00000000" w:rsidDel="00000000" w:rsidP="00000000" w:rsidRDefault="00000000" w:rsidRPr="00000000" w14:paraId="0000027C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HTTP/1.1 200 OK</w:t>
      </w:r>
    </w:p>
    <w:p w:rsidR="00000000" w:rsidDel="00000000" w:rsidP="00000000" w:rsidRDefault="00000000" w:rsidRPr="00000000" w14:paraId="0000027D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Content-Type: application/vnd.s-money.v1+json</w:t>
      </w:r>
    </w:p>
    <w:sdt>
      <w:sdtPr>
        <w:tag w:val="goog_rdk_29"/>
      </w:sdtPr>
      <w:sdtContent>
        <w:p w:rsidR="00000000" w:rsidDel="00000000" w:rsidP="00000000" w:rsidRDefault="00000000" w:rsidRPr="00000000" w14:paraId="0000027E">
          <w:pPr>
            <w:pageBreakBefore w:val="0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lineRule="auto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8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delText xml:space="preserve">Link: &lt;/api/users?page=2&amp;per_page=50&gt;; rel="next",</w:delText>
                </w:r>
              </w:del>
            </w:sdtContent>
          </w:sdt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27F">
          <w:pPr>
            <w:pageBreakBefore w:val="0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lineRule="auto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0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delText xml:space="preserve">  &lt;/api/users?page=5&amp;per_page=50&gt;; rel="last"</w:delText>
                </w:r>
              </w:del>
            </w:sdtContent>
          </w:sdt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280">
          <w:pPr>
            <w:pageBreakBefore w:val="0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lineRule="auto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2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delText xml:space="preserve">Total-count: 253</w:delText>
                </w:r>
              </w:del>
            </w:sdtContent>
          </w:sdt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281">
          <w:pPr>
            <w:pageBreakBefore w:val="0"/>
            <w:spacing w:before="0" w:line="276" w:lineRule="auto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4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delText xml:space="preserve">[{</w:delText>
                </w:r>
              </w:del>
            </w:sdtContent>
          </w:sdt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282">
          <w:pPr>
            <w:pageBreakBefore w:val="0"/>
            <w:spacing w:before="0" w:line="276" w:lineRule="auto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6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delText xml:space="preserve">"Id":114, </w:delText>
                </w:r>
              </w:del>
            </w:sdtContent>
          </w:sdt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283">
          <w:pPr>
            <w:pageBreakBefore w:val="0"/>
            <w:spacing w:before="0" w:line="276" w:lineRule="auto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8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delText xml:space="preserve">"AppUserId":"client-112",</w:delText>
                </w:r>
              </w:del>
            </w:sdtContent>
          </w:sdt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284">
          <w:pPr>
            <w:pageBreakBefore w:val="0"/>
            <w:spacing w:before="0" w:line="276" w:lineRule="auto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0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delText xml:space="preserve">"Role":1,</w:delText>
                </w:r>
              </w:del>
            </w:sdtContent>
          </w:sdt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285">
          <w:pPr>
            <w:pageBreakBefore w:val="0"/>
            <w:spacing w:before="0" w:line="276" w:lineRule="auto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2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delText xml:space="preserve">"Type":1,</w:delText>
                </w:r>
              </w:del>
            </w:sdtContent>
          </w:sdt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286">
          <w:pPr>
            <w:pageBreakBefore w:val="0"/>
            <w:spacing w:before="0" w:line="276" w:lineRule="auto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4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delText xml:space="preserve">"Profile":</w:delText>
                </w:r>
              </w:del>
            </w:sdtContent>
          </w:sdt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287">
          <w:pPr>
            <w:pageBreakBefore w:val="0"/>
            <w:spacing w:before="0" w:line="276" w:lineRule="auto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6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delText xml:space="preserve">{</w:delText>
                </w:r>
              </w:del>
            </w:sdtContent>
          </w:sdt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288">
          <w:pPr>
            <w:pageBreakBefore w:val="0"/>
            <w:spacing w:before="0" w:line="276" w:lineRule="auto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8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tab/>
                  <w:delText xml:space="preserve">"Civility":0,</w:delText>
                </w:r>
              </w:del>
            </w:sdtContent>
          </w:sdt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289">
          <w:pPr>
            <w:pageBreakBefore w:val="0"/>
            <w:spacing w:before="0" w:line="276" w:lineRule="auto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0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tab/>
                  <w:delText xml:space="preserve">"FirstName":"Jean",</w:delText>
                </w:r>
              </w:del>
            </w:sdtContent>
          </w:sdt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28A">
          <w:pPr>
            <w:pageBreakBefore w:val="0"/>
            <w:spacing w:before="0" w:line="276" w:lineRule="auto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2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tab/>
                  <w:delText xml:space="preserve">"LastName":"Dupont",</w:delText>
                </w:r>
              </w:del>
            </w:sdtContent>
          </w:sdt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28B">
          <w:pPr>
            <w:pageBreakBefore w:val="0"/>
            <w:spacing w:before="0" w:line="276" w:lineRule="auto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4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tab/>
                  <w:delText xml:space="preserve">"Birthdate":"1985-09-29T00:00:00",</w:delText>
                </w:r>
              </w:del>
            </w:sdtContent>
          </w:sdt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28C">
          <w:pPr>
            <w:pageBreakBefore w:val="0"/>
            <w:spacing w:before="0" w:line="276" w:lineRule="auto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6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tab/>
                  <w:delText xml:space="preserve">"Address":</w:delText>
                </w:r>
              </w:del>
            </w:sdtContent>
          </w:sdt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28D">
          <w:pPr>
            <w:pageBreakBefore w:val="0"/>
            <w:spacing w:before="0" w:line="276" w:lineRule="auto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8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tab/>
                  <w:delText xml:space="preserve">{</w:delText>
                </w:r>
              </w:del>
            </w:sdtContent>
          </w:sdt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28E">
          <w:pPr>
            <w:pageBreakBefore w:val="0"/>
            <w:spacing w:before="0" w:line="276" w:lineRule="auto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0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tab/>
                  <w:tab/>
                  <w:delText xml:space="preserve">"Street":"2 rue des chataîgners",</w:delText>
                </w:r>
              </w:del>
            </w:sdtContent>
          </w:sdt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28F">
          <w:pPr>
            <w:pageBreakBefore w:val="0"/>
            <w:spacing w:before="0" w:line="276" w:lineRule="auto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2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tab/>
                  <w:tab/>
                  <w:delText xml:space="preserve">"ZipCode":"75001",</w:delText>
                </w:r>
              </w:del>
            </w:sdtContent>
          </w:sdt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290">
          <w:pPr>
            <w:pageBreakBefore w:val="0"/>
            <w:spacing w:before="0" w:line="276" w:lineRule="auto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4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tab/>
                  <w:tab/>
                  <w:delText xml:space="preserve">"City":"Paris",</w:delText>
                </w:r>
              </w:del>
            </w:sdtContent>
          </w:sdt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291">
          <w:pPr>
            <w:pageBreakBefore w:val="0"/>
            <w:spacing w:before="0" w:line="276" w:lineRule="auto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6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tab/>
                  <w:tab/>
                  <w:delText xml:space="preserve">"Country":"FR"</w:delText>
                </w:r>
              </w:del>
            </w:sdtContent>
          </w:sdt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292">
          <w:pPr>
            <w:pageBreakBefore w:val="0"/>
            <w:spacing w:before="0" w:line="276" w:lineRule="auto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8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tab/>
                  <w:delText xml:space="preserve">},</w:delText>
                </w:r>
              </w:del>
            </w:sdtContent>
          </w:sdt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293">
          <w:pPr>
            <w:pageBreakBefore w:val="0"/>
            <w:spacing w:before="0" w:line="276" w:lineRule="auto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70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tab/>
                  <w:delText xml:space="preserve">"Phonenumber":"0600000001",</w:delText>
                </w:r>
              </w:del>
            </w:sdtContent>
          </w:sdt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294">
          <w:pPr>
            <w:pageBreakBefore w:val="0"/>
            <w:spacing w:before="0" w:line="276" w:lineRule="auto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72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tab/>
                  <w:delText xml:space="preserve">"Email":"jeandupont@s-money.fr",</w:delText>
                </w:r>
              </w:del>
            </w:sdtContent>
          </w:sdt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295">
          <w:pPr>
            <w:pageBreakBefore w:val="0"/>
            <w:spacing w:before="0" w:line="276" w:lineRule="auto"/>
            <w:ind w:left="708" w:firstLine="708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74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delText xml:space="preserve">"Alias":"jean-dupont"</w:delText>
                </w:r>
              </w:del>
            </w:sdtContent>
          </w:sdt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296">
          <w:pPr>
            <w:pageBreakBefore w:val="0"/>
            <w:spacing w:before="0" w:line="276" w:lineRule="auto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76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delText xml:space="preserve">},</w:delText>
                </w:r>
              </w:del>
            </w:sdtContent>
          </w:sdt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297">
          <w:pPr>
            <w:pageBreakBefore w:val="0"/>
            <w:spacing w:before="0" w:line="276" w:lineRule="auto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78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delText xml:space="preserve">"Amount":0, </w:delText>
                </w:r>
              </w:del>
            </w:sdtContent>
          </w:sdt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298">
          <w:pPr>
            <w:pageBreakBefore w:val="0"/>
            <w:spacing w:before="0" w:line="276" w:lineRule="auto"/>
            <w:ind w:firstLine="708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80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delText xml:space="preserve">"AccountingBalanceAmout":0,</w:delText>
                </w:r>
              </w:del>
            </w:sdtContent>
          </w:sdt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299">
          <w:pPr>
            <w:pageBreakBefore w:val="0"/>
            <w:spacing w:before="0" w:line="276" w:lineRule="auto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82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delText xml:space="preserve">"SubAccounts":</w:delText>
                </w:r>
              </w:del>
            </w:sdtContent>
          </w:sdt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29A">
          <w:pPr>
            <w:pageBreakBefore w:val="0"/>
            <w:spacing w:before="0" w:line="276" w:lineRule="auto"/>
            <w:ind w:firstLine="708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84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delText xml:space="preserve">[{</w:delText>
                </w:r>
              </w:del>
            </w:sdtContent>
          </w:sdt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29B">
          <w:pPr>
            <w:pageBreakBefore w:val="0"/>
            <w:spacing w:before="0" w:line="276" w:lineRule="auto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86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tab/>
                  <w:delText xml:space="preserve">"Id":"225",</w:delText>
                </w:r>
              </w:del>
            </w:sdtContent>
          </w:sdt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29C">
          <w:pPr>
            <w:pageBreakBefore w:val="0"/>
            <w:spacing w:before="0" w:line="276" w:lineRule="auto"/>
            <w:ind w:firstLine="708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88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delText xml:space="preserve">"Amount":0",</w:delText>
                </w:r>
              </w:del>
            </w:sdtContent>
          </w:sdt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29D">
          <w:pPr>
            <w:pageBreakBefore w:val="0"/>
            <w:spacing w:before="0" w:line="276" w:lineRule="auto"/>
            <w:ind w:left="708" w:firstLine="708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90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delText xml:space="preserve">"AccountingBalanceAmout":0,</w:delText>
                </w:r>
              </w:del>
            </w:sdtContent>
          </w:sdt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29E">
          <w:pPr>
            <w:pageBreakBefore w:val="0"/>
            <w:spacing w:before="0" w:line="276" w:lineRule="auto"/>
            <w:ind w:left="708" w:firstLine="708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92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delText xml:space="preserve">"DisplayName":"Sub Account",</w:delText>
                </w:r>
              </w:del>
            </w:sdtContent>
          </w:sdt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29F">
          <w:pPr>
            <w:pageBreakBefore w:val="0"/>
            <w:spacing w:before="0" w:line="276" w:lineRule="auto"/>
            <w:ind w:left="708" w:firstLine="708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94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delText xml:space="preserve">"IsDefault":true,</w:delText>
                </w:r>
              </w:del>
            </w:sdtContent>
          </w:sdt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2A0">
          <w:pPr>
            <w:pageBreakBefore w:val="0"/>
            <w:spacing w:before="0" w:line="276" w:lineRule="auto"/>
            <w:ind w:left="708" w:firstLine="708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96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delText xml:space="preserve">"Iban": "FR1420041010050500013M02606"</w:delText>
                </w:r>
              </w:del>
            </w:sdtContent>
          </w:sdt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2A1">
          <w:pPr>
            <w:pageBreakBefore w:val="0"/>
            <w:spacing w:before="0" w:line="276" w:lineRule="auto"/>
            <w:ind w:left="708" w:firstLine="0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98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delText xml:space="preserve">}, {…}],</w:delText>
                </w:r>
              </w:del>
            </w:sdtContent>
          </w:sdt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2A2">
          <w:pPr>
            <w:pageBreakBefore w:val="0"/>
            <w:spacing w:before="0" w:line="276" w:lineRule="auto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00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delText xml:space="preserve">"BankAccounts":</w:delText>
                </w:r>
              </w:del>
            </w:sdtContent>
          </w:sdt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2A3">
          <w:pPr>
            <w:pageBreakBefore w:val="0"/>
            <w:spacing w:before="0" w:line="276" w:lineRule="auto"/>
            <w:ind w:firstLine="708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02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delText xml:space="preserve">[{</w:delText>
                </w:r>
              </w:del>
            </w:sdtContent>
          </w:sdt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2A4">
          <w:pPr>
            <w:pageBreakBefore w:val="0"/>
            <w:spacing w:before="0" w:line="276" w:lineRule="auto"/>
            <w:ind w:firstLine="708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04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delText xml:space="preserve">"Id":2,</w:delText>
                </w:r>
              </w:del>
            </w:sdtContent>
          </w:sdt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2A5">
          <w:pPr>
            <w:pageBreakBefore w:val="0"/>
            <w:spacing w:before="0" w:line="276" w:lineRule="auto"/>
            <w:ind w:firstLine="708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06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delText xml:space="preserve">"Href":"/api/users/{AppUserId}/BankAccounts/2"</w:delText>
                </w:r>
              </w:del>
            </w:sdtContent>
          </w:sdt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2A6">
          <w:pPr>
            <w:pageBreakBefore w:val="0"/>
            <w:spacing w:before="0" w:line="276" w:lineRule="auto"/>
            <w:ind w:firstLine="708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08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delText xml:space="preserve">}, {…}],</w:delText>
                </w:r>
              </w:del>
            </w:sdtContent>
          </w:sdt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2A7">
          <w:pPr>
            <w:pageBreakBefore w:val="0"/>
            <w:spacing w:before="0" w:line="276" w:lineRule="auto"/>
            <w:ind w:firstLine="708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10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delText xml:space="preserve">"cbcards":</w:delText>
                </w:r>
              </w:del>
            </w:sdtContent>
          </w:sdt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2A8">
          <w:pPr>
            <w:pageBreakBefore w:val="0"/>
            <w:spacing w:before="0" w:line="276" w:lineRule="auto"/>
            <w:ind w:firstLine="708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12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delText xml:space="preserve">[{</w:delText>
                </w:r>
              </w:del>
            </w:sdtContent>
          </w:sdt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2A9">
          <w:pPr>
            <w:pageBreakBefore w:val="0"/>
            <w:spacing w:before="0" w:line="276" w:lineRule="auto"/>
            <w:ind w:firstLine="708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14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delText xml:space="preserve">"Id":12,</w:delText>
                </w:r>
              </w:del>
            </w:sdtContent>
          </w:sdt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2AA">
          <w:pPr>
            <w:pageBreakBefore w:val="0"/>
            <w:spacing w:before="0" w:line="276" w:lineRule="auto"/>
            <w:ind w:firstLine="708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16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delText xml:space="preserve">"AppCardId": "card1",</w:delText>
                </w:r>
              </w:del>
            </w:sdtContent>
          </w:sdt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2AB">
          <w:pPr>
            <w:pageBreakBefore w:val="0"/>
            <w:spacing w:before="0" w:line="276" w:lineRule="auto"/>
            <w:ind w:firstLine="708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18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delText xml:space="preserve">"Href":"/api/users/{AppUserId}/cbcards/card1</w:delText>
                </w:r>
              </w:del>
            </w:sdtContent>
          </w:sdt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2AC">
          <w:pPr>
            <w:pageBreakBefore w:val="0"/>
            <w:spacing w:before="0" w:line="276" w:lineRule="auto"/>
            <w:ind w:firstLine="708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20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delText xml:space="preserve">}, {…}],</w:delText>
                </w:r>
              </w:del>
            </w:sdtContent>
          </w:sdt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2AD">
          <w:pPr>
            <w:pageBreakBefore w:val="0"/>
            <w:spacing w:before="0" w:line="276" w:lineRule="auto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22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delText xml:space="preserve">"Status":1,</w:delText>
                </w:r>
              </w:del>
            </w:sdtContent>
          </w:sdt>
        </w:p>
      </w:sdtContent>
    </w:sdt>
    <w:sdt>
      <w:sdtPr>
        <w:tag w:val="goog_rdk_125"/>
      </w:sdtPr>
      <w:sdtContent>
        <w:p w:rsidR="00000000" w:rsidDel="00000000" w:rsidP="00000000" w:rsidRDefault="00000000" w:rsidRPr="00000000" w14:paraId="000002AE">
          <w:pPr>
            <w:pageBreakBefore w:val="0"/>
            <w:spacing w:before="0" w:line="276" w:lineRule="auto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24"/>
            </w:sdtPr>
            <w:sdtContent>
              <w:del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delText xml:space="preserve">}, {…}]</w:delText>
                </w:r>
              </w:del>
            </w:sdtContent>
          </w:sdt>
        </w:p>
      </w:sdtContent>
    </w:sdt>
    <w:sdt>
      <w:sdtPr>
        <w:tag w:val="goog_rdk_127"/>
      </w:sdtPr>
      <w:sdtContent>
        <w:p w:rsidR="00000000" w:rsidDel="00000000" w:rsidP="00000000" w:rsidRDefault="00000000" w:rsidRPr="00000000" w14:paraId="000002AF">
          <w:pPr>
            <w:pageBreakBefore w:val="0"/>
            <w:spacing w:before="0" w:lineRule="auto"/>
            <w:jc w:val="left"/>
            <w:rPr>
              <w:del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26"/>
            </w:sdtPr>
            <w:sdtContent>
              <w:del w:author="Anna" w:id="11" w:date="2021-01-29T12:43:00Z">
                <w:r w:rsidDel="00000000" w:rsidR="00000000" w:rsidRPr="00000000">
                  <w:br w:type="page"/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2B0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2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{</w:t>
                </w:r>
              </w:ins>
            </w:sdtContent>
          </w:sdt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2B1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3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"value": [</w:t>
                </w:r>
              </w:ins>
            </w:sdtContent>
          </w:sdt>
        </w:p>
      </w:sdtContent>
    </w:sdt>
    <w:sdt>
      <w:sdtPr>
        <w:tag w:val="goog_rdk_134"/>
      </w:sdtPr>
      <w:sdtContent>
        <w:p w:rsidR="00000000" w:rsidDel="00000000" w:rsidP="00000000" w:rsidRDefault="00000000" w:rsidRPr="00000000" w14:paraId="000002B2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3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{</w:t>
                </w:r>
              </w:ins>
            </w:sdtContent>
          </w:sdt>
        </w:p>
      </w:sdtContent>
    </w:sdt>
    <w:sdt>
      <w:sdtPr>
        <w:tag w:val="goog_rdk_136"/>
      </w:sdtPr>
      <w:sdtContent>
        <w:p w:rsidR="00000000" w:rsidDel="00000000" w:rsidP="00000000" w:rsidRDefault="00000000" w:rsidRPr="00000000" w14:paraId="000002B3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3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"Id": 867,</w:t>
                </w:r>
              </w:ins>
            </w:sdtContent>
          </w:sdt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2B4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3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"AppUserId": "IF00_USER05",</w:t>
                </w:r>
              </w:ins>
            </w:sdtContent>
          </w:sdt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2B5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3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"Type": 1,</w:t>
                </w:r>
              </w:ins>
            </w:sdtContent>
          </w:sdt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2B6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4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"Role": -1,</w:t>
                </w:r>
              </w:ins>
            </w:sdtContent>
          </w:sdt>
        </w:p>
      </w:sdtContent>
    </w:sdt>
    <w:sdt>
      <w:sdtPr>
        <w:tag w:val="goog_rdk_144"/>
      </w:sdtPr>
      <w:sdtContent>
        <w:p w:rsidR="00000000" w:rsidDel="00000000" w:rsidP="00000000" w:rsidRDefault="00000000" w:rsidRPr="00000000" w14:paraId="000002B7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4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"Profile": {</w:t>
                </w:r>
              </w:ins>
            </w:sdtContent>
          </w:sdt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2B8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4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"Civility": 0,</w:t>
                </w:r>
              </w:ins>
            </w:sdtContent>
          </w:sdt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2B9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4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"FirstName": "Jean",</w:t>
                </w:r>
              </w:ins>
            </w:sdtContent>
          </w:sdt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2BA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4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"LastName": "IF00_USER05",</w:t>
                </w:r>
              </w:ins>
            </w:sdtContent>
          </w:sdt>
        </w:p>
      </w:sdtContent>
    </w:sdt>
    <w:sdt>
      <w:sdtPr>
        <w:tag w:val="goog_rdk_152"/>
      </w:sdtPr>
      <w:sdtContent>
        <w:p w:rsidR="00000000" w:rsidDel="00000000" w:rsidP="00000000" w:rsidRDefault="00000000" w:rsidRPr="00000000" w14:paraId="000002BB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5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"MaidenName": null,</w:t>
                </w:r>
              </w:ins>
            </w:sdtContent>
          </w:sdt>
        </w:p>
      </w:sdtContent>
    </w:sdt>
    <w:sdt>
      <w:sdtPr>
        <w:tag w:val="goog_rdk_154"/>
      </w:sdtPr>
      <w:sdtContent>
        <w:p w:rsidR="00000000" w:rsidDel="00000000" w:rsidP="00000000" w:rsidRDefault="00000000" w:rsidRPr="00000000" w14:paraId="000002BC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5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"Birthdate": "1979-08-06T00:00:00",</w:t>
                </w:r>
              </w:ins>
            </w:sdtContent>
          </w:sdt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2BD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5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"Birthcity": "London",</w:t>
                </w:r>
              </w:ins>
            </w:sdtContent>
          </w:sdt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2BE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5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"BirthCountry": "GB",</w:t>
                </w:r>
              </w:ins>
            </w:sdtContent>
          </w:sdt>
        </w:p>
      </w:sdtContent>
    </w:sdt>
    <w:sdt>
      <w:sdtPr>
        <w:tag w:val="goog_rdk_160"/>
      </w:sdtPr>
      <w:sdtContent>
        <w:p w:rsidR="00000000" w:rsidDel="00000000" w:rsidP="00000000" w:rsidRDefault="00000000" w:rsidRPr="00000000" w14:paraId="000002BF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5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"Address": {</w:t>
                </w:r>
              </w:ins>
            </w:sdtContent>
          </w:sdt>
        </w:p>
      </w:sdtContent>
    </w:sdt>
    <w:sdt>
      <w:sdtPr>
        <w:tag w:val="goog_rdk_162"/>
      </w:sdtPr>
      <w:sdtContent>
        <w:p w:rsidR="00000000" w:rsidDel="00000000" w:rsidP="00000000" w:rsidRDefault="00000000" w:rsidRPr="00000000" w14:paraId="000002C0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6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"Street": "5 rue de la paix",</w:t>
                </w:r>
              </w:ins>
            </w:sdtContent>
          </w:sdt>
        </w:p>
      </w:sdtContent>
    </w:sdt>
    <w:sdt>
      <w:sdtPr>
        <w:tag w:val="goog_rdk_164"/>
      </w:sdtPr>
      <w:sdtContent>
        <w:p w:rsidR="00000000" w:rsidDel="00000000" w:rsidP="00000000" w:rsidRDefault="00000000" w:rsidRPr="00000000" w14:paraId="000002C1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6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"ZipCode": "75017",</w:t>
                </w:r>
              </w:ins>
            </w:sdtContent>
          </w:sdt>
        </w:p>
      </w:sdtContent>
    </w:sdt>
    <w:sdt>
      <w:sdtPr>
        <w:tag w:val="goog_rdk_166"/>
      </w:sdtPr>
      <w:sdtContent>
        <w:p w:rsidR="00000000" w:rsidDel="00000000" w:rsidP="00000000" w:rsidRDefault="00000000" w:rsidRPr="00000000" w14:paraId="000002C2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6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"City": "PAris",</w:t>
                </w:r>
              </w:ins>
            </w:sdtContent>
          </w:sdt>
        </w:p>
      </w:sdtContent>
    </w:sdt>
    <w:sdt>
      <w:sdtPr>
        <w:tag w:val="goog_rdk_168"/>
      </w:sdtPr>
      <w:sdtContent>
        <w:p w:rsidR="00000000" w:rsidDel="00000000" w:rsidP="00000000" w:rsidRDefault="00000000" w:rsidRPr="00000000" w14:paraId="000002C3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6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"Country": "FR"</w:t>
                </w:r>
              </w:ins>
            </w:sdtContent>
          </w:sdt>
        </w:p>
      </w:sdtContent>
    </w:sdt>
    <w:sdt>
      <w:sdtPr>
        <w:tag w:val="goog_rdk_170"/>
      </w:sdtPr>
      <w:sdtContent>
        <w:p w:rsidR="00000000" w:rsidDel="00000000" w:rsidP="00000000" w:rsidRDefault="00000000" w:rsidRPr="00000000" w14:paraId="000002C4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6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172"/>
      </w:sdtPr>
      <w:sdtContent>
        <w:p w:rsidR="00000000" w:rsidDel="00000000" w:rsidP="00000000" w:rsidRDefault="00000000" w:rsidRPr="00000000" w14:paraId="000002C5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7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"PhoneNumber": "0661618093",</w:t>
                </w:r>
              </w:ins>
            </w:sdtContent>
          </w:sdt>
        </w:p>
      </w:sdtContent>
    </w:sdt>
    <w:sdt>
      <w:sdtPr>
        <w:tag w:val="goog_rdk_174"/>
      </w:sdtPr>
      <w:sdtContent>
        <w:p w:rsidR="00000000" w:rsidDel="00000000" w:rsidP="00000000" w:rsidRDefault="00000000" w:rsidRPr="00000000" w14:paraId="000002C6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7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"Email": "jif00_user05@gmail.com",</w:t>
                </w:r>
              </w:ins>
            </w:sdtContent>
          </w:sdt>
        </w:p>
      </w:sdtContent>
    </w:sdt>
    <w:sdt>
      <w:sdtPr>
        <w:tag w:val="goog_rdk_176"/>
      </w:sdtPr>
      <w:sdtContent>
        <w:p w:rsidR="00000000" w:rsidDel="00000000" w:rsidP="00000000" w:rsidRDefault="00000000" w:rsidRPr="00000000" w14:paraId="000002C7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7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"Alias": "IF00_USER05",</w:t>
                </w:r>
              </w:ins>
            </w:sdtContent>
          </w:sdt>
        </w:p>
      </w:sdtContent>
    </w:sdt>
    <w:sdt>
      <w:sdtPr>
        <w:tag w:val="goog_rdk_178"/>
      </w:sdtPr>
      <w:sdtContent>
        <w:p w:rsidR="00000000" w:rsidDel="00000000" w:rsidP="00000000" w:rsidRDefault="00000000" w:rsidRPr="00000000" w14:paraId="000002C8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7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"Picture": {</w:t>
                </w:r>
              </w:ins>
            </w:sdtContent>
          </w:sdt>
        </w:p>
      </w:sdtContent>
    </w:sdt>
    <w:sdt>
      <w:sdtPr>
        <w:tag w:val="goog_rdk_180"/>
      </w:sdtPr>
      <w:sdtContent>
        <w:p w:rsidR="00000000" w:rsidDel="00000000" w:rsidP="00000000" w:rsidRDefault="00000000" w:rsidRPr="00000000" w14:paraId="000002C9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7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null</w:t>
                </w:r>
              </w:ins>
            </w:sdtContent>
          </w:sdt>
        </w:p>
      </w:sdtContent>
    </w:sdt>
    <w:sdt>
      <w:sdtPr>
        <w:tag w:val="goog_rdk_182"/>
      </w:sdtPr>
      <w:sdtContent>
        <w:p w:rsidR="00000000" w:rsidDel="00000000" w:rsidP="00000000" w:rsidRDefault="00000000" w:rsidRPr="00000000" w14:paraId="000002CA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8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184"/>
      </w:sdtPr>
      <w:sdtContent>
        <w:p w:rsidR="00000000" w:rsidDel="00000000" w:rsidP="00000000" w:rsidRDefault="00000000" w:rsidRPr="00000000" w14:paraId="000002CB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8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"EconomicActivity": 0,</w:t>
                </w:r>
              </w:ins>
            </w:sdtContent>
          </w:sdt>
        </w:p>
      </w:sdtContent>
    </w:sdt>
    <w:sdt>
      <w:sdtPr>
        <w:tag w:val="goog_rdk_186"/>
      </w:sdtPr>
      <w:sdtContent>
        <w:p w:rsidR="00000000" w:rsidDel="00000000" w:rsidP="00000000" w:rsidRDefault="00000000" w:rsidRPr="00000000" w14:paraId="000002CC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8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"Asset": null,</w:t>
                </w:r>
              </w:ins>
            </w:sdtContent>
          </w:sdt>
        </w:p>
      </w:sdtContent>
    </w:sdt>
    <w:sdt>
      <w:sdtPr>
        <w:tag w:val="goog_rdk_188"/>
      </w:sdtPr>
      <w:sdtContent>
        <w:p w:rsidR="00000000" w:rsidDel="00000000" w:rsidP="00000000" w:rsidRDefault="00000000" w:rsidRPr="00000000" w14:paraId="000002CD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8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"Income": null</w:t>
                </w:r>
              </w:ins>
            </w:sdtContent>
          </w:sdt>
        </w:p>
      </w:sdtContent>
    </w:sdt>
    <w:sdt>
      <w:sdtPr>
        <w:tag w:val="goog_rdk_190"/>
      </w:sdtPr>
      <w:sdtContent>
        <w:p w:rsidR="00000000" w:rsidDel="00000000" w:rsidP="00000000" w:rsidRDefault="00000000" w:rsidRPr="00000000" w14:paraId="000002CE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8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},</w:t>
                </w:r>
              </w:ins>
            </w:sdtContent>
          </w:sdt>
        </w:p>
      </w:sdtContent>
    </w:sdt>
    <w:sdt>
      <w:sdtPr>
        <w:tag w:val="goog_rdk_192"/>
      </w:sdtPr>
      <w:sdtContent>
        <w:p w:rsidR="00000000" w:rsidDel="00000000" w:rsidP="00000000" w:rsidRDefault="00000000" w:rsidRPr="00000000" w14:paraId="000002CF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9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"Credentials": null,</w:t>
                </w:r>
              </w:ins>
            </w:sdtContent>
          </w:sdt>
        </w:p>
      </w:sdtContent>
    </w:sdt>
    <w:sdt>
      <w:sdtPr>
        <w:tag w:val="goog_rdk_194"/>
      </w:sdtPr>
      <w:sdtContent>
        <w:p w:rsidR="00000000" w:rsidDel="00000000" w:rsidP="00000000" w:rsidRDefault="00000000" w:rsidRPr="00000000" w14:paraId="000002D0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9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"Amount": 1000000,</w:t>
                </w:r>
              </w:ins>
            </w:sdtContent>
          </w:sdt>
        </w:p>
      </w:sdtContent>
    </w:sdt>
    <w:sdt>
      <w:sdtPr>
        <w:tag w:val="goog_rdk_196"/>
      </w:sdtPr>
      <w:sdtContent>
        <w:p w:rsidR="00000000" w:rsidDel="00000000" w:rsidP="00000000" w:rsidRDefault="00000000" w:rsidRPr="00000000" w14:paraId="000002D1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9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"AccountingBalanceAmount": 1000000,</w:t>
                </w:r>
              </w:ins>
            </w:sdtContent>
          </w:sdt>
        </w:p>
      </w:sdtContent>
    </w:sdt>
    <w:sdt>
      <w:sdtPr>
        <w:tag w:val="goog_rdk_198"/>
      </w:sdtPr>
      <w:sdtContent>
        <w:p w:rsidR="00000000" w:rsidDel="00000000" w:rsidP="00000000" w:rsidRDefault="00000000" w:rsidRPr="00000000" w14:paraId="000002D2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9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"SubAccounts": [</w:t>
                </w:r>
              </w:ins>
            </w:sdtContent>
          </w:sdt>
        </w:p>
      </w:sdtContent>
    </w:sdt>
    <w:sdt>
      <w:sdtPr>
        <w:tag w:val="goog_rdk_200"/>
      </w:sdtPr>
      <w:sdtContent>
        <w:p w:rsidR="00000000" w:rsidDel="00000000" w:rsidP="00000000" w:rsidRDefault="00000000" w:rsidRPr="00000000" w14:paraId="000002D3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19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202"/>
      </w:sdtPr>
      <w:sdtContent>
        <w:p w:rsidR="00000000" w:rsidDel="00000000" w:rsidP="00000000" w:rsidRDefault="00000000" w:rsidRPr="00000000" w14:paraId="000002D4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0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867,</w:t>
                </w:r>
              </w:ins>
            </w:sdtContent>
          </w:sdt>
        </w:p>
      </w:sdtContent>
    </w:sdt>
    <w:sdt>
      <w:sdtPr>
        <w:tag w:val="goog_rdk_204"/>
      </w:sdtPr>
      <w:sdtContent>
        <w:p w:rsidR="00000000" w:rsidDel="00000000" w:rsidP="00000000" w:rsidRDefault="00000000" w:rsidRPr="00000000" w14:paraId="000002D5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0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"AppAccountId": "IF00_USER05",</w:t>
                </w:r>
              </w:ins>
            </w:sdtContent>
          </w:sdt>
        </w:p>
      </w:sdtContent>
    </w:sdt>
    <w:sdt>
      <w:sdtPr>
        <w:tag w:val="goog_rdk_206"/>
      </w:sdtPr>
      <w:sdtContent>
        <w:p w:rsidR="00000000" w:rsidDel="00000000" w:rsidP="00000000" w:rsidRDefault="00000000" w:rsidRPr="00000000" w14:paraId="000002D6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0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"Amount": 1000000,</w:t>
                </w:r>
              </w:ins>
            </w:sdtContent>
          </w:sdt>
        </w:p>
      </w:sdtContent>
    </w:sdt>
    <w:sdt>
      <w:sdtPr>
        <w:tag w:val="goog_rdk_208"/>
      </w:sdtPr>
      <w:sdtContent>
        <w:p w:rsidR="00000000" w:rsidDel="00000000" w:rsidP="00000000" w:rsidRDefault="00000000" w:rsidRPr="00000000" w14:paraId="000002D7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0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"AccountingBalanceAmount": 1000000,</w:t>
                </w:r>
              </w:ins>
            </w:sdtContent>
          </w:sdt>
        </w:p>
      </w:sdtContent>
    </w:sdt>
    <w:sdt>
      <w:sdtPr>
        <w:tag w:val="goog_rdk_210"/>
      </w:sdtPr>
      <w:sdtContent>
        <w:p w:rsidR="00000000" w:rsidDel="00000000" w:rsidP="00000000" w:rsidRDefault="00000000" w:rsidRPr="00000000" w14:paraId="000002D8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0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"DisplayName": "Jean IF00_USER05",</w:t>
                </w:r>
              </w:ins>
            </w:sdtContent>
          </w:sdt>
        </w:p>
      </w:sdtContent>
    </w:sdt>
    <w:sdt>
      <w:sdtPr>
        <w:tag w:val="goog_rdk_212"/>
      </w:sdtPr>
      <w:sdtContent>
        <w:p w:rsidR="00000000" w:rsidDel="00000000" w:rsidP="00000000" w:rsidRDefault="00000000" w:rsidRPr="00000000" w14:paraId="000002D9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1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"CreationDate": "2019-03-08T15:29:05",</w:t>
                </w:r>
              </w:ins>
            </w:sdtContent>
          </w:sdt>
        </w:p>
      </w:sdtContent>
    </w:sdt>
    <w:sdt>
      <w:sdtPr>
        <w:tag w:val="goog_rdk_214"/>
      </w:sdtPr>
      <w:sdtContent>
        <w:p w:rsidR="00000000" w:rsidDel="00000000" w:rsidP="00000000" w:rsidRDefault="00000000" w:rsidRPr="00000000" w14:paraId="000002DA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1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"IsDefault": true,</w:t>
                </w:r>
              </w:ins>
            </w:sdtContent>
          </w:sdt>
        </w:p>
      </w:sdtContent>
    </w:sdt>
    <w:sdt>
      <w:sdtPr>
        <w:tag w:val="goog_rdk_216"/>
      </w:sdtPr>
      <w:sdtContent>
        <w:p w:rsidR="00000000" w:rsidDel="00000000" w:rsidP="00000000" w:rsidRDefault="00000000" w:rsidRPr="00000000" w14:paraId="000002DB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1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"Iban": "FR6716528001020AV000000O381",</w:t>
                </w:r>
              </w:ins>
            </w:sdtContent>
          </w:sdt>
        </w:p>
      </w:sdtContent>
    </w:sdt>
    <w:sdt>
      <w:sdtPr>
        <w:tag w:val="goog_rdk_218"/>
      </w:sdtPr>
      <w:sdtContent>
        <w:p w:rsidR="00000000" w:rsidDel="00000000" w:rsidP="00000000" w:rsidRDefault="00000000" w:rsidRPr="00000000" w14:paraId="000002DC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1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"IbanHint": "FR67XXXXXXXXXXXXXXXXO381"</w:t>
                </w:r>
              </w:ins>
            </w:sdtContent>
          </w:sdt>
        </w:p>
      </w:sdtContent>
    </w:sdt>
    <w:sdt>
      <w:sdtPr>
        <w:tag w:val="goog_rdk_220"/>
      </w:sdtPr>
      <w:sdtContent>
        <w:p w:rsidR="00000000" w:rsidDel="00000000" w:rsidP="00000000" w:rsidRDefault="00000000" w:rsidRPr="00000000" w14:paraId="000002DD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1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</w:t>
                </w:r>
              </w:ins>
            </w:sdtContent>
          </w:sdt>
        </w:p>
      </w:sdtContent>
    </w:sdt>
    <w:sdt>
      <w:sdtPr>
        <w:tag w:val="goog_rdk_222"/>
      </w:sdtPr>
      <w:sdtContent>
        <w:p w:rsidR="00000000" w:rsidDel="00000000" w:rsidP="00000000" w:rsidRDefault="00000000" w:rsidRPr="00000000" w14:paraId="000002DE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2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],</w:t>
                </w:r>
              </w:ins>
            </w:sdtContent>
          </w:sdt>
        </w:p>
      </w:sdtContent>
    </w:sdt>
    <w:sdt>
      <w:sdtPr>
        <w:tag w:val="goog_rdk_224"/>
      </w:sdtPr>
      <w:sdtContent>
        <w:p w:rsidR="00000000" w:rsidDel="00000000" w:rsidP="00000000" w:rsidRDefault="00000000" w:rsidRPr="00000000" w14:paraId="000002DF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2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"BankAccounts": [</w:t>
                </w:r>
              </w:ins>
            </w:sdtContent>
          </w:sdt>
        </w:p>
      </w:sdtContent>
    </w:sdt>
    <w:sdt>
      <w:sdtPr>
        <w:tag w:val="goog_rdk_226"/>
      </w:sdtPr>
      <w:sdtContent>
        <w:p w:rsidR="00000000" w:rsidDel="00000000" w:rsidP="00000000" w:rsidRDefault="00000000" w:rsidRPr="00000000" w14:paraId="000002E0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2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228"/>
      </w:sdtPr>
      <w:sdtContent>
        <w:p w:rsidR="00000000" w:rsidDel="00000000" w:rsidP="00000000" w:rsidRDefault="00000000" w:rsidRPr="00000000" w14:paraId="000002E1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2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293,</w:t>
                </w:r>
              </w:ins>
            </w:sdtContent>
          </w:sdt>
        </w:p>
      </w:sdtContent>
    </w:sdt>
    <w:sdt>
      <w:sdtPr>
        <w:tag w:val="goog_rdk_230"/>
      </w:sdtPr>
      <w:sdtContent>
        <w:p w:rsidR="00000000" w:rsidDel="00000000" w:rsidP="00000000" w:rsidRDefault="00000000" w:rsidRPr="00000000" w14:paraId="000002E2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2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"http://rest-integ.s-money.net/api/bib/api/users/IF00_USER05/bankaccounts/293"</w:t>
                </w:r>
              </w:ins>
            </w:sdtContent>
          </w:sdt>
        </w:p>
      </w:sdtContent>
    </w:sdt>
    <w:sdt>
      <w:sdtPr>
        <w:tag w:val="goog_rdk_232"/>
      </w:sdtPr>
      <w:sdtContent>
        <w:p w:rsidR="00000000" w:rsidDel="00000000" w:rsidP="00000000" w:rsidRDefault="00000000" w:rsidRPr="00000000" w14:paraId="000002E3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3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234"/>
      </w:sdtPr>
      <w:sdtContent>
        <w:p w:rsidR="00000000" w:rsidDel="00000000" w:rsidP="00000000" w:rsidRDefault="00000000" w:rsidRPr="00000000" w14:paraId="000002E4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3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236"/>
      </w:sdtPr>
      <w:sdtContent>
        <w:p w:rsidR="00000000" w:rsidDel="00000000" w:rsidP="00000000" w:rsidRDefault="00000000" w:rsidRPr="00000000" w14:paraId="000002E5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3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1671,</w:t>
                </w:r>
              </w:ins>
            </w:sdtContent>
          </w:sdt>
        </w:p>
      </w:sdtContent>
    </w:sdt>
    <w:sdt>
      <w:sdtPr>
        <w:tag w:val="goog_rdk_238"/>
      </w:sdtPr>
      <w:sdtContent>
        <w:p w:rsidR="00000000" w:rsidDel="00000000" w:rsidP="00000000" w:rsidRDefault="00000000" w:rsidRPr="00000000" w14:paraId="000002E6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3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"http://rest-integ.s-money.net/api/bib/api/users/IF00_USER05/bankaccounts/1671"</w:t>
                </w:r>
              </w:ins>
            </w:sdtContent>
          </w:sdt>
        </w:p>
      </w:sdtContent>
    </w:sdt>
    <w:sdt>
      <w:sdtPr>
        <w:tag w:val="goog_rdk_240"/>
      </w:sdtPr>
      <w:sdtContent>
        <w:p w:rsidR="00000000" w:rsidDel="00000000" w:rsidP="00000000" w:rsidRDefault="00000000" w:rsidRPr="00000000" w14:paraId="000002E7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3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242"/>
      </w:sdtPr>
      <w:sdtContent>
        <w:p w:rsidR="00000000" w:rsidDel="00000000" w:rsidP="00000000" w:rsidRDefault="00000000" w:rsidRPr="00000000" w14:paraId="000002E8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4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244"/>
      </w:sdtPr>
      <w:sdtContent>
        <w:p w:rsidR="00000000" w:rsidDel="00000000" w:rsidP="00000000" w:rsidRDefault="00000000" w:rsidRPr="00000000" w14:paraId="000002E9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4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1685,</w:t>
                </w:r>
              </w:ins>
            </w:sdtContent>
          </w:sdt>
        </w:p>
      </w:sdtContent>
    </w:sdt>
    <w:sdt>
      <w:sdtPr>
        <w:tag w:val="goog_rdk_246"/>
      </w:sdtPr>
      <w:sdtContent>
        <w:p w:rsidR="00000000" w:rsidDel="00000000" w:rsidP="00000000" w:rsidRDefault="00000000" w:rsidRPr="00000000" w14:paraId="000002EA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4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"http://rest-integ.s-money.net/api/bib/api/users/IF00_USER05/bankaccounts/1685"</w:t>
                </w:r>
              </w:ins>
            </w:sdtContent>
          </w:sdt>
        </w:p>
      </w:sdtContent>
    </w:sdt>
    <w:sdt>
      <w:sdtPr>
        <w:tag w:val="goog_rdk_248"/>
      </w:sdtPr>
      <w:sdtContent>
        <w:p w:rsidR="00000000" w:rsidDel="00000000" w:rsidP="00000000" w:rsidRDefault="00000000" w:rsidRPr="00000000" w14:paraId="000002EB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4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250"/>
      </w:sdtPr>
      <w:sdtContent>
        <w:p w:rsidR="00000000" w:rsidDel="00000000" w:rsidP="00000000" w:rsidRDefault="00000000" w:rsidRPr="00000000" w14:paraId="000002EC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4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252"/>
      </w:sdtPr>
      <w:sdtContent>
        <w:p w:rsidR="00000000" w:rsidDel="00000000" w:rsidP="00000000" w:rsidRDefault="00000000" w:rsidRPr="00000000" w14:paraId="000002ED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5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1686,</w:t>
                </w:r>
              </w:ins>
            </w:sdtContent>
          </w:sdt>
        </w:p>
      </w:sdtContent>
    </w:sdt>
    <w:sdt>
      <w:sdtPr>
        <w:tag w:val="goog_rdk_254"/>
      </w:sdtPr>
      <w:sdtContent>
        <w:p w:rsidR="00000000" w:rsidDel="00000000" w:rsidP="00000000" w:rsidRDefault="00000000" w:rsidRPr="00000000" w14:paraId="000002EE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5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"http://rest-integ.s-money.net/api/bib/api/users/IF00_USER05/bankaccounts/1686"</w:t>
                </w:r>
              </w:ins>
            </w:sdtContent>
          </w:sdt>
        </w:p>
      </w:sdtContent>
    </w:sdt>
    <w:sdt>
      <w:sdtPr>
        <w:tag w:val="goog_rdk_256"/>
      </w:sdtPr>
      <w:sdtContent>
        <w:p w:rsidR="00000000" w:rsidDel="00000000" w:rsidP="00000000" w:rsidRDefault="00000000" w:rsidRPr="00000000" w14:paraId="000002EF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5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258"/>
      </w:sdtPr>
      <w:sdtContent>
        <w:p w:rsidR="00000000" w:rsidDel="00000000" w:rsidP="00000000" w:rsidRDefault="00000000" w:rsidRPr="00000000" w14:paraId="000002F0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5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260"/>
      </w:sdtPr>
      <w:sdtContent>
        <w:p w:rsidR="00000000" w:rsidDel="00000000" w:rsidP="00000000" w:rsidRDefault="00000000" w:rsidRPr="00000000" w14:paraId="000002F1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5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1687,</w:t>
                </w:r>
              </w:ins>
            </w:sdtContent>
          </w:sdt>
        </w:p>
      </w:sdtContent>
    </w:sdt>
    <w:sdt>
      <w:sdtPr>
        <w:tag w:val="goog_rdk_262"/>
      </w:sdtPr>
      <w:sdtContent>
        <w:p w:rsidR="00000000" w:rsidDel="00000000" w:rsidP="00000000" w:rsidRDefault="00000000" w:rsidRPr="00000000" w14:paraId="000002F2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6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"http://rest-integ.s-money.net/api/bib/api/users/IF00_USER05/bankaccounts/1687"</w:t>
                </w:r>
              </w:ins>
            </w:sdtContent>
          </w:sdt>
        </w:p>
      </w:sdtContent>
    </w:sdt>
    <w:sdt>
      <w:sdtPr>
        <w:tag w:val="goog_rdk_264"/>
      </w:sdtPr>
      <w:sdtContent>
        <w:p w:rsidR="00000000" w:rsidDel="00000000" w:rsidP="00000000" w:rsidRDefault="00000000" w:rsidRPr="00000000" w14:paraId="000002F3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6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266"/>
      </w:sdtPr>
      <w:sdtContent>
        <w:p w:rsidR="00000000" w:rsidDel="00000000" w:rsidP="00000000" w:rsidRDefault="00000000" w:rsidRPr="00000000" w14:paraId="000002F4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6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268"/>
      </w:sdtPr>
      <w:sdtContent>
        <w:p w:rsidR="00000000" w:rsidDel="00000000" w:rsidP="00000000" w:rsidRDefault="00000000" w:rsidRPr="00000000" w14:paraId="000002F5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6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1711,</w:t>
                </w:r>
              </w:ins>
            </w:sdtContent>
          </w:sdt>
        </w:p>
      </w:sdtContent>
    </w:sdt>
    <w:sdt>
      <w:sdtPr>
        <w:tag w:val="goog_rdk_270"/>
      </w:sdtPr>
      <w:sdtContent>
        <w:p w:rsidR="00000000" w:rsidDel="00000000" w:rsidP="00000000" w:rsidRDefault="00000000" w:rsidRPr="00000000" w14:paraId="000002F6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6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"http://rest-integ.s-money.net/api/bib/api/users/IF00_USER05/bankaccounts/1711"</w:t>
                </w:r>
              </w:ins>
            </w:sdtContent>
          </w:sdt>
        </w:p>
      </w:sdtContent>
    </w:sdt>
    <w:sdt>
      <w:sdtPr>
        <w:tag w:val="goog_rdk_272"/>
      </w:sdtPr>
      <w:sdtContent>
        <w:p w:rsidR="00000000" w:rsidDel="00000000" w:rsidP="00000000" w:rsidRDefault="00000000" w:rsidRPr="00000000" w14:paraId="000002F7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7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274"/>
      </w:sdtPr>
      <w:sdtContent>
        <w:p w:rsidR="00000000" w:rsidDel="00000000" w:rsidP="00000000" w:rsidRDefault="00000000" w:rsidRPr="00000000" w14:paraId="000002F8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7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276"/>
      </w:sdtPr>
      <w:sdtContent>
        <w:p w:rsidR="00000000" w:rsidDel="00000000" w:rsidP="00000000" w:rsidRDefault="00000000" w:rsidRPr="00000000" w14:paraId="000002F9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7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1724,</w:t>
                </w:r>
              </w:ins>
            </w:sdtContent>
          </w:sdt>
        </w:p>
      </w:sdtContent>
    </w:sdt>
    <w:sdt>
      <w:sdtPr>
        <w:tag w:val="goog_rdk_278"/>
      </w:sdtPr>
      <w:sdtContent>
        <w:p w:rsidR="00000000" w:rsidDel="00000000" w:rsidP="00000000" w:rsidRDefault="00000000" w:rsidRPr="00000000" w14:paraId="000002FA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7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"http://rest-integ.s-money.net/api/bib/api/users/IF00_USER05/bankaccounts/1724"</w:t>
                </w:r>
              </w:ins>
            </w:sdtContent>
          </w:sdt>
        </w:p>
      </w:sdtContent>
    </w:sdt>
    <w:sdt>
      <w:sdtPr>
        <w:tag w:val="goog_rdk_280"/>
      </w:sdtPr>
      <w:sdtContent>
        <w:p w:rsidR="00000000" w:rsidDel="00000000" w:rsidP="00000000" w:rsidRDefault="00000000" w:rsidRPr="00000000" w14:paraId="000002FB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7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</w:t>
                </w:r>
              </w:ins>
            </w:sdtContent>
          </w:sdt>
        </w:p>
      </w:sdtContent>
    </w:sdt>
    <w:sdt>
      <w:sdtPr>
        <w:tag w:val="goog_rdk_282"/>
      </w:sdtPr>
      <w:sdtContent>
        <w:p w:rsidR="00000000" w:rsidDel="00000000" w:rsidP="00000000" w:rsidRDefault="00000000" w:rsidRPr="00000000" w14:paraId="000002FC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8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],</w:t>
                </w:r>
              </w:ins>
            </w:sdtContent>
          </w:sdt>
        </w:p>
      </w:sdtContent>
    </w:sdt>
    <w:sdt>
      <w:sdtPr>
        <w:tag w:val="goog_rdk_284"/>
      </w:sdtPr>
      <w:sdtContent>
        <w:p w:rsidR="00000000" w:rsidDel="00000000" w:rsidP="00000000" w:rsidRDefault="00000000" w:rsidRPr="00000000" w14:paraId="000002FD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8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"CBCards": [</w:t>
                </w:r>
              </w:ins>
            </w:sdtContent>
          </w:sdt>
        </w:p>
      </w:sdtContent>
    </w:sdt>
    <w:sdt>
      <w:sdtPr>
        <w:tag w:val="goog_rdk_286"/>
      </w:sdtPr>
      <w:sdtContent>
        <w:p w:rsidR="00000000" w:rsidDel="00000000" w:rsidP="00000000" w:rsidRDefault="00000000" w:rsidRPr="00000000" w14:paraId="000002FE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8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288"/>
      </w:sdtPr>
      <w:sdtContent>
        <w:p w:rsidR="00000000" w:rsidDel="00000000" w:rsidP="00000000" w:rsidRDefault="00000000" w:rsidRPr="00000000" w14:paraId="000002FF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8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1043,</w:t>
                </w:r>
              </w:ins>
            </w:sdtContent>
          </w:sdt>
        </w:p>
      </w:sdtContent>
    </w:sdt>
    <w:sdt>
      <w:sdtPr>
        <w:tag w:val="goog_rdk_290"/>
      </w:sdtPr>
      <w:sdtContent>
        <w:p w:rsidR="00000000" w:rsidDel="00000000" w:rsidP="00000000" w:rsidRDefault="00000000" w:rsidRPr="00000000" w14:paraId="00000300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8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"AppCardId": "IF00_USER05_CP01",</w:t>
                </w:r>
              </w:ins>
            </w:sdtContent>
          </w:sdt>
        </w:p>
      </w:sdtContent>
    </w:sdt>
    <w:sdt>
      <w:sdtPr>
        <w:tag w:val="goog_rdk_292"/>
      </w:sdtPr>
      <w:sdtContent>
        <w:p w:rsidR="00000000" w:rsidDel="00000000" w:rsidP="00000000" w:rsidRDefault="00000000" w:rsidRPr="00000000" w14:paraId="00000301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9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"http://rest-integ.s-money.net/api/bib/api/users/IF00_USER05/cards/IF00_USER05_CP01"</w:t>
                </w:r>
              </w:ins>
            </w:sdtContent>
          </w:sdt>
        </w:p>
      </w:sdtContent>
    </w:sdt>
    <w:sdt>
      <w:sdtPr>
        <w:tag w:val="goog_rdk_294"/>
      </w:sdtPr>
      <w:sdtContent>
        <w:p w:rsidR="00000000" w:rsidDel="00000000" w:rsidP="00000000" w:rsidRDefault="00000000" w:rsidRPr="00000000" w14:paraId="00000302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9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296"/>
      </w:sdtPr>
      <w:sdtContent>
        <w:p w:rsidR="00000000" w:rsidDel="00000000" w:rsidP="00000000" w:rsidRDefault="00000000" w:rsidRPr="00000000" w14:paraId="00000303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9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298"/>
      </w:sdtPr>
      <w:sdtContent>
        <w:p w:rsidR="00000000" w:rsidDel="00000000" w:rsidP="00000000" w:rsidRDefault="00000000" w:rsidRPr="00000000" w14:paraId="00000304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9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1044,</w:t>
                </w:r>
              </w:ins>
            </w:sdtContent>
          </w:sdt>
        </w:p>
      </w:sdtContent>
    </w:sdt>
    <w:sdt>
      <w:sdtPr>
        <w:tag w:val="goog_rdk_300"/>
      </w:sdtPr>
      <w:sdtContent>
        <w:p w:rsidR="00000000" w:rsidDel="00000000" w:rsidP="00000000" w:rsidRDefault="00000000" w:rsidRPr="00000000" w14:paraId="00000305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29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"AppCardId": "IF00_USER05_CP02",</w:t>
                </w:r>
              </w:ins>
            </w:sdtContent>
          </w:sdt>
        </w:p>
      </w:sdtContent>
    </w:sdt>
    <w:sdt>
      <w:sdtPr>
        <w:tag w:val="goog_rdk_302"/>
      </w:sdtPr>
      <w:sdtContent>
        <w:p w:rsidR="00000000" w:rsidDel="00000000" w:rsidP="00000000" w:rsidRDefault="00000000" w:rsidRPr="00000000" w14:paraId="00000306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0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"http://rest-integ.s-money.net/api/bib/api/users/IF00_USER05/cards/IF00_USER05_CP02"</w:t>
                </w:r>
              </w:ins>
            </w:sdtContent>
          </w:sdt>
        </w:p>
      </w:sdtContent>
    </w:sdt>
    <w:sdt>
      <w:sdtPr>
        <w:tag w:val="goog_rdk_304"/>
      </w:sdtPr>
      <w:sdtContent>
        <w:p w:rsidR="00000000" w:rsidDel="00000000" w:rsidP="00000000" w:rsidRDefault="00000000" w:rsidRPr="00000000" w14:paraId="00000307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0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306"/>
      </w:sdtPr>
      <w:sdtContent>
        <w:p w:rsidR="00000000" w:rsidDel="00000000" w:rsidP="00000000" w:rsidRDefault="00000000" w:rsidRPr="00000000" w14:paraId="00000308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0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308"/>
      </w:sdtPr>
      <w:sdtContent>
        <w:p w:rsidR="00000000" w:rsidDel="00000000" w:rsidP="00000000" w:rsidRDefault="00000000" w:rsidRPr="00000000" w14:paraId="00000309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0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1045,</w:t>
                </w:r>
              </w:ins>
            </w:sdtContent>
          </w:sdt>
        </w:p>
      </w:sdtContent>
    </w:sdt>
    <w:sdt>
      <w:sdtPr>
        <w:tag w:val="goog_rdk_310"/>
      </w:sdtPr>
      <w:sdtContent>
        <w:p w:rsidR="00000000" w:rsidDel="00000000" w:rsidP="00000000" w:rsidRDefault="00000000" w:rsidRPr="00000000" w14:paraId="0000030A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0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"AppCardId": "IF00_USER05_CP03",</w:t>
                </w:r>
              </w:ins>
            </w:sdtContent>
          </w:sdt>
        </w:p>
      </w:sdtContent>
    </w:sdt>
    <w:sdt>
      <w:sdtPr>
        <w:tag w:val="goog_rdk_312"/>
      </w:sdtPr>
      <w:sdtContent>
        <w:p w:rsidR="00000000" w:rsidDel="00000000" w:rsidP="00000000" w:rsidRDefault="00000000" w:rsidRPr="00000000" w14:paraId="0000030B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1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"http://rest-integ.s-money.net/api/bib/api/users/IF00_USER05/cards/IF00_USER05_CP03"</w:t>
                </w:r>
              </w:ins>
            </w:sdtContent>
          </w:sdt>
        </w:p>
      </w:sdtContent>
    </w:sdt>
    <w:sdt>
      <w:sdtPr>
        <w:tag w:val="goog_rdk_314"/>
      </w:sdtPr>
      <w:sdtContent>
        <w:p w:rsidR="00000000" w:rsidDel="00000000" w:rsidP="00000000" w:rsidRDefault="00000000" w:rsidRPr="00000000" w14:paraId="0000030C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1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316"/>
      </w:sdtPr>
      <w:sdtContent>
        <w:p w:rsidR="00000000" w:rsidDel="00000000" w:rsidP="00000000" w:rsidRDefault="00000000" w:rsidRPr="00000000" w14:paraId="0000030D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1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318"/>
      </w:sdtPr>
      <w:sdtContent>
        <w:p w:rsidR="00000000" w:rsidDel="00000000" w:rsidP="00000000" w:rsidRDefault="00000000" w:rsidRPr="00000000" w14:paraId="0000030E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1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1046,</w:t>
                </w:r>
              </w:ins>
            </w:sdtContent>
          </w:sdt>
        </w:p>
      </w:sdtContent>
    </w:sdt>
    <w:sdt>
      <w:sdtPr>
        <w:tag w:val="goog_rdk_320"/>
      </w:sdtPr>
      <w:sdtContent>
        <w:p w:rsidR="00000000" w:rsidDel="00000000" w:rsidP="00000000" w:rsidRDefault="00000000" w:rsidRPr="00000000" w14:paraId="0000030F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1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"AppCardId": "IF00_USER05_CP04",</w:t>
                </w:r>
              </w:ins>
            </w:sdtContent>
          </w:sdt>
        </w:p>
      </w:sdtContent>
    </w:sdt>
    <w:sdt>
      <w:sdtPr>
        <w:tag w:val="goog_rdk_322"/>
      </w:sdtPr>
      <w:sdtContent>
        <w:p w:rsidR="00000000" w:rsidDel="00000000" w:rsidP="00000000" w:rsidRDefault="00000000" w:rsidRPr="00000000" w14:paraId="00000310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2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"http://rest-integ.s-money.net/api/bib/api/users/IF00_USER05/cards/IF00_USER05_CP04"</w:t>
                </w:r>
              </w:ins>
            </w:sdtContent>
          </w:sdt>
        </w:p>
      </w:sdtContent>
    </w:sdt>
    <w:sdt>
      <w:sdtPr>
        <w:tag w:val="goog_rdk_324"/>
      </w:sdtPr>
      <w:sdtContent>
        <w:p w:rsidR="00000000" w:rsidDel="00000000" w:rsidP="00000000" w:rsidRDefault="00000000" w:rsidRPr="00000000" w14:paraId="00000311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2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326"/>
      </w:sdtPr>
      <w:sdtContent>
        <w:p w:rsidR="00000000" w:rsidDel="00000000" w:rsidP="00000000" w:rsidRDefault="00000000" w:rsidRPr="00000000" w14:paraId="00000312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2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328"/>
      </w:sdtPr>
      <w:sdtContent>
        <w:p w:rsidR="00000000" w:rsidDel="00000000" w:rsidP="00000000" w:rsidRDefault="00000000" w:rsidRPr="00000000" w14:paraId="00000313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2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1047,</w:t>
                </w:r>
              </w:ins>
            </w:sdtContent>
          </w:sdt>
        </w:p>
      </w:sdtContent>
    </w:sdt>
    <w:sdt>
      <w:sdtPr>
        <w:tag w:val="goog_rdk_330"/>
      </w:sdtPr>
      <w:sdtContent>
        <w:p w:rsidR="00000000" w:rsidDel="00000000" w:rsidP="00000000" w:rsidRDefault="00000000" w:rsidRPr="00000000" w14:paraId="00000314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2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"AppCardId": "IF00_USER05_CP06",</w:t>
                </w:r>
              </w:ins>
            </w:sdtContent>
          </w:sdt>
        </w:p>
      </w:sdtContent>
    </w:sdt>
    <w:sdt>
      <w:sdtPr>
        <w:tag w:val="goog_rdk_332"/>
      </w:sdtPr>
      <w:sdtContent>
        <w:p w:rsidR="00000000" w:rsidDel="00000000" w:rsidP="00000000" w:rsidRDefault="00000000" w:rsidRPr="00000000" w14:paraId="00000315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3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"http://rest-integ.s-money.net/api/bib/api/users/IF00_USER05/cards/IF00_USER05_CP06"</w:t>
                </w:r>
              </w:ins>
            </w:sdtContent>
          </w:sdt>
        </w:p>
      </w:sdtContent>
    </w:sdt>
    <w:sdt>
      <w:sdtPr>
        <w:tag w:val="goog_rdk_334"/>
      </w:sdtPr>
      <w:sdtContent>
        <w:p w:rsidR="00000000" w:rsidDel="00000000" w:rsidP="00000000" w:rsidRDefault="00000000" w:rsidRPr="00000000" w14:paraId="00000316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3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336"/>
      </w:sdtPr>
      <w:sdtContent>
        <w:p w:rsidR="00000000" w:rsidDel="00000000" w:rsidP="00000000" w:rsidRDefault="00000000" w:rsidRPr="00000000" w14:paraId="00000317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3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338"/>
      </w:sdtPr>
      <w:sdtContent>
        <w:p w:rsidR="00000000" w:rsidDel="00000000" w:rsidP="00000000" w:rsidRDefault="00000000" w:rsidRPr="00000000" w14:paraId="00000318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3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5049,</w:t>
                </w:r>
              </w:ins>
            </w:sdtContent>
          </w:sdt>
        </w:p>
      </w:sdtContent>
    </w:sdt>
    <w:sdt>
      <w:sdtPr>
        <w:tag w:val="goog_rdk_340"/>
      </w:sdtPr>
      <w:sdtContent>
        <w:p w:rsidR="00000000" w:rsidDel="00000000" w:rsidP="00000000" w:rsidRDefault="00000000" w:rsidRPr="00000000" w14:paraId="00000319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3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"AppCardId": "90d3fe6a7f774a149dd96b",</w:t>
                </w:r>
              </w:ins>
            </w:sdtContent>
          </w:sdt>
        </w:p>
      </w:sdtContent>
    </w:sdt>
    <w:sdt>
      <w:sdtPr>
        <w:tag w:val="goog_rdk_342"/>
      </w:sdtPr>
      <w:sdtContent>
        <w:p w:rsidR="00000000" w:rsidDel="00000000" w:rsidP="00000000" w:rsidRDefault="00000000" w:rsidRPr="00000000" w14:paraId="0000031A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4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"http://rest-integ.s-money.net/api/bib/api/users/IF00_USER05/cards/90d3fe6a7f774a149dd96b"</w:t>
                </w:r>
              </w:ins>
            </w:sdtContent>
          </w:sdt>
        </w:p>
      </w:sdtContent>
    </w:sdt>
    <w:sdt>
      <w:sdtPr>
        <w:tag w:val="goog_rdk_344"/>
      </w:sdtPr>
      <w:sdtContent>
        <w:p w:rsidR="00000000" w:rsidDel="00000000" w:rsidP="00000000" w:rsidRDefault="00000000" w:rsidRPr="00000000" w14:paraId="0000031B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4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346"/>
      </w:sdtPr>
      <w:sdtContent>
        <w:p w:rsidR="00000000" w:rsidDel="00000000" w:rsidP="00000000" w:rsidRDefault="00000000" w:rsidRPr="00000000" w14:paraId="0000031C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4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348"/>
      </w:sdtPr>
      <w:sdtContent>
        <w:p w:rsidR="00000000" w:rsidDel="00000000" w:rsidP="00000000" w:rsidRDefault="00000000" w:rsidRPr="00000000" w14:paraId="0000031D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4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5050,</w:t>
                </w:r>
              </w:ins>
            </w:sdtContent>
          </w:sdt>
        </w:p>
      </w:sdtContent>
    </w:sdt>
    <w:sdt>
      <w:sdtPr>
        <w:tag w:val="goog_rdk_350"/>
      </w:sdtPr>
      <w:sdtContent>
        <w:p w:rsidR="00000000" w:rsidDel="00000000" w:rsidP="00000000" w:rsidRDefault="00000000" w:rsidRPr="00000000" w14:paraId="0000031E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4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"AppCardId": "59b9379adb3044af978b69",</w:t>
                </w:r>
              </w:ins>
            </w:sdtContent>
          </w:sdt>
        </w:p>
      </w:sdtContent>
    </w:sdt>
    <w:sdt>
      <w:sdtPr>
        <w:tag w:val="goog_rdk_352"/>
      </w:sdtPr>
      <w:sdtContent>
        <w:p w:rsidR="00000000" w:rsidDel="00000000" w:rsidP="00000000" w:rsidRDefault="00000000" w:rsidRPr="00000000" w14:paraId="0000031F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5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"http://rest-integ.s-money.net/api/bib/api/users/IF00_USER05/cards/59b9379adb3044af978b69"</w:t>
                </w:r>
              </w:ins>
            </w:sdtContent>
          </w:sdt>
        </w:p>
      </w:sdtContent>
    </w:sdt>
    <w:sdt>
      <w:sdtPr>
        <w:tag w:val="goog_rdk_354"/>
      </w:sdtPr>
      <w:sdtContent>
        <w:p w:rsidR="00000000" w:rsidDel="00000000" w:rsidP="00000000" w:rsidRDefault="00000000" w:rsidRPr="00000000" w14:paraId="00000320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5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356"/>
      </w:sdtPr>
      <w:sdtContent>
        <w:p w:rsidR="00000000" w:rsidDel="00000000" w:rsidP="00000000" w:rsidRDefault="00000000" w:rsidRPr="00000000" w14:paraId="00000321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5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358"/>
      </w:sdtPr>
      <w:sdtContent>
        <w:p w:rsidR="00000000" w:rsidDel="00000000" w:rsidP="00000000" w:rsidRDefault="00000000" w:rsidRPr="00000000" w14:paraId="00000322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5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5070,</w:t>
                </w:r>
              </w:ins>
            </w:sdtContent>
          </w:sdt>
        </w:p>
      </w:sdtContent>
    </w:sdt>
    <w:sdt>
      <w:sdtPr>
        <w:tag w:val="goog_rdk_360"/>
      </w:sdtPr>
      <w:sdtContent>
        <w:p w:rsidR="00000000" w:rsidDel="00000000" w:rsidP="00000000" w:rsidRDefault="00000000" w:rsidRPr="00000000" w14:paraId="00000323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5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"AppCardId": "696e7bc8f6654109b22d83",</w:t>
                </w:r>
              </w:ins>
            </w:sdtContent>
          </w:sdt>
        </w:p>
      </w:sdtContent>
    </w:sdt>
    <w:sdt>
      <w:sdtPr>
        <w:tag w:val="goog_rdk_362"/>
      </w:sdtPr>
      <w:sdtContent>
        <w:p w:rsidR="00000000" w:rsidDel="00000000" w:rsidP="00000000" w:rsidRDefault="00000000" w:rsidRPr="00000000" w14:paraId="00000324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6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"http://rest-integ.s-money.net/api/bib/api/users/IF00_USER05/cards/696e7bc8f6654109b22d83"</w:t>
                </w:r>
              </w:ins>
            </w:sdtContent>
          </w:sdt>
        </w:p>
      </w:sdtContent>
    </w:sdt>
    <w:sdt>
      <w:sdtPr>
        <w:tag w:val="goog_rdk_364"/>
      </w:sdtPr>
      <w:sdtContent>
        <w:p w:rsidR="00000000" w:rsidDel="00000000" w:rsidP="00000000" w:rsidRDefault="00000000" w:rsidRPr="00000000" w14:paraId="00000325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6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366"/>
      </w:sdtPr>
      <w:sdtContent>
        <w:p w:rsidR="00000000" w:rsidDel="00000000" w:rsidP="00000000" w:rsidRDefault="00000000" w:rsidRPr="00000000" w14:paraId="00000326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6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368"/>
      </w:sdtPr>
      <w:sdtContent>
        <w:p w:rsidR="00000000" w:rsidDel="00000000" w:rsidP="00000000" w:rsidRDefault="00000000" w:rsidRPr="00000000" w14:paraId="00000327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6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5128,</w:t>
                </w:r>
              </w:ins>
            </w:sdtContent>
          </w:sdt>
        </w:p>
      </w:sdtContent>
    </w:sdt>
    <w:sdt>
      <w:sdtPr>
        <w:tag w:val="goog_rdk_370"/>
      </w:sdtPr>
      <w:sdtContent>
        <w:p w:rsidR="00000000" w:rsidDel="00000000" w:rsidP="00000000" w:rsidRDefault="00000000" w:rsidRPr="00000000" w14:paraId="00000328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6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"AppCardId": "4b5c3901d1a84f70805201",</w:t>
                </w:r>
              </w:ins>
            </w:sdtContent>
          </w:sdt>
        </w:p>
      </w:sdtContent>
    </w:sdt>
    <w:sdt>
      <w:sdtPr>
        <w:tag w:val="goog_rdk_372"/>
      </w:sdtPr>
      <w:sdtContent>
        <w:p w:rsidR="00000000" w:rsidDel="00000000" w:rsidP="00000000" w:rsidRDefault="00000000" w:rsidRPr="00000000" w14:paraId="00000329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7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"http://rest-integ.s-money.net/api/bib/api/users/IF00_USER05/cards/4b5c3901d1a84f70805201"</w:t>
                </w:r>
              </w:ins>
            </w:sdtContent>
          </w:sdt>
        </w:p>
      </w:sdtContent>
    </w:sdt>
    <w:sdt>
      <w:sdtPr>
        <w:tag w:val="goog_rdk_374"/>
      </w:sdtPr>
      <w:sdtContent>
        <w:p w:rsidR="00000000" w:rsidDel="00000000" w:rsidP="00000000" w:rsidRDefault="00000000" w:rsidRPr="00000000" w14:paraId="0000032A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7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376"/>
      </w:sdtPr>
      <w:sdtContent>
        <w:p w:rsidR="00000000" w:rsidDel="00000000" w:rsidP="00000000" w:rsidRDefault="00000000" w:rsidRPr="00000000" w14:paraId="0000032B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7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378"/>
      </w:sdtPr>
      <w:sdtContent>
        <w:p w:rsidR="00000000" w:rsidDel="00000000" w:rsidP="00000000" w:rsidRDefault="00000000" w:rsidRPr="00000000" w14:paraId="0000032C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7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5175,</w:t>
                </w:r>
              </w:ins>
            </w:sdtContent>
          </w:sdt>
        </w:p>
      </w:sdtContent>
    </w:sdt>
    <w:sdt>
      <w:sdtPr>
        <w:tag w:val="goog_rdk_380"/>
      </w:sdtPr>
      <w:sdtContent>
        <w:p w:rsidR="00000000" w:rsidDel="00000000" w:rsidP="00000000" w:rsidRDefault="00000000" w:rsidRPr="00000000" w14:paraId="0000032D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7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"AppCardId": "072ff6e3bdc6423dbfd985",</w:t>
                </w:r>
              </w:ins>
            </w:sdtContent>
          </w:sdt>
        </w:p>
      </w:sdtContent>
    </w:sdt>
    <w:sdt>
      <w:sdtPr>
        <w:tag w:val="goog_rdk_382"/>
      </w:sdtPr>
      <w:sdtContent>
        <w:p w:rsidR="00000000" w:rsidDel="00000000" w:rsidP="00000000" w:rsidRDefault="00000000" w:rsidRPr="00000000" w14:paraId="0000032E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8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"http://rest-integ.s-money.net/api/bib/api/users/IF00_USER05/cards/072ff6e3bdc6423dbfd985"</w:t>
                </w:r>
              </w:ins>
            </w:sdtContent>
          </w:sdt>
        </w:p>
      </w:sdtContent>
    </w:sdt>
    <w:sdt>
      <w:sdtPr>
        <w:tag w:val="goog_rdk_384"/>
      </w:sdtPr>
      <w:sdtContent>
        <w:p w:rsidR="00000000" w:rsidDel="00000000" w:rsidP="00000000" w:rsidRDefault="00000000" w:rsidRPr="00000000" w14:paraId="0000032F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8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386"/>
      </w:sdtPr>
      <w:sdtContent>
        <w:p w:rsidR="00000000" w:rsidDel="00000000" w:rsidP="00000000" w:rsidRDefault="00000000" w:rsidRPr="00000000" w14:paraId="00000330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8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388"/>
      </w:sdtPr>
      <w:sdtContent>
        <w:p w:rsidR="00000000" w:rsidDel="00000000" w:rsidP="00000000" w:rsidRDefault="00000000" w:rsidRPr="00000000" w14:paraId="00000331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8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5192,</w:t>
                </w:r>
              </w:ins>
            </w:sdtContent>
          </w:sdt>
        </w:p>
      </w:sdtContent>
    </w:sdt>
    <w:sdt>
      <w:sdtPr>
        <w:tag w:val="goog_rdk_390"/>
      </w:sdtPr>
      <w:sdtContent>
        <w:p w:rsidR="00000000" w:rsidDel="00000000" w:rsidP="00000000" w:rsidRDefault="00000000" w:rsidRPr="00000000" w14:paraId="00000332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8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"AppCardId": "IF00_USER05_CP01_X",</w:t>
                </w:r>
              </w:ins>
            </w:sdtContent>
          </w:sdt>
        </w:p>
      </w:sdtContent>
    </w:sdt>
    <w:sdt>
      <w:sdtPr>
        <w:tag w:val="goog_rdk_392"/>
      </w:sdtPr>
      <w:sdtContent>
        <w:p w:rsidR="00000000" w:rsidDel="00000000" w:rsidP="00000000" w:rsidRDefault="00000000" w:rsidRPr="00000000" w14:paraId="00000333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9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"http://rest-integ.s-money.net/api/bib/api/users/IF00_USER05/cards/IF00_USER05_CP01_X"</w:t>
                </w:r>
              </w:ins>
            </w:sdtContent>
          </w:sdt>
        </w:p>
      </w:sdtContent>
    </w:sdt>
    <w:sdt>
      <w:sdtPr>
        <w:tag w:val="goog_rdk_394"/>
      </w:sdtPr>
      <w:sdtContent>
        <w:p w:rsidR="00000000" w:rsidDel="00000000" w:rsidP="00000000" w:rsidRDefault="00000000" w:rsidRPr="00000000" w14:paraId="00000334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9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396"/>
      </w:sdtPr>
      <w:sdtContent>
        <w:p w:rsidR="00000000" w:rsidDel="00000000" w:rsidP="00000000" w:rsidRDefault="00000000" w:rsidRPr="00000000" w14:paraId="00000335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9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398"/>
      </w:sdtPr>
      <w:sdtContent>
        <w:p w:rsidR="00000000" w:rsidDel="00000000" w:rsidP="00000000" w:rsidRDefault="00000000" w:rsidRPr="00000000" w14:paraId="00000336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9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5193,</w:t>
                </w:r>
              </w:ins>
            </w:sdtContent>
          </w:sdt>
        </w:p>
      </w:sdtContent>
    </w:sdt>
    <w:sdt>
      <w:sdtPr>
        <w:tag w:val="goog_rdk_400"/>
      </w:sdtPr>
      <w:sdtContent>
        <w:p w:rsidR="00000000" w:rsidDel="00000000" w:rsidP="00000000" w:rsidRDefault="00000000" w:rsidRPr="00000000" w14:paraId="00000337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39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"AppCardId": "029abbf9e32a43b791734c",</w:t>
                </w:r>
              </w:ins>
            </w:sdtContent>
          </w:sdt>
        </w:p>
      </w:sdtContent>
    </w:sdt>
    <w:sdt>
      <w:sdtPr>
        <w:tag w:val="goog_rdk_402"/>
      </w:sdtPr>
      <w:sdtContent>
        <w:p w:rsidR="00000000" w:rsidDel="00000000" w:rsidP="00000000" w:rsidRDefault="00000000" w:rsidRPr="00000000" w14:paraId="00000338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0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"http://rest-integ.s-money.net/api/bib/api/users/IF00_USER05/cards/029abbf9e32a43b791734c"</w:t>
                </w:r>
              </w:ins>
            </w:sdtContent>
          </w:sdt>
        </w:p>
      </w:sdtContent>
    </w:sdt>
    <w:sdt>
      <w:sdtPr>
        <w:tag w:val="goog_rdk_404"/>
      </w:sdtPr>
      <w:sdtContent>
        <w:p w:rsidR="00000000" w:rsidDel="00000000" w:rsidP="00000000" w:rsidRDefault="00000000" w:rsidRPr="00000000" w14:paraId="00000339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0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406"/>
      </w:sdtPr>
      <w:sdtContent>
        <w:p w:rsidR="00000000" w:rsidDel="00000000" w:rsidP="00000000" w:rsidRDefault="00000000" w:rsidRPr="00000000" w14:paraId="0000033A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0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408"/>
      </w:sdtPr>
      <w:sdtContent>
        <w:p w:rsidR="00000000" w:rsidDel="00000000" w:rsidP="00000000" w:rsidRDefault="00000000" w:rsidRPr="00000000" w14:paraId="0000033B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0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5194,</w:t>
                </w:r>
              </w:ins>
            </w:sdtContent>
          </w:sdt>
        </w:p>
      </w:sdtContent>
    </w:sdt>
    <w:sdt>
      <w:sdtPr>
        <w:tag w:val="goog_rdk_410"/>
      </w:sdtPr>
      <w:sdtContent>
        <w:p w:rsidR="00000000" w:rsidDel="00000000" w:rsidP="00000000" w:rsidRDefault="00000000" w:rsidRPr="00000000" w14:paraId="0000033C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0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"AppCardId": "022e843f7b9742dd9214ad",</w:t>
                </w:r>
              </w:ins>
            </w:sdtContent>
          </w:sdt>
        </w:p>
      </w:sdtContent>
    </w:sdt>
    <w:sdt>
      <w:sdtPr>
        <w:tag w:val="goog_rdk_412"/>
      </w:sdtPr>
      <w:sdtContent>
        <w:p w:rsidR="00000000" w:rsidDel="00000000" w:rsidP="00000000" w:rsidRDefault="00000000" w:rsidRPr="00000000" w14:paraId="0000033D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1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"http://rest-integ.s-money.net/api/bib/api/users/IF00_USER05/cards/022e843f7b9742dd9214ad"</w:t>
                </w:r>
              </w:ins>
            </w:sdtContent>
          </w:sdt>
        </w:p>
      </w:sdtContent>
    </w:sdt>
    <w:sdt>
      <w:sdtPr>
        <w:tag w:val="goog_rdk_414"/>
      </w:sdtPr>
      <w:sdtContent>
        <w:p w:rsidR="00000000" w:rsidDel="00000000" w:rsidP="00000000" w:rsidRDefault="00000000" w:rsidRPr="00000000" w14:paraId="0000033E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1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416"/>
      </w:sdtPr>
      <w:sdtContent>
        <w:p w:rsidR="00000000" w:rsidDel="00000000" w:rsidP="00000000" w:rsidRDefault="00000000" w:rsidRPr="00000000" w14:paraId="0000033F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1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418"/>
      </w:sdtPr>
      <w:sdtContent>
        <w:p w:rsidR="00000000" w:rsidDel="00000000" w:rsidP="00000000" w:rsidRDefault="00000000" w:rsidRPr="00000000" w14:paraId="00000340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1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5195,</w:t>
                </w:r>
              </w:ins>
            </w:sdtContent>
          </w:sdt>
        </w:p>
      </w:sdtContent>
    </w:sdt>
    <w:sdt>
      <w:sdtPr>
        <w:tag w:val="goog_rdk_420"/>
      </w:sdtPr>
      <w:sdtContent>
        <w:p w:rsidR="00000000" w:rsidDel="00000000" w:rsidP="00000000" w:rsidRDefault="00000000" w:rsidRPr="00000000" w14:paraId="00000341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1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"AppCardId": "d429215ba147472786e9ca",</w:t>
                </w:r>
              </w:ins>
            </w:sdtContent>
          </w:sdt>
        </w:p>
      </w:sdtContent>
    </w:sdt>
    <w:sdt>
      <w:sdtPr>
        <w:tag w:val="goog_rdk_422"/>
      </w:sdtPr>
      <w:sdtContent>
        <w:p w:rsidR="00000000" w:rsidDel="00000000" w:rsidP="00000000" w:rsidRDefault="00000000" w:rsidRPr="00000000" w14:paraId="00000342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2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"http://rest-integ.s-money.net/api/bib/api/users/IF00_USER05/cards/d429215ba147472786e9ca"</w:t>
                </w:r>
              </w:ins>
            </w:sdtContent>
          </w:sdt>
        </w:p>
      </w:sdtContent>
    </w:sdt>
    <w:sdt>
      <w:sdtPr>
        <w:tag w:val="goog_rdk_424"/>
      </w:sdtPr>
      <w:sdtContent>
        <w:p w:rsidR="00000000" w:rsidDel="00000000" w:rsidP="00000000" w:rsidRDefault="00000000" w:rsidRPr="00000000" w14:paraId="00000343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2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426"/>
      </w:sdtPr>
      <w:sdtContent>
        <w:p w:rsidR="00000000" w:rsidDel="00000000" w:rsidP="00000000" w:rsidRDefault="00000000" w:rsidRPr="00000000" w14:paraId="00000344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2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428"/>
      </w:sdtPr>
      <w:sdtContent>
        <w:p w:rsidR="00000000" w:rsidDel="00000000" w:rsidP="00000000" w:rsidRDefault="00000000" w:rsidRPr="00000000" w14:paraId="00000345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2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5199,</w:t>
                </w:r>
              </w:ins>
            </w:sdtContent>
          </w:sdt>
        </w:p>
      </w:sdtContent>
    </w:sdt>
    <w:sdt>
      <w:sdtPr>
        <w:tag w:val="goog_rdk_430"/>
      </w:sdtPr>
      <w:sdtContent>
        <w:p w:rsidR="00000000" w:rsidDel="00000000" w:rsidP="00000000" w:rsidRDefault="00000000" w:rsidRPr="00000000" w14:paraId="00000346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2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"AppCardId": "f5f3cb476758468980647d",</w:t>
                </w:r>
              </w:ins>
            </w:sdtContent>
          </w:sdt>
        </w:p>
      </w:sdtContent>
    </w:sdt>
    <w:sdt>
      <w:sdtPr>
        <w:tag w:val="goog_rdk_432"/>
      </w:sdtPr>
      <w:sdtContent>
        <w:p w:rsidR="00000000" w:rsidDel="00000000" w:rsidP="00000000" w:rsidRDefault="00000000" w:rsidRPr="00000000" w14:paraId="00000347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3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"http://rest-integ.s-money.net/api/bib/api/users/IF00_USER05/cards/f5f3cb476758468980647d"</w:t>
                </w:r>
              </w:ins>
            </w:sdtContent>
          </w:sdt>
        </w:p>
      </w:sdtContent>
    </w:sdt>
    <w:sdt>
      <w:sdtPr>
        <w:tag w:val="goog_rdk_434"/>
      </w:sdtPr>
      <w:sdtContent>
        <w:p w:rsidR="00000000" w:rsidDel="00000000" w:rsidP="00000000" w:rsidRDefault="00000000" w:rsidRPr="00000000" w14:paraId="00000348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3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436"/>
      </w:sdtPr>
      <w:sdtContent>
        <w:p w:rsidR="00000000" w:rsidDel="00000000" w:rsidP="00000000" w:rsidRDefault="00000000" w:rsidRPr="00000000" w14:paraId="00000349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3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438"/>
      </w:sdtPr>
      <w:sdtContent>
        <w:p w:rsidR="00000000" w:rsidDel="00000000" w:rsidP="00000000" w:rsidRDefault="00000000" w:rsidRPr="00000000" w14:paraId="0000034A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3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5200,</w:t>
                </w:r>
              </w:ins>
            </w:sdtContent>
          </w:sdt>
        </w:p>
      </w:sdtContent>
    </w:sdt>
    <w:sdt>
      <w:sdtPr>
        <w:tag w:val="goog_rdk_440"/>
      </w:sdtPr>
      <w:sdtContent>
        <w:p w:rsidR="00000000" w:rsidDel="00000000" w:rsidP="00000000" w:rsidRDefault="00000000" w:rsidRPr="00000000" w14:paraId="0000034B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3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"AppCardId": "278aabeac4a24a40b0c845",</w:t>
                </w:r>
              </w:ins>
            </w:sdtContent>
          </w:sdt>
        </w:p>
      </w:sdtContent>
    </w:sdt>
    <w:sdt>
      <w:sdtPr>
        <w:tag w:val="goog_rdk_442"/>
      </w:sdtPr>
      <w:sdtContent>
        <w:p w:rsidR="00000000" w:rsidDel="00000000" w:rsidP="00000000" w:rsidRDefault="00000000" w:rsidRPr="00000000" w14:paraId="0000034C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4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"http://rest-integ.s-money.net/api/bib/api/users/IF00_USER05/cards/278aabeac4a24a40b0c845"</w:t>
                </w:r>
              </w:ins>
            </w:sdtContent>
          </w:sdt>
        </w:p>
      </w:sdtContent>
    </w:sdt>
    <w:sdt>
      <w:sdtPr>
        <w:tag w:val="goog_rdk_444"/>
      </w:sdtPr>
      <w:sdtContent>
        <w:p w:rsidR="00000000" w:rsidDel="00000000" w:rsidP="00000000" w:rsidRDefault="00000000" w:rsidRPr="00000000" w14:paraId="0000034D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4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446"/>
      </w:sdtPr>
      <w:sdtContent>
        <w:p w:rsidR="00000000" w:rsidDel="00000000" w:rsidP="00000000" w:rsidRDefault="00000000" w:rsidRPr="00000000" w14:paraId="0000034E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4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448"/>
      </w:sdtPr>
      <w:sdtContent>
        <w:p w:rsidR="00000000" w:rsidDel="00000000" w:rsidP="00000000" w:rsidRDefault="00000000" w:rsidRPr="00000000" w14:paraId="0000034F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4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5201,</w:t>
                </w:r>
              </w:ins>
            </w:sdtContent>
          </w:sdt>
        </w:p>
      </w:sdtContent>
    </w:sdt>
    <w:sdt>
      <w:sdtPr>
        <w:tag w:val="goog_rdk_450"/>
      </w:sdtPr>
      <w:sdtContent>
        <w:p w:rsidR="00000000" w:rsidDel="00000000" w:rsidP="00000000" w:rsidRDefault="00000000" w:rsidRPr="00000000" w14:paraId="00000350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4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"AppCardId": "170e289e51254a9e89e617",</w:t>
                </w:r>
              </w:ins>
            </w:sdtContent>
          </w:sdt>
        </w:p>
      </w:sdtContent>
    </w:sdt>
    <w:sdt>
      <w:sdtPr>
        <w:tag w:val="goog_rdk_452"/>
      </w:sdtPr>
      <w:sdtContent>
        <w:p w:rsidR="00000000" w:rsidDel="00000000" w:rsidP="00000000" w:rsidRDefault="00000000" w:rsidRPr="00000000" w14:paraId="00000351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5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"http://rest-integ.s-money.net/api/bib/api/users/IF00_USER05/cards/170e289e51254a9e89e617"</w:t>
                </w:r>
              </w:ins>
            </w:sdtContent>
          </w:sdt>
        </w:p>
      </w:sdtContent>
    </w:sdt>
    <w:sdt>
      <w:sdtPr>
        <w:tag w:val="goog_rdk_454"/>
      </w:sdtPr>
      <w:sdtContent>
        <w:p w:rsidR="00000000" w:rsidDel="00000000" w:rsidP="00000000" w:rsidRDefault="00000000" w:rsidRPr="00000000" w14:paraId="00000352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5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456"/>
      </w:sdtPr>
      <w:sdtContent>
        <w:p w:rsidR="00000000" w:rsidDel="00000000" w:rsidP="00000000" w:rsidRDefault="00000000" w:rsidRPr="00000000" w14:paraId="00000353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5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458"/>
      </w:sdtPr>
      <w:sdtContent>
        <w:p w:rsidR="00000000" w:rsidDel="00000000" w:rsidP="00000000" w:rsidRDefault="00000000" w:rsidRPr="00000000" w14:paraId="00000354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5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5202,</w:t>
                </w:r>
              </w:ins>
            </w:sdtContent>
          </w:sdt>
        </w:p>
      </w:sdtContent>
    </w:sdt>
    <w:sdt>
      <w:sdtPr>
        <w:tag w:val="goog_rdk_460"/>
      </w:sdtPr>
      <w:sdtContent>
        <w:p w:rsidR="00000000" w:rsidDel="00000000" w:rsidP="00000000" w:rsidRDefault="00000000" w:rsidRPr="00000000" w14:paraId="00000355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5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"AppCardId": "c55dcd653e144d8297def8",</w:t>
                </w:r>
              </w:ins>
            </w:sdtContent>
          </w:sdt>
        </w:p>
      </w:sdtContent>
    </w:sdt>
    <w:sdt>
      <w:sdtPr>
        <w:tag w:val="goog_rdk_462"/>
      </w:sdtPr>
      <w:sdtContent>
        <w:p w:rsidR="00000000" w:rsidDel="00000000" w:rsidP="00000000" w:rsidRDefault="00000000" w:rsidRPr="00000000" w14:paraId="00000356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6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"http://rest-integ.s-money.net/api/bib/api/users/IF00_USER05/cards/c55dcd653e144d8297def8"</w:t>
                </w:r>
              </w:ins>
            </w:sdtContent>
          </w:sdt>
        </w:p>
      </w:sdtContent>
    </w:sdt>
    <w:sdt>
      <w:sdtPr>
        <w:tag w:val="goog_rdk_464"/>
      </w:sdtPr>
      <w:sdtContent>
        <w:p w:rsidR="00000000" w:rsidDel="00000000" w:rsidP="00000000" w:rsidRDefault="00000000" w:rsidRPr="00000000" w14:paraId="00000357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6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466"/>
      </w:sdtPr>
      <w:sdtContent>
        <w:p w:rsidR="00000000" w:rsidDel="00000000" w:rsidP="00000000" w:rsidRDefault="00000000" w:rsidRPr="00000000" w14:paraId="00000358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6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468"/>
      </w:sdtPr>
      <w:sdtContent>
        <w:p w:rsidR="00000000" w:rsidDel="00000000" w:rsidP="00000000" w:rsidRDefault="00000000" w:rsidRPr="00000000" w14:paraId="00000359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6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5300,</w:t>
                </w:r>
              </w:ins>
            </w:sdtContent>
          </w:sdt>
        </w:p>
      </w:sdtContent>
    </w:sdt>
    <w:sdt>
      <w:sdtPr>
        <w:tag w:val="goog_rdk_470"/>
      </w:sdtPr>
      <w:sdtContent>
        <w:p w:rsidR="00000000" w:rsidDel="00000000" w:rsidP="00000000" w:rsidRDefault="00000000" w:rsidRPr="00000000" w14:paraId="0000035A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6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"AppCardId": "card555",</w:t>
                </w:r>
              </w:ins>
            </w:sdtContent>
          </w:sdt>
        </w:p>
      </w:sdtContent>
    </w:sdt>
    <w:sdt>
      <w:sdtPr>
        <w:tag w:val="goog_rdk_472"/>
      </w:sdtPr>
      <w:sdtContent>
        <w:p w:rsidR="00000000" w:rsidDel="00000000" w:rsidP="00000000" w:rsidRDefault="00000000" w:rsidRPr="00000000" w14:paraId="0000035B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7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"http://rest-integ.s-money.net/api/bib/api/users/IF00_USER05/cards/card555"</w:t>
                </w:r>
              </w:ins>
            </w:sdtContent>
          </w:sdt>
        </w:p>
      </w:sdtContent>
    </w:sdt>
    <w:sdt>
      <w:sdtPr>
        <w:tag w:val="goog_rdk_474"/>
      </w:sdtPr>
      <w:sdtContent>
        <w:p w:rsidR="00000000" w:rsidDel="00000000" w:rsidP="00000000" w:rsidRDefault="00000000" w:rsidRPr="00000000" w14:paraId="0000035C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7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476"/>
      </w:sdtPr>
      <w:sdtContent>
        <w:p w:rsidR="00000000" w:rsidDel="00000000" w:rsidP="00000000" w:rsidRDefault="00000000" w:rsidRPr="00000000" w14:paraId="0000035D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7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478"/>
      </w:sdtPr>
      <w:sdtContent>
        <w:p w:rsidR="00000000" w:rsidDel="00000000" w:rsidP="00000000" w:rsidRDefault="00000000" w:rsidRPr="00000000" w14:paraId="0000035E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7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5323,</w:t>
                </w:r>
              </w:ins>
            </w:sdtContent>
          </w:sdt>
        </w:p>
      </w:sdtContent>
    </w:sdt>
    <w:sdt>
      <w:sdtPr>
        <w:tag w:val="goog_rdk_480"/>
      </w:sdtPr>
      <w:sdtContent>
        <w:p w:rsidR="00000000" w:rsidDel="00000000" w:rsidP="00000000" w:rsidRDefault="00000000" w:rsidRPr="00000000" w14:paraId="0000035F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7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"AppCardId": "card55555",</w:t>
                </w:r>
              </w:ins>
            </w:sdtContent>
          </w:sdt>
        </w:p>
      </w:sdtContent>
    </w:sdt>
    <w:sdt>
      <w:sdtPr>
        <w:tag w:val="goog_rdk_482"/>
      </w:sdtPr>
      <w:sdtContent>
        <w:p w:rsidR="00000000" w:rsidDel="00000000" w:rsidP="00000000" w:rsidRDefault="00000000" w:rsidRPr="00000000" w14:paraId="00000360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8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"http://rest-integ.s-money.net/api/bib/api/users/IF00_USER05/cards/card55555"</w:t>
                </w:r>
              </w:ins>
            </w:sdtContent>
          </w:sdt>
        </w:p>
      </w:sdtContent>
    </w:sdt>
    <w:sdt>
      <w:sdtPr>
        <w:tag w:val="goog_rdk_484"/>
      </w:sdtPr>
      <w:sdtContent>
        <w:p w:rsidR="00000000" w:rsidDel="00000000" w:rsidP="00000000" w:rsidRDefault="00000000" w:rsidRPr="00000000" w14:paraId="00000361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8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</w:t>
                </w:r>
              </w:ins>
            </w:sdtContent>
          </w:sdt>
        </w:p>
      </w:sdtContent>
    </w:sdt>
    <w:sdt>
      <w:sdtPr>
        <w:tag w:val="goog_rdk_486"/>
      </w:sdtPr>
      <w:sdtContent>
        <w:p w:rsidR="00000000" w:rsidDel="00000000" w:rsidP="00000000" w:rsidRDefault="00000000" w:rsidRPr="00000000" w14:paraId="00000362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8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],</w:t>
                </w:r>
              </w:ins>
            </w:sdtContent>
          </w:sdt>
        </w:p>
      </w:sdtContent>
    </w:sdt>
    <w:sdt>
      <w:sdtPr>
        <w:tag w:val="goog_rdk_488"/>
      </w:sdtPr>
      <w:sdtContent>
        <w:p w:rsidR="00000000" w:rsidDel="00000000" w:rsidP="00000000" w:rsidRDefault="00000000" w:rsidRPr="00000000" w14:paraId="00000363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8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"Status": 1,</w:t>
                </w:r>
              </w:ins>
            </w:sdtContent>
          </w:sdt>
        </w:p>
      </w:sdtContent>
    </w:sdt>
    <w:sdt>
      <w:sdtPr>
        <w:tag w:val="goog_rdk_490"/>
      </w:sdtPr>
      <w:sdtContent>
        <w:p w:rsidR="00000000" w:rsidDel="00000000" w:rsidP="00000000" w:rsidRDefault="00000000" w:rsidRPr="00000000" w14:paraId="00000364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8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"Company": null,</w:t>
                </w:r>
              </w:ins>
            </w:sdtContent>
          </w:sdt>
        </w:p>
      </w:sdtContent>
    </w:sdt>
    <w:sdt>
      <w:sdtPr>
        <w:tag w:val="goog_rdk_492"/>
      </w:sdtPr>
      <w:sdtContent>
        <w:p w:rsidR="00000000" w:rsidDel="00000000" w:rsidP="00000000" w:rsidRDefault="00000000" w:rsidRPr="00000000" w14:paraId="00000365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9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"CountryCode": null,</w:t>
                </w:r>
              </w:ins>
            </w:sdtContent>
          </w:sdt>
        </w:p>
      </w:sdtContent>
    </w:sdt>
    <w:sdt>
      <w:sdtPr>
        <w:tag w:val="goog_rdk_494"/>
      </w:sdtPr>
      <w:sdtContent>
        <w:p w:rsidR="00000000" w:rsidDel="00000000" w:rsidP="00000000" w:rsidRDefault="00000000" w:rsidRPr="00000000" w14:paraId="00000366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9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"KycStatus": 3,</w:t>
                </w:r>
              </w:ins>
            </w:sdtContent>
          </w:sdt>
        </w:p>
      </w:sdtContent>
    </w:sdt>
    <w:sdt>
      <w:sdtPr>
        <w:tag w:val="goog_rdk_496"/>
      </w:sdtPr>
      <w:sdtContent>
        <w:p w:rsidR="00000000" w:rsidDel="00000000" w:rsidP="00000000" w:rsidRDefault="00000000" w:rsidRPr="00000000" w14:paraId="00000367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9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"OnBoardingDate": "2019-03-08T15:29:05"</w:t>
                </w:r>
              </w:ins>
            </w:sdtContent>
          </w:sdt>
        </w:p>
      </w:sdtContent>
    </w:sdt>
    <w:sdt>
      <w:sdtPr>
        <w:tag w:val="goog_rdk_498"/>
      </w:sdtPr>
      <w:sdtContent>
        <w:p w:rsidR="00000000" w:rsidDel="00000000" w:rsidP="00000000" w:rsidRDefault="00000000" w:rsidRPr="00000000" w14:paraId="00000368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9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},</w:t>
                </w:r>
              </w:ins>
            </w:sdtContent>
          </w:sdt>
        </w:p>
      </w:sdtContent>
    </w:sdt>
    <w:sdt>
      <w:sdtPr>
        <w:tag w:val="goog_rdk_500"/>
      </w:sdtPr>
      <w:sdtContent>
        <w:p w:rsidR="00000000" w:rsidDel="00000000" w:rsidP="00000000" w:rsidRDefault="00000000" w:rsidRPr="00000000" w14:paraId="00000369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49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{</w:t>
                </w:r>
              </w:ins>
            </w:sdtContent>
          </w:sdt>
        </w:p>
      </w:sdtContent>
    </w:sdt>
    <w:sdt>
      <w:sdtPr>
        <w:tag w:val="goog_rdk_502"/>
      </w:sdtPr>
      <w:sdtContent>
        <w:p w:rsidR="00000000" w:rsidDel="00000000" w:rsidP="00000000" w:rsidRDefault="00000000" w:rsidRPr="00000000" w14:paraId="0000036A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0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"Id": 877,</w:t>
                </w:r>
              </w:ins>
            </w:sdtContent>
          </w:sdt>
        </w:p>
      </w:sdtContent>
    </w:sdt>
    <w:sdt>
      <w:sdtPr>
        <w:tag w:val="goog_rdk_504"/>
      </w:sdtPr>
      <w:sdtContent>
        <w:p w:rsidR="00000000" w:rsidDel="00000000" w:rsidP="00000000" w:rsidRDefault="00000000" w:rsidRPr="00000000" w14:paraId="0000036B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0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"AppUserId": "IF00USER11",</w:t>
                </w:r>
              </w:ins>
            </w:sdtContent>
          </w:sdt>
        </w:p>
      </w:sdtContent>
    </w:sdt>
    <w:sdt>
      <w:sdtPr>
        <w:tag w:val="goog_rdk_506"/>
      </w:sdtPr>
      <w:sdtContent>
        <w:p w:rsidR="00000000" w:rsidDel="00000000" w:rsidP="00000000" w:rsidRDefault="00000000" w:rsidRPr="00000000" w14:paraId="0000036C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0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"Type": 1,</w:t>
                </w:r>
              </w:ins>
            </w:sdtContent>
          </w:sdt>
        </w:p>
      </w:sdtContent>
    </w:sdt>
    <w:sdt>
      <w:sdtPr>
        <w:tag w:val="goog_rdk_508"/>
      </w:sdtPr>
      <w:sdtContent>
        <w:p w:rsidR="00000000" w:rsidDel="00000000" w:rsidP="00000000" w:rsidRDefault="00000000" w:rsidRPr="00000000" w14:paraId="0000036D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0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"Role": -1,</w:t>
                </w:r>
              </w:ins>
            </w:sdtContent>
          </w:sdt>
        </w:p>
      </w:sdtContent>
    </w:sdt>
    <w:sdt>
      <w:sdtPr>
        <w:tag w:val="goog_rdk_510"/>
      </w:sdtPr>
      <w:sdtContent>
        <w:p w:rsidR="00000000" w:rsidDel="00000000" w:rsidP="00000000" w:rsidRDefault="00000000" w:rsidRPr="00000000" w14:paraId="0000036E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0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"Profile": {</w:t>
                </w:r>
              </w:ins>
            </w:sdtContent>
          </w:sdt>
        </w:p>
      </w:sdtContent>
    </w:sdt>
    <w:sdt>
      <w:sdtPr>
        <w:tag w:val="goog_rdk_512"/>
      </w:sdtPr>
      <w:sdtContent>
        <w:p w:rsidR="00000000" w:rsidDel="00000000" w:rsidP="00000000" w:rsidRDefault="00000000" w:rsidRPr="00000000" w14:paraId="0000036F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1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"Civility": 0,</w:t>
                </w:r>
              </w:ins>
            </w:sdtContent>
          </w:sdt>
        </w:p>
      </w:sdtContent>
    </w:sdt>
    <w:sdt>
      <w:sdtPr>
        <w:tag w:val="goog_rdk_514"/>
      </w:sdtPr>
      <w:sdtContent>
        <w:p w:rsidR="00000000" w:rsidDel="00000000" w:rsidP="00000000" w:rsidRDefault="00000000" w:rsidRPr="00000000" w14:paraId="00000370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1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"FirstName": "Jean",</w:t>
                </w:r>
              </w:ins>
            </w:sdtContent>
          </w:sdt>
        </w:p>
      </w:sdtContent>
    </w:sdt>
    <w:sdt>
      <w:sdtPr>
        <w:tag w:val="goog_rdk_516"/>
      </w:sdtPr>
      <w:sdtContent>
        <w:p w:rsidR="00000000" w:rsidDel="00000000" w:rsidP="00000000" w:rsidRDefault="00000000" w:rsidRPr="00000000" w14:paraId="00000371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1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"LastName": "IF00USER11",</w:t>
                </w:r>
              </w:ins>
            </w:sdtContent>
          </w:sdt>
        </w:p>
      </w:sdtContent>
    </w:sdt>
    <w:sdt>
      <w:sdtPr>
        <w:tag w:val="goog_rdk_518"/>
      </w:sdtPr>
      <w:sdtContent>
        <w:p w:rsidR="00000000" w:rsidDel="00000000" w:rsidP="00000000" w:rsidRDefault="00000000" w:rsidRPr="00000000" w14:paraId="00000372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1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"MaidenName": null,</w:t>
                </w:r>
              </w:ins>
            </w:sdtContent>
          </w:sdt>
        </w:p>
      </w:sdtContent>
    </w:sdt>
    <w:sdt>
      <w:sdtPr>
        <w:tag w:val="goog_rdk_520"/>
      </w:sdtPr>
      <w:sdtContent>
        <w:p w:rsidR="00000000" w:rsidDel="00000000" w:rsidP="00000000" w:rsidRDefault="00000000" w:rsidRPr="00000000" w14:paraId="00000373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1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"Birthdate": "1979-08-06T00:00:00",</w:t>
                </w:r>
              </w:ins>
            </w:sdtContent>
          </w:sdt>
        </w:p>
      </w:sdtContent>
    </w:sdt>
    <w:sdt>
      <w:sdtPr>
        <w:tag w:val="goog_rdk_522"/>
      </w:sdtPr>
      <w:sdtContent>
        <w:p w:rsidR="00000000" w:rsidDel="00000000" w:rsidP="00000000" w:rsidRDefault="00000000" w:rsidRPr="00000000" w14:paraId="00000374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2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"Birthcity": "London",</w:t>
                </w:r>
              </w:ins>
            </w:sdtContent>
          </w:sdt>
        </w:p>
      </w:sdtContent>
    </w:sdt>
    <w:sdt>
      <w:sdtPr>
        <w:tag w:val="goog_rdk_524"/>
      </w:sdtPr>
      <w:sdtContent>
        <w:p w:rsidR="00000000" w:rsidDel="00000000" w:rsidP="00000000" w:rsidRDefault="00000000" w:rsidRPr="00000000" w14:paraId="00000375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2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"BirthCountry": "GB",</w:t>
                </w:r>
              </w:ins>
            </w:sdtContent>
          </w:sdt>
        </w:p>
      </w:sdtContent>
    </w:sdt>
    <w:sdt>
      <w:sdtPr>
        <w:tag w:val="goog_rdk_526"/>
      </w:sdtPr>
      <w:sdtContent>
        <w:p w:rsidR="00000000" w:rsidDel="00000000" w:rsidP="00000000" w:rsidRDefault="00000000" w:rsidRPr="00000000" w14:paraId="00000376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2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"Address": {</w:t>
                </w:r>
              </w:ins>
            </w:sdtContent>
          </w:sdt>
        </w:p>
      </w:sdtContent>
    </w:sdt>
    <w:sdt>
      <w:sdtPr>
        <w:tag w:val="goog_rdk_528"/>
      </w:sdtPr>
      <w:sdtContent>
        <w:p w:rsidR="00000000" w:rsidDel="00000000" w:rsidP="00000000" w:rsidRDefault="00000000" w:rsidRPr="00000000" w14:paraId="00000377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2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"Street": "5 rue de la paix",</w:t>
                </w:r>
              </w:ins>
            </w:sdtContent>
          </w:sdt>
        </w:p>
      </w:sdtContent>
    </w:sdt>
    <w:sdt>
      <w:sdtPr>
        <w:tag w:val="goog_rdk_530"/>
      </w:sdtPr>
      <w:sdtContent>
        <w:p w:rsidR="00000000" w:rsidDel="00000000" w:rsidP="00000000" w:rsidRDefault="00000000" w:rsidRPr="00000000" w14:paraId="00000378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2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"ZipCode": "75017",</w:t>
                </w:r>
              </w:ins>
            </w:sdtContent>
          </w:sdt>
        </w:p>
      </w:sdtContent>
    </w:sdt>
    <w:sdt>
      <w:sdtPr>
        <w:tag w:val="goog_rdk_532"/>
      </w:sdtPr>
      <w:sdtContent>
        <w:p w:rsidR="00000000" w:rsidDel="00000000" w:rsidP="00000000" w:rsidRDefault="00000000" w:rsidRPr="00000000" w14:paraId="00000379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3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"City": "PAris",</w:t>
                </w:r>
              </w:ins>
            </w:sdtContent>
          </w:sdt>
        </w:p>
      </w:sdtContent>
    </w:sdt>
    <w:sdt>
      <w:sdtPr>
        <w:tag w:val="goog_rdk_534"/>
      </w:sdtPr>
      <w:sdtContent>
        <w:p w:rsidR="00000000" w:rsidDel="00000000" w:rsidP="00000000" w:rsidRDefault="00000000" w:rsidRPr="00000000" w14:paraId="0000037A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3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"Country": "FR"</w:t>
                </w:r>
              </w:ins>
            </w:sdtContent>
          </w:sdt>
        </w:p>
      </w:sdtContent>
    </w:sdt>
    <w:sdt>
      <w:sdtPr>
        <w:tag w:val="goog_rdk_536"/>
      </w:sdtPr>
      <w:sdtContent>
        <w:p w:rsidR="00000000" w:rsidDel="00000000" w:rsidP="00000000" w:rsidRDefault="00000000" w:rsidRPr="00000000" w14:paraId="0000037B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3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538"/>
      </w:sdtPr>
      <w:sdtContent>
        <w:p w:rsidR="00000000" w:rsidDel="00000000" w:rsidP="00000000" w:rsidRDefault="00000000" w:rsidRPr="00000000" w14:paraId="0000037C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3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"PhoneNumber": "07000000",</w:t>
                </w:r>
              </w:ins>
            </w:sdtContent>
          </w:sdt>
        </w:p>
      </w:sdtContent>
    </w:sdt>
    <w:sdt>
      <w:sdtPr>
        <w:tag w:val="goog_rdk_540"/>
      </w:sdtPr>
      <w:sdtContent>
        <w:p w:rsidR="00000000" w:rsidDel="00000000" w:rsidP="00000000" w:rsidRDefault="00000000" w:rsidRPr="00000000" w14:paraId="0000037D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3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"Email": "if00user11@gmail.com",</w:t>
                </w:r>
              </w:ins>
            </w:sdtContent>
          </w:sdt>
        </w:p>
      </w:sdtContent>
    </w:sdt>
    <w:sdt>
      <w:sdtPr>
        <w:tag w:val="goog_rdk_542"/>
      </w:sdtPr>
      <w:sdtContent>
        <w:p w:rsidR="00000000" w:rsidDel="00000000" w:rsidP="00000000" w:rsidRDefault="00000000" w:rsidRPr="00000000" w14:paraId="0000037E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4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"Alias": "IF00USER11",</w:t>
                </w:r>
              </w:ins>
            </w:sdtContent>
          </w:sdt>
        </w:p>
      </w:sdtContent>
    </w:sdt>
    <w:sdt>
      <w:sdtPr>
        <w:tag w:val="goog_rdk_544"/>
      </w:sdtPr>
      <w:sdtContent>
        <w:p w:rsidR="00000000" w:rsidDel="00000000" w:rsidP="00000000" w:rsidRDefault="00000000" w:rsidRPr="00000000" w14:paraId="0000037F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4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"Picture": {</w:t>
                </w:r>
              </w:ins>
            </w:sdtContent>
          </w:sdt>
        </w:p>
      </w:sdtContent>
    </w:sdt>
    <w:sdt>
      <w:sdtPr>
        <w:tag w:val="goog_rdk_546"/>
      </w:sdtPr>
      <w:sdtContent>
        <w:p w:rsidR="00000000" w:rsidDel="00000000" w:rsidP="00000000" w:rsidRDefault="00000000" w:rsidRPr="00000000" w14:paraId="00000380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4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null</w:t>
                </w:r>
              </w:ins>
            </w:sdtContent>
          </w:sdt>
        </w:p>
      </w:sdtContent>
    </w:sdt>
    <w:sdt>
      <w:sdtPr>
        <w:tag w:val="goog_rdk_548"/>
      </w:sdtPr>
      <w:sdtContent>
        <w:p w:rsidR="00000000" w:rsidDel="00000000" w:rsidP="00000000" w:rsidRDefault="00000000" w:rsidRPr="00000000" w14:paraId="00000381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4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550"/>
      </w:sdtPr>
      <w:sdtContent>
        <w:p w:rsidR="00000000" w:rsidDel="00000000" w:rsidP="00000000" w:rsidRDefault="00000000" w:rsidRPr="00000000" w14:paraId="00000382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4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"EconomicActivity": 0,</w:t>
                </w:r>
              </w:ins>
            </w:sdtContent>
          </w:sdt>
        </w:p>
      </w:sdtContent>
    </w:sdt>
    <w:sdt>
      <w:sdtPr>
        <w:tag w:val="goog_rdk_552"/>
      </w:sdtPr>
      <w:sdtContent>
        <w:p w:rsidR="00000000" w:rsidDel="00000000" w:rsidP="00000000" w:rsidRDefault="00000000" w:rsidRPr="00000000" w14:paraId="00000383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5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"Asset": null,</w:t>
                </w:r>
              </w:ins>
            </w:sdtContent>
          </w:sdt>
        </w:p>
      </w:sdtContent>
    </w:sdt>
    <w:sdt>
      <w:sdtPr>
        <w:tag w:val="goog_rdk_554"/>
      </w:sdtPr>
      <w:sdtContent>
        <w:p w:rsidR="00000000" w:rsidDel="00000000" w:rsidP="00000000" w:rsidRDefault="00000000" w:rsidRPr="00000000" w14:paraId="00000384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5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"Income": null</w:t>
                </w:r>
              </w:ins>
            </w:sdtContent>
          </w:sdt>
        </w:p>
      </w:sdtContent>
    </w:sdt>
    <w:sdt>
      <w:sdtPr>
        <w:tag w:val="goog_rdk_556"/>
      </w:sdtPr>
      <w:sdtContent>
        <w:p w:rsidR="00000000" w:rsidDel="00000000" w:rsidP="00000000" w:rsidRDefault="00000000" w:rsidRPr="00000000" w14:paraId="00000385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5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},</w:t>
                </w:r>
              </w:ins>
            </w:sdtContent>
          </w:sdt>
        </w:p>
      </w:sdtContent>
    </w:sdt>
    <w:sdt>
      <w:sdtPr>
        <w:tag w:val="goog_rdk_558"/>
      </w:sdtPr>
      <w:sdtContent>
        <w:p w:rsidR="00000000" w:rsidDel="00000000" w:rsidP="00000000" w:rsidRDefault="00000000" w:rsidRPr="00000000" w14:paraId="00000386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5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"Credentials": null,</w:t>
                </w:r>
              </w:ins>
            </w:sdtContent>
          </w:sdt>
        </w:p>
      </w:sdtContent>
    </w:sdt>
    <w:sdt>
      <w:sdtPr>
        <w:tag w:val="goog_rdk_560"/>
      </w:sdtPr>
      <w:sdtContent>
        <w:p w:rsidR="00000000" w:rsidDel="00000000" w:rsidP="00000000" w:rsidRDefault="00000000" w:rsidRPr="00000000" w14:paraId="00000387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5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"Amount": 600000,</w:t>
                </w:r>
              </w:ins>
            </w:sdtContent>
          </w:sdt>
        </w:p>
      </w:sdtContent>
    </w:sdt>
    <w:sdt>
      <w:sdtPr>
        <w:tag w:val="goog_rdk_562"/>
      </w:sdtPr>
      <w:sdtContent>
        <w:p w:rsidR="00000000" w:rsidDel="00000000" w:rsidP="00000000" w:rsidRDefault="00000000" w:rsidRPr="00000000" w14:paraId="00000388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6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"AccountingBalanceAmount": 600000,</w:t>
                </w:r>
              </w:ins>
            </w:sdtContent>
          </w:sdt>
        </w:p>
      </w:sdtContent>
    </w:sdt>
    <w:sdt>
      <w:sdtPr>
        <w:tag w:val="goog_rdk_564"/>
      </w:sdtPr>
      <w:sdtContent>
        <w:p w:rsidR="00000000" w:rsidDel="00000000" w:rsidP="00000000" w:rsidRDefault="00000000" w:rsidRPr="00000000" w14:paraId="00000389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6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"SubAccounts": [</w:t>
                </w:r>
              </w:ins>
            </w:sdtContent>
          </w:sdt>
        </w:p>
      </w:sdtContent>
    </w:sdt>
    <w:sdt>
      <w:sdtPr>
        <w:tag w:val="goog_rdk_566"/>
      </w:sdtPr>
      <w:sdtContent>
        <w:p w:rsidR="00000000" w:rsidDel="00000000" w:rsidP="00000000" w:rsidRDefault="00000000" w:rsidRPr="00000000" w14:paraId="0000038A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6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568"/>
      </w:sdtPr>
      <w:sdtContent>
        <w:p w:rsidR="00000000" w:rsidDel="00000000" w:rsidP="00000000" w:rsidRDefault="00000000" w:rsidRPr="00000000" w14:paraId="0000038B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6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877,</w:t>
                </w:r>
              </w:ins>
            </w:sdtContent>
          </w:sdt>
        </w:p>
      </w:sdtContent>
    </w:sdt>
    <w:sdt>
      <w:sdtPr>
        <w:tag w:val="goog_rdk_570"/>
      </w:sdtPr>
      <w:sdtContent>
        <w:p w:rsidR="00000000" w:rsidDel="00000000" w:rsidP="00000000" w:rsidRDefault="00000000" w:rsidRPr="00000000" w14:paraId="0000038C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6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"AppAccountId": "IF00USER11",</w:t>
                </w:r>
              </w:ins>
            </w:sdtContent>
          </w:sdt>
        </w:p>
      </w:sdtContent>
    </w:sdt>
    <w:sdt>
      <w:sdtPr>
        <w:tag w:val="goog_rdk_572"/>
      </w:sdtPr>
      <w:sdtContent>
        <w:p w:rsidR="00000000" w:rsidDel="00000000" w:rsidP="00000000" w:rsidRDefault="00000000" w:rsidRPr="00000000" w14:paraId="0000038D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7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"Amount": 600000,</w:t>
                </w:r>
              </w:ins>
            </w:sdtContent>
          </w:sdt>
        </w:p>
      </w:sdtContent>
    </w:sdt>
    <w:sdt>
      <w:sdtPr>
        <w:tag w:val="goog_rdk_574"/>
      </w:sdtPr>
      <w:sdtContent>
        <w:p w:rsidR="00000000" w:rsidDel="00000000" w:rsidP="00000000" w:rsidRDefault="00000000" w:rsidRPr="00000000" w14:paraId="0000038E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7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"AccountingBalanceAmount": 600000,</w:t>
                </w:r>
              </w:ins>
            </w:sdtContent>
          </w:sdt>
        </w:p>
      </w:sdtContent>
    </w:sdt>
    <w:sdt>
      <w:sdtPr>
        <w:tag w:val="goog_rdk_576"/>
      </w:sdtPr>
      <w:sdtContent>
        <w:p w:rsidR="00000000" w:rsidDel="00000000" w:rsidP="00000000" w:rsidRDefault="00000000" w:rsidRPr="00000000" w14:paraId="0000038F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7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"DisplayName": "Jean IF00USER11",</w:t>
                </w:r>
              </w:ins>
            </w:sdtContent>
          </w:sdt>
        </w:p>
      </w:sdtContent>
    </w:sdt>
    <w:sdt>
      <w:sdtPr>
        <w:tag w:val="goog_rdk_578"/>
      </w:sdtPr>
      <w:sdtContent>
        <w:p w:rsidR="00000000" w:rsidDel="00000000" w:rsidP="00000000" w:rsidRDefault="00000000" w:rsidRPr="00000000" w14:paraId="00000390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7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"CreationDate": "2019-03-26T17:24:54",</w:t>
                </w:r>
              </w:ins>
            </w:sdtContent>
          </w:sdt>
        </w:p>
      </w:sdtContent>
    </w:sdt>
    <w:sdt>
      <w:sdtPr>
        <w:tag w:val="goog_rdk_580"/>
      </w:sdtPr>
      <w:sdtContent>
        <w:p w:rsidR="00000000" w:rsidDel="00000000" w:rsidP="00000000" w:rsidRDefault="00000000" w:rsidRPr="00000000" w14:paraId="00000391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7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"IsDefault": true,</w:t>
                </w:r>
              </w:ins>
            </w:sdtContent>
          </w:sdt>
        </w:p>
      </w:sdtContent>
    </w:sdt>
    <w:sdt>
      <w:sdtPr>
        <w:tag w:val="goog_rdk_582"/>
      </w:sdtPr>
      <w:sdtContent>
        <w:p w:rsidR="00000000" w:rsidDel="00000000" w:rsidP="00000000" w:rsidRDefault="00000000" w:rsidRPr="00000000" w14:paraId="00000392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8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"Iban": "FR7816528001020AV000000OD78",</w:t>
                </w:r>
              </w:ins>
            </w:sdtContent>
          </w:sdt>
        </w:p>
      </w:sdtContent>
    </w:sdt>
    <w:sdt>
      <w:sdtPr>
        <w:tag w:val="goog_rdk_584"/>
      </w:sdtPr>
      <w:sdtContent>
        <w:p w:rsidR="00000000" w:rsidDel="00000000" w:rsidP="00000000" w:rsidRDefault="00000000" w:rsidRPr="00000000" w14:paraId="00000393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8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"IbanHint": "FR78XXXXXXXXXXXXXXXXOD78"</w:t>
                </w:r>
              </w:ins>
            </w:sdtContent>
          </w:sdt>
        </w:p>
      </w:sdtContent>
    </w:sdt>
    <w:sdt>
      <w:sdtPr>
        <w:tag w:val="goog_rdk_586"/>
      </w:sdtPr>
      <w:sdtContent>
        <w:p w:rsidR="00000000" w:rsidDel="00000000" w:rsidP="00000000" w:rsidRDefault="00000000" w:rsidRPr="00000000" w14:paraId="00000394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8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</w:t>
                </w:r>
              </w:ins>
            </w:sdtContent>
          </w:sdt>
        </w:p>
      </w:sdtContent>
    </w:sdt>
    <w:sdt>
      <w:sdtPr>
        <w:tag w:val="goog_rdk_588"/>
      </w:sdtPr>
      <w:sdtContent>
        <w:p w:rsidR="00000000" w:rsidDel="00000000" w:rsidP="00000000" w:rsidRDefault="00000000" w:rsidRPr="00000000" w14:paraId="00000395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8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],</w:t>
                </w:r>
              </w:ins>
            </w:sdtContent>
          </w:sdt>
        </w:p>
      </w:sdtContent>
    </w:sdt>
    <w:sdt>
      <w:sdtPr>
        <w:tag w:val="goog_rdk_590"/>
      </w:sdtPr>
      <w:sdtContent>
        <w:p w:rsidR="00000000" w:rsidDel="00000000" w:rsidP="00000000" w:rsidRDefault="00000000" w:rsidRPr="00000000" w14:paraId="00000396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8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"BankAccounts": [</w:t>
                </w:r>
              </w:ins>
            </w:sdtContent>
          </w:sdt>
        </w:p>
      </w:sdtContent>
    </w:sdt>
    <w:sdt>
      <w:sdtPr>
        <w:tag w:val="goog_rdk_592"/>
      </w:sdtPr>
      <w:sdtContent>
        <w:p w:rsidR="00000000" w:rsidDel="00000000" w:rsidP="00000000" w:rsidRDefault="00000000" w:rsidRPr="00000000" w14:paraId="00000397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9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594"/>
      </w:sdtPr>
      <w:sdtContent>
        <w:p w:rsidR="00000000" w:rsidDel="00000000" w:rsidP="00000000" w:rsidRDefault="00000000" w:rsidRPr="00000000" w14:paraId="00000398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9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302,</w:t>
                </w:r>
              </w:ins>
            </w:sdtContent>
          </w:sdt>
        </w:p>
      </w:sdtContent>
    </w:sdt>
    <w:sdt>
      <w:sdtPr>
        <w:tag w:val="goog_rdk_596"/>
      </w:sdtPr>
      <w:sdtContent>
        <w:p w:rsidR="00000000" w:rsidDel="00000000" w:rsidP="00000000" w:rsidRDefault="00000000" w:rsidRPr="00000000" w14:paraId="00000399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9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"http://rest-integ.s-money.net/api/bib/api/users/IF00USER11/bankaccounts/302"</w:t>
                </w:r>
              </w:ins>
            </w:sdtContent>
          </w:sdt>
        </w:p>
      </w:sdtContent>
    </w:sdt>
    <w:sdt>
      <w:sdtPr>
        <w:tag w:val="goog_rdk_598"/>
      </w:sdtPr>
      <w:sdtContent>
        <w:p w:rsidR="00000000" w:rsidDel="00000000" w:rsidP="00000000" w:rsidRDefault="00000000" w:rsidRPr="00000000" w14:paraId="0000039A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9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</w:t>
                </w:r>
              </w:ins>
            </w:sdtContent>
          </w:sdt>
        </w:p>
      </w:sdtContent>
    </w:sdt>
    <w:sdt>
      <w:sdtPr>
        <w:tag w:val="goog_rdk_600"/>
      </w:sdtPr>
      <w:sdtContent>
        <w:p w:rsidR="00000000" w:rsidDel="00000000" w:rsidP="00000000" w:rsidRDefault="00000000" w:rsidRPr="00000000" w14:paraId="0000039B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59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],</w:t>
                </w:r>
              </w:ins>
            </w:sdtContent>
          </w:sdt>
        </w:p>
      </w:sdtContent>
    </w:sdt>
    <w:sdt>
      <w:sdtPr>
        <w:tag w:val="goog_rdk_602"/>
      </w:sdtPr>
      <w:sdtContent>
        <w:p w:rsidR="00000000" w:rsidDel="00000000" w:rsidP="00000000" w:rsidRDefault="00000000" w:rsidRPr="00000000" w14:paraId="0000039C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0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"CBCards": [</w:t>
                </w:r>
              </w:ins>
            </w:sdtContent>
          </w:sdt>
        </w:p>
      </w:sdtContent>
    </w:sdt>
    <w:sdt>
      <w:sdtPr>
        <w:tag w:val="goog_rdk_604"/>
      </w:sdtPr>
      <w:sdtContent>
        <w:p w:rsidR="00000000" w:rsidDel="00000000" w:rsidP="00000000" w:rsidRDefault="00000000" w:rsidRPr="00000000" w14:paraId="0000039D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0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606"/>
      </w:sdtPr>
      <w:sdtContent>
        <w:p w:rsidR="00000000" w:rsidDel="00000000" w:rsidP="00000000" w:rsidRDefault="00000000" w:rsidRPr="00000000" w14:paraId="0000039E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0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1050,</w:t>
                </w:r>
              </w:ins>
            </w:sdtContent>
          </w:sdt>
        </w:p>
      </w:sdtContent>
    </w:sdt>
    <w:sdt>
      <w:sdtPr>
        <w:tag w:val="goog_rdk_608"/>
      </w:sdtPr>
      <w:sdtContent>
        <w:p w:rsidR="00000000" w:rsidDel="00000000" w:rsidP="00000000" w:rsidRDefault="00000000" w:rsidRPr="00000000" w14:paraId="0000039F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0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"AppCardId": "IF00USER11_CV01",</w:t>
                </w:r>
              </w:ins>
            </w:sdtContent>
          </w:sdt>
        </w:p>
      </w:sdtContent>
    </w:sdt>
    <w:sdt>
      <w:sdtPr>
        <w:tag w:val="goog_rdk_610"/>
      </w:sdtPr>
      <w:sdtContent>
        <w:p w:rsidR="00000000" w:rsidDel="00000000" w:rsidP="00000000" w:rsidRDefault="00000000" w:rsidRPr="00000000" w14:paraId="000003A0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0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"http://rest-integ.s-money.net/api/bib/api/users/IF00USER11/cards/IF00USER11_CV01"</w:t>
                </w:r>
              </w:ins>
            </w:sdtContent>
          </w:sdt>
        </w:p>
      </w:sdtContent>
    </w:sdt>
    <w:sdt>
      <w:sdtPr>
        <w:tag w:val="goog_rdk_612"/>
      </w:sdtPr>
      <w:sdtContent>
        <w:p w:rsidR="00000000" w:rsidDel="00000000" w:rsidP="00000000" w:rsidRDefault="00000000" w:rsidRPr="00000000" w14:paraId="000003A1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1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614"/>
      </w:sdtPr>
      <w:sdtContent>
        <w:p w:rsidR="00000000" w:rsidDel="00000000" w:rsidP="00000000" w:rsidRDefault="00000000" w:rsidRPr="00000000" w14:paraId="000003A2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1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616"/>
      </w:sdtPr>
      <w:sdtContent>
        <w:p w:rsidR="00000000" w:rsidDel="00000000" w:rsidP="00000000" w:rsidRDefault="00000000" w:rsidRPr="00000000" w14:paraId="000003A3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1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1565,</w:t>
                </w:r>
              </w:ins>
            </w:sdtContent>
          </w:sdt>
        </w:p>
      </w:sdtContent>
    </w:sdt>
    <w:sdt>
      <w:sdtPr>
        <w:tag w:val="goog_rdk_618"/>
      </w:sdtPr>
      <w:sdtContent>
        <w:p w:rsidR="00000000" w:rsidDel="00000000" w:rsidP="00000000" w:rsidRDefault="00000000" w:rsidRPr="00000000" w14:paraId="000003A4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1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"AppCardId": "YassineISCTa123",</w:t>
                </w:r>
              </w:ins>
            </w:sdtContent>
          </w:sdt>
        </w:p>
      </w:sdtContent>
    </w:sdt>
    <w:sdt>
      <w:sdtPr>
        <w:tag w:val="goog_rdk_620"/>
      </w:sdtPr>
      <w:sdtContent>
        <w:p w:rsidR="00000000" w:rsidDel="00000000" w:rsidP="00000000" w:rsidRDefault="00000000" w:rsidRPr="00000000" w14:paraId="000003A5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1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"http://rest-integ.s-money.net/api/bib/api/users/IF00USER11/cards/YassineISCTa123"</w:t>
                </w:r>
              </w:ins>
            </w:sdtContent>
          </w:sdt>
        </w:p>
      </w:sdtContent>
    </w:sdt>
    <w:sdt>
      <w:sdtPr>
        <w:tag w:val="goog_rdk_622"/>
      </w:sdtPr>
      <w:sdtContent>
        <w:p w:rsidR="00000000" w:rsidDel="00000000" w:rsidP="00000000" w:rsidRDefault="00000000" w:rsidRPr="00000000" w14:paraId="000003A6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2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624"/>
      </w:sdtPr>
      <w:sdtContent>
        <w:p w:rsidR="00000000" w:rsidDel="00000000" w:rsidP="00000000" w:rsidRDefault="00000000" w:rsidRPr="00000000" w14:paraId="000003A7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2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626"/>
      </w:sdtPr>
      <w:sdtContent>
        <w:p w:rsidR="00000000" w:rsidDel="00000000" w:rsidP="00000000" w:rsidRDefault="00000000" w:rsidRPr="00000000" w14:paraId="000003A8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2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1566,</w:t>
                </w:r>
              </w:ins>
            </w:sdtContent>
          </w:sdt>
        </w:p>
      </w:sdtContent>
    </w:sdt>
    <w:sdt>
      <w:sdtPr>
        <w:tag w:val="goog_rdk_628"/>
      </w:sdtPr>
      <w:sdtContent>
        <w:p w:rsidR="00000000" w:rsidDel="00000000" w:rsidP="00000000" w:rsidRDefault="00000000" w:rsidRPr="00000000" w14:paraId="000003A9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2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"AppCardId": "YassineISCTa124",</w:t>
                </w:r>
              </w:ins>
            </w:sdtContent>
          </w:sdt>
        </w:p>
      </w:sdtContent>
    </w:sdt>
    <w:sdt>
      <w:sdtPr>
        <w:tag w:val="goog_rdk_630"/>
      </w:sdtPr>
      <w:sdtContent>
        <w:p w:rsidR="00000000" w:rsidDel="00000000" w:rsidP="00000000" w:rsidRDefault="00000000" w:rsidRPr="00000000" w14:paraId="000003AA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2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"http://rest-integ.s-money.net/api/bib/api/users/IF00USER11/cards/YassineISCTa124"</w:t>
                </w:r>
              </w:ins>
            </w:sdtContent>
          </w:sdt>
        </w:p>
      </w:sdtContent>
    </w:sdt>
    <w:sdt>
      <w:sdtPr>
        <w:tag w:val="goog_rdk_632"/>
      </w:sdtPr>
      <w:sdtContent>
        <w:p w:rsidR="00000000" w:rsidDel="00000000" w:rsidP="00000000" w:rsidRDefault="00000000" w:rsidRPr="00000000" w14:paraId="000003AB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3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634"/>
      </w:sdtPr>
      <w:sdtContent>
        <w:p w:rsidR="00000000" w:rsidDel="00000000" w:rsidP="00000000" w:rsidRDefault="00000000" w:rsidRPr="00000000" w14:paraId="000003AC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3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636"/>
      </w:sdtPr>
      <w:sdtContent>
        <w:p w:rsidR="00000000" w:rsidDel="00000000" w:rsidP="00000000" w:rsidRDefault="00000000" w:rsidRPr="00000000" w14:paraId="000003AD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3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1567,</w:t>
                </w:r>
              </w:ins>
            </w:sdtContent>
          </w:sdt>
        </w:p>
      </w:sdtContent>
    </w:sdt>
    <w:sdt>
      <w:sdtPr>
        <w:tag w:val="goog_rdk_638"/>
      </w:sdtPr>
      <w:sdtContent>
        <w:p w:rsidR="00000000" w:rsidDel="00000000" w:rsidP="00000000" w:rsidRDefault="00000000" w:rsidRPr="00000000" w14:paraId="000003AE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3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"AppCardId": "YassineISCTa125",</w:t>
                </w:r>
              </w:ins>
            </w:sdtContent>
          </w:sdt>
        </w:p>
      </w:sdtContent>
    </w:sdt>
    <w:sdt>
      <w:sdtPr>
        <w:tag w:val="goog_rdk_640"/>
      </w:sdtPr>
      <w:sdtContent>
        <w:p w:rsidR="00000000" w:rsidDel="00000000" w:rsidP="00000000" w:rsidRDefault="00000000" w:rsidRPr="00000000" w14:paraId="000003AF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3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"http://rest-integ.s-money.net/api/bib/api/users/IF00USER11/cards/YassineISCTa125"</w:t>
                </w:r>
              </w:ins>
            </w:sdtContent>
          </w:sdt>
        </w:p>
      </w:sdtContent>
    </w:sdt>
    <w:sdt>
      <w:sdtPr>
        <w:tag w:val="goog_rdk_642"/>
      </w:sdtPr>
      <w:sdtContent>
        <w:p w:rsidR="00000000" w:rsidDel="00000000" w:rsidP="00000000" w:rsidRDefault="00000000" w:rsidRPr="00000000" w14:paraId="000003B0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4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644"/>
      </w:sdtPr>
      <w:sdtContent>
        <w:p w:rsidR="00000000" w:rsidDel="00000000" w:rsidP="00000000" w:rsidRDefault="00000000" w:rsidRPr="00000000" w14:paraId="000003B1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4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646"/>
      </w:sdtPr>
      <w:sdtContent>
        <w:p w:rsidR="00000000" w:rsidDel="00000000" w:rsidP="00000000" w:rsidRDefault="00000000" w:rsidRPr="00000000" w14:paraId="000003B2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4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1568,</w:t>
                </w:r>
              </w:ins>
            </w:sdtContent>
          </w:sdt>
        </w:p>
      </w:sdtContent>
    </w:sdt>
    <w:sdt>
      <w:sdtPr>
        <w:tag w:val="goog_rdk_648"/>
      </w:sdtPr>
      <w:sdtContent>
        <w:p w:rsidR="00000000" w:rsidDel="00000000" w:rsidP="00000000" w:rsidRDefault="00000000" w:rsidRPr="00000000" w14:paraId="000003B3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4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"AppCardId": "CarteREFX1",</w:t>
                </w:r>
              </w:ins>
            </w:sdtContent>
          </w:sdt>
        </w:p>
      </w:sdtContent>
    </w:sdt>
    <w:sdt>
      <w:sdtPr>
        <w:tag w:val="goog_rdk_650"/>
      </w:sdtPr>
      <w:sdtContent>
        <w:p w:rsidR="00000000" w:rsidDel="00000000" w:rsidP="00000000" w:rsidRDefault="00000000" w:rsidRPr="00000000" w14:paraId="000003B4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4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"http://rest-integ.s-money.net/api/bib/api/users/IF00USER11/cards/CarteREFX1"</w:t>
                </w:r>
              </w:ins>
            </w:sdtContent>
          </w:sdt>
        </w:p>
      </w:sdtContent>
    </w:sdt>
    <w:sdt>
      <w:sdtPr>
        <w:tag w:val="goog_rdk_652"/>
      </w:sdtPr>
      <w:sdtContent>
        <w:p w:rsidR="00000000" w:rsidDel="00000000" w:rsidP="00000000" w:rsidRDefault="00000000" w:rsidRPr="00000000" w14:paraId="000003B5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5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654"/>
      </w:sdtPr>
      <w:sdtContent>
        <w:p w:rsidR="00000000" w:rsidDel="00000000" w:rsidP="00000000" w:rsidRDefault="00000000" w:rsidRPr="00000000" w14:paraId="000003B6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5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656"/>
      </w:sdtPr>
      <w:sdtContent>
        <w:p w:rsidR="00000000" w:rsidDel="00000000" w:rsidP="00000000" w:rsidRDefault="00000000" w:rsidRPr="00000000" w14:paraId="000003B7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5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1569,</w:t>
                </w:r>
              </w:ins>
            </w:sdtContent>
          </w:sdt>
        </w:p>
      </w:sdtContent>
    </w:sdt>
    <w:sdt>
      <w:sdtPr>
        <w:tag w:val="goog_rdk_658"/>
      </w:sdtPr>
      <w:sdtContent>
        <w:p w:rsidR="00000000" w:rsidDel="00000000" w:rsidP="00000000" w:rsidRDefault="00000000" w:rsidRPr="00000000" w14:paraId="000003B8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5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"AppCardId": "CarteREFX2",</w:t>
                </w:r>
              </w:ins>
            </w:sdtContent>
          </w:sdt>
        </w:p>
      </w:sdtContent>
    </w:sdt>
    <w:sdt>
      <w:sdtPr>
        <w:tag w:val="goog_rdk_660"/>
      </w:sdtPr>
      <w:sdtContent>
        <w:p w:rsidR="00000000" w:rsidDel="00000000" w:rsidP="00000000" w:rsidRDefault="00000000" w:rsidRPr="00000000" w14:paraId="000003B9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5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"http://rest-integ.s-money.net/api/bib/api/users/IF00USER11/cards/CarteREFX2"</w:t>
                </w:r>
              </w:ins>
            </w:sdtContent>
          </w:sdt>
        </w:p>
      </w:sdtContent>
    </w:sdt>
    <w:sdt>
      <w:sdtPr>
        <w:tag w:val="goog_rdk_662"/>
      </w:sdtPr>
      <w:sdtContent>
        <w:p w:rsidR="00000000" w:rsidDel="00000000" w:rsidP="00000000" w:rsidRDefault="00000000" w:rsidRPr="00000000" w14:paraId="000003BA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6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664"/>
      </w:sdtPr>
      <w:sdtContent>
        <w:p w:rsidR="00000000" w:rsidDel="00000000" w:rsidP="00000000" w:rsidRDefault="00000000" w:rsidRPr="00000000" w14:paraId="000003BB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6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666"/>
      </w:sdtPr>
      <w:sdtContent>
        <w:p w:rsidR="00000000" w:rsidDel="00000000" w:rsidP="00000000" w:rsidRDefault="00000000" w:rsidRPr="00000000" w14:paraId="000003BC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6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1570,</w:t>
                </w:r>
              </w:ins>
            </w:sdtContent>
          </w:sdt>
        </w:p>
      </w:sdtContent>
    </w:sdt>
    <w:sdt>
      <w:sdtPr>
        <w:tag w:val="goog_rdk_668"/>
      </w:sdtPr>
      <w:sdtContent>
        <w:p w:rsidR="00000000" w:rsidDel="00000000" w:rsidP="00000000" w:rsidRDefault="00000000" w:rsidRPr="00000000" w14:paraId="000003BD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6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"AppCardId": "CarteREFX3",</w:t>
                </w:r>
              </w:ins>
            </w:sdtContent>
          </w:sdt>
        </w:p>
      </w:sdtContent>
    </w:sdt>
    <w:sdt>
      <w:sdtPr>
        <w:tag w:val="goog_rdk_670"/>
      </w:sdtPr>
      <w:sdtContent>
        <w:p w:rsidR="00000000" w:rsidDel="00000000" w:rsidP="00000000" w:rsidRDefault="00000000" w:rsidRPr="00000000" w14:paraId="000003BE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6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"http://rest-integ.s-money.net/api/bib/api/users/IF00USER11/cards/CarteREFX3"</w:t>
                </w:r>
              </w:ins>
            </w:sdtContent>
          </w:sdt>
        </w:p>
      </w:sdtContent>
    </w:sdt>
    <w:sdt>
      <w:sdtPr>
        <w:tag w:val="goog_rdk_672"/>
      </w:sdtPr>
      <w:sdtContent>
        <w:p w:rsidR="00000000" w:rsidDel="00000000" w:rsidP="00000000" w:rsidRDefault="00000000" w:rsidRPr="00000000" w14:paraId="000003BF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7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674"/>
      </w:sdtPr>
      <w:sdtContent>
        <w:p w:rsidR="00000000" w:rsidDel="00000000" w:rsidP="00000000" w:rsidRDefault="00000000" w:rsidRPr="00000000" w14:paraId="000003C0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7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676"/>
      </w:sdtPr>
      <w:sdtContent>
        <w:p w:rsidR="00000000" w:rsidDel="00000000" w:rsidP="00000000" w:rsidRDefault="00000000" w:rsidRPr="00000000" w14:paraId="000003C1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7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1571,</w:t>
                </w:r>
              </w:ins>
            </w:sdtContent>
          </w:sdt>
        </w:p>
      </w:sdtContent>
    </w:sdt>
    <w:sdt>
      <w:sdtPr>
        <w:tag w:val="goog_rdk_678"/>
      </w:sdtPr>
      <w:sdtContent>
        <w:p w:rsidR="00000000" w:rsidDel="00000000" w:rsidP="00000000" w:rsidRDefault="00000000" w:rsidRPr="00000000" w14:paraId="000003C2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7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"AppCardId": "CarteREFX4",</w:t>
                </w:r>
              </w:ins>
            </w:sdtContent>
          </w:sdt>
        </w:p>
      </w:sdtContent>
    </w:sdt>
    <w:sdt>
      <w:sdtPr>
        <w:tag w:val="goog_rdk_680"/>
      </w:sdtPr>
      <w:sdtContent>
        <w:p w:rsidR="00000000" w:rsidDel="00000000" w:rsidP="00000000" w:rsidRDefault="00000000" w:rsidRPr="00000000" w14:paraId="000003C3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7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"http://rest-integ.s-money.net/api/bib/api/users/IF00USER11/cards/CarteREFX4"</w:t>
                </w:r>
              </w:ins>
            </w:sdtContent>
          </w:sdt>
        </w:p>
      </w:sdtContent>
    </w:sdt>
    <w:sdt>
      <w:sdtPr>
        <w:tag w:val="goog_rdk_682"/>
      </w:sdtPr>
      <w:sdtContent>
        <w:p w:rsidR="00000000" w:rsidDel="00000000" w:rsidP="00000000" w:rsidRDefault="00000000" w:rsidRPr="00000000" w14:paraId="000003C4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8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684"/>
      </w:sdtPr>
      <w:sdtContent>
        <w:p w:rsidR="00000000" w:rsidDel="00000000" w:rsidP="00000000" w:rsidRDefault="00000000" w:rsidRPr="00000000" w14:paraId="000003C5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8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686"/>
      </w:sdtPr>
      <w:sdtContent>
        <w:p w:rsidR="00000000" w:rsidDel="00000000" w:rsidP="00000000" w:rsidRDefault="00000000" w:rsidRPr="00000000" w14:paraId="000003C6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8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1572,</w:t>
                </w:r>
              </w:ins>
            </w:sdtContent>
          </w:sdt>
        </w:p>
      </w:sdtContent>
    </w:sdt>
    <w:sdt>
      <w:sdtPr>
        <w:tag w:val="goog_rdk_688"/>
      </w:sdtPr>
      <w:sdtContent>
        <w:p w:rsidR="00000000" w:rsidDel="00000000" w:rsidP="00000000" w:rsidRDefault="00000000" w:rsidRPr="00000000" w14:paraId="000003C7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8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"AppCardId": "CarteREFX5",</w:t>
                </w:r>
              </w:ins>
            </w:sdtContent>
          </w:sdt>
        </w:p>
      </w:sdtContent>
    </w:sdt>
    <w:sdt>
      <w:sdtPr>
        <w:tag w:val="goog_rdk_690"/>
      </w:sdtPr>
      <w:sdtContent>
        <w:p w:rsidR="00000000" w:rsidDel="00000000" w:rsidP="00000000" w:rsidRDefault="00000000" w:rsidRPr="00000000" w14:paraId="000003C8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8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"http://rest-integ.s-money.net/api/bib/api/users/IF00USER11/cards/CarteREFX5"</w:t>
                </w:r>
              </w:ins>
            </w:sdtContent>
          </w:sdt>
        </w:p>
      </w:sdtContent>
    </w:sdt>
    <w:sdt>
      <w:sdtPr>
        <w:tag w:val="goog_rdk_692"/>
      </w:sdtPr>
      <w:sdtContent>
        <w:p w:rsidR="00000000" w:rsidDel="00000000" w:rsidP="00000000" w:rsidRDefault="00000000" w:rsidRPr="00000000" w14:paraId="000003C9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9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</w:t>
                </w:r>
              </w:ins>
            </w:sdtContent>
          </w:sdt>
        </w:p>
      </w:sdtContent>
    </w:sdt>
    <w:sdt>
      <w:sdtPr>
        <w:tag w:val="goog_rdk_694"/>
      </w:sdtPr>
      <w:sdtContent>
        <w:p w:rsidR="00000000" w:rsidDel="00000000" w:rsidP="00000000" w:rsidRDefault="00000000" w:rsidRPr="00000000" w14:paraId="000003CA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9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],</w:t>
                </w:r>
              </w:ins>
            </w:sdtContent>
          </w:sdt>
        </w:p>
      </w:sdtContent>
    </w:sdt>
    <w:sdt>
      <w:sdtPr>
        <w:tag w:val="goog_rdk_696"/>
      </w:sdtPr>
      <w:sdtContent>
        <w:p w:rsidR="00000000" w:rsidDel="00000000" w:rsidP="00000000" w:rsidRDefault="00000000" w:rsidRPr="00000000" w14:paraId="000003CB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9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"Status": 1,</w:t>
                </w:r>
              </w:ins>
            </w:sdtContent>
          </w:sdt>
        </w:p>
      </w:sdtContent>
    </w:sdt>
    <w:sdt>
      <w:sdtPr>
        <w:tag w:val="goog_rdk_698"/>
      </w:sdtPr>
      <w:sdtContent>
        <w:p w:rsidR="00000000" w:rsidDel="00000000" w:rsidP="00000000" w:rsidRDefault="00000000" w:rsidRPr="00000000" w14:paraId="000003CC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9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"Company": null,</w:t>
                </w:r>
              </w:ins>
            </w:sdtContent>
          </w:sdt>
        </w:p>
      </w:sdtContent>
    </w:sdt>
    <w:sdt>
      <w:sdtPr>
        <w:tag w:val="goog_rdk_700"/>
      </w:sdtPr>
      <w:sdtContent>
        <w:p w:rsidR="00000000" w:rsidDel="00000000" w:rsidP="00000000" w:rsidRDefault="00000000" w:rsidRPr="00000000" w14:paraId="000003CD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69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"CountryCode": null,</w:t>
                </w:r>
              </w:ins>
            </w:sdtContent>
          </w:sdt>
        </w:p>
      </w:sdtContent>
    </w:sdt>
    <w:sdt>
      <w:sdtPr>
        <w:tag w:val="goog_rdk_702"/>
      </w:sdtPr>
      <w:sdtContent>
        <w:p w:rsidR="00000000" w:rsidDel="00000000" w:rsidP="00000000" w:rsidRDefault="00000000" w:rsidRPr="00000000" w14:paraId="000003CE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70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"KycStatus": 3,</w:t>
                </w:r>
              </w:ins>
            </w:sdtContent>
          </w:sdt>
        </w:p>
      </w:sdtContent>
    </w:sdt>
    <w:sdt>
      <w:sdtPr>
        <w:tag w:val="goog_rdk_704"/>
      </w:sdtPr>
      <w:sdtContent>
        <w:p w:rsidR="00000000" w:rsidDel="00000000" w:rsidP="00000000" w:rsidRDefault="00000000" w:rsidRPr="00000000" w14:paraId="000003CF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70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"OnBoardingDate": "2019-03-26T17:24:54"</w:t>
                </w:r>
              </w:ins>
            </w:sdtContent>
          </w:sdt>
        </w:p>
      </w:sdtContent>
    </w:sdt>
    <w:sdt>
      <w:sdtPr>
        <w:tag w:val="goog_rdk_706"/>
      </w:sdtPr>
      <w:sdtContent>
        <w:p w:rsidR="00000000" w:rsidDel="00000000" w:rsidP="00000000" w:rsidRDefault="00000000" w:rsidRPr="00000000" w14:paraId="000003D0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70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}</w:t>
                </w:r>
              </w:ins>
            </w:sdtContent>
          </w:sdt>
        </w:p>
      </w:sdtContent>
    </w:sdt>
    <w:sdt>
      <w:sdtPr>
        <w:tag w:val="goog_rdk_708"/>
      </w:sdtPr>
      <w:sdtContent>
        <w:p w:rsidR="00000000" w:rsidDel="00000000" w:rsidP="00000000" w:rsidRDefault="00000000" w:rsidRPr="00000000" w14:paraId="000003D1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70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],</w:t>
                </w:r>
              </w:ins>
            </w:sdtContent>
          </w:sdt>
        </w:p>
      </w:sdtContent>
    </w:sdt>
    <w:sdt>
      <w:sdtPr>
        <w:tag w:val="goog_rdk_710"/>
      </w:sdtPr>
      <w:sdtContent>
        <w:p w:rsidR="00000000" w:rsidDel="00000000" w:rsidP="00000000" w:rsidRDefault="00000000" w:rsidRPr="00000000" w14:paraId="000003D2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70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"links": [</w:t>
                </w:r>
              </w:ins>
            </w:sdtContent>
          </w:sdt>
        </w:p>
      </w:sdtContent>
    </w:sdt>
    <w:sdt>
      <w:sdtPr>
        <w:tag w:val="goog_rdk_712"/>
      </w:sdtPr>
      <w:sdtContent>
        <w:p w:rsidR="00000000" w:rsidDel="00000000" w:rsidP="00000000" w:rsidRDefault="00000000" w:rsidRPr="00000000" w14:paraId="000003D3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71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{</w:t>
                </w:r>
              </w:ins>
            </w:sdtContent>
          </w:sdt>
        </w:p>
      </w:sdtContent>
    </w:sdt>
    <w:sdt>
      <w:sdtPr>
        <w:tag w:val="goog_rdk_714"/>
      </w:sdtPr>
      <w:sdtContent>
        <w:p w:rsidR="00000000" w:rsidDel="00000000" w:rsidP="00000000" w:rsidRDefault="00000000" w:rsidRPr="00000000" w14:paraId="000003D4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71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"url": "?page=1&amp;perpage=5&amp;pageindex=0&amp;direction=next",</w:t>
                </w:r>
              </w:ins>
            </w:sdtContent>
          </w:sdt>
        </w:p>
      </w:sdtContent>
    </w:sdt>
    <w:sdt>
      <w:sdtPr>
        <w:tag w:val="goog_rdk_716"/>
      </w:sdtPr>
      <w:sdtContent>
        <w:p w:rsidR="00000000" w:rsidDel="00000000" w:rsidP="00000000" w:rsidRDefault="00000000" w:rsidRPr="00000000" w14:paraId="000003D5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71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"relation": "prev"</w:t>
                </w:r>
              </w:ins>
            </w:sdtContent>
          </w:sdt>
        </w:p>
      </w:sdtContent>
    </w:sdt>
    <w:sdt>
      <w:sdtPr>
        <w:tag w:val="goog_rdk_718"/>
      </w:sdtPr>
      <w:sdtContent>
        <w:p w:rsidR="00000000" w:rsidDel="00000000" w:rsidP="00000000" w:rsidRDefault="00000000" w:rsidRPr="00000000" w14:paraId="000003D6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71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},</w:t>
                </w:r>
              </w:ins>
            </w:sdtContent>
          </w:sdt>
        </w:p>
      </w:sdtContent>
    </w:sdt>
    <w:sdt>
      <w:sdtPr>
        <w:tag w:val="goog_rdk_720"/>
      </w:sdtPr>
      <w:sdtContent>
        <w:p w:rsidR="00000000" w:rsidDel="00000000" w:rsidP="00000000" w:rsidRDefault="00000000" w:rsidRPr="00000000" w14:paraId="000003D7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71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{</w:t>
                </w:r>
              </w:ins>
            </w:sdtContent>
          </w:sdt>
        </w:p>
      </w:sdtContent>
    </w:sdt>
    <w:sdt>
      <w:sdtPr>
        <w:tag w:val="goog_rdk_722"/>
      </w:sdtPr>
      <w:sdtContent>
        <w:p w:rsidR="00000000" w:rsidDel="00000000" w:rsidP="00000000" w:rsidRDefault="00000000" w:rsidRPr="00000000" w14:paraId="000003D8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721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"url": "?page=3&amp;perpage=5&amp;pageindex=877&amp;direction=next",</w:t>
                </w:r>
              </w:ins>
            </w:sdtContent>
          </w:sdt>
        </w:p>
      </w:sdtContent>
    </w:sdt>
    <w:sdt>
      <w:sdtPr>
        <w:tag w:val="goog_rdk_724"/>
      </w:sdtPr>
      <w:sdtContent>
        <w:p w:rsidR="00000000" w:rsidDel="00000000" w:rsidP="00000000" w:rsidRDefault="00000000" w:rsidRPr="00000000" w14:paraId="000003D9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723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"relation": "next"</w:t>
                </w:r>
              </w:ins>
            </w:sdtContent>
          </w:sdt>
        </w:p>
      </w:sdtContent>
    </w:sdt>
    <w:sdt>
      <w:sdtPr>
        <w:tag w:val="goog_rdk_726"/>
      </w:sdtPr>
      <w:sdtContent>
        <w:p w:rsidR="00000000" w:rsidDel="00000000" w:rsidP="00000000" w:rsidRDefault="00000000" w:rsidRPr="00000000" w14:paraId="000003DA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725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}</w:t>
                </w:r>
              </w:ins>
            </w:sdtContent>
          </w:sdt>
        </w:p>
      </w:sdtContent>
    </w:sdt>
    <w:sdt>
      <w:sdtPr>
        <w:tag w:val="goog_rdk_728"/>
      </w:sdtPr>
      <w:sdtContent>
        <w:p w:rsidR="00000000" w:rsidDel="00000000" w:rsidP="00000000" w:rsidRDefault="00000000" w:rsidRPr="00000000" w14:paraId="000003DB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727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]</w:t>
                </w:r>
              </w:ins>
            </w:sdtContent>
          </w:sdt>
        </w:p>
      </w:sdtContent>
    </w:sdt>
    <w:sdt>
      <w:sdtPr>
        <w:tag w:val="goog_rdk_730"/>
      </w:sdtPr>
      <w:sdtContent>
        <w:p w:rsidR="00000000" w:rsidDel="00000000" w:rsidP="00000000" w:rsidRDefault="00000000" w:rsidRPr="00000000" w14:paraId="000003DC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color w:val="000000"/>
            </w:rPr>
          </w:pPr>
          <w:sdt>
            <w:sdtPr>
              <w:tag w:val="goog_rdk_729"/>
            </w:sdtPr>
            <w:sdtConten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}</w:t>
                </w:r>
              </w:ins>
            </w:sdtContent>
          </w:sdt>
        </w:p>
      </w:sdtContent>
    </w:sdt>
    <w:sdt>
      <w:sdtPr>
        <w:tag w:val="goog_rdk_733"/>
      </w:sdtPr>
      <w:sdtContent>
        <w:p w:rsidR="00000000" w:rsidDel="00000000" w:rsidP="00000000" w:rsidRDefault="00000000" w:rsidRPr="00000000" w14:paraId="000003DD">
          <w:pPr>
            <w:pageBreakBefore w:val="0"/>
            <w:spacing w:before="0" w:line="276" w:lineRule="auto"/>
            <w:jc w:val="left"/>
            <w:rPr>
              <w:ins w:author="Anna" w:id="11" w:date="2021-01-29T12:43:00Z"/>
              <w:rFonts w:ascii="Calibri" w:cs="Calibri" w:eastAsia="Calibri" w:hAnsi="Calibri"/>
              <w:b w:val="1"/>
              <w:color w:val="000000"/>
              <w:u w:val="single"/>
              <w:rPrChange w:author="Anna" w:id="12" w:date="2021-01-29T13:07:00Z">
                <w:rPr>
                  <w:rFonts w:ascii="Calibri" w:cs="Calibri" w:eastAsia="Calibri" w:hAnsi="Calibri"/>
                  <w:color w:val="000000"/>
                </w:rPr>
              </w:rPrChange>
            </w:rPr>
          </w:pPr>
          <w:sdt>
            <w:sdtPr>
              <w:tag w:val="goog_rdk_731"/>
            </w:sdtPr>
            <w:sdtContent>
              <w:ins w:author="Anna" w:id="11" w:date="2021-01-29T12:43:00Z"/>
              <w:sdt>
                <w:sdtPr>
                  <w:tag w:val="goog_rdk_732"/>
                </w:sdtPr>
                <w:sdtContent>
                  <w:ins w:author="Anna" w:id="11" w:date="2021-01-29T12:43:00Z">
                    <w:r w:rsidDel="00000000" w:rsidR="00000000" w:rsidRPr="00000000">
                      <w:rPr>
                        <w:rFonts w:ascii="Calibri" w:cs="Calibri" w:eastAsia="Calibri" w:hAnsi="Calibri"/>
                        <w:b w:val="1"/>
                        <w:color w:val="000000"/>
                        <w:u w:val="single"/>
                        <w:rtl w:val="0"/>
                        <w:rPrChange w:author="Anna" w:id="12" w:date="2021-01-29T13:07:00Z">
                          <w:rPr>
                            <w:rFonts w:ascii="Calibri" w:cs="Calibri" w:eastAsia="Calibri" w:hAnsi="Calibri"/>
                            <w:color w:val="000000"/>
                          </w:rPr>
                        </w:rPrChange>
                      </w:rPr>
                      <w:t xml:space="preserve">Conditions for displaying the previous / next link</w:t>
                    </w:r>
                  </w:ins>
                </w:sdtContent>
              </w:sdt>
              <w:ins w:author="Anna" w:id="11" w:date="2021-01-29T12:43:00Z"/>
            </w:sdtContent>
          </w:sdt>
        </w:p>
      </w:sdtContent>
    </w:sdt>
    <w:sdt>
      <w:sdtPr>
        <w:tag w:val="goog_rdk_736"/>
      </w:sdtPr>
      <w:sdtContent>
        <w:p w:rsidR="00000000" w:rsidDel="00000000" w:rsidP="00000000" w:rsidRDefault="00000000" w:rsidRPr="00000000" w14:paraId="000003DE">
          <w:pPr>
            <w:keepNext w:val="0"/>
            <w:keepLines w:val="0"/>
            <w:pageBreakBefore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ins w:author="Anna" w:id="11" w:date="2021-01-29T12:43:00Z"/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sdt>
            <w:sdtPr>
              <w:tag w:val="goog_rdk_734"/>
            </w:sdtPr>
            <w:sdtContent>
              <w:ins w:author="Anna" w:id="11" w:date="2021-01-29T12:43:00Z"/>
              <w:sdt>
                <w:sdtPr>
                  <w:tag w:val="goog_rdk_735"/>
                </w:sdtPr>
                <w:sdtContent>
                  <w:ins w:author="Anna" w:id="11" w:date="2021-01-29T12:43:00Z"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szCs w:val="20"/>
                        <w:u w:val="none"/>
                        <w:shd w:fill="auto" w:val="clear"/>
                        <w:vertAlign w:val="baseline"/>
                        <w:rtl w:val="0"/>
                        <w:rPrChange w:author="Anna" w:id="13" w:date="2021-01-29T13:09:00Z">
                          <w:rPr>
                            <w:rFonts w:ascii="Quattrocento Sans" w:cs="Quattrocento Sans" w:eastAsia="Quattrocento Sans" w:hAnsi="Quattrocento Sans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1"/>
                            <w:szCs w:val="21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If users count Equal to 1(one) then pagination system will not be displayed.</w:t>
                    </w:r>
                  </w:ins>
                </w:sdtContent>
              </w:sdt>
              <w:ins w:author="Anna" w:id="11" w:date="2021-01-29T12:43:00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741"/>
      </w:sdtPr>
      <w:sdtContent>
        <w:p w:rsidR="00000000" w:rsidDel="00000000" w:rsidP="00000000" w:rsidRDefault="00000000" w:rsidRPr="00000000" w14:paraId="000003DF">
          <w:pPr>
            <w:keepNext w:val="0"/>
            <w:keepLines w:val="0"/>
            <w:pageBreakBefore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ins w:author="Anna" w:id="11" w:date="2021-01-29T12:43:00Z"/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sdt>
            <w:sdtPr>
              <w:tag w:val="goog_rdk_737"/>
            </w:sdtPr>
            <w:sdtContent>
              <w:ins w:author="Anna" w:id="11" w:date="2021-01-29T12:43:00Z"/>
              <w:sdt>
                <w:sdtPr>
                  <w:tag w:val="goog_rdk_738"/>
                </w:sdtPr>
                <w:sdtContent>
                  <w:ins w:author="Anna" w:id="11" w:date="2021-01-29T12:43:00Z"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szCs w:val="20"/>
                        <w:u w:val="none"/>
                        <w:shd w:fill="auto" w:val="clear"/>
                        <w:vertAlign w:val="baseline"/>
                        <w:rtl w:val="0"/>
                        <w:rPrChange w:author="Anna" w:id="14" w:date="2021-01-29T13:09:00Z">
                          <w:rPr>
                            <w:rFonts w:ascii="Quattrocento Sans" w:cs="Quattrocento Sans" w:eastAsia="Quattrocento Sans" w:hAnsi="Quattrocento Sans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1"/>
                            <w:szCs w:val="21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If number of users who matches is equal to page size</w:t>
                    </w:r>
                  </w:ins>
                </w:sdtContent>
              </w:sdt>
              <w:ins w:author="Anna" w:id="11" w:date="2021-01-29T12:43:00Z">
                <w:sdt>
                  <w:sdtPr>
                    <w:tag w:val="goog_rdk_739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szCs w:val="20"/>
                        <w:u w:val="none"/>
                        <w:shd w:fill="auto" w:val="clear"/>
                        <w:vertAlign w:val="baseline"/>
                        <w:rtl w:val="0"/>
                        <w:rPrChange w:author="Anna" w:id="15" w:date="2021-01-29T13:09:00Z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, </w:t>
                    </w:r>
                  </w:sdtContent>
                </w:sdt>
                <w:sdt>
                  <w:sdtPr>
                    <w:tag w:val="goog_rdk_740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szCs w:val="20"/>
                        <w:u w:val="none"/>
                        <w:shd w:fill="auto" w:val="clear"/>
                        <w:vertAlign w:val="baseline"/>
                        <w:rtl w:val="0"/>
                        <w:rPrChange w:author="Anna" w:id="16" w:date="2021-01-29T13:09:00Z">
                          <w:rPr>
                            <w:rFonts w:ascii="Quattrocento Sans" w:cs="Quattrocento Sans" w:eastAsia="Quattrocento Sans" w:hAnsi="Quattrocento Sans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1"/>
                            <w:szCs w:val="21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link to previous page will be created if page number is greater than 1.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746"/>
      </w:sdtPr>
      <w:sdtContent>
        <w:p w:rsidR="00000000" w:rsidDel="00000000" w:rsidP="00000000" w:rsidRDefault="00000000" w:rsidRPr="00000000" w14:paraId="000003E0">
          <w:pPr>
            <w:keepNext w:val="0"/>
            <w:keepLines w:val="0"/>
            <w:pageBreakBefore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left"/>
            <w:rPr>
              <w:ins w:author="Anna" w:id="11" w:date="2021-01-29T12:43:00Z"/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sdt>
            <w:sdtPr>
              <w:tag w:val="goog_rdk_742"/>
            </w:sdtPr>
            <w:sdtContent>
              <w:ins w:author="Anna" w:id="11" w:date="2021-01-29T12:43:00Z"/>
              <w:sdt>
                <w:sdtPr>
                  <w:tag w:val="goog_rdk_743"/>
                </w:sdtPr>
                <w:sdtContent>
                  <w:ins w:author="Anna" w:id="11" w:date="2021-01-29T12:43:00Z"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szCs w:val="20"/>
                        <w:u w:val="none"/>
                        <w:shd w:fill="auto" w:val="clear"/>
                        <w:vertAlign w:val="baseline"/>
                        <w:rtl w:val="0"/>
                        <w:rPrChange w:author="Anna" w:id="17" w:date="2021-01-29T13:09:00Z">
                          <w:rPr>
                            <w:rFonts w:ascii="Quattrocento Sans" w:cs="Quattrocento Sans" w:eastAsia="Quattrocento Sans" w:hAnsi="Quattrocento Sans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1"/>
                            <w:szCs w:val="21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If number of users who matches is greater than page size</w:t>
                    </w:r>
                  </w:ins>
                </w:sdtContent>
              </w:sd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, </w:t>
                </w:r>
                <w:sdt>
                  <w:sdtPr>
                    <w:tag w:val="goog_rdk_744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szCs w:val="20"/>
                        <w:u w:val="none"/>
                        <w:shd w:fill="auto" w:val="clear"/>
                        <w:vertAlign w:val="baseline"/>
                        <w:rtl w:val="0"/>
                        <w:rPrChange w:author="Anna" w:id="18" w:date="2021-01-29T13:09:00Z">
                          <w:rPr>
                            <w:rFonts w:ascii="Quattrocento Sans" w:cs="Quattrocento Sans" w:eastAsia="Quattrocento Sans" w:hAnsi="Quattrocento Sans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1"/>
                            <w:szCs w:val="21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link to next the page will be created.</w:t>
                    </w:r>
                  </w:sdtContent>
                </w:sdt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 L</w:t>
                </w:r>
                <w:sdt>
                  <w:sdtPr>
                    <w:tag w:val="goog_rdk_745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szCs w:val="20"/>
                        <w:u w:val="none"/>
                        <w:shd w:fill="auto" w:val="clear"/>
                        <w:vertAlign w:val="baseline"/>
                        <w:rtl w:val="0"/>
                        <w:rPrChange w:author="Anna" w:id="19" w:date="2021-01-29T13:09:00Z">
                          <w:rPr>
                            <w:rFonts w:ascii="Quattrocento Sans" w:cs="Quattrocento Sans" w:eastAsia="Quattrocento Sans" w:hAnsi="Quattrocento Sans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1"/>
                            <w:szCs w:val="21"/>
                            <w:u w:val="none"/>
                            <w:shd w:fill="auto" w:val="clear"/>
                            <w:vertAlign w:val="baseline"/>
                          </w:rPr>
                        </w:rPrChange>
                      </w:rPr>
                      <w:t xml:space="preserve">ink to previous page will be created unless page number is greater than 1.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751"/>
      </w:sdtPr>
      <w:sdtContent>
        <w:p w:rsidR="00000000" w:rsidDel="00000000" w:rsidP="00000000" w:rsidRDefault="00000000" w:rsidRPr="00000000" w14:paraId="000003E1">
          <w:pPr>
            <w:keepNext w:val="0"/>
            <w:keepLines w:val="0"/>
            <w:pageBreakBefore w:val="0"/>
            <w:widowControl w:val="1"/>
            <w:numPr>
              <w:ilvl w:val="0"/>
              <w:numId w:val="2"/>
            </w:numPr>
            <w:spacing w:after="0" w:before="0" w:line="240" w:lineRule="auto"/>
            <w:ind w:left="720" w:right="0" w:hanging="360"/>
            <w:jc w:val="left"/>
            <w:rPr>
              <w:ins w:author="Anna" w:id="11" w:date="2021-01-29T12:43:00Z"/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PrChange w:author="Anna" w:id="23" w:date="2021-01-29T13:09:00Z">
                <w:rPr/>
              </w:rPrChange>
            </w:rPr>
            <w:pPrChange w:author="Anna" w:id="0" w:date="2021-01-29T13:09:00Z">
              <w:pPr>
                <w:pageBreakBefore w:val="0"/>
                <w:spacing w:before="0" w:lineRule="auto"/>
                <w:jc w:val="left"/>
              </w:pPr>
            </w:pPrChange>
          </w:pPr>
          <w:sdt>
            <w:sdtPr>
              <w:tag w:val="goog_rdk_747"/>
            </w:sdtPr>
            <w:sdtContent>
              <w:ins w:author="Anna" w:id="11" w:date="2021-01-29T12:43:00Z"/>
              <w:sdt>
                <w:sdtPr>
                  <w:tag w:val="goog_rdk_748"/>
                </w:sdtPr>
                <w:sdtContent>
                  <w:ins w:author="Anna" w:id="11" w:date="2021-01-29T12:43:00Z">
                    <w:r w:rsidDel="00000000" w:rsidR="00000000" w:rsidRPr="00000000">
                      <w:rPr>
                        <w:rFonts w:ascii="Calibri" w:cs="Calibri" w:eastAsia="Calibri" w:hAnsi="Calibri"/>
                        <w:color w:val="000000"/>
                        <w:rtl w:val="0"/>
                        <w:rPrChange w:author="Anna" w:id="20" w:date="2021-01-29T13:09:00Z">
                          <w:rPr>
                            <w:rFonts w:ascii="Quattrocento Sans" w:cs="Quattrocento Sans" w:eastAsia="Quattrocento Sans" w:hAnsi="Quattrocento Sans"/>
                            <w:sz w:val="21"/>
                            <w:szCs w:val="21"/>
                          </w:rPr>
                        </w:rPrChange>
                      </w:rPr>
                      <w:t xml:space="preserve">If number of users who matches is less than page size</w:t>
                    </w:r>
                  </w:ins>
                </w:sdtContent>
              </w:sdt>
              <w:ins w:author="Anna" w:id="11" w:date="2021-01-29T12:43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, </w:t>
                </w:r>
                <w:sdt>
                  <w:sdtPr>
                    <w:tag w:val="goog_rdk_749"/>
                  </w:sdtPr>
                  <w:sdtContent>
                    <w:r w:rsidDel="00000000" w:rsidR="00000000" w:rsidRPr="00000000">
                      <w:rPr>
                        <w:rFonts w:ascii="Calibri" w:cs="Calibri" w:eastAsia="Calibri" w:hAnsi="Calibri"/>
                        <w:color w:val="000000"/>
                        <w:rtl w:val="0"/>
                        <w:rPrChange w:author="Anna" w:id="21" w:date="2021-01-29T13:09:00Z">
                          <w:rPr>
                            <w:rFonts w:ascii="Quattrocento Sans" w:cs="Quattrocento Sans" w:eastAsia="Quattrocento Sans" w:hAnsi="Quattrocento Sans"/>
                            <w:sz w:val="21"/>
                            <w:szCs w:val="21"/>
                          </w:rPr>
                        </w:rPrChange>
                      </w:rPr>
                      <w:t xml:space="preserve">link to previous page will be created unless page number is greater than 1.</w:t>
                    </w:r>
                  </w:sdtContent>
                </w:sdt>
                <w:sdt>
                  <w:sdtPr>
                    <w:tag w:val="goog_rdk_750"/>
                  </w:sdtPr>
                  <w:sdtContent>
                    <w:r w:rsidDel="00000000" w:rsidR="00000000" w:rsidRPr="00000000">
                      <w:rPr>
                        <w:rtl w:val="0"/>
                      </w:rPr>
                    </w:r>
                  </w:sdtContent>
                </w:sdt>
              </w:ins>
            </w:sdtContent>
          </w:sdt>
        </w:p>
      </w:sdtContent>
    </w:sdt>
    <w:sdt>
      <w:sdtPr>
        <w:tag w:val="goog_rdk_753"/>
      </w:sdtPr>
      <w:sdtContent>
        <w:p w:rsidR="00000000" w:rsidDel="00000000" w:rsidP="00000000" w:rsidRDefault="00000000" w:rsidRPr="00000000" w14:paraId="000003E2">
          <w:pPr>
            <w:pageBreakBefore w:val="0"/>
            <w:spacing w:before="0" w:lineRule="auto"/>
            <w:jc w:val="left"/>
            <w:rPr>
              <w:ins w:author="Anna" w:id="11" w:date="2021-01-29T12:43:00Z"/>
              <w:rFonts w:ascii="Quattrocento Sans" w:cs="Quattrocento Sans" w:eastAsia="Quattrocento Sans" w:hAnsi="Quattrocento Sans"/>
              <w:sz w:val="21"/>
              <w:szCs w:val="21"/>
            </w:rPr>
          </w:pPr>
          <w:sdt>
            <w:sdtPr>
              <w:tag w:val="goog_rdk_752"/>
            </w:sdtPr>
            <w:sdtContent>
              <w:ins w:author="Anna" w:id="11" w:date="2021-01-29T12:43:00Z">
                <w:r w:rsidDel="00000000" w:rsidR="00000000" w:rsidRPr="00000000">
                  <w:br w:type="page"/>
                </w:r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756"/>
      </w:sdtPr>
      <w:sdtContent>
        <w:p w:rsidR="00000000" w:rsidDel="00000000" w:rsidP="00000000" w:rsidRDefault="00000000" w:rsidRPr="00000000" w14:paraId="000003E3">
          <w:pPr>
            <w:pageBreakBefore w:val="0"/>
            <w:spacing w:before="0" w:line="276" w:lineRule="auto"/>
            <w:jc w:val="left"/>
            <w:rPr>
              <w:del w:author="Anna" w:id="24" w:date="2021-01-29T13:10:00Z"/>
              <w:rFonts w:ascii="Calibri" w:cs="Calibri" w:eastAsia="Calibri" w:hAnsi="Calibri"/>
              <w:color w:val="000000"/>
            </w:rPr>
          </w:pPr>
          <w:sdt>
            <w:sdtPr>
              <w:tag w:val="goog_rdk_755"/>
            </w:sdtPr>
            <w:sdtContent>
              <w:del w:author="Anna" w:id="24" w:date="2021-01-29T13:10:00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p w:rsidR="00000000" w:rsidDel="00000000" w:rsidP="00000000" w:rsidRDefault="00000000" w:rsidRPr="00000000" w14:paraId="000003E4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Error cases :</w:t>
      </w:r>
    </w:p>
    <w:tbl>
      <w:tblPr>
        <w:tblStyle w:val="Table12"/>
        <w:tblW w:w="84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9"/>
        <w:gridCol w:w="1559"/>
        <w:gridCol w:w="5354"/>
        <w:tblGridChange w:id="0">
          <w:tblGrid>
            <w:gridCol w:w="1559"/>
            <w:gridCol w:w="1559"/>
            <w:gridCol w:w="5354"/>
          </w:tblGrid>
        </w:tblGridChange>
      </w:tblGrid>
      <w:tr>
        <w:trPr>
          <w:cantSplit w:val="0"/>
          <w:tblHeader w:val="0"/>
        </w:trPr>
        <w:tc>
          <w:tcPr>
            <w:shd w:fill="365f91" w:val="clear"/>
          </w:tcPr>
          <w:p w:rsidR="00000000" w:rsidDel="00000000" w:rsidP="00000000" w:rsidRDefault="00000000" w:rsidRPr="00000000" w14:paraId="000003E5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Code HTTP</w:t>
            </w:r>
          </w:p>
        </w:tc>
        <w:tc>
          <w:tcPr>
            <w:shd w:fill="365f91" w:val="clear"/>
          </w:tcPr>
          <w:p w:rsidR="00000000" w:rsidDel="00000000" w:rsidP="00000000" w:rsidRDefault="00000000" w:rsidRPr="00000000" w14:paraId="000003E6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Error code</w:t>
            </w:r>
          </w:p>
        </w:tc>
        <w:tc>
          <w:tcPr>
            <w:shd w:fill="365f91" w:val="clear"/>
          </w:tcPr>
          <w:p w:rsidR="00000000" w:rsidDel="00000000" w:rsidP="00000000" w:rsidRDefault="00000000" w:rsidRPr="00000000" w14:paraId="000003E7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401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9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362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A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Opération non autorisée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B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401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569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D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Token oauth expiré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E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401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F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570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0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Token oauth invalide</w:t>
            </w:r>
          </w:p>
        </w:tc>
      </w:tr>
    </w:tbl>
    <w:p w:rsidR="00000000" w:rsidDel="00000000" w:rsidP="00000000" w:rsidRDefault="00000000" w:rsidRPr="00000000" w14:paraId="000003F1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Style w:val="Heading1"/>
        <w:pageBreakBefore w:val="0"/>
        <w:numPr>
          <w:ilvl w:val="0"/>
          <w:numId w:val="3"/>
        </w:numPr>
        <w:tabs>
          <w:tab w:val="left" w:pos="6379"/>
          <w:tab w:val="left" w:pos="6663"/>
        </w:tabs>
        <w:ind w:left="0" w:firstLine="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3rdcrjn" w:id="11"/>
      <w:bookmarkEnd w:id="11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Retrieve a user</w:t>
      </w:r>
    </w:p>
    <w:p w:rsidR="00000000" w:rsidDel="00000000" w:rsidP="00000000" w:rsidRDefault="00000000" w:rsidRPr="00000000" w14:paraId="000003F3">
      <w:pPr>
        <w:pageBreakBefore w:val="0"/>
        <w:spacing w:after="200" w:before="0" w:line="276" w:lineRule="auto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Request: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ageBreakBefore w:val="0"/>
        <w:spacing w:before="0" w:line="360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GET /api/v[1.x]/users/{appuserid}  HTTP/1.1 </w:t>
      </w:r>
    </w:p>
    <w:p w:rsidR="00000000" w:rsidDel="00000000" w:rsidP="00000000" w:rsidRDefault="00000000" w:rsidRPr="00000000" w14:paraId="000003F5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Accept: application/vnd.s-money.v1+json</w:t>
      </w:r>
    </w:p>
    <w:p w:rsidR="00000000" w:rsidDel="00000000" w:rsidP="00000000" w:rsidRDefault="00000000" w:rsidRPr="00000000" w14:paraId="000003F6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Authorization: Bearer ACCESS_TOKEN</w:t>
      </w:r>
    </w:p>
    <w:p w:rsidR="00000000" w:rsidDel="00000000" w:rsidP="00000000" w:rsidRDefault="00000000" w:rsidRPr="00000000" w14:paraId="000003F7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ageBreakBefore w:val="0"/>
        <w:spacing w:after="200" w:before="0" w:line="276" w:lineRule="auto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Response :</w:t>
      </w:r>
    </w:p>
    <w:p w:rsidR="00000000" w:rsidDel="00000000" w:rsidP="00000000" w:rsidRDefault="00000000" w:rsidRPr="00000000" w14:paraId="000003F9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HTTP/1.1 200 OK</w:t>
      </w:r>
    </w:p>
    <w:p w:rsidR="00000000" w:rsidDel="00000000" w:rsidP="00000000" w:rsidRDefault="00000000" w:rsidRPr="00000000" w14:paraId="000003FA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Content-Type: application/vnd.s-money.v1+json</w:t>
      </w:r>
    </w:p>
    <w:p w:rsidR="00000000" w:rsidDel="00000000" w:rsidP="00000000" w:rsidRDefault="00000000" w:rsidRPr="00000000" w14:paraId="000003FB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3FC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"Id":114,</w:t>
      </w:r>
    </w:p>
    <w:p w:rsidR="00000000" w:rsidDel="00000000" w:rsidP="00000000" w:rsidRDefault="00000000" w:rsidRPr="00000000" w14:paraId="000003FD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"AppUserId":"client-112",</w:t>
      </w:r>
    </w:p>
    <w:p w:rsidR="00000000" w:rsidDel="00000000" w:rsidP="00000000" w:rsidRDefault="00000000" w:rsidRPr="00000000" w14:paraId="000003FE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"Role":1,</w:t>
      </w:r>
    </w:p>
    <w:p w:rsidR="00000000" w:rsidDel="00000000" w:rsidP="00000000" w:rsidRDefault="00000000" w:rsidRPr="00000000" w14:paraId="000003FF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"Type":1,</w:t>
      </w:r>
    </w:p>
    <w:p w:rsidR="00000000" w:rsidDel="00000000" w:rsidP="00000000" w:rsidRDefault="00000000" w:rsidRPr="00000000" w14:paraId="00000400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"Profile":</w:t>
      </w:r>
    </w:p>
    <w:p w:rsidR="00000000" w:rsidDel="00000000" w:rsidP="00000000" w:rsidRDefault="00000000" w:rsidRPr="00000000" w14:paraId="00000401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{</w:t>
      </w:r>
    </w:p>
    <w:p w:rsidR="00000000" w:rsidDel="00000000" w:rsidP="00000000" w:rsidRDefault="00000000" w:rsidRPr="00000000" w14:paraId="00000402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“Civility”:0,</w:t>
      </w:r>
    </w:p>
    <w:p w:rsidR="00000000" w:rsidDel="00000000" w:rsidP="00000000" w:rsidRDefault="00000000" w:rsidRPr="00000000" w14:paraId="00000403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"FirstName":"Jean",</w:t>
      </w:r>
    </w:p>
    <w:p w:rsidR="00000000" w:rsidDel="00000000" w:rsidP="00000000" w:rsidRDefault="00000000" w:rsidRPr="00000000" w14:paraId="00000404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"LastName":"Dupont",</w:t>
      </w:r>
    </w:p>
    <w:p w:rsidR="00000000" w:rsidDel="00000000" w:rsidP="00000000" w:rsidRDefault="00000000" w:rsidRPr="00000000" w14:paraId="00000405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"Birthdate":"1985-09-29T00:00:00",</w:t>
      </w:r>
    </w:p>
    <w:p w:rsidR="00000000" w:rsidDel="00000000" w:rsidP="00000000" w:rsidRDefault="00000000" w:rsidRPr="00000000" w14:paraId="00000406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"Address":</w:t>
      </w:r>
    </w:p>
    <w:p w:rsidR="00000000" w:rsidDel="00000000" w:rsidP="00000000" w:rsidRDefault="00000000" w:rsidRPr="00000000" w14:paraId="00000407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08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 xml:space="preserve">"Street":"2 rue des chataîgners",</w:t>
      </w:r>
    </w:p>
    <w:p w:rsidR="00000000" w:rsidDel="00000000" w:rsidP="00000000" w:rsidRDefault="00000000" w:rsidRPr="00000000" w14:paraId="00000409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 xml:space="preserve">"ZipCode":"75001",</w:t>
      </w:r>
    </w:p>
    <w:p w:rsidR="00000000" w:rsidDel="00000000" w:rsidP="00000000" w:rsidRDefault="00000000" w:rsidRPr="00000000" w14:paraId="0000040A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 xml:space="preserve">"City":"Paris",</w:t>
      </w:r>
    </w:p>
    <w:p w:rsidR="00000000" w:rsidDel="00000000" w:rsidP="00000000" w:rsidRDefault="00000000" w:rsidRPr="00000000" w14:paraId="0000040B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 xml:space="preserve">"Country":"FR"</w:t>
      </w:r>
    </w:p>
    <w:p w:rsidR="00000000" w:rsidDel="00000000" w:rsidP="00000000" w:rsidRDefault="00000000" w:rsidRPr="00000000" w14:paraId="0000040C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40D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"Phonenumber":"0600000001",</w:t>
      </w:r>
    </w:p>
    <w:p w:rsidR="00000000" w:rsidDel="00000000" w:rsidP="00000000" w:rsidRDefault="00000000" w:rsidRPr="00000000" w14:paraId="0000040E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"Email":"jeandupont@s-money.fr",</w:t>
      </w:r>
    </w:p>
    <w:p w:rsidR="00000000" w:rsidDel="00000000" w:rsidP="00000000" w:rsidRDefault="00000000" w:rsidRPr="00000000" w14:paraId="0000040F">
      <w:pPr>
        <w:pageBreakBefore w:val="0"/>
        <w:spacing w:before="0" w:line="276" w:lineRule="auto"/>
        <w:ind w:left="708"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"Alias":"jean-dupont"</w:t>
      </w:r>
    </w:p>
    <w:p w:rsidR="00000000" w:rsidDel="00000000" w:rsidP="00000000" w:rsidRDefault="00000000" w:rsidRPr="00000000" w14:paraId="00000410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},</w:t>
      </w:r>
    </w:p>
    <w:p w:rsidR="00000000" w:rsidDel="00000000" w:rsidP="00000000" w:rsidRDefault="00000000" w:rsidRPr="00000000" w14:paraId="00000411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"Amount":0, </w:t>
      </w:r>
    </w:p>
    <w:p w:rsidR="00000000" w:rsidDel="00000000" w:rsidP="00000000" w:rsidRDefault="00000000" w:rsidRPr="00000000" w14:paraId="00000412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"AccountingBalanceAmout":0,</w:t>
      </w:r>
    </w:p>
    <w:p w:rsidR="00000000" w:rsidDel="00000000" w:rsidP="00000000" w:rsidRDefault="00000000" w:rsidRPr="00000000" w14:paraId="00000413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"SubAccounts":</w:t>
      </w:r>
    </w:p>
    <w:p w:rsidR="00000000" w:rsidDel="00000000" w:rsidP="00000000" w:rsidRDefault="00000000" w:rsidRPr="00000000" w14:paraId="00000414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[{</w:t>
      </w:r>
    </w:p>
    <w:p w:rsidR="00000000" w:rsidDel="00000000" w:rsidP="00000000" w:rsidRDefault="00000000" w:rsidRPr="00000000" w14:paraId="00000415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"Id":"225",</w:t>
      </w:r>
    </w:p>
    <w:p w:rsidR="00000000" w:rsidDel="00000000" w:rsidP="00000000" w:rsidRDefault="00000000" w:rsidRPr="00000000" w14:paraId="00000416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"AppAccountId":"87",</w:t>
      </w:r>
    </w:p>
    <w:p w:rsidR="00000000" w:rsidDel="00000000" w:rsidP="00000000" w:rsidRDefault="00000000" w:rsidRPr="00000000" w14:paraId="00000417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"Amount":0",</w:t>
      </w:r>
    </w:p>
    <w:p w:rsidR="00000000" w:rsidDel="00000000" w:rsidP="00000000" w:rsidRDefault="00000000" w:rsidRPr="00000000" w14:paraId="00000418">
      <w:pPr>
        <w:pageBreakBefore w:val="0"/>
        <w:spacing w:before="0" w:line="276" w:lineRule="auto"/>
        <w:ind w:left="708"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"AccountingBalanceAmout":0,</w:t>
      </w:r>
    </w:p>
    <w:p w:rsidR="00000000" w:rsidDel="00000000" w:rsidP="00000000" w:rsidRDefault="00000000" w:rsidRPr="00000000" w14:paraId="00000419">
      <w:pPr>
        <w:pageBreakBefore w:val="0"/>
        <w:spacing w:before="0" w:line="276" w:lineRule="auto"/>
        <w:ind w:left="708"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"DisplayName":"Sub Account",</w:t>
      </w:r>
    </w:p>
    <w:p w:rsidR="00000000" w:rsidDel="00000000" w:rsidP="00000000" w:rsidRDefault="00000000" w:rsidRPr="00000000" w14:paraId="0000041A">
      <w:pPr>
        <w:pageBreakBefore w:val="0"/>
        <w:spacing w:before="0" w:line="276" w:lineRule="auto"/>
        <w:ind w:left="708"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"IsDefault":true,</w:t>
      </w:r>
    </w:p>
    <w:p w:rsidR="00000000" w:rsidDel="00000000" w:rsidP="00000000" w:rsidRDefault="00000000" w:rsidRPr="00000000" w14:paraId="0000041B">
      <w:pPr>
        <w:pageBreakBefore w:val="0"/>
        <w:spacing w:before="0" w:line="276" w:lineRule="auto"/>
        <w:ind w:left="708"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"Iban": "FR1420041010050500013M02606"</w:t>
      </w:r>
    </w:p>
    <w:p w:rsidR="00000000" w:rsidDel="00000000" w:rsidP="00000000" w:rsidRDefault="00000000" w:rsidRPr="00000000" w14:paraId="0000041C">
      <w:pPr>
        <w:pageBreakBefore w:val="0"/>
        <w:spacing w:before="0" w:line="276" w:lineRule="auto"/>
        <w:ind w:left="708" w:firstLine="0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}, {…}],</w:t>
      </w:r>
    </w:p>
    <w:p w:rsidR="00000000" w:rsidDel="00000000" w:rsidP="00000000" w:rsidRDefault="00000000" w:rsidRPr="00000000" w14:paraId="0000041D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"BankAccounts":</w:t>
      </w:r>
    </w:p>
    <w:p w:rsidR="00000000" w:rsidDel="00000000" w:rsidP="00000000" w:rsidRDefault="00000000" w:rsidRPr="00000000" w14:paraId="0000041E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[{</w:t>
      </w:r>
    </w:p>
    <w:p w:rsidR="00000000" w:rsidDel="00000000" w:rsidP="00000000" w:rsidRDefault="00000000" w:rsidRPr="00000000" w14:paraId="0000041F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"Id":2,</w:t>
      </w:r>
    </w:p>
    <w:p w:rsidR="00000000" w:rsidDel="00000000" w:rsidP="00000000" w:rsidRDefault="00000000" w:rsidRPr="00000000" w14:paraId="00000420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"Href":"/api/users/{AppUserId}/BankAccounts/2"</w:t>
      </w:r>
    </w:p>
    <w:p w:rsidR="00000000" w:rsidDel="00000000" w:rsidP="00000000" w:rsidRDefault="00000000" w:rsidRPr="00000000" w14:paraId="00000421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}, {…}],</w:t>
      </w:r>
    </w:p>
    <w:p w:rsidR="00000000" w:rsidDel="00000000" w:rsidP="00000000" w:rsidRDefault="00000000" w:rsidRPr="00000000" w14:paraId="00000422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"cbcards":</w:t>
      </w:r>
    </w:p>
    <w:p w:rsidR="00000000" w:rsidDel="00000000" w:rsidP="00000000" w:rsidRDefault="00000000" w:rsidRPr="00000000" w14:paraId="00000423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[{</w:t>
      </w:r>
    </w:p>
    <w:p w:rsidR="00000000" w:rsidDel="00000000" w:rsidP="00000000" w:rsidRDefault="00000000" w:rsidRPr="00000000" w14:paraId="00000424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"Id":12,</w:t>
      </w:r>
    </w:p>
    <w:p w:rsidR="00000000" w:rsidDel="00000000" w:rsidP="00000000" w:rsidRDefault="00000000" w:rsidRPr="00000000" w14:paraId="00000425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"AppCardId": "card1",</w:t>
      </w:r>
    </w:p>
    <w:p w:rsidR="00000000" w:rsidDel="00000000" w:rsidP="00000000" w:rsidRDefault="00000000" w:rsidRPr="00000000" w14:paraId="00000426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"Href":"/api/users/{AppUserId}/cbcards/card1</w:t>
      </w:r>
    </w:p>
    <w:p w:rsidR="00000000" w:rsidDel="00000000" w:rsidP="00000000" w:rsidRDefault="00000000" w:rsidRPr="00000000" w14:paraId="00000427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}, {…}],</w:t>
      </w:r>
    </w:p>
    <w:p w:rsidR="00000000" w:rsidDel="00000000" w:rsidP="00000000" w:rsidRDefault="00000000" w:rsidRPr="00000000" w14:paraId="00000428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"Status":1</w:t>
      </w:r>
    </w:p>
    <w:p w:rsidR="00000000" w:rsidDel="00000000" w:rsidP="00000000" w:rsidRDefault="00000000" w:rsidRPr="00000000" w14:paraId="00000429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42A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Error cases :</w:t>
      </w:r>
    </w:p>
    <w:tbl>
      <w:tblPr>
        <w:tblStyle w:val="Table13"/>
        <w:tblW w:w="8079.000000000001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9"/>
        <w:gridCol w:w="1559"/>
        <w:gridCol w:w="4961"/>
        <w:tblGridChange w:id="0">
          <w:tblGrid>
            <w:gridCol w:w="1559"/>
            <w:gridCol w:w="1559"/>
            <w:gridCol w:w="4961"/>
          </w:tblGrid>
        </w:tblGridChange>
      </w:tblGrid>
      <w:tr>
        <w:trPr>
          <w:cantSplit w:val="0"/>
          <w:tblHeader w:val="0"/>
        </w:trPr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42C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HTTP code </w:t>
            </w:r>
          </w:p>
        </w:tc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42D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Error code </w:t>
            </w:r>
          </w:p>
        </w:tc>
        <w:tc>
          <w:tcPr>
            <w:shd w:fill="365f91" w:val="clear"/>
          </w:tcPr>
          <w:p w:rsidR="00000000" w:rsidDel="00000000" w:rsidP="00000000" w:rsidRDefault="00000000" w:rsidRPr="00000000" w14:paraId="0000042E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F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0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362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1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Operation not authorised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2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3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569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4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Token OAuth expired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5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6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570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7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Token OAuth invalid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9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A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User cannot be found</w:t>
            </w:r>
          </w:p>
        </w:tc>
      </w:tr>
    </w:tbl>
    <w:p w:rsidR="00000000" w:rsidDel="00000000" w:rsidP="00000000" w:rsidRDefault="00000000" w:rsidRPr="00000000" w14:paraId="0000043B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  <w:u w:val="single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Style w:val="Heading1"/>
        <w:pageBreakBefore w:val="0"/>
        <w:numPr>
          <w:ilvl w:val="0"/>
          <w:numId w:val="3"/>
        </w:numPr>
        <w:tabs>
          <w:tab w:val="left" w:pos="6379"/>
          <w:tab w:val="left" w:pos="6663"/>
        </w:tabs>
        <w:ind w:left="0" w:firstLine="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lnxbz9" w:id="13"/>
      <w:bookmarkEnd w:id="13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Retrieve a user’S BALANCE</w:t>
      </w:r>
    </w:p>
    <w:p w:rsidR="00000000" w:rsidDel="00000000" w:rsidP="00000000" w:rsidRDefault="00000000" w:rsidRPr="00000000" w14:paraId="0000043D">
      <w:pPr>
        <w:pageBreakBefore w:val="0"/>
        <w:spacing w:before="0" w:lineRule="auto"/>
        <w:jc w:val="left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GET /api</w:t>
      </w:r>
      <w:hyperlink r:id="rId7">
        <w:r w:rsidDel="00000000" w:rsidR="00000000" w:rsidRPr="00000000">
          <w:rPr>
            <w:sz w:val="18"/>
            <w:szCs w:val="18"/>
            <w:rtl w:val="0"/>
          </w:rPr>
          <w:t xml:space="preserve">/V1.1/users/eaqbu48da/balance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ageBreakBefore w:val="0"/>
        <w:spacing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This endpoint allows partners to retrieve the user’s balance.</w:t>
      </w:r>
    </w:p>
    <w:p w:rsidR="00000000" w:rsidDel="00000000" w:rsidP="00000000" w:rsidRDefault="00000000" w:rsidRPr="00000000" w14:paraId="00000440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Request</w:t>
      </w:r>
    </w:p>
    <w:p w:rsidR="00000000" w:rsidDel="00000000" w:rsidP="00000000" w:rsidRDefault="00000000" w:rsidRPr="00000000" w14:paraId="00000441">
      <w:pPr>
        <w:pageBreakBefore w:val="0"/>
        <w:spacing w:before="0" w:lineRule="auto"/>
        <w:jc w:val="left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GET /api</w:t>
      </w:r>
      <w:hyperlink r:id="rId8">
        <w:r w:rsidDel="00000000" w:rsidR="00000000" w:rsidRPr="00000000">
          <w:rPr>
            <w:sz w:val="18"/>
            <w:szCs w:val="18"/>
            <w:rtl w:val="0"/>
          </w:rPr>
          <w:t xml:space="preserve">/V1.1/users/eaqbu48da/balance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Response</w:t>
      </w:r>
    </w:p>
    <w:p w:rsidR="00000000" w:rsidDel="00000000" w:rsidP="00000000" w:rsidRDefault="00000000" w:rsidRPr="00000000" w14:paraId="00000444">
      <w:pPr>
        <w:pageBreakBefore w:val="0"/>
        <w:spacing w:before="0" w:lineRule="auto"/>
        <w:jc w:val="left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45">
      <w:pPr>
        <w:pageBreakBefore w:val="0"/>
        <w:spacing w:before="0" w:lineRule="auto"/>
        <w:jc w:val="left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"AppUserId": "eaqbu48da",</w:t>
      </w:r>
    </w:p>
    <w:p w:rsidR="00000000" w:rsidDel="00000000" w:rsidP="00000000" w:rsidRDefault="00000000" w:rsidRPr="00000000" w14:paraId="00000446">
      <w:pPr>
        <w:pageBreakBefore w:val="0"/>
        <w:spacing w:before="0" w:lineRule="auto"/>
        <w:jc w:val="left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"Amount": 0,</w:t>
      </w:r>
    </w:p>
    <w:p w:rsidR="00000000" w:rsidDel="00000000" w:rsidP="00000000" w:rsidRDefault="00000000" w:rsidRPr="00000000" w14:paraId="00000447">
      <w:pPr>
        <w:pageBreakBefore w:val="0"/>
        <w:spacing w:before="0" w:lineRule="auto"/>
        <w:jc w:val="left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"DebtBalance": 100,</w:t>
      </w:r>
    </w:p>
    <w:p w:rsidR="00000000" w:rsidDel="00000000" w:rsidP="00000000" w:rsidRDefault="00000000" w:rsidRPr="00000000" w14:paraId="00000448">
      <w:pPr>
        <w:pageBreakBefore w:val="0"/>
        <w:spacing w:before="0" w:lineRule="auto"/>
        <w:jc w:val="left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"AccountingBalanceAmount": 0</w:t>
      </w:r>
    </w:p>
    <w:p w:rsidR="00000000" w:rsidDel="00000000" w:rsidP="00000000" w:rsidRDefault="00000000" w:rsidRPr="00000000" w14:paraId="00000449">
      <w:pPr>
        <w:pageBreakBefore w:val="0"/>
        <w:spacing w:before="0" w:lineRule="auto"/>
        <w:jc w:val="left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4A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pStyle w:val="Heading1"/>
        <w:pageBreakBefore w:val="0"/>
        <w:numPr>
          <w:ilvl w:val="0"/>
          <w:numId w:val="3"/>
        </w:numPr>
        <w:tabs>
          <w:tab w:val="left" w:pos="6379"/>
          <w:tab w:val="left" w:pos="6663"/>
        </w:tabs>
        <w:ind w:left="0" w:firstLine="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35nkun2" w:id="14"/>
      <w:bookmarkEnd w:id="14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Modify a user</w:t>
      </w:r>
    </w:p>
    <w:p w:rsidR="00000000" w:rsidDel="00000000" w:rsidP="00000000" w:rsidRDefault="00000000" w:rsidRPr="00000000" w14:paraId="0000044C">
      <w:pPr>
        <w:pageBreakBefore w:val="0"/>
        <w:spacing w:after="200" w:before="0" w:line="276" w:lineRule="auto"/>
        <w:jc w:val="left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Request with strong authentication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(MANDATORY &amp; ONLY FOR AGENT PARTNERS ONCE THE USER RECORD HAS BEEN VALIDATED):</w:t>
      </w:r>
    </w:p>
    <w:p w:rsidR="00000000" w:rsidDel="00000000" w:rsidP="00000000" w:rsidRDefault="00000000" w:rsidRPr="00000000" w14:paraId="0000044D">
      <w:pPr>
        <w:pageBreakBefore w:val="0"/>
        <w:spacing w:before="0" w:lineRule="auto"/>
        <w:jc w:val="left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PUT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/api/sca/v1.1/users/{userid}/</w:t>
      </w:r>
    </w:p>
    <w:p w:rsidR="00000000" w:rsidDel="00000000" w:rsidP="00000000" w:rsidRDefault="00000000" w:rsidRPr="00000000" w14:paraId="0000044E">
      <w:pPr>
        <w:pageBreakBefore w:val="0"/>
        <w:spacing w:before="0" w:lineRule="auto"/>
        <w:jc w:val="left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pageBreakBefore w:val="0"/>
        <w:spacing w:before="0" w:lineRule="auto"/>
        <w:jc w:val="left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This endpoint must be used for modifying User’s information once the User record has been validated.</w:t>
      </w:r>
    </w:p>
    <w:p w:rsidR="00000000" w:rsidDel="00000000" w:rsidP="00000000" w:rsidRDefault="00000000" w:rsidRPr="00000000" w14:paraId="00000450">
      <w:pPr>
        <w:pageBreakBefore w:val="0"/>
        <w:spacing w:before="0" w:lineRule="auto"/>
        <w:jc w:val="left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The body is the same as the request without strong User authentication below</w:t>
      </w:r>
    </w:p>
    <w:p w:rsidR="00000000" w:rsidDel="00000000" w:rsidP="00000000" w:rsidRDefault="00000000" w:rsidRPr="00000000" w14:paraId="00000451">
      <w:pPr>
        <w:pageBreakBefore w:val="0"/>
        <w:spacing w:after="200" w:before="0" w:line="276" w:lineRule="auto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spacing w:after="200" w:before="0" w:line="276" w:lineRule="auto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Request without strong authentication :</w:t>
      </w:r>
    </w:p>
    <w:p w:rsidR="00000000" w:rsidDel="00000000" w:rsidP="00000000" w:rsidRDefault="00000000" w:rsidRPr="00000000" w14:paraId="00000453">
      <w:pPr>
        <w:pageBreakBefore w:val="0"/>
        <w:spacing w:before="0" w:lineRule="auto"/>
        <w:jc w:val="left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This endpoint must be used for modifying User’s information if the User record is validated.</w:t>
      </w:r>
    </w:p>
    <w:p w:rsidR="00000000" w:rsidDel="00000000" w:rsidP="00000000" w:rsidRDefault="00000000" w:rsidRPr="00000000" w14:paraId="00000454">
      <w:pPr>
        <w:pageBreakBefore w:val="0"/>
        <w:spacing w:before="0" w:line="276" w:lineRule="auto"/>
        <w:jc w:val="left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PUT /api/v[1.x]/users/{appUserId}</w:t>
      </w:r>
    </w:p>
    <w:p w:rsidR="00000000" w:rsidDel="00000000" w:rsidP="00000000" w:rsidRDefault="00000000" w:rsidRPr="00000000" w14:paraId="00000455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456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Content-Type: application/vnd.s-money.v1+json</w:t>
      </w:r>
    </w:p>
    <w:p w:rsidR="00000000" w:rsidDel="00000000" w:rsidP="00000000" w:rsidRDefault="00000000" w:rsidRPr="00000000" w14:paraId="00000457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Authorization: Bearer ACCESS_TOKEN</w:t>
      </w:r>
    </w:p>
    <w:p w:rsidR="00000000" w:rsidDel="00000000" w:rsidP="00000000" w:rsidRDefault="00000000" w:rsidRPr="00000000" w14:paraId="00000458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459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"Profile":</w:t>
      </w:r>
    </w:p>
    <w:p w:rsidR="00000000" w:rsidDel="00000000" w:rsidP="00000000" w:rsidRDefault="00000000" w:rsidRPr="00000000" w14:paraId="0000045A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{</w:t>
        <w:tab/>
      </w:r>
    </w:p>
    <w:p w:rsidR="00000000" w:rsidDel="00000000" w:rsidP="00000000" w:rsidRDefault="00000000" w:rsidRPr="00000000" w14:paraId="0000045B">
      <w:pPr>
        <w:pageBreakBefore w:val="0"/>
        <w:spacing w:before="0" w:line="276" w:lineRule="auto"/>
        <w:ind w:left="708"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"Civility":0,</w:t>
        <w:tab/>
        <w:tab/>
        <w:tab/>
        <w:tab/>
        <w:tab/>
        <w:t xml:space="preserve">(optional)</w:t>
      </w:r>
    </w:p>
    <w:p w:rsidR="00000000" w:rsidDel="00000000" w:rsidP="00000000" w:rsidRDefault="00000000" w:rsidRPr="00000000" w14:paraId="0000045C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"FirstName":"Jean",</w:t>
        <w:tab/>
        <w:tab/>
        <w:tab/>
        <w:tab/>
        <w:t xml:space="preserve">(optional)</w:t>
      </w:r>
    </w:p>
    <w:p w:rsidR="00000000" w:rsidDel="00000000" w:rsidP="00000000" w:rsidRDefault="00000000" w:rsidRPr="00000000" w14:paraId="0000045D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"LastName":"Dupont",</w:t>
        <w:tab/>
        <w:tab/>
        <w:tab/>
        <w:tab/>
        <w:t xml:space="preserve">(optional) </w:t>
      </w:r>
    </w:p>
    <w:p w:rsidR="00000000" w:rsidDel="00000000" w:rsidP="00000000" w:rsidRDefault="00000000" w:rsidRPr="00000000" w14:paraId="0000045E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"Birthdate":"1985-09-29T00:00:00",</w:t>
        <w:tab/>
        <w:tab/>
        <w:t xml:space="preserve">(optional)</w:t>
      </w:r>
    </w:p>
    <w:p w:rsidR="00000000" w:rsidDel="00000000" w:rsidP="00000000" w:rsidRDefault="00000000" w:rsidRPr="00000000" w14:paraId="0000045F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                            "BirthCountry":"FR",</w:t>
        <w:tab/>
        <w:tab/>
        <w:t xml:space="preserve">                               (optional)</w:t>
      </w:r>
    </w:p>
    <w:p w:rsidR="00000000" w:rsidDel="00000000" w:rsidP="00000000" w:rsidRDefault="00000000" w:rsidRPr="00000000" w14:paraId="00000460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                            "BirthCity":"Paris",</w:t>
        <w:tab/>
        <w:tab/>
        <w:t xml:space="preserve">                               (optional)BirthCountry":"FR",</w:t>
        <w:tab/>
        <w:tab/>
        <w:t xml:space="preserve">                               (optional)</w:t>
      </w:r>
    </w:p>
    <w:p w:rsidR="00000000" w:rsidDel="00000000" w:rsidP="00000000" w:rsidRDefault="00000000" w:rsidRPr="00000000" w14:paraId="00000461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                            "BirthCity":"Paris",</w:t>
        <w:tab/>
        <w:tab/>
        <w:t xml:space="preserve">                               (optional)</w:t>
      </w:r>
    </w:p>
    <w:p w:rsidR="00000000" w:rsidDel="00000000" w:rsidP="00000000" w:rsidRDefault="00000000" w:rsidRPr="00000000" w14:paraId="00000462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"Address":</w:t>
        <w:tab/>
        <w:tab/>
        <w:tab/>
        <w:tab/>
        <w:tab/>
        <w:t xml:space="preserve">(optional)</w:t>
      </w:r>
    </w:p>
    <w:p w:rsidR="00000000" w:rsidDel="00000000" w:rsidP="00000000" w:rsidRDefault="00000000" w:rsidRPr="00000000" w14:paraId="00000464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65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 xml:space="preserve">"Street":"2 rue des chataîgners",</w:t>
      </w:r>
    </w:p>
    <w:p w:rsidR="00000000" w:rsidDel="00000000" w:rsidP="00000000" w:rsidRDefault="00000000" w:rsidRPr="00000000" w14:paraId="00000466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 xml:space="preserve">"ZipCode":"75001",</w:t>
      </w:r>
    </w:p>
    <w:p w:rsidR="00000000" w:rsidDel="00000000" w:rsidP="00000000" w:rsidRDefault="00000000" w:rsidRPr="00000000" w14:paraId="00000467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 xml:space="preserve">"City":"Paris",</w:t>
      </w:r>
    </w:p>
    <w:p w:rsidR="00000000" w:rsidDel="00000000" w:rsidP="00000000" w:rsidRDefault="00000000" w:rsidRPr="00000000" w14:paraId="00000468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 xml:space="preserve">"Country":"FR"</w:t>
      </w:r>
    </w:p>
    <w:p w:rsidR="00000000" w:rsidDel="00000000" w:rsidP="00000000" w:rsidRDefault="00000000" w:rsidRPr="00000000" w14:paraId="00000469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46A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"Phonenumber":"0600000001",</w:t>
        <w:tab/>
        <w:tab/>
        <w:tab/>
        <w:t xml:space="preserve">(optional)</w:t>
      </w:r>
    </w:p>
    <w:p w:rsidR="00000000" w:rsidDel="00000000" w:rsidP="00000000" w:rsidRDefault="00000000" w:rsidRPr="00000000" w14:paraId="0000046B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"Email":"jeandupont@s-money.fr"</w:t>
        <w:tab/>
        <w:tab/>
        <w:tab/>
        <w:t xml:space="preserve">(optional)</w:t>
      </w:r>
    </w:p>
    <w:p w:rsidR="00000000" w:rsidDel="00000000" w:rsidP="00000000" w:rsidRDefault="00000000" w:rsidRPr="00000000" w14:paraId="0000046C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} </w:t>
      </w:r>
    </w:p>
    <w:p w:rsidR="00000000" w:rsidDel="00000000" w:rsidP="00000000" w:rsidRDefault="00000000" w:rsidRPr="00000000" w14:paraId="0000046D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46E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spacing w:after="200" w:before="0" w:line="276" w:lineRule="auto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Response :</w:t>
      </w:r>
    </w:p>
    <w:p w:rsidR="00000000" w:rsidDel="00000000" w:rsidP="00000000" w:rsidRDefault="00000000" w:rsidRPr="00000000" w14:paraId="00000470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HTTP/1.1 200 OK</w:t>
      </w:r>
    </w:p>
    <w:p w:rsidR="00000000" w:rsidDel="00000000" w:rsidP="00000000" w:rsidRDefault="00000000" w:rsidRPr="00000000" w14:paraId="00000471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Content-Type: application/vnd.s-money.v1+json</w:t>
      </w:r>
    </w:p>
    <w:p w:rsidR="00000000" w:rsidDel="00000000" w:rsidP="00000000" w:rsidRDefault="00000000" w:rsidRPr="00000000" w14:paraId="00000472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473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"Id":114, </w:t>
      </w:r>
    </w:p>
    <w:p w:rsidR="00000000" w:rsidDel="00000000" w:rsidP="00000000" w:rsidRDefault="00000000" w:rsidRPr="00000000" w14:paraId="00000474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"AppUserId":"client-112",</w:t>
      </w:r>
    </w:p>
    <w:p w:rsidR="00000000" w:rsidDel="00000000" w:rsidP="00000000" w:rsidRDefault="00000000" w:rsidRPr="00000000" w14:paraId="00000475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"Role":1,</w:t>
      </w:r>
    </w:p>
    <w:p w:rsidR="00000000" w:rsidDel="00000000" w:rsidP="00000000" w:rsidRDefault="00000000" w:rsidRPr="00000000" w14:paraId="00000476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"Type":1,</w:t>
      </w:r>
    </w:p>
    <w:p w:rsidR="00000000" w:rsidDel="00000000" w:rsidP="00000000" w:rsidRDefault="00000000" w:rsidRPr="00000000" w14:paraId="00000477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"Profile":</w:t>
      </w:r>
    </w:p>
    <w:p w:rsidR="00000000" w:rsidDel="00000000" w:rsidP="00000000" w:rsidRDefault="00000000" w:rsidRPr="00000000" w14:paraId="00000478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{</w:t>
      </w:r>
    </w:p>
    <w:p w:rsidR="00000000" w:rsidDel="00000000" w:rsidP="00000000" w:rsidRDefault="00000000" w:rsidRPr="00000000" w14:paraId="00000479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"Civility":0,</w:t>
      </w:r>
    </w:p>
    <w:p w:rsidR="00000000" w:rsidDel="00000000" w:rsidP="00000000" w:rsidRDefault="00000000" w:rsidRPr="00000000" w14:paraId="0000047A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"FirstName":"Jean",</w:t>
      </w:r>
    </w:p>
    <w:p w:rsidR="00000000" w:rsidDel="00000000" w:rsidP="00000000" w:rsidRDefault="00000000" w:rsidRPr="00000000" w14:paraId="0000047B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"LastName":"Dupont",</w:t>
      </w:r>
    </w:p>
    <w:p w:rsidR="00000000" w:rsidDel="00000000" w:rsidP="00000000" w:rsidRDefault="00000000" w:rsidRPr="00000000" w14:paraId="0000047C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"Birthdate":"1985-09-29T00:00:00",</w:t>
      </w:r>
    </w:p>
    <w:p w:rsidR="00000000" w:rsidDel="00000000" w:rsidP="00000000" w:rsidRDefault="00000000" w:rsidRPr="00000000" w14:paraId="0000047D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                            "BirthCountry":"FR",</w:t>
        <w:tab/>
        <w:tab/>
        <w:t xml:space="preserve">                             </w:t>
      </w:r>
    </w:p>
    <w:p w:rsidR="00000000" w:rsidDel="00000000" w:rsidP="00000000" w:rsidRDefault="00000000" w:rsidRPr="00000000" w14:paraId="0000047E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                            "BirthCity":"Paris",</w:t>
        <w:tab/>
        <w:tab/>
        <w:t xml:space="preserve">                            </w:t>
      </w:r>
    </w:p>
    <w:p w:rsidR="00000000" w:rsidDel="00000000" w:rsidP="00000000" w:rsidRDefault="00000000" w:rsidRPr="00000000" w14:paraId="0000047F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"Address":</w:t>
      </w:r>
    </w:p>
    <w:p w:rsidR="00000000" w:rsidDel="00000000" w:rsidP="00000000" w:rsidRDefault="00000000" w:rsidRPr="00000000" w14:paraId="00000481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82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 xml:space="preserve">"Street":"2 rue des chataîgners",</w:t>
      </w:r>
    </w:p>
    <w:p w:rsidR="00000000" w:rsidDel="00000000" w:rsidP="00000000" w:rsidRDefault="00000000" w:rsidRPr="00000000" w14:paraId="00000483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 xml:space="preserve">"ZipCode":"75001",</w:t>
      </w:r>
    </w:p>
    <w:p w:rsidR="00000000" w:rsidDel="00000000" w:rsidP="00000000" w:rsidRDefault="00000000" w:rsidRPr="00000000" w14:paraId="00000484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 xml:space="preserve">"City":"Paris",</w:t>
      </w:r>
    </w:p>
    <w:p w:rsidR="00000000" w:rsidDel="00000000" w:rsidP="00000000" w:rsidRDefault="00000000" w:rsidRPr="00000000" w14:paraId="00000485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 xml:space="preserve">"Country":"FR"</w:t>
      </w:r>
    </w:p>
    <w:p w:rsidR="00000000" w:rsidDel="00000000" w:rsidP="00000000" w:rsidRDefault="00000000" w:rsidRPr="00000000" w14:paraId="00000486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487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"Phonenumber":"0600000001",</w:t>
      </w:r>
    </w:p>
    <w:p w:rsidR="00000000" w:rsidDel="00000000" w:rsidP="00000000" w:rsidRDefault="00000000" w:rsidRPr="00000000" w14:paraId="00000488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"Email":"jeandupont@s-money.fr",</w:t>
      </w:r>
    </w:p>
    <w:p w:rsidR="00000000" w:rsidDel="00000000" w:rsidP="00000000" w:rsidRDefault="00000000" w:rsidRPr="00000000" w14:paraId="00000489">
      <w:pPr>
        <w:pageBreakBefore w:val="0"/>
        <w:spacing w:before="0" w:line="276" w:lineRule="auto"/>
        <w:ind w:left="708"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"Alias":"jean-dupont"</w:t>
      </w:r>
    </w:p>
    <w:p w:rsidR="00000000" w:rsidDel="00000000" w:rsidP="00000000" w:rsidRDefault="00000000" w:rsidRPr="00000000" w14:paraId="0000048A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},</w:t>
      </w:r>
    </w:p>
    <w:p w:rsidR="00000000" w:rsidDel="00000000" w:rsidP="00000000" w:rsidRDefault="00000000" w:rsidRPr="00000000" w14:paraId="0000048B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"Amount":0, </w:t>
      </w:r>
    </w:p>
    <w:p w:rsidR="00000000" w:rsidDel="00000000" w:rsidP="00000000" w:rsidRDefault="00000000" w:rsidRPr="00000000" w14:paraId="0000048C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"AccountingBalanceAmout":0,</w:t>
      </w:r>
    </w:p>
    <w:p w:rsidR="00000000" w:rsidDel="00000000" w:rsidP="00000000" w:rsidRDefault="00000000" w:rsidRPr="00000000" w14:paraId="0000048D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"SubAccounts":</w:t>
      </w:r>
    </w:p>
    <w:p w:rsidR="00000000" w:rsidDel="00000000" w:rsidP="00000000" w:rsidRDefault="00000000" w:rsidRPr="00000000" w14:paraId="0000048E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[{</w:t>
      </w:r>
    </w:p>
    <w:p w:rsidR="00000000" w:rsidDel="00000000" w:rsidP="00000000" w:rsidRDefault="00000000" w:rsidRPr="00000000" w14:paraId="0000048F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"Id":"225",</w:t>
      </w:r>
    </w:p>
    <w:p w:rsidR="00000000" w:rsidDel="00000000" w:rsidP="00000000" w:rsidRDefault="00000000" w:rsidRPr="00000000" w14:paraId="00000490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"AppAccountId":"87",</w:t>
      </w:r>
    </w:p>
    <w:p w:rsidR="00000000" w:rsidDel="00000000" w:rsidP="00000000" w:rsidRDefault="00000000" w:rsidRPr="00000000" w14:paraId="00000491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"Amount":0",</w:t>
      </w:r>
    </w:p>
    <w:p w:rsidR="00000000" w:rsidDel="00000000" w:rsidP="00000000" w:rsidRDefault="00000000" w:rsidRPr="00000000" w14:paraId="00000492">
      <w:pPr>
        <w:pageBreakBefore w:val="0"/>
        <w:spacing w:before="0" w:line="276" w:lineRule="auto"/>
        <w:ind w:left="708"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"AccountingBalanceAmout":0,</w:t>
      </w:r>
    </w:p>
    <w:p w:rsidR="00000000" w:rsidDel="00000000" w:rsidP="00000000" w:rsidRDefault="00000000" w:rsidRPr="00000000" w14:paraId="00000493">
      <w:pPr>
        <w:pageBreakBefore w:val="0"/>
        <w:spacing w:before="0" w:line="276" w:lineRule="auto"/>
        <w:ind w:left="708"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"DisplayName":"Sub Account",</w:t>
      </w:r>
    </w:p>
    <w:p w:rsidR="00000000" w:rsidDel="00000000" w:rsidP="00000000" w:rsidRDefault="00000000" w:rsidRPr="00000000" w14:paraId="00000494">
      <w:pPr>
        <w:pageBreakBefore w:val="0"/>
        <w:spacing w:before="0" w:line="276" w:lineRule="auto"/>
        <w:ind w:left="708"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"IsDefault":true,</w:t>
      </w:r>
    </w:p>
    <w:p w:rsidR="00000000" w:rsidDel="00000000" w:rsidP="00000000" w:rsidRDefault="00000000" w:rsidRPr="00000000" w14:paraId="00000495">
      <w:pPr>
        <w:pageBreakBefore w:val="0"/>
        <w:spacing w:before="0" w:line="276" w:lineRule="auto"/>
        <w:ind w:left="708"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"Iban": "FR1420041010050500013M02606"</w:t>
      </w:r>
    </w:p>
    <w:p w:rsidR="00000000" w:rsidDel="00000000" w:rsidP="00000000" w:rsidRDefault="00000000" w:rsidRPr="00000000" w14:paraId="00000496">
      <w:pPr>
        <w:pageBreakBefore w:val="0"/>
        <w:spacing w:before="0" w:line="276" w:lineRule="auto"/>
        <w:ind w:left="708" w:firstLine="0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}, {…}],</w:t>
      </w:r>
    </w:p>
    <w:p w:rsidR="00000000" w:rsidDel="00000000" w:rsidP="00000000" w:rsidRDefault="00000000" w:rsidRPr="00000000" w14:paraId="00000497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"BankAccounts":</w:t>
      </w:r>
    </w:p>
    <w:p w:rsidR="00000000" w:rsidDel="00000000" w:rsidP="00000000" w:rsidRDefault="00000000" w:rsidRPr="00000000" w14:paraId="00000498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[{</w:t>
      </w:r>
    </w:p>
    <w:p w:rsidR="00000000" w:rsidDel="00000000" w:rsidP="00000000" w:rsidRDefault="00000000" w:rsidRPr="00000000" w14:paraId="00000499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"Id":2,</w:t>
      </w:r>
    </w:p>
    <w:p w:rsidR="00000000" w:rsidDel="00000000" w:rsidP="00000000" w:rsidRDefault="00000000" w:rsidRPr="00000000" w14:paraId="0000049A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"Href":"/api/users/{AppUserId}/BankAccounts/2"</w:t>
      </w:r>
    </w:p>
    <w:p w:rsidR="00000000" w:rsidDel="00000000" w:rsidP="00000000" w:rsidRDefault="00000000" w:rsidRPr="00000000" w14:paraId="0000049B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}, {…}],</w:t>
      </w:r>
    </w:p>
    <w:p w:rsidR="00000000" w:rsidDel="00000000" w:rsidP="00000000" w:rsidRDefault="00000000" w:rsidRPr="00000000" w14:paraId="0000049C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"cbcards":</w:t>
      </w:r>
    </w:p>
    <w:p w:rsidR="00000000" w:rsidDel="00000000" w:rsidP="00000000" w:rsidRDefault="00000000" w:rsidRPr="00000000" w14:paraId="0000049D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[{</w:t>
      </w:r>
    </w:p>
    <w:p w:rsidR="00000000" w:rsidDel="00000000" w:rsidP="00000000" w:rsidRDefault="00000000" w:rsidRPr="00000000" w14:paraId="0000049E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"Id":12,</w:t>
      </w:r>
    </w:p>
    <w:p w:rsidR="00000000" w:rsidDel="00000000" w:rsidP="00000000" w:rsidRDefault="00000000" w:rsidRPr="00000000" w14:paraId="0000049F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"AppCardId": "card1",</w:t>
      </w:r>
    </w:p>
    <w:p w:rsidR="00000000" w:rsidDel="00000000" w:rsidP="00000000" w:rsidRDefault="00000000" w:rsidRPr="00000000" w14:paraId="000004A0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"Href":"/api/users/{AppUserId}/cbcards/card1</w:t>
      </w:r>
    </w:p>
    <w:p w:rsidR="00000000" w:rsidDel="00000000" w:rsidP="00000000" w:rsidRDefault="00000000" w:rsidRPr="00000000" w14:paraId="000004A1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}, {…}],</w:t>
      </w:r>
    </w:p>
    <w:p w:rsidR="00000000" w:rsidDel="00000000" w:rsidP="00000000" w:rsidRDefault="00000000" w:rsidRPr="00000000" w14:paraId="000004A2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"Status":1,</w:t>
      </w:r>
    </w:p>
    <w:p w:rsidR="00000000" w:rsidDel="00000000" w:rsidP="00000000" w:rsidRDefault="00000000" w:rsidRPr="00000000" w14:paraId="000004A3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4A4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If user’s kyc is validated, only following informations could be modified</w:t>
      </w:r>
    </w:p>
    <w:p w:rsidR="00000000" w:rsidDel="00000000" w:rsidP="00000000" w:rsidRDefault="00000000" w:rsidRPr="00000000" w14:paraId="000004A6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Civility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FirstName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LastName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Phonenumber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4AD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Error cases :</w:t>
      </w:r>
    </w:p>
    <w:p w:rsidR="00000000" w:rsidDel="00000000" w:rsidP="00000000" w:rsidRDefault="00000000" w:rsidRPr="00000000" w14:paraId="000004AF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079.000000000001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9"/>
        <w:gridCol w:w="1559"/>
        <w:gridCol w:w="4961"/>
        <w:tblGridChange w:id="0">
          <w:tblGrid>
            <w:gridCol w:w="1559"/>
            <w:gridCol w:w="1559"/>
            <w:gridCol w:w="4961"/>
          </w:tblGrid>
        </w:tblGridChange>
      </w:tblGrid>
      <w:tr>
        <w:trPr>
          <w:cantSplit w:val="0"/>
          <w:tblHeader w:val="0"/>
        </w:trPr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4B0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HTTP code </w:t>
            </w:r>
          </w:p>
        </w:tc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4B1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Error code </w:t>
            </w:r>
          </w:p>
        </w:tc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4B2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Description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B3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4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362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5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Operation not authorised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B6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7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569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Token OAuth expired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B9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A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570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B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Token OAuth invalid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B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D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E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Request parameter not provided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BF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0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177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1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Request parameter invalid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2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3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4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User cannot be found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5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6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567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7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Date of birth invalid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9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377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A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The user must be over 18 years old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B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550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D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Incorrect or already taken e-mail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E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F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514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0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Incorrect or already taken account Alias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1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2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3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Incorrect or already taken telephone number</w:t>
            </w:r>
          </w:p>
        </w:tc>
      </w:tr>
    </w:tbl>
    <w:p w:rsidR="00000000" w:rsidDel="00000000" w:rsidP="00000000" w:rsidRDefault="00000000" w:rsidRPr="00000000" w14:paraId="000004D4">
      <w:pPr>
        <w:pStyle w:val="Heading1"/>
        <w:pageBreakBefore w:val="0"/>
        <w:numPr>
          <w:ilvl w:val="0"/>
          <w:numId w:val="3"/>
        </w:numPr>
        <w:tabs>
          <w:tab w:val="left" w:pos="6379"/>
          <w:tab w:val="left" w:pos="6663"/>
        </w:tabs>
        <w:ind w:left="0" w:firstLine="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1ksv4uv" w:id="15"/>
      <w:bookmarkEnd w:id="15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Close the user account</w:t>
      </w:r>
    </w:p>
    <w:p w:rsidR="00000000" w:rsidDel="00000000" w:rsidP="00000000" w:rsidRDefault="00000000" w:rsidRPr="00000000" w14:paraId="000004D5">
      <w:pPr>
        <w:pageBreakBefore w:val="0"/>
        <w:spacing w:after="200" w:before="0" w:line="276" w:lineRule="auto"/>
        <w:jc w:val="left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u w:val="single"/>
          <w:rtl w:val="0"/>
        </w:rPr>
        <w:t xml:space="preserve">WARNING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 : This operation is irreversible. No action will enable to re-open the account, &amp; the personnal data are deleted and no more reachable (GDPR). The only possible action is to open again a new account with the same informations.</w:t>
      </w:r>
    </w:p>
    <w:p w:rsidR="00000000" w:rsidDel="00000000" w:rsidP="00000000" w:rsidRDefault="00000000" w:rsidRPr="00000000" w14:paraId="000004D6">
      <w:pPr>
        <w:pageBreakBefore w:val="0"/>
        <w:spacing w:after="200" w:before="0" w:line="276" w:lineRule="auto"/>
        <w:jc w:val="left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Request:</w:t>
      </w:r>
    </w:p>
    <w:p w:rsidR="00000000" w:rsidDel="00000000" w:rsidP="00000000" w:rsidRDefault="00000000" w:rsidRPr="00000000" w14:paraId="000004D7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PUT /api/v[1.x]/users/{appUserId}</w:t>
      </w:r>
    </w:p>
    <w:p w:rsidR="00000000" w:rsidDel="00000000" w:rsidP="00000000" w:rsidRDefault="00000000" w:rsidRPr="00000000" w14:paraId="000004D8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Accept: application/vnd.s-money.v1+json </w:t>
      </w:r>
    </w:p>
    <w:p w:rsidR="00000000" w:rsidDel="00000000" w:rsidP="00000000" w:rsidRDefault="00000000" w:rsidRPr="00000000" w14:paraId="000004D9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Content-Type: application/vnd.s-money.v1+json</w:t>
      </w:r>
    </w:p>
    <w:p w:rsidR="00000000" w:rsidDel="00000000" w:rsidP="00000000" w:rsidRDefault="00000000" w:rsidRPr="00000000" w14:paraId="000004DA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Authorization: Bearer ACCESS_TOKEN</w:t>
      </w:r>
    </w:p>
    <w:p w:rsidR="00000000" w:rsidDel="00000000" w:rsidP="00000000" w:rsidRDefault="00000000" w:rsidRPr="00000000" w14:paraId="000004DB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4DC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"Status":5</w:t>
        <w:tab/>
        <w:tab/>
        <w:t xml:space="preserve">(mandatory)</w:t>
      </w:r>
    </w:p>
    <w:p w:rsidR="00000000" w:rsidDel="00000000" w:rsidP="00000000" w:rsidRDefault="00000000" w:rsidRPr="00000000" w14:paraId="000004DD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4DE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spacing w:after="200" w:before="0" w:line="276" w:lineRule="auto"/>
        <w:jc w:val="left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Response :</w:t>
      </w:r>
    </w:p>
    <w:p w:rsidR="00000000" w:rsidDel="00000000" w:rsidP="00000000" w:rsidRDefault="00000000" w:rsidRPr="00000000" w14:paraId="000004E0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HTTP/1.1 200 OK</w:t>
      </w:r>
    </w:p>
    <w:p w:rsidR="00000000" w:rsidDel="00000000" w:rsidP="00000000" w:rsidRDefault="00000000" w:rsidRPr="00000000" w14:paraId="000004E1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Content-Type: application/vnd.s-money.v1+json</w:t>
      </w:r>
    </w:p>
    <w:p w:rsidR="00000000" w:rsidDel="00000000" w:rsidP="00000000" w:rsidRDefault="00000000" w:rsidRPr="00000000" w14:paraId="000004E2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4E3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"Id":114, </w:t>
      </w:r>
    </w:p>
    <w:p w:rsidR="00000000" w:rsidDel="00000000" w:rsidP="00000000" w:rsidRDefault="00000000" w:rsidRPr="00000000" w14:paraId="000004E4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"AppUserId":"client-112",</w:t>
      </w:r>
    </w:p>
    <w:p w:rsidR="00000000" w:rsidDel="00000000" w:rsidP="00000000" w:rsidRDefault="00000000" w:rsidRPr="00000000" w14:paraId="000004E5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"Role":1,</w:t>
      </w:r>
    </w:p>
    <w:p w:rsidR="00000000" w:rsidDel="00000000" w:rsidP="00000000" w:rsidRDefault="00000000" w:rsidRPr="00000000" w14:paraId="000004E6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"Type":1,</w:t>
      </w:r>
    </w:p>
    <w:p w:rsidR="00000000" w:rsidDel="00000000" w:rsidP="00000000" w:rsidRDefault="00000000" w:rsidRPr="00000000" w14:paraId="000004E7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"Profile":</w:t>
      </w:r>
    </w:p>
    <w:p w:rsidR="00000000" w:rsidDel="00000000" w:rsidP="00000000" w:rsidRDefault="00000000" w:rsidRPr="00000000" w14:paraId="000004E8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{</w:t>
      </w:r>
    </w:p>
    <w:p w:rsidR="00000000" w:rsidDel="00000000" w:rsidP="00000000" w:rsidRDefault="00000000" w:rsidRPr="00000000" w14:paraId="000004E9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"Civility":0,</w:t>
      </w:r>
    </w:p>
    <w:p w:rsidR="00000000" w:rsidDel="00000000" w:rsidP="00000000" w:rsidRDefault="00000000" w:rsidRPr="00000000" w14:paraId="000004EA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"FirstName":"Jean",</w:t>
      </w:r>
    </w:p>
    <w:p w:rsidR="00000000" w:rsidDel="00000000" w:rsidP="00000000" w:rsidRDefault="00000000" w:rsidRPr="00000000" w14:paraId="000004EB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"LastName":"Dupont",</w:t>
      </w:r>
    </w:p>
    <w:p w:rsidR="00000000" w:rsidDel="00000000" w:rsidP="00000000" w:rsidRDefault="00000000" w:rsidRPr="00000000" w14:paraId="000004EC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"Birthdate":"1985-09-29T00:00:00",</w:t>
      </w:r>
    </w:p>
    <w:p w:rsidR="00000000" w:rsidDel="00000000" w:rsidP="00000000" w:rsidRDefault="00000000" w:rsidRPr="00000000" w14:paraId="000004ED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"Address":</w:t>
      </w:r>
    </w:p>
    <w:p w:rsidR="00000000" w:rsidDel="00000000" w:rsidP="00000000" w:rsidRDefault="00000000" w:rsidRPr="00000000" w14:paraId="000004EE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EF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 xml:space="preserve">"Street":"2 rue des chataîgners",</w:t>
      </w:r>
    </w:p>
    <w:p w:rsidR="00000000" w:rsidDel="00000000" w:rsidP="00000000" w:rsidRDefault="00000000" w:rsidRPr="00000000" w14:paraId="000004F0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 xml:space="preserve">"ZipCode":"75001",</w:t>
      </w:r>
    </w:p>
    <w:p w:rsidR="00000000" w:rsidDel="00000000" w:rsidP="00000000" w:rsidRDefault="00000000" w:rsidRPr="00000000" w14:paraId="000004F1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 xml:space="preserve">"City":"Paris",</w:t>
      </w:r>
    </w:p>
    <w:p w:rsidR="00000000" w:rsidDel="00000000" w:rsidP="00000000" w:rsidRDefault="00000000" w:rsidRPr="00000000" w14:paraId="000004F2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 xml:space="preserve">"Country":"FR"</w:t>
      </w:r>
    </w:p>
    <w:p w:rsidR="00000000" w:rsidDel="00000000" w:rsidP="00000000" w:rsidRDefault="00000000" w:rsidRPr="00000000" w14:paraId="000004F3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4F4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"Phonenumber":"0600000001",</w:t>
      </w:r>
    </w:p>
    <w:p w:rsidR="00000000" w:rsidDel="00000000" w:rsidP="00000000" w:rsidRDefault="00000000" w:rsidRPr="00000000" w14:paraId="000004F5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"Email":"jeandupont@s-money.fr",</w:t>
      </w:r>
    </w:p>
    <w:p w:rsidR="00000000" w:rsidDel="00000000" w:rsidP="00000000" w:rsidRDefault="00000000" w:rsidRPr="00000000" w14:paraId="000004F6">
      <w:pPr>
        <w:pageBreakBefore w:val="0"/>
        <w:spacing w:before="0" w:line="276" w:lineRule="auto"/>
        <w:ind w:left="708"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"Alias":"jean-dupont"</w:t>
      </w:r>
    </w:p>
    <w:p w:rsidR="00000000" w:rsidDel="00000000" w:rsidP="00000000" w:rsidRDefault="00000000" w:rsidRPr="00000000" w14:paraId="000004F7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},</w:t>
      </w:r>
    </w:p>
    <w:p w:rsidR="00000000" w:rsidDel="00000000" w:rsidP="00000000" w:rsidRDefault="00000000" w:rsidRPr="00000000" w14:paraId="000004F8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"Amount":0, </w:t>
      </w:r>
    </w:p>
    <w:p w:rsidR="00000000" w:rsidDel="00000000" w:rsidP="00000000" w:rsidRDefault="00000000" w:rsidRPr="00000000" w14:paraId="000004F9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"AccountingBalanceAmout":0,</w:t>
      </w:r>
    </w:p>
    <w:p w:rsidR="00000000" w:rsidDel="00000000" w:rsidP="00000000" w:rsidRDefault="00000000" w:rsidRPr="00000000" w14:paraId="000004FA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"SubAccounts":</w:t>
      </w:r>
    </w:p>
    <w:p w:rsidR="00000000" w:rsidDel="00000000" w:rsidP="00000000" w:rsidRDefault="00000000" w:rsidRPr="00000000" w14:paraId="000004FB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[{</w:t>
      </w:r>
    </w:p>
    <w:p w:rsidR="00000000" w:rsidDel="00000000" w:rsidP="00000000" w:rsidRDefault="00000000" w:rsidRPr="00000000" w14:paraId="000004FC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"Id":"225",</w:t>
      </w:r>
    </w:p>
    <w:p w:rsidR="00000000" w:rsidDel="00000000" w:rsidP="00000000" w:rsidRDefault="00000000" w:rsidRPr="00000000" w14:paraId="000004FD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"AppAccountId":"87",</w:t>
      </w:r>
    </w:p>
    <w:p w:rsidR="00000000" w:rsidDel="00000000" w:rsidP="00000000" w:rsidRDefault="00000000" w:rsidRPr="00000000" w14:paraId="000004FE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"Amount":0",</w:t>
      </w:r>
    </w:p>
    <w:p w:rsidR="00000000" w:rsidDel="00000000" w:rsidP="00000000" w:rsidRDefault="00000000" w:rsidRPr="00000000" w14:paraId="000004FF">
      <w:pPr>
        <w:pageBreakBefore w:val="0"/>
        <w:spacing w:before="0" w:line="276" w:lineRule="auto"/>
        <w:ind w:left="708"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"AccountingBalanceAmout":0,</w:t>
      </w:r>
    </w:p>
    <w:p w:rsidR="00000000" w:rsidDel="00000000" w:rsidP="00000000" w:rsidRDefault="00000000" w:rsidRPr="00000000" w14:paraId="00000500">
      <w:pPr>
        <w:pageBreakBefore w:val="0"/>
        <w:spacing w:before="0" w:line="276" w:lineRule="auto"/>
        <w:ind w:left="708"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"DisplayName":"Sub Account",</w:t>
      </w:r>
    </w:p>
    <w:p w:rsidR="00000000" w:rsidDel="00000000" w:rsidP="00000000" w:rsidRDefault="00000000" w:rsidRPr="00000000" w14:paraId="00000501">
      <w:pPr>
        <w:pageBreakBefore w:val="0"/>
        <w:spacing w:before="0" w:line="276" w:lineRule="auto"/>
        <w:ind w:left="708"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"IsDefault":true,</w:t>
      </w:r>
    </w:p>
    <w:p w:rsidR="00000000" w:rsidDel="00000000" w:rsidP="00000000" w:rsidRDefault="00000000" w:rsidRPr="00000000" w14:paraId="00000502">
      <w:pPr>
        <w:pageBreakBefore w:val="0"/>
        <w:spacing w:before="0" w:line="276" w:lineRule="auto"/>
        <w:ind w:left="708"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"Iban": "FR1420041010050500013M02606"</w:t>
      </w:r>
    </w:p>
    <w:p w:rsidR="00000000" w:rsidDel="00000000" w:rsidP="00000000" w:rsidRDefault="00000000" w:rsidRPr="00000000" w14:paraId="00000503">
      <w:pPr>
        <w:pageBreakBefore w:val="0"/>
        <w:spacing w:before="0" w:line="276" w:lineRule="auto"/>
        <w:ind w:left="708" w:firstLine="0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}, {…}],</w:t>
      </w:r>
    </w:p>
    <w:p w:rsidR="00000000" w:rsidDel="00000000" w:rsidP="00000000" w:rsidRDefault="00000000" w:rsidRPr="00000000" w14:paraId="00000504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"BankAccounts":</w:t>
      </w:r>
    </w:p>
    <w:p w:rsidR="00000000" w:rsidDel="00000000" w:rsidP="00000000" w:rsidRDefault="00000000" w:rsidRPr="00000000" w14:paraId="00000505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[{</w:t>
      </w:r>
    </w:p>
    <w:p w:rsidR="00000000" w:rsidDel="00000000" w:rsidP="00000000" w:rsidRDefault="00000000" w:rsidRPr="00000000" w14:paraId="00000506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"Id":2,</w:t>
      </w:r>
    </w:p>
    <w:p w:rsidR="00000000" w:rsidDel="00000000" w:rsidP="00000000" w:rsidRDefault="00000000" w:rsidRPr="00000000" w14:paraId="00000507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"Href":"/api/users/{AppUserId}/BankAccounts/2"</w:t>
      </w:r>
    </w:p>
    <w:p w:rsidR="00000000" w:rsidDel="00000000" w:rsidP="00000000" w:rsidRDefault="00000000" w:rsidRPr="00000000" w14:paraId="00000508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}, {…}],</w:t>
      </w:r>
    </w:p>
    <w:p w:rsidR="00000000" w:rsidDel="00000000" w:rsidP="00000000" w:rsidRDefault="00000000" w:rsidRPr="00000000" w14:paraId="00000509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"cbcards":</w:t>
      </w:r>
    </w:p>
    <w:p w:rsidR="00000000" w:rsidDel="00000000" w:rsidP="00000000" w:rsidRDefault="00000000" w:rsidRPr="00000000" w14:paraId="0000050A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[{</w:t>
      </w:r>
    </w:p>
    <w:p w:rsidR="00000000" w:rsidDel="00000000" w:rsidP="00000000" w:rsidRDefault="00000000" w:rsidRPr="00000000" w14:paraId="0000050B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"Id":12,</w:t>
      </w:r>
    </w:p>
    <w:p w:rsidR="00000000" w:rsidDel="00000000" w:rsidP="00000000" w:rsidRDefault="00000000" w:rsidRPr="00000000" w14:paraId="0000050C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"AppCardId": "card1",</w:t>
      </w:r>
    </w:p>
    <w:p w:rsidR="00000000" w:rsidDel="00000000" w:rsidP="00000000" w:rsidRDefault="00000000" w:rsidRPr="00000000" w14:paraId="0000050D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"Href":"/api/users/{AppUserId}/cbcards/card1</w:t>
      </w:r>
    </w:p>
    <w:p w:rsidR="00000000" w:rsidDel="00000000" w:rsidP="00000000" w:rsidRDefault="00000000" w:rsidRPr="00000000" w14:paraId="0000050E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}, {…}],</w:t>
      </w:r>
    </w:p>
    <w:p w:rsidR="00000000" w:rsidDel="00000000" w:rsidP="00000000" w:rsidRDefault="00000000" w:rsidRPr="00000000" w14:paraId="0000050F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"Status":5</w:t>
      </w:r>
    </w:p>
    <w:p w:rsidR="00000000" w:rsidDel="00000000" w:rsidP="00000000" w:rsidRDefault="00000000" w:rsidRPr="00000000" w14:paraId="00000510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511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Error cases :</w:t>
      </w:r>
    </w:p>
    <w:p w:rsidR="00000000" w:rsidDel="00000000" w:rsidP="00000000" w:rsidRDefault="00000000" w:rsidRPr="00000000" w14:paraId="00000513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079.000000000001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9"/>
        <w:gridCol w:w="1559"/>
        <w:gridCol w:w="4961"/>
        <w:tblGridChange w:id="0">
          <w:tblGrid>
            <w:gridCol w:w="1559"/>
            <w:gridCol w:w="1559"/>
            <w:gridCol w:w="4961"/>
          </w:tblGrid>
        </w:tblGridChange>
      </w:tblGrid>
      <w:tr>
        <w:trPr>
          <w:cantSplit w:val="0"/>
          <w:tblHeader w:val="0"/>
        </w:trPr>
        <w:tc>
          <w:tcPr>
            <w:shd w:fill="365f91" w:val="clear"/>
          </w:tcPr>
          <w:p w:rsidR="00000000" w:rsidDel="00000000" w:rsidP="00000000" w:rsidRDefault="00000000" w:rsidRPr="00000000" w14:paraId="00000514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Code HTTP</w:t>
            </w:r>
          </w:p>
        </w:tc>
        <w:tc>
          <w:tcPr>
            <w:shd w:fill="365f91" w:val="clear"/>
          </w:tcPr>
          <w:p w:rsidR="00000000" w:rsidDel="00000000" w:rsidP="00000000" w:rsidRDefault="00000000" w:rsidRPr="00000000" w14:paraId="00000515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Error code</w:t>
            </w:r>
          </w:p>
        </w:tc>
        <w:tc>
          <w:tcPr>
            <w:shd w:fill="365f91" w:val="clear"/>
          </w:tcPr>
          <w:p w:rsidR="00000000" w:rsidDel="00000000" w:rsidP="00000000" w:rsidRDefault="00000000" w:rsidRPr="00000000" w14:paraId="00000516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7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1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362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19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Operation not authorised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A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1B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569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1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Token oAuth expired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D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1E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570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1F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Token oAuth invalid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0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1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2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Request parameter missing or not provided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3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4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177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5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Request parameter invalid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6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7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User cannot be found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9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A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B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2"/>
                <w:szCs w:val="22"/>
                <w:rtl w:val="0"/>
              </w:rPr>
              <w:t xml:space="preserve">BIC / IBAN unknown / not filled in, cannot transfer the remaining funds to the user's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D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E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2"/>
                <w:szCs w:val="22"/>
                <w:rtl w:val="0"/>
              </w:rPr>
              <w:t xml:space="preserve">Unit transaction limit reached, unable to transfer the remaining funds to the user's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F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30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344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31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2"/>
                <w:szCs w:val="22"/>
                <w:rtl w:val="0"/>
              </w:rPr>
              <w:t xml:space="preserve">Annual transaction limit reached, unable to transfer the remaining funds to the user's account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2">
      <w:pPr>
        <w:pStyle w:val="Heading1"/>
        <w:pageBreakBefore w:val="0"/>
        <w:numPr>
          <w:ilvl w:val="0"/>
          <w:numId w:val="3"/>
        </w:numPr>
        <w:tabs>
          <w:tab w:val="left" w:pos="6379"/>
          <w:tab w:val="left" w:pos="6663"/>
        </w:tabs>
        <w:ind w:left="0" w:firstLine="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44sinio" w:id="16"/>
      <w:bookmarkEnd w:id="16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SEND USER’S ACCEPTED GCU </w:t>
      </w:r>
    </w:p>
    <w:p w:rsidR="00000000" w:rsidDel="00000000" w:rsidP="00000000" w:rsidRDefault="00000000" w:rsidRPr="00000000" w14:paraId="00000533">
      <w:pPr>
        <w:pageBreakBefore w:val="0"/>
        <w:spacing w:after="200" w:before="0" w:line="276" w:lineRule="auto"/>
        <w:jc w:val="left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Request with strong authentication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(MANDATORY &amp; ONLY FOR AGENT PARTNERS)</w:t>
      </w:r>
    </w:p>
    <w:p w:rsidR="00000000" w:rsidDel="00000000" w:rsidP="00000000" w:rsidRDefault="00000000" w:rsidRPr="00000000" w14:paraId="00000534">
      <w:pPr>
        <w:pageBreakBefore w:val="0"/>
        <w:spacing w:before="0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POST /api/sca/v2.0/users/{AppUserId}/cgu</w:t>
      </w:r>
    </w:p>
    <w:p w:rsidR="00000000" w:rsidDel="00000000" w:rsidP="00000000" w:rsidRDefault="00000000" w:rsidRPr="00000000" w14:paraId="00000535">
      <w:pPr>
        <w:pageBreakBefore w:val="0"/>
        <w:spacing w:before="0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POST /api/sca/v1.1/users/{AppUserId}/cgu</w:t>
      </w:r>
    </w:p>
    <w:p w:rsidR="00000000" w:rsidDel="00000000" w:rsidP="00000000" w:rsidRDefault="00000000" w:rsidRPr="00000000" w14:paraId="00000536">
      <w:pPr>
        <w:pageBreakBefore w:val="0"/>
        <w:spacing w:before="0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pageBreakBefore w:val="0"/>
        <w:spacing w:after="200" w:before="0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538">
      <w:pPr>
        <w:pageBreakBefore w:val="0"/>
        <w:spacing w:after="200" w:before="0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"cardCgu": "true",</w:t>
      </w:r>
    </w:p>
    <w:p w:rsidR="00000000" w:rsidDel="00000000" w:rsidP="00000000" w:rsidRDefault="00000000" w:rsidRPr="00000000" w14:paraId="00000539">
      <w:pPr>
        <w:pageBreakBefore w:val="0"/>
        <w:spacing w:after="200" w:before="0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"partnerCgu": "true",</w:t>
      </w:r>
    </w:p>
    <w:p w:rsidR="00000000" w:rsidDel="00000000" w:rsidP="00000000" w:rsidRDefault="00000000" w:rsidRPr="00000000" w14:paraId="0000053A">
      <w:pPr>
        <w:pageBreakBefore w:val="0"/>
        <w:spacing w:after="200" w:before="0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"accountCgu": "true"</w:t>
      </w:r>
    </w:p>
    <w:p w:rsidR="00000000" w:rsidDel="00000000" w:rsidP="00000000" w:rsidRDefault="00000000" w:rsidRPr="00000000" w14:paraId="0000053B">
      <w:pPr>
        <w:pageBreakBefore w:val="0"/>
        <w:spacing w:after="200" w:before="0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53C">
      <w:pPr>
        <w:pageBreakBefore w:val="0"/>
        <w:spacing w:after="200" w:before="0" w:line="276" w:lineRule="auto"/>
        <w:jc w:val="left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Response :</w:t>
      </w:r>
    </w:p>
    <w:p w:rsidR="00000000" w:rsidDel="00000000" w:rsidP="00000000" w:rsidRDefault="00000000" w:rsidRPr="00000000" w14:paraId="0000053D">
      <w:pPr>
        <w:pageBreakBefore w:val="0"/>
        <w:spacing w:after="200"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200 OK</w:t>
      </w:r>
    </w:p>
    <w:p w:rsidR="00000000" w:rsidDel="00000000" w:rsidP="00000000" w:rsidRDefault="00000000" w:rsidRPr="00000000" w14:paraId="0000053E">
      <w:pPr>
        <w:pageBreakBefore w:val="0"/>
        <w:spacing w:after="200"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{</w:t>
      </w:r>
    </w:p>
    <w:p w:rsidR="00000000" w:rsidDel="00000000" w:rsidP="00000000" w:rsidRDefault="00000000" w:rsidRPr="00000000" w14:paraId="0000053F">
      <w:pPr>
        <w:pageBreakBefore w:val="0"/>
        <w:spacing w:after="200"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"card": true,</w:t>
      </w:r>
    </w:p>
    <w:p w:rsidR="00000000" w:rsidDel="00000000" w:rsidP="00000000" w:rsidRDefault="00000000" w:rsidRPr="00000000" w14:paraId="00000540">
      <w:pPr>
        <w:pageBreakBefore w:val="0"/>
        <w:spacing w:after="200"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"partner": true,</w:t>
      </w:r>
    </w:p>
    <w:p w:rsidR="00000000" w:rsidDel="00000000" w:rsidP="00000000" w:rsidRDefault="00000000" w:rsidRPr="00000000" w14:paraId="00000541">
      <w:pPr>
        <w:pageBreakBefore w:val="0"/>
        <w:spacing w:after="200"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"account": true</w:t>
      </w:r>
    </w:p>
    <w:p w:rsidR="00000000" w:rsidDel="00000000" w:rsidP="00000000" w:rsidRDefault="00000000" w:rsidRPr="00000000" w14:paraId="00000542">
      <w:pPr>
        <w:pageBreakBefore w:val="0"/>
        <w:spacing w:after="200" w:before="0" w:line="276" w:lineRule="auto"/>
        <w:jc w:val="left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tbl>
      <w:tblPr>
        <w:tblStyle w:val="Table16"/>
        <w:tblW w:w="112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9"/>
        <w:gridCol w:w="1878"/>
        <w:gridCol w:w="1735"/>
        <w:gridCol w:w="1735"/>
        <w:gridCol w:w="3614"/>
        <w:tblGridChange w:id="0">
          <w:tblGrid>
            <w:gridCol w:w="2279"/>
            <w:gridCol w:w="1878"/>
            <w:gridCol w:w="1735"/>
            <w:gridCol w:w="1735"/>
            <w:gridCol w:w="3614"/>
          </w:tblGrid>
        </w:tblGridChange>
      </w:tblGrid>
      <w:tr>
        <w:trPr>
          <w:cantSplit w:val="0"/>
          <w:trHeight w:val="347" w:hRule="atLeast"/>
          <w:tblHeader w:val="0"/>
        </w:trPr>
        <w:tc>
          <w:tcPr>
            <w:shd w:fill="366091" w:val="clear"/>
            <w:vAlign w:val="center"/>
          </w:tcPr>
          <w:p w:rsidR="00000000" w:rsidDel="00000000" w:rsidP="00000000" w:rsidRDefault="00000000" w:rsidRPr="00000000" w14:paraId="00000543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Property </w:t>
            </w:r>
          </w:p>
        </w:tc>
        <w:tc>
          <w:tcPr>
            <w:shd w:fill="366091" w:val="clear"/>
            <w:vAlign w:val="center"/>
          </w:tcPr>
          <w:p w:rsidR="00000000" w:rsidDel="00000000" w:rsidP="00000000" w:rsidRDefault="00000000" w:rsidRPr="00000000" w14:paraId="00000544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Type </w:t>
            </w:r>
          </w:p>
        </w:tc>
        <w:tc>
          <w:tcPr>
            <w:shd w:fill="366091" w:val="clear"/>
          </w:tcPr>
          <w:p w:rsidR="00000000" w:rsidDel="00000000" w:rsidP="00000000" w:rsidRDefault="00000000" w:rsidRPr="00000000" w14:paraId="00000545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Format</w:t>
            </w:r>
          </w:p>
        </w:tc>
        <w:tc>
          <w:tcPr>
            <w:shd w:fill="366091" w:val="clear"/>
            <w:vAlign w:val="center"/>
          </w:tcPr>
          <w:p w:rsidR="00000000" w:rsidDel="00000000" w:rsidP="00000000" w:rsidRDefault="00000000" w:rsidRPr="00000000" w14:paraId="00000546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Example </w:t>
            </w:r>
          </w:p>
        </w:tc>
        <w:tc>
          <w:tcPr>
            <w:shd w:fill="366091" w:val="clear"/>
            <w:vAlign w:val="center"/>
          </w:tcPr>
          <w:p w:rsidR="00000000" w:rsidDel="00000000" w:rsidP="00000000" w:rsidRDefault="00000000" w:rsidRPr="00000000" w14:paraId="00000547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Description </w:t>
            </w:r>
          </w:p>
        </w:tc>
      </w:tr>
      <w:tr>
        <w:trPr>
          <w:cantSplit w:val="0"/>
          <w:trHeight w:val="589" w:hRule="atLeast"/>
          <w:tblHeader w:val="0"/>
        </w:trPr>
        <w:tc>
          <w:tcPr/>
          <w:p w:rsidR="00000000" w:rsidDel="00000000" w:rsidP="00000000" w:rsidRDefault="00000000" w:rsidRPr="00000000" w14:paraId="0000054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AppUserId</w:t>
            </w:r>
          </w:p>
        </w:tc>
        <w:tc>
          <w:tcPr/>
          <w:p w:rsidR="00000000" w:rsidDel="00000000" w:rsidP="00000000" w:rsidRDefault="00000000" w:rsidRPr="00000000" w14:paraId="00000549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54A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X(9)</w:t>
            </w:r>
          </w:p>
        </w:tc>
        <w:tc>
          <w:tcPr/>
          <w:p w:rsidR="00000000" w:rsidDel="00000000" w:rsidP="00000000" w:rsidRDefault="00000000" w:rsidRPr="00000000" w14:paraId="0000054B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Client-112</w:t>
            </w:r>
          </w:p>
        </w:tc>
        <w:tc>
          <w:tcPr/>
          <w:p w:rsidR="00000000" w:rsidDel="00000000" w:rsidP="00000000" w:rsidRDefault="00000000" w:rsidRPr="00000000" w14:paraId="0000054C">
            <w:pPr>
              <w:pageBreakBefore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User identifier in the third-party application.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" w:hRule="atLeast"/>
          <w:tblHeader w:val="0"/>
        </w:trPr>
        <w:tc>
          <w:tcPr/>
          <w:p w:rsidR="00000000" w:rsidDel="00000000" w:rsidP="00000000" w:rsidRDefault="00000000" w:rsidRPr="00000000" w14:paraId="0000054D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cardCgu</w:t>
            </w:r>
          </w:p>
        </w:tc>
        <w:tc>
          <w:tcPr/>
          <w:p w:rsidR="00000000" w:rsidDel="00000000" w:rsidP="00000000" w:rsidRDefault="00000000" w:rsidRPr="00000000" w14:paraId="0000054E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54F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0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1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S-money card cgu</w:t>
            </w:r>
          </w:p>
          <w:p w:rsidR="00000000" w:rsidDel="00000000" w:rsidP="00000000" w:rsidRDefault="00000000" w:rsidRPr="00000000" w14:paraId="00000552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expected value: true</w:t>
            </w:r>
          </w:p>
        </w:tc>
      </w:tr>
      <w:tr>
        <w:trPr>
          <w:cantSplit w:val="0"/>
          <w:trHeight w:val="589" w:hRule="atLeast"/>
          <w:tblHeader w:val="0"/>
        </w:trPr>
        <w:tc>
          <w:tcPr/>
          <w:p w:rsidR="00000000" w:rsidDel="00000000" w:rsidP="00000000" w:rsidRDefault="00000000" w:rsidRPr="00000000" w14:paraId="00000553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partnerCgu</w:t>
            </w:r>
          </w:p>
        </w:tc>
        <w:tc>
          <w:tcPr/>
          <w:p w:rsidR="00000000" w:rsidDel="00000000" w:rsidP="00000000" w:rsidRDefault="00000000" w:rsidRPr="00000000" w14:paraId="00000554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555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6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7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partner cgu</w:t>
            </w:r>
          </w:p>
          <w:p w:rsidR="00000000" w:rsidDel="00000000" w:rsidP="00000000" w:rsidRDefault="00000000" w:rsidRPr="00000000" w14:paraId="0000055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expected value: true</w:t>
            </w:r>
          </w:p>
        </w:tc>
      </w:tr>
      <w:tr>
        <w:trPr>
          <w:cantSplit w:val="0"/>
          <w:trHeight w:val="589" w:hRule="atLeast"/>
          <w:tblHeader w:val="0"/>
        </w:trPr>
        <w:tc>
          <w:tcPr/>
          <w:p w:rsidR="00000000" w:rsidDel="00000000" w:rsidP="00000000" w:rsidRDefault="00000000" w:rsidRPr="00000000" w14:paraId="00000559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accountCgu</w:t>
            </w:r>
          </w:p>
        </w:tc>
        <w:tc>
          <w:tcPr/>
          <w:p w:rsidR="00000000" w:rsidDel="00000000" w:rsidP="00000000" w:rsidRDefault="00000000" w:rsidRPr="00000000" w14:paraId="0000055A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55B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D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S-money account cgu</w:t>
            </w:r>
          </w:p>
          <w:p w:rsidR="00000000" w:rsidDel="00000000" w:rsidP="00000000" w:rsidRDefault="00000000" w:rsidRPr="00000000" w14:paraId="0000055E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expected value: true</w:t>
            </w:r>
          </w:p>
        </w:tc>
      </w:tr>
    </w:tbl>
    <w:p w:rsidR="00000000" w:rsidDel="00000000" w:rsidP="00000000" w:rsidRDefault="00000000" w:rsidRPr="00000000" w14:paraId="0000055F">
      <w:pPr>
        <w:pageBreakBefore w:val="0"/>
        <w:jc w:val="left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Style w:val="Heading1"/>
        <w:pageBreakBefore w:val="0"/>
        <w:numPr>
          <w:ilvl w:val="0"/>
          <w:numId w:val="3"/>
        </w:numPr>
        <w:tabs>
          <w:tab w:val="left" w:pos="6379"/>
          <w:tab w:val="left" w:pos="6663"/>
        </w:tabs>
        <w:ind w:left="0" w:firstLine="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2jxsxqh" w:id="17"/>
      <w:bookmarkEnd w:id="17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Search for a user</w:t>
      </w:r>
    </w:p>
    <w:p w:rsidR="00000000" w:rsidDel="00000000" w:rsidP="00000000" w:rsidRDefault="00000000" w:rsidRPr="00000000" w14:paraId="00000561">
      <w:pPr>
        <w:pageBreakBefore w:val="0"/>
        <w:spacing w:after="200" w:before="0" w:line="276" w:lineRule="auto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Request :</w:t>
      </w:r>
    </w:p>
    <w:p w:rsidR="00000000" w:rsidDel="00000000" w:rsidP="00000000" w:rsidRDefault="00000000" w:rsidRPr="00000000" w14:paraId="00000562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GET parameters :</w:t>
      </w:r>
    </w:p>
    <w:p w:rsidR="00000000" w:rsidDel="00000000" w:rsidP="00000000" w:rsidRDefault="00000000" w:rsidRPr="00000000" w14:paraId="00000563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-10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14.4"/>
        <w:gridCol w:w="1814.4"/>
        <w:gridCol w:w="1814.4"/>
        <w:gridCol w:w="1814.4"/>
        <w:gridCol w:w="1814.4"/>
        <w:tblGridChange w:id="0">
          <w:tblGrid>
            <w:gridCol w:w="1814.4"/>
            <w:gridCol w:w="1814.4"/>
            <w:gridCol w:w="1814.4"/>
            <w:gridCol w:w="1814.4"/>
            <w:gridCol w:w="1814.4"/>
          </w:tblGrid>
        </w:tblGridChange>
      </w:tblGrid>
      <w:sdt>
        <w:sdtPr>
          <w:tag w:val="goog_rdk_758"/>
        </w:sdtPr>
        <w:sdtContent>
          <w:tr>
            <w:trPr>
              <w:cantSplit w:val="0"/>
              <w:trHeight w:val="355" w:hRule="atLeast"/>
              <w:tblHeader w:val="0"/>
              <w:del w:author="Anna" w:id="25" w:date="2021-01-29T12:10:00Z"/>
            </w:trPr>
            <w:tc>
              <w:tcPr>
                <w:shd w:fill="365f91" w:val="clear"/>
                <w:vAlign w:val="center"/>
              </w:tcPr>
              <w:sdt>
                <w:sdtPr>
                  <w:tag w:val="goog_rdk_760"/>
                </w:sdtPr>
                <w:sdtContent>
                  <w:p w:rsidR="00000000" w:rsidDel="00000000" w:rsidP="00000000" w:rsidRDefault="00000000" w:rsidRPr="00000000" w14:paraId="00000564">
                    <w:pPr>
                      <w:pageBreakBefore w:val="0"/>
                      <w:jc w:val="left"/>
                      <w:rPr>
                        <w:del w:author="Anna" w:id="25" w:date="2021-01-29T12:10:00Z"/>
                        <w:rFonts w:ascii="Calibri" w:cs="Calibri" w:eastAsia="Calibri" w:hAnsi="Calibri"/>
                        <w:b w:val="1"/>
                        <w:color w:val="ffffff"/>
                        <w:sz w:val="22"/>
                        <w:szCs w:val="22"/>
                      </w:rPr>
                    </w:pPr>
                    <w:sdt>
                      <w:sdtPr>
                        <w:tag w:val="goog_rdk_759"/>
                      </w:sdtPr>
                      <w:sdtContent>
                        <w:del w:author="Anna" w:id="25" w:date="2021-01-29T12:10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color w:val="ffffff"/>
                              <w:sz w:val="22"/>
                              <w:szCs w:val="22"/>
                              <w:rtl w:val="0"/>
                            </w:rPr>
                            <w:delText xml:space="preserve">Property 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shd w:fill="365f91" w:val="clear"/>
                <w:vAlign w:val="center"/>
              </w:tcPr>
              <w:sdt>
                <w:sdtPr>
                  <w:tag w:val="goog_rdk_762"/>
                </w:sdtPr>
                <w:sdtContent>
                  <w:p w:rsidR="00000000" w:rsidDel="00000000" w:rsidP="00000000" w:rsidRDefault="00000000" w:rsidRPr="00000000" w14:paraId="00000565">
                    <w:pPr>
                      <w:pageBreakBefore w:val="0"/>
                      <w:jc w:val="left"/>
                      <w:rPr>
                        <w:del w:author="Anna" w:id="25" w:date="2021-01-29T12:10:00Z"/>
                        <w:rFonts w:ascii="Calibri" w:cs="Calibri" w:eastAsia="Calibri" w:hAnsi="Calibri"/>
                        <w:b w:val="1"/>
                        <w:color w:val="ffffff"/>
                        <w:sz w:val="22"/>
                        <w:szCs w:val="22"/>
                      </w:rPr>
                    </w:pPr>
                    <w:sdt>
                      <w:sdtPr>
                        <w:tag w:val="goog_rdk_761"/>
                      </w:sdtPr>
                      <w:sdtContent>
                        <w:del w:author="Anna" w:id="25" w:date="2021-01-29T12:10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color w:val="ffffff"/>
                              <w:sz w:val="22"/>
                              <w:szCs w:val="22"/>
                              <w:rtl w:val="0"/>
                            </w:rPr>
                            <w:delText xml:space="preserve">Type 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shd w:fill="365f91" w:val="clear"/>
              </w:tcPr>
              <w:sdt>
                <w:sdtPr>
                  <w:tag w:val="goog_rdk_764"/>
                </w:sdtPr>
                <w:sdtContent>
                  <w:p w:rsidR="00000000" w:rsidDel="00000000" w:rsidP="00000000" w:rsidRDefault="00000000" w:rsidRPr="00000000" w14:paraId="00000566">
                    <w:pPr>
                      <w:pageBreakBefore w:val="0"/>
                      <w:jc w:val="left"/>
                      <w:rPr>
                        <w:del w:author="Anna" w:id="25" w:date="2021-01-29T12:10:00Z"/>
                        <w:rFonts w:ascii="Calibri" w:cs="Calibri" w:eastAsia="Calibri" w:hAnsi="Calibri"/>
                        <w:b w:val="1"/>
                        <w:color w:val="ffffff"/>
                        <w:sz w:val="22"/>
                        <w:szCs w:val="22"/>
                      </w:rPr>
                    </w:pPr>
                    <w:sdt>
                      <w:sdtPr>
                        <w:tag w:val="goog_rdk_763"/>
                      </w:sdtPr>
                      <w:sdtContent>
                        <w:del w:author="Anna" w:id="25" w:date="2021-01-29T12:10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color w:val="ffffff"/>
                              <w:sz w:val="22"/>
                              <w:szCs w:val="22"/>
                              <w:rtl w:val="0"/>
                            </w:rPr>
                            <w:delText xml:space="preserve">Format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shd w:fill="365f91" w:val="clear"/>
                <w:vAlign w:val="center"/>
              </w:tcPr>
              <w:sdt>
                <w:sdtPr>
                  <w:tag w:val="goog_rdk_766"/>
                </w:sdtPr>
                <w:sdtContent>
                  <w:p w:rsidR="00000000" w:rsidDel="00000000" w:rsidP="00000000" w:rsidRDefault="00000000" w:rsidRPr="00000000" w14:paraId="00000567">
                    <w:pPr>
                      <w:pageBreakBefore w:val="0"/>
                      <w:jc w:val="left"/>
                      <w:rPr>
                        <w:del w:author="Anna" w:id="25" w:date="2021-01-29T12:10:00Z"/>
                        <w:rFonts w:ascii="Calibri" w:cs="Calibri" w:eastAsia="Calibri" w:hAnsi="Calibri"/>
                        <w:b w:val="1"/>
                        <w:color w:val="ffffff"/>
                        <w:sz w:val="22"/>
                        <w:szCs w:val="22"/>
                      </w:rPr>
                    </w:pPr>
                    <w:sdt>
                      <w:sdtPr>
                        <w:tag w:val="goog_rdk_765"/>
                      </w:sdtPr>
                      <w:sdtContent>
                        <w:del w:author="Anna" w:id="25" w:date="2021-01-29T12:10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color w:val="ffffff"/>
                              <w:sz w:val="22"/>
                              <w:szCs w:val="22"/>
                              <w:rtl w:val="0"/>
                            </w:rPr>
                            <w:delText xml:space="preserve">Example 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shd w:fill="365f91" w:val="clear"/>
                <w:vAlign w:val="center"/>
              </w:tcPr>
              <w:sdt>
                <w:sdtPr>
                  <w:tag w:val="goog_rdk_768"/>
                </w:sdtPr>
                <w:sdtContent>
                  <w:p w:rsidR="00000000" w:rsidDel="00000000" w:rsidP="00000000" w:rsidRDefault="00000000" w:rsidRPr="00000000" w14:paraId="00000568">
                    <w:pPr>
                      <w:pageBreakBefore w:val="0"/>
                      <w:jc w:val="left"/>
                      <w:rPr>
                        <w:del w:author="Anna" w:id="25" w:date="2021-01-29T12:10:00Z"/>
                        <w:rFonts w:ascii="Calibri" w:cs="Calibri" w:eastAsia="Calibri" w:hAnsi="Calibri"/>
                        <w:b w:val="1"/>
                        <w:color w:val="ffffff"/>
                        <w:sz w:val="22"/>
                        <w:szCs w:val="22"/>
                      </w:rPr>
                    </w:pPr>
                    <w:sdt>
                      <w:sdtPr>
                        <w:tag w:val="goog_rdk_767"/>
                      </w:sdtPr>
                      <w:sdtContent>
                        <w:del w:author="Anna" w:id="25" w:date="2021-01-29T12:10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color w:val="ffffff"/>
                              <w:sz w:val="22"/>
                              <w:szCs w:val="22"/>
                              <w:rtl w:val="0"/>
                            </w:rPr>
                            <w:delText xml:space="preserve">Default value </w:delText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769"/>
        </w:sdtPr>
        <w:sdtContent>
          <w:tr>
            <w:trPr>
              <w:cantSplit w:val="0"/>
              <w:trHeight w:val="586" w:hRule="atLeast"/>
              <w:tblHeader w:val="0"/>
              <w:del w:author="Anna" w:id="25" w:date="2021-01-29T12:10:00Z"/>
            </w:trPr>
            <w:tc>
              <w:tcPr/>
              <w:sdt>
                <w:sdtPr>
                  <w:tag w:val="goog_rdk_771"/>
                </w:sdtPr>
                <w:sdtContent>
                  <w:p w:rsidR="00000000" w:rsidDel="00000000" w:rsidP="00000000" w:rsidRDefault="00000000" w:rsidRPr="00000000" w14:paraId="00000569">
                    <w:pPr>
                      <w:pageBreakBefore w:val="0"/>
                      <w:jc w:val="left"/>
                      <w:rPr>
                        <w:del w:author="Anna" w:id="25" w:date="2021-01-29T12:10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770"/>
                      </w:sdtPr>
                      <w:sdtContent>
                        <w:del w:author="Anna" w:id="25" w:date="2021-01-29T12:10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page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/>
              <w:sdt>
                <w:sdtPr>
                  <w:tag w:val="goog_rdk_773"/>
                </w:sdtPr>
                <w:sdtContent>
                  <w:p w:rsidR="00000000" w:rsidDel="00000000" w:rsidP="00000000" w:rsidRDefault="00000000" w:rsidRPr="00000000" w14:paraId="0000056A">
                    <w:pPr>
                      <w:pageBreakBefore w:val="0"/>
                      <w:jc w:val="left"/>
                      <w:rPr>
                        <w:del w:author="Anna" w:id="25" w:date="2021-01-29T12:10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772"/>
                      </w:sdtPr>
                      <w:sdtContent>
                        <w:del w:author="Anna" w:id="25" w:date="2021-01-29T12:10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Int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/>
              <w:sdt>
                <w:sdtPr>
                  <w:tag w:val="goog_rdk_775"/>
                </w:sdtPr>
                <w:sdtContent>
                  <w:p w:rsidR="00000000" w:rsidDel="00000000" w:rsidP="00000000" w:rsidRDefault="00000000" w:rsidRPr="00000000" w14:paraId="0000056B">
                    <w:pPr>
                      <w:pageBreakBefore w:val="0"/>
                      <w:jc w:val="left"/>
                      <w:rPr>
                        <w:del w:author="Anna" w:id="25" w:date="2021-01-29T12:10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774"/>
                      </w:sdtPr>
                      <w:sdtContent>
                        <w:del w:author="Anna" w:id="25" w:date="2021-01-29T12:10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N(10)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/>
              <w:sdt>
                <w:sdtPr>
                  <w:tag w:val="goog_rdk_777"/>
                </w:sdtPr>
                <w:sdtContent>
                  <w:p w:rsidR="00000000" w:rsidDel="00000000" w:rsidP="00000000" w:rsidRDefault="00000000" w:rsidRPr="00000000" w14:paraId="0000056C">
                    <w:pPr>
                      <w:pageBreakBefore w:val="0"/>
                      <w:jc w:val="left"/>
                      <w:rPr>
                        <w:del w:author="Anna" w:id="25" w:date="2021-01-29T12:10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776"/>
                      </w:sdtPr>
                      <w:sdtContent>
                        <w:del w:author="Anna" w:id="25" w:date="2021-01-29T12:10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Page number (starts with 1)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/>
              <w:sdt>
                <w:sdtPr>
                  <w:tag w:val="goog_rdk_779"/>
                </w:sdtPr>
                <w:sdtContent>
                  <w:p w:rsidR="00000000" w:rsidDel="00000000" w:rsidP="00000000" w:rsidRDefault="00000000" w:rsidRPr="00000000" w14:paraId="0000056D">
                    <w:pPr>
                      <w:pageBreakBefore w:val="0"/>
                      <w:jc w:val="left"/>
                      <w:rPr>
                        <w:del w:author="Anna" w:id="25" w:date="2021-01-29T12:10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778"/>
                      </w:sdtPr>
                      <w:sdtContent>
                        <w:del w:author="Anna" w:id="25" w:date="2021-01-29T12:10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1</w:delText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780"/>
        </w:sdtPr>
        <w:sdtContent>
          <w:tr>
            <w:trPr>
              <w:cantSplit w:val="0"/>
              <w:trHeight w:val="601" w:hRule="atLeast"/>
              <w:tblHeader w:val="0"/>
              <w:del w:author="Anna" w:id="25" w:date="2021-01-29T12:10:00Z"/>
            </w:trPr>
            <w:tc>
              <w:tcPr/>
              <w:sdt>
                <w:sdtPr>
                  <w:tag w:val="goog_rdk_782"/>
                </w:sdtPr>
                <w:sdtContent>
                  <w:p w:rsidR="00000000" w:rsidDel="00000000" w:rsidP="00000000" w:rsidRDefault="00000000" w:rsidRPr="00000000" w14:paraId="0000056E">
                    <w:pPr>
                      <w:pageBreakBefore w:val="0"/>
                      <w:jc w:val="left"/>
                      <w:rPr>
                        <w:del w:author="Anna" w:id="25" w:date="2021-01-29T12:10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781"/>
                      </w:sdtPr>
                      <w:sdtContent>
                        <w:del w:author="Anna" w:id="25" w:date="2021-01-29T12:10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per_page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/>
              <w:sdt>
                <w:sdtPr>
                  <w:tag w:val="goog_rdk_784"/>
                </w:sdtPr>
                <w:sdtContent>
                  <w:p w:rsidR="00000000" w:rsidDel="00000000" w:rsidP="00000000" w:rsidRDefault="00000000" w:rsidRPr="00000000" w14:paraId="0000056F">
                    <w:pPr>
                      <w:pageBreakBefore w:val="0"/>
                      <w:jc w:val="left"/>
                      <w:rPr>
                        <w:del w:author="Anna" w:id="25" w:date="2021-01-29T12:10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783"/>
                      </w:sdtPr>
                      <w:sdtContent>
                        <w:del w:author="Anna" w:id="25" w:date="2021-01-29T12:10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Int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/>
              <w:sdt>
                <w:sdtPr>
                  <w:tag w:val="goog_rdk_786"/>
                </w:sdtPr>
                <w:sdtContent>
                  <w:p w:rsidR="00000000" w:rsidDel="00000000" w:rsidP="00000000" w:rsidRDefault="00000000" w:rsidRPr="00000000" w14:paraId="00000570">
                    <w:pPr>
                      <w:pageBreakBefore w:val="0"/>
                      <w:jc w:val="left"/>
                      <w:rPr>
                        <w:del w:author="Anna" w:id="25" w:date="2021-01-29T12:10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785"/>
                      </w:sdtPr>
                      <w:sdtContent>
                        <w:del w:author="Anna" w:id="25" w:date="2021-01-29T12:10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N(10)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/>
              <w:sdt>
                <w:sdtPr>
                  <w:tag w:val="goog_rdk_788"/>
                </w:sdtPr>
                <w:sdtContent>
                  <w:p w:rsidR="00000000" w:rsidDel="00000000" w:rsidP="00000000" w:rsidRDefault="00000000" w:rsidRPr="00000000" w14:paraId="00000571">
                    <w:pPr>
                      <w:pageBreakBefore w:val="0"/>
                      <w:jc w:val="left"/>
                      <w:rPr>
                        <w:del w:author="Anna" w:id="25" w:date="2021-01-29T12:10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787"/>
                      </w:sdtPr>
                      <w:sdtContent>
                        <w:del w:author="Anna" w:id="25" w:date="2021-01-29T12:10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Number of items per page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/>
              <w:sdt>
                <w:sdtPr>
                  <w:tag w:val="goog_rdk_790"/>
                </w:sdtPr>
                <w:sdtContent>
                  <w:p w:rsidR="00000000" w:rsidDel="00000000" w:rsidP="00000000" w:rsidRDefault="00000000" w:rsidRPr="00000000" w14:paraId="00000572">
                    <w:pPr>
                      <w:pageBreakBefore w:val="0"/>
                      <w:jc w:val="left"/>
                      <w:rPr>
                        <w:del w:author="Anna" w:id="25" w:date="2021-01-29T12:10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789"/>
                      </w:sdtPr>
                      <w:sdtContent>
                        <w:del w:author="Anna" w:id="25" w:date="2021-01-29T12:10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50</w:delText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791"/>
        </w:sdtPr>
        <w:sdtContent>
          <w:tr>
            <w:trPr>
              <w:cantSplit w:val="0"/>
              <w:trHeight w:val="601" w:hRule="atLeast"/>
              <w:tblHeader w:val="0"/>
              <w:del w:author="Anna" w:id="25" w:date="2021-01-29T12:10:00Z"/>
            </w:trPr>
            <w:tc>
              <w:tcPr/>
              <w:sdt>
                <w:sdtPr>
                  <w:tag w:val="goog_rdk_793"/>
                </w:sdtPr>
                <w:sdtContent>
                  <w:p w:rsidR="00000000" w:rsidDel="00000000" w:rsidP="00000000" w:rsidRDefault="00000000" w:rsidRPr="00000000" w14:paraId="00000573">
                    <w:pPr>
                      <w:pageBreakBefore w:val="0"/>
                      <w:jc w:val="left"/>
                      <w:rPr>
                        <w:del w:author="Anna" w:id="25" w:date="2021-01-29T12:10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792"/>
                      </w:sdtPr>
                      <w:sdtContent>
                        <w:del w:author="Anna" w:id="25" w:date="2021-01-29T12:10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smoneyid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/>
              <w:sdt>
                <w:sdtPr>
                  <w:tag w:val="goog_rdk_795"/>
                </w:sdtPr>
                <w:sdtContent>
                  <w:p w:rsidR="00000000" w:rsidDel="00000000" w:rsidP="00000000" w:rsidRDefault="00000000" w:rsidRPr="00000000" w14:paraId="00000574">
                    <w:pPr>
                      <w:pageBreakBefore w:val="0"/>
                      <w:jc w:val="left"/>
                      <w:rPr>
                        <w:del w:author="Anna" w:id="25" w:date="2021-01-29T12:10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794"/>
                      </w:sdtPr>
                      <w:sdtContent>
                        <w:del w:author="Anna" w:id="25" w:date="2021-01-29T12:10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string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/>
              <w:sdt>
                <w:sdtPr>
                  <w:tag w:val="goog_rdk_797"/>
                </w:sdtPr>
                <w:sdtContent>
                  <w:p w:rsidR="00000000" w:rsidDel="00000000" w:rsidP="00000000" w:rsidRDefault="00000000" w:rsidRPr="00000000" w14:paraId="00000575">
                    <w:pPr>
                      <w:pageBreakBefore w:val="0"/>
                      <w:jc w:val="left"/>
                      <w:rPr>
                        <w:del w:author="Anna" w:id="25" w:date="2021-01-29T12:10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796"/>
                      </w:sdtPr>
                      <w:sdtContent>
                        <w:del w:author="Anna" w:id="25" w:date="2021-01-29T12:10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X(255)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/>
              <w:sdt>
                <w:sdtPr>
                  <w:tag w:val="goog_rdk_799"/>
                </w:sdtPr>
                <w:sdtContent>
                  <w:p w:rsidR="00000000" w:rsidDel="00000000" w:rsidP="00000000" w:rsidRDefault="00000000" w:rsidRPr="00000000" w14:paraId="00000576">
                    <w:pPr>
                      <w:pageBreakBefore w:val="0"/>
                      <w:jc w:val="left"/>
                      <w:rPr>
                        <w:del w:author="Anna" w:id="25" w:date="2021-01-29T12:10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798"/>
                      </w:sdtPr>
                      <w:sdtContent>
                        <w:del w:author="Anna" w:id="25" w:date="2021-01-29T12:10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List of S-money ID separated by commas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/>
              <w:sdt>
                <w:sdtPr>
                  <w:tag w:val="goog_rdk_801"/>
                </w:sdtPr>
                <w:sdtContent>
                  <w:p w:rsidR="00000000" w:rsidDel="00000000" w:rsidP="00000000" w:rsidRDefault="00000000" w:rsidRPr="00000000" w14:paraId="00000577">
                    <w:pPr>
                      <w:pageBreakBefore w:val="0"/>
                      <w:jc w:val="left"/>
                      <w:rPr>
                        <w:del w:author="Anna" w:id="25" w:date="2021-01-29T12:10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00"/>
                      </w:sdtPr>
                      <w:sdtContent>
                        <w:del w:author="Anna" w:id="25" w:date="2021-01-29T12:10:00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802"/>
        </w:sdtPr>
        <w:sdtContent>
          <w:tr>
            <w:trPr>
              <w:cantSplit w:val="0"/>
              <w:trHeight w:val="400" w:hRule="atLeast"/>
              <w:tblHeader w:val="0"/>
              <w:del w:author="Anna" w:id="25" w:date="2021-01-29T12:10:00Z"/>
            </w:trPr>
            <w:tc>
              <w:tcPr/>
              <w:sdt>
                <w:sdtPr>
                  <w:tag w:val="goog_rdk_804"/>
                </w:sdtPr>
                <w:sdtContent>
                  <w:p w:rsidR="00000000" w:rsidDel="00000000" w:rsidP="00000000" w:rsidRDefault="00000000" w:rsidRPr="00000000" w14:paraId="00000578">
                    <w:pPr>
                      <w:pageBreakBefore w:val="0"/>
                      <w:jc w:val="left"/>
                      <w:rPr>
                        <w:del w:author="Anna" w:id="25" w:date="2021-01-29T12:10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03"/>
                      </w:sdtPr>
                      <w:sdtContent>
                        <w:del w:author="Anna" w:id="25" w:date="2021-01-29T12:10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FirstName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/>
              <w:sdt>
                <w:sdtPr>
                  <w:tag w:val="goog_rdk_806"/>
                </w:sdtPr>
                <w:sdtContent>
                  <w:p w:rsidR="00000000" w:rsidDel="00000000" w:rsidP="00000000" w:rsidRDefault="00000000" w:rsidRPr="00000000" w14:paraId="00000579">
                    <w:pPr>
                      <w:pageBreakBefore w:val="0"/>
                      <w:jc w:val="left"/>
                      <w:rPr>
                        <w:del w:author="Anna" w:id="25" w:date="2021-01-29T12:10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05"/>
                      </w:sdtPr>
                      <w:sdtContent>
                        <w:del w:author="Anna" w:id="25" w:date="2021-01-29T12:10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string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/>
              <w:sdt>
                <w:sdtPr>
                  <w:tag w:val="goog_rdk_808"/>
                </w:sdtPr>
                <w:sdtContent>
                  <w:p w:rsidR="00000000" w:rsidDel="00000000" w:rsidP="00000000" w:rsidRDefault="00000000" w:rsidRPr="00000000" w14:paraId="0000057A">
                    <w:pPr>
                      <w:pageBreakBefore w:val="0"/>
                      <w:jc w:val="left"/>
                      <w:rPr>
                        <w:del w:author="Anna" w:id="25" w:date="2021-01-29T12:10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07"/>
                      </w:sdtPr>
                      <w:sdtContent>
                        <w:del w:author="Anna" w:id="25" w:date="2021-01-29T12:10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X(140)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/>
              <w:sdt>
                <w:sdtPr>
                  <w:tag w:val="goog_rdk_810"/>
                </w:sdtPr>
                <w:sdtContent>
                  <w:p w:rsidR="00000000" w:rsidDel="00000000" w:rsidP="00000000" w:rsidRDefault="00000000" w:rsidRPr="00000000" w14:paraId="0000057B">
                    <w:pPr>
                      <w:pageBreakBefore w:val="0"/>
                      <w:jc w:val="left"/>
                      <w:rPr>
                        <w:del w:author="Anna" w:id="25" w:date="2021-01-29T12:10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09"/>
                      </w:sdtPr>
                      <w:sdtContent>
                        <w:del w:author="Anna" w:id="25" w:date="2021-01-29T12:10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Name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/>
              <w:sdt>
                <w:sdtPr>
                  <w:tag w:val="goog_rdk_812"/>
                </w:sdtPr>
                <w:sdtContent>
                  <w:p w:rsidR="00000000" w:rsidDel="00000000" w:rsidP="00000000" w:rsidRDefault="00000000" w:rsidRPr="00000000" w14:paraId="0000057C">
                    <w:pPr>
                      <w:pageBreakBefore w:val="0"/>
                      <w:jc w:val="left"/>
                      <w:rPr>
                        <w:del w:author="Anna" w:id="25" w:date="2021-01-29T12:10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11"/>
                      </w:sdtPr>
                      <w:sdtContent>
                        <w:del w:author="Anna" w:id="25" w:date="2021-01-29T12:10:00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813"/>
        </w:sdtPr>
        <w:sdtContent>
          <w:tr>
            <w:trPr>
              <w:cantSplit w:val="0"/>
              <w:trHeight w:val="415" w:hRule="atLeast"/>
              <w:tblHeader w:val="0"/>
              <w:del w:author="Anna" w:id="25" w:date="2021-01-29T12:10:00Z"/>
            </w:trPr>
            <w:tc>
              <w:tcPr/>
              <w:sdt>
                <w:sdtPr>
                  <w:tag w:val="goog_rdk_815"/>
                </w:sdtPr>
                <w:sdtContent>
                  <w:p w:rsidR="00000000" w:rsidDel="00000000" w:rsidP="00000000" w:rsidRDefault="00000000" w:rsidRPr="00000000" w14:paraId="0000057D">
                    <w:pPr>
                      <w:pageBreakBefore w:val="0"/>
                      <w:jc w:val="left"/>
                      <w:rPr>
                        <w:del w:author="Anna" w:id="25" w:date="2021-01-29T12:10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14"/>
                      </w:sdtPr>
                      <w:sdtContent>
                        <w:del w:author="Anna" w:id="25" w:date="2021-01-29T12:10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LastName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/>
              <w:sdt>
                <w:sdtPr>
                  <w:tag w:val="goog_rdk_817"/>
                </w:sdtPr>
                <w:sdtContent>
                  <w:p w:rsidR="00000000" w:rsidDel="00000000" w:rsidP="00000000" w:rsidRDefault="00000000" w:rsidRPr="00000000" w14:paraId="0000057E">
                    <w:pPr>
                      <w:pageBreakBefore w:val="0"/>
                      <w:jc w:val="left"/>
                      <w:rPr>
                        <w:del w:author="Anna" w:id="25" w:date="2021-01-29T12:10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16"/>
                      </w:sdtPr>
                      <w:sdtContent>
                        <w:del w:author="Anna" w:id="25" w:date="2021-01-29T12:10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string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/>
              <w:sdt>
                <w:sdtPr>
                  <w:tag w:val="goog_rdk_819"/>
                </w:sdtPr>
                <w:sdtContent>
                  <w:p w:rsidR="00000000" w:rsidDel="00000000" w:rsidP="00000000" w:rsidRDefault="00000000" w:rsidRPr="00000000" w14:paraId="0000057F">
                    <w:pPr>
                      <w:pageBreakBefore w:val="0"/>
                      <w:jc w:val="left"/>
                      <w:rPr>
                        <w:del w:author="Anna" w:id="25" w:date="2021-01-29T12:10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18"/>
                      </w:sdtPr>
                      <w:sdtContent>
                        <w:del w:author="Anna" w:id="25" w:date="2021-01-29T12:10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X(140)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/>
              <w:sdt>
                <w:sdtPr>
                  <w:tag w:val="goog_rdk_821"/>
                </w:sdtPr>
                <w:sdtContent>
                  <w:p w:rsidR="00000000" w:rsidDel="00000000" w:rsidP="00000000" w:rsidRDefault="00000000" w:rsidRPr="00000000" w14:paraId="00000580">
                    <w:pPr>
                      <w:pageBreakBefore w:val="0"/>
                      <w:jc w:val="left"/>
                      <w:rPr>
                        <w:del w:author="Anna" w:id="25" w:date="2021-01-29T12:10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20"/>
                      </w:sdtPr>
                      <w:sdtContent>
                        <w:del w:author="Anna" w:id="25" w:date="2021-01-29T12:10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Surname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/>
              <w:sdt>
                <w:sdtPr>
                  <w:tag w:val="goog_rdk_823"/>
                </w:sdtPr>
                <w:sdtContent>
                  <w:p w:rsidR="00000000" w:rsidDel="00000000" w:rsidP="00000000" w:rsidRDefault="00000000" w:rsidRPr="00000000" w14:paraId="00000581">
                    <w:pPr>
                      <w:pageBreakBefore w:val="0"/>
                      <w:jc w:val="left"/>
                      <w:rPr>
                        <w:del w:author="Anna" w:id="25" w:date="2021-01-29T12:10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22"/>
                      </w:sdtPr>
                      <w:sdtContent>
                        <w:del w:author="Anna" w:id="25" w:date="2021-01-29T12:10:00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824"/>
        </w:sdtPr>
        <w:sdtContent>
          <w:tr>
            <w:trPr>
              <w:cantSplit w:val="0"/>
              <w:trHeight w:val="370" w:hRule="atLeast"/>
              <w:tblHeader w:val="0"/>
              <w:del w:author="Anna" w:id="25" w:date="2021-01-29T12:10:00Z"/>
            </w:trPr>
            <w:tc>
              <w:tcPr/>
              <w:sdt>
                <w:sdtPr>
                  <w:tag w:val="goog_rdk_826"/>
                </w:sdtPr>
                <w:sdtContent>
                  <w:p w:rsidR="00000000" w:rsidDel="00000000" w:rsidP="00000000" w:rsidRDefault="00000000" w:rsidRPr="00000000" w14:paraId="00000582">
                    <w:pPr>
                      <w:pageBreakBefore w:val="0"/>
                      <w:jc w:val="left"/>
                      <w:rPr>
                        <w:del w:author="Anna" w:id="25" w:date="2021-01-29T12:10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25"/>
                      </w:sdtPr>
                      <w:sdtContent>
                        <w:del w:author="Anna" w:id="25" w:date="2021-01-29T12:10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Email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/>
              <w:sdt>
                <w:sdtPr>
                  <w:tag w:val="goog_rdk_828"/>
                </w:sdtPr>
                <w:sdtContent>
                  <w:p w:rsidR="00000000" w:rsidDel="00000000" w:rsidP="00000000" w:rsidRDefault="00000000" w:rsidRPr="00000000" w14:paraId="00000583">
                    <w:pPr>
                      <w:pageBreakBefore w:val="0"/>
                      <w:jc w:val="left"/>
                      <w:rPr>
                        <w:del w:author="Anna" w:id="25" w:date="2021-01-29T12:10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27"/>
                      </w:sdtPr>
                      <w:sdtContent>
                        <w:del w:author="Anna" w:id="25" w:date="2021-01-29T12:10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string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/>
              <w:sdt>
                <w:sdtPr>
                  <w:tag w:val="goog_rdk_830"/>
                </w:sdtPr>
                <w:sdtContent>
                  <w:p w:rsidR="00000000" w:rsidDel="00000000" w:rsidP="00000000" w:rsidRDefault="00000000" w:rsidRPr="00000000" w14:paraId="00000584">
                    <w:pPr>
                      <w:pageBreakBefore w:val="0"/>
                      <w:jc w:val="left"/>
                      <w:rPr>
                        <w:del w:author="Anna" w:id="25" w:date="2021-01-29T12:10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29"/>
                      </w:sdtPr>
                      <w:sdtContent>
                        <w:del w:author="Anna" w:id="25" w:date="2021-01-29T12:10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X(255)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/>
              <w:sdt>
                <w:sdtPr>
                  <w:tag w:val="goog_rdk_832"/>
                </w:sdtPr>
                <w:sdtContent>
                  <w:p w:rsidR="00000000" w:rsidDel="00000000" w:rsidP="00000000" w:rsidRDefault="00000000" w:rsidRPr="00000000" w14:paraId="00000585">
                    <w:pPr>
                      <w:pageBreakBefore w:val="0"/>
                      <w:jc w:val="left"/>
                      <w:rPr>
                        <w:del w:author="Anna" w:id="25" w:date="2021-01-29T12:10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31"/>
                      </w:sdtPr>
                      <w:sdtContent>
                        <w:del w:author="Anna" w:id="25" w:date="2021-01-29T12:10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Email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/>
              <w:sdt>
                <w:sdtPr>
                  <w:tag w:val="goog_rdk_834"/>
                </w:sdtPr>
                <w:sdtContent>
                  <w:p w:rsidR="00000000" w:rsidDel="00000000" w:rsidP="00000000" w:rsidRDefault="00000000" w:rsidRPr="00000000" w14:paraId="00000586">
                    <w:pPr>
                      <w:pageBreakBefore w:val="0"/>
                      <w:jc w:val="left"/>
                      <w:rPr>
                        <w:del w:author="Anna" w:id="25" w:date="2021-01-29T12:10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33"/>
                      </w:sdtPr>
                      <w:sdtContent>
                        <w:del w:author="Anna" w:id="25" w:date="2021-01-29T12:10:00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836"/>
        </w:sdtPr>
        <w:sdtContent>
          <w:tr>
            <w:trPr>
              <w:cantSplit w:val="0"/>
              <w:trHeight w:val="370" w:hRule="atLeast"/>
              <w:tblHeader w:val="0"/>
              <w:ins w:author="Anna" w:id="26" w:date="2021-01-29T12:14:00Z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6" w:val="single"/>
                  <w:right w:color="000000" w:space="0" w:sz="6" w:val="single"/>
                </w:tcBorders>
                <w:shd w:fill="365f91" w:val="clear"/>
              </w:tcPr>
              <w:sdt>
                <w:sdtPr>
                  <w:tag w:val="goog_rdk_838"/>
                </w:sdtPr>
                <w:sdtContent>
                  <w:p w:rsidR="00000000" w:rsidDel="00000000" w:rsidP="00000000" w:rsidRDefault="00000000" w:rsidRPr="00000000" w14:paraId="00000587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37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Property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365f91" w:val="clear"/>
              </w:tcPr>
              <w:sdt>
                <w:sdtPr>
                  <w:tag w:val="goog_rdk_840"/>
                </w:sdtPr>
                <w:sdtContent>
                  <w:p w:rsidR="00000000" w:rsidDel="00000000" w:rsidP="00000000" w:rsidRDefault="00000000" w:rsidRPr="00000000" w14:paraId="00000588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39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Type 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365f91" w:val="clear"/>
              </w:tcPr>
              <w:sdt>
                <w:sdtPr>
                  <w:tag w:val="goog_rdk_842"/>
                </w:sdtPr>
                <w:sdtContent>
                  <w:p w:rsidR="00000000" w:rsidDel="00000000" w:rsidP="00000000" w:rsidRDefault="00000000" w:rsidRPr="00000000" w14:paraId="00000589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41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Format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365f91" w:val="clear"/>
              </w:tcPr>
              <w:sdt>
                <w:sdtPr>
                  <w:tag w:val="goog_rdk_844"/>
                </w:sdtPr>
                <w:sdtContent>
                  <w:p w:rsidR="00000000" w:rsidDel="00000000" w:rsidP="00000000" w:rsidRDefault="00000000" w:rsidRPr="00000000" w14:paraId="0000058A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43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Example 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4" w:val="single"/>
                  <w:left w:color="000000" w:space="0" w:sz="6" w:val="single"/>
                  <w:bottom w:color="000000" w:space="0" w:sz="6" w:val="single"/>
                  <w:right w:color="000000" w:space="0" w:sz="4" w:val="single"/>
                </w:tcBorders>
                <w:shd w:fill="365f91" w:val="clear"/>
              </w:tcPr>
              <w:sdt>
                <w:sdtPr>
                  <w:tag w:val="goog_rdk_846"/>
                </w:sdtPr>
                <w:sdtContent>
                  <w:p w:rsidR="00000000" w:rsidDel="00000000" w:rsidP="00000000" w:rsidRDefault="00000000" w:rsidRPr="00000000" w14:paraId="0000058B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45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Default value </w:t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847"/>
        </w:sdtPr>
        <w:sdtContent>
          <w:tr>
            <w:trPr>
              <w:cantSplit w:val="0"/>
              <w:trHeight w:val="370" w:hRule="atLeast"/>
              <w:tblHeader w:val="0"/>
              <w:ins w:author="Anna" w:id="26" w:date="2021-01-29T12:14:00Z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849"/>
                </w:sdtPr>
                <w:sdtContent>
                  <w:p w:rsidR="00000000" w:rsidDel="00000000" w:rsidP="00000000" w:rsidRDefault="00000000" w:rsidRPr="00000000" w14:paraId="0000058C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48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page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851"/>
                </w:sdtPr>
                <w:sdtContent>
                  <w:p w:rsidR="00000000" w:rsidDel="00000000" w:rsidP="00000000" w:rsidRDefault="00000000" w:rsidRPr="00000000" w14:paraId="0000058D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50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Int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853"/>
                </w:sdtPr>
                <w:sdtContent>
                  <w:p w:rsidR="00000000" w:rsidDel="00000000" w:rsidP="00000000" w:rsidRDefault="00000000" w:rsidRPr="00000000" w14:paraId="0000058E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52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N(10)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855"/>
                </w:sdtPr>
                <w:sdtContent>
                  <w:p w:rsidR="00000000" w:rsidDel="00000000" w:rsidP="00000000" w:rsidRDefault="00000000" w:rsidRPr="00000000" w14:paraId="0000058F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54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Page number (starts with 1)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4" w:val="single"/>
                </w:tcBorders>
                <w:shd w:fill="auto" w:val="clear"/>
              </w:tcPr>
              <w:sdt>
                <w:sdtPr>
                  <w:tag w:val="goog_rdk_857"/>
                </w:sdtPr>
                <w:sdtContent>
                  <w:p w:rsidR="00000000" w:rsidDel="00000000" w:rsidP="00000000" w:rsidRDefault="00000000" w:rsidRPr="00000000" w14:paraId="00000590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56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1</w:t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858"/>
        </w:sdtPr>
        <w:sdtContent>
          <w:tr>
            <w:trPr>
              <w:cantSplit w:val="0"/>
              <w:trHeight w:val="370" w:hRule="atLeast"/>
              <w:tblHeader w:val="0"/>
              <w:ins w:author="Anna" w:id="26" w:date="2021-01-29T12:14:00Z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860"/>
                </w:sdtPr>
                <w:sdtContent>
                  <w:p w:rsidR="00000000" w:rsidDel="00000000" w:rsidP="00000000" w:rsidRDefault="00000000" w:rsidRPr="00000000" w14:paraId="00000591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59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per_page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862"/>
                </w:sdtPr>
                <w:sdtContent>
                  <w:p w:rsidR="00000000" w:rsidDel="00000000" w:rsidP="00000000" w:rsidRDefault="00000000" w:rsidRPr="00000000" w14:paraId="00000592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61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Int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864"/>
                </w:sdtPr>
                <w:sdtContent>
                  <w:p w:rsidR="00000000" w:rsidDel="00000000" w:rsidP="00000000" w:rsidRDefault="00000000" w:rsidRPr="00000000" w14:paraId="00000593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63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N(10)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866"/>
                </w:sdtPr>
                <w:sdtContent>
                  <w:p w:rsidR="00000000" w:rsidDel="00000000" w:rsidP="00000000" w:rsidRDefault="00000000" w:rsidRPr="00000000" w14:paraId="00000594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65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Number of items per page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4" w:val="single"/>
                </w:tcBorders>
                <w:shd w:fill="auto" w:val="clear"/>
              </w:tcPr>
              <w:sdt>
                <w:sdtPr>
                  <w:tag w:val="goog_rdk_868"/>
                </w:sdtPr>
                <w:sdtContent>
                  <w:p w:rsidR="00000000" w:rsidDel="00000000" w:rsidP="00000000" w:rsidRDefault="00000000" w:rsidRPr="00000000" w14:paraId="00000595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67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50</w:t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869"/>
        </w:sdtPr>
        <w:sdtContent>
          <w:tr>
            <w:trPr>
              <w:cantSplit w:val="0"/>
              <w:trHeight w:val="370" w:hRule="atLeast"/>
              <w:tblHeader w:val="0"/>
              <w:ins w:author="Anna" w:id="26" w:date="2021-01-29T12:14:00Z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871"/>
                </w:sdtPr>
                <w:sdtContent>
                  <w:p w:rsidR="00000000" w:rsidDel="00000000" w:rsidP="00000000" w:rsidRDefault="00000000" w:rsidRPr="00000000" w14:paraId="00000596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70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smoneyid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873"/>
                </w:sdtPr>
                <w:sdtContent>
                  <w:p w:rsidR="00000000" w:rsidDel="00000000" w:rsidP="00000000" w:rsidRDefault="00000000" w:rsidRPr="00000000" w14:paraId="00000597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72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string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875"/>
                </w:sdtPr>
                <w:sdtContent>
                  <w:p w:rsidR="00000000" w:rsidDel="00000000" w:rsidP="00000000" w:rsidRDefault="00000000" w:rsidRPr="00000000" w14:paraId="00000598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74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X(255)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877"/>
                </w:sdtPr>
                <w:sdtContent>
                  <w:p w:rsidR="00000000" w:rsidDel="00000000" w:rsidP="00000000" w:rsidRDefault="00000000" w:rsidRPr="00000000" w14:paraId="00000599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76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List of S-money ID separated by commas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4" w:val="single"/>
                </w:tcBorders>
                <w:shd w:fill="auto" w:val="clear"/>
              </w:tcPr>
              <w:sdt>
                <w:sdtPr>
                  <w:tag w:val="goog_rdk_879"/>
                </w:sdtPr>
                <w:sdtContent>
                  <w:p w:rsidR="00000000" w:rsidDel="00000000" w:rsidP="00000000" w:rsidRDefault="00000000" w:rsidRPr="00000000" w14:paraId="0000059A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78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 </w:t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880"/>
        </w:sdtPr>
        <w:sdtContent>
          <w:tr>
            <w:trPr>
              <w:cantSplit w:val="0"/>
              <w:trHeight w:val="370" w:hRule="atLeast"/>
              <w:tblHeader w:val="0"/>
              <w:ins w:author="Anna" w:id="26" w:date="2021-01-29T12:14:00Z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882"/>
                </w:sdtPr>
                <w:sdtContent>
                  <w:p w:rsidR="00000000" w:rsidDel="00000000" w:rsidP="00000000" w:rsidRDefault="00000000" w:rsidRPr="00000000" w14:paraId="0000059B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81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FirstName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884"/>
                </w:sdtPr>
                <w:sdtContent>
                  <w:p w:rsidR="00000000" w:rsidDel="00000000" w:rsidP="00000000" w:rsidRDefault="00000000" w:rsidRPr="00000000" w14:paraId="0000059C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83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string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886"/>
                </w:sdtPr>
                <w:sdtContent>
                  <w:p w:rsidR="00000000" w:rsidDel="00000000" w:rsidP="00000000" w:rsidRDefault="00000000" w:rsidRPr="00000000" w14:paraId="0000059D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85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X(140)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888"/>
                </w:sdtPr>
                <w:sdtContent>
                  <w:p w:rsidR="00000000" w:rsidDel="00000000" w:rsidP="00000000" w:rsidRDefault="00000000" w:rsidRPr="00000000" w14:paraId="0000059E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87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Name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4" w:val="single"/>
                </w:tcBorders>
                <w:shd w:fill="auto" w:val="clear"/>
              </w:tcPr>
              <w:sdt>
                <w:sdtPr>
                  <w:tag w:val="goog_rdk_890"/>
                </w:sdtPr>
                <w:sdtContent>
                  <w:p w:rsidR="00000000" w:rsidDel="00000000" w:rsidP="00000000" w:rsidRDefault="00000000" w:rsidRPr="00000000" w14:paraId="0000059F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89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 </w:t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891"/>
        </w:sdtPr>
        <w:sdtContent>
          <w:tr>
            <w:trPr>
              <w:cantSplit w:val="0"/>
              <w:trHeight w:val="370" w:hRule="atLeast"/>
              <w:tblHeader w:val="0"/>
              <w:ins w:author="Anna" w:id="26" w:date="2021-01-29T12:14:00Z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893"/>
                </w:sdtPr>
                <w:sdtContent>
                  <w:p w:rsidR="00000000" w:rsidDel="00000000" w:rsidP="00000000" w:rsidRDefault="00000000" w:rsidRPr="00000000" w14:paraId="000005A0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92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LastName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895"/>
                </w:sdtPr>
                <w:sdtContent>
                  <w:p w:rsidR="00000000" w:rsidDel="00000000" w:rsidP="00000000" w:rsidRDefault="00000000" w:rsidRPr="00000000" w14:paraId="000005A1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94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string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897"/>
                </w:sdtPr>
                <w:sdtContent>
                  <w:p w:rsidR="00000000" w:rsidDel="00000000" w:rsidP="00000000" w:rsidRDefault="00000000" w:rsidRPr="00000000" w14:paraId="000005A2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96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X(140)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899"/>
                </w:sdtPr>
                <w:sdtContent>
                  <w:p w:rsidR="00000000" w:rsidDel="00000000" w:rsidP="00000000" w:rsidRDefault="00000000" w:rsidRPr="00000000" w14:paraId="000005A3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898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Surname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4" w:val="single"/>
                </w:tcBorders>
                <w:shd w:fill="auto" w:val="clear"/>
              </w:tcPr>
              <w:sdt>
                <w:sdtPr>
                  <w:tag w:val="goog_rdk_901"/>
                </w:sdtPr>
                <w:sdtContent>
                  <w:p w:rsidR="00000000" w:rsidDel="00000000" w:rsidP="00000000" w:rsidRDefault="00000000" w:rsidRPr="00000000" w14:paraId="000005A4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900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 </w:t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902"/>
        </w:sdtPr>
        <w:sdtContent>
          <w:tr>
            <w:trPr>
              <w:cantSplit w:val="0"/>
              <w:trHeight w:val="370" w:hRule="atLeast"/>
              <w:tblHeader w:val="0"/>
              <w:ins w:author="Anna" w:id="26" w:date="2021-01-29T12:14:00Z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904"/>
                </w:sdtPr>
                <w:sdtContent>
                  <w:p w:rsidR="00000000" w:rsidDel="00000000" w:rsidP="00000000" w:rsidRDefault="00000000" w:rsidRPr="00000000" w14:paraId="000005A5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903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Email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906"/>
                </w:sdtPr>
                <w:sdtContent>
                  <w:p w:rsidR="00000000" w:rsidDel="00000000" w:rsidP="00000000" w:rsidRDefault="00000000" w:rsidRPr="00000000" w14:paraId="000005A6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905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string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908"/>
                </w:sdtPr>
                <w:sdtContent>
                  <w:p w:rsidR="00000000" w:rsidDel="00000000" w:rsidP="00000000" w:rsidRDefault="00000000" w:rsidRPr="00000000" w14:paraId="000005A7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907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X(255)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910"/>
                </w:sdtPr>
                <w:sdtContent>
                  <w:p w:rsidR="00000000" w:rsidDel="00000000" w:rsidP="00000000" w:rsidRDefault="00000000" w:rsidRPr="00000000" w14:paraId="000005A8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909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4" w:val="single"/>
                </w:tcBorders>
                <w:shd w:fill="auto" w:val="clear"/>
              </w:tcPr>
              <w:sdt>
                <w:sdtPr>
                  <w:tag w:val="goog_rdk_912"/>
                </w:sdtPr>
                <w:sdtContent>
                  <w:p w:rsidR="00000000" w:rsidDel="00000000" w:rsidP="00000000" w:rsidRDefault="00000000" w:rsidRPr="00000000" w14:paraId="000005A9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911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 </w:t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913"/>
        </w:sdtPr>
        <w:sdtContent>
          <w:tr>
            <w:trPr>
              <w:cantSplit w:val="0"/>
              <w:trHeight w:val="370" w:hRule="atLeast"/>
              <w:tblHeader w:val="0"/>
              <w:ins w:author="Anna" w:id="26" w:date="2021-01-29T12:14:00Z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915"/>
                </w:sdtPr>
                <w:sdtContent>
                  <w:p w:rsidR="00000000" w:rsidDel="00000000" w:rsidP="00000000" w:rsidRDefault="00000000" w:rsidRPr="00000000" w14:paraId="000005AA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914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AppUserID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917"/>
                </w:sdtPr>
                <w:sdtContent>
                  <w:p w:rsidR="00000000" w:rsidDel="00000000" w:rsidP="00000000" w:rsidRDefault="00000000" w:rsidRPr="00000000" w14:paraId="000005AB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916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string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919"/>
                </w:sdtPr>
                <w:sdtContent>
                  <w:p w:rsidR="00000000" w:rsidDel="00000000" w:rsidP="00000000" w:rsidRDefault="00000000" w:rsidRPr="00000000" w14:paraId="000005AC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918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X(9)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921"/>
                </w:sdtPr>
                <w:sdtContent>
                  <w:p w:rsidR="00000000" w:rsidDel="00000000" w:rsidP="00000000" w:rsidRDefault="00000000" w:rsidRPr="00000000" w14:paraId="000005AD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920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4" w:val="single"/>
                </w:tcBorders>
                <w:shd w:fill="auto" w:val="clear"/>
              </w:tcPr>
              <w:sdt>
                <w:sdtPr>
                  <w:tag w:val="goog_rdk_923"/>
                </w:sdtPr>
                <w:sdtContent>
                  <w:p w:rsidR="00000000" w:rsidDel="00000000" w:rsidP="00000000" w:rsidRDefault="00000000" w:rsidRPr="00000000" w14:paraId="000005AE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922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 </w:t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924"/>
        </w:sdtPr>
        <w:sdtContent>
          <w:tr>
            <w:trPr>
              <w:cantSplit w:val="0"/>
              <w:trHeight w:val="370" w:hRule="atLeast"/>
              <w:tblHeader w:val="0"/>
              <w:ins w:author="Anna" w:id="26" w:date="2021-01-29T12:14:00Z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926"/>
                </w:sdtPr>
                <w:sdtContent>
                  <w:p w:rsidR="00000000" w:rsidDel="00000000" w:rsidP="00000000" w:rsidRDefault="00000000" w:rsidRPr="00000000" w14:paraId="000005AF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925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Types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928"/>
                </w:sdtPr>
                <w:sdtContent>
                  <w:p w:rsidR="00000000" w:rsidDel="00000000" w:rsidP="00000000" w:rsidRDefault="00000000" w:rsidRPr="00000000" w14:paraId="000005B0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927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int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930"/>
                </w:sdtPr>
                <w:sdtContent>
                  <w:p w:rsidR="00000000" w:rsidDel="00000000" w:rsidP="00000000" w:rsidRDefault="00000000" w:rsidRPr="00000000" w14:paraId="000005B1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929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N(10)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932"/>
                </w:sdtPr>
                <w:sdtContent>
                  <w:p w:rsidR="00000000" w:rsidDel="00000000" w:rsidP="00000000" w:rsidRDefault="00000000" w:rsidRPr="00000000" w14:paraId="000005B2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931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 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</w:tcPr>
              <w:sdt>
                <w:sdtPr>
                  <w:tag w:val="goog_rdk_934"/>
                </w:sdtPr>
                <w:sdtContent>
                  <w:p w:rsidR="00000000" w:rsidDel="00000000" w:rsidP="00000000" w:rsidRDefault="00000000" w:rsidRPr="00000000" w14:paraId="000005B3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933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 </w:t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935"/>
        </w:sdtPr>
        <w:sdtContent>
          <w:tr>
            <w:trPr>
              <w:cantSplit w:val="0"/>
              <w:trHeight w:val="370" w:hRule="atLeast"/>
              <w:tblHeader w:val="0"/>
              <w:ins w:author="Anna" w:id="26" w:date="2021-01-29T12:14:00Z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937"/>
                </w:sdtPr>
                <w:sdtContent>
                  <w:p w:rsidR="00000000" w:rsidDel="00000000" w:rsidP="00000000" w:rsidRDefault="00000000" w:rsidRPr="00000000" w14:paraId="000005B4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936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sz w:val="22"/>
                              <w:szCs w:val="22"/>
                              <w:rtl w:val="0"/>
                            </w:rPr>
                            <w:t xml:space="preserve">PhoneNumber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939"/>
                </w:sdtPr>
                <w:sdtContent>
                  <w:p w:rsidR="00000000" w:rsidDel="00000000" w:rsidP="00000000" w:rsidRDefault="00000000" w:rsidRPr="00000000" w14:paraId="000005B5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938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String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941"/>
                </w:sdtPr>
                <w:sdtContent>
                  <w:p w:rsidR="00000000" w:rsidDel="00000000" w:rsidP="00000000" w:rsidRDefault="00000000" w:rsidRPr="00000000" w14:paraId="000005B6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940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X(100)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943"/>
                </w:sdtPr>
                <w:sdtContent>
                  <w:p w:rsidR="00000000" w:rsidDel="00000000" w:rsidP="00000000" w:rsidRDefault="00000000" w:rsidRPr="00000000" w14:paraId="000005B7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942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</w:tcPr>
              <w:sdt>
                <w:sdtPr>
                  <w:tag w:val="goog_rdk_945"/>
                </w:sdtPr>
                <w:sdtContent>
                  <w:p w:rsidR="00000000" w:rsidDel="00000000" w:rsidP="00000000" w:rsidRDefault="00000000" w:rsidRPr="00000000" w14:paraId="000005B8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944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946"/>
        </w:sdtPr>
        <w:sdtContent>
          <w:tr>
            <w:trPr>
              <w:cantSplit w:val="0"/>
              <w:trHeight w:val="370" w:hRule="atLeast"/>
              <w:tblHeader w:val="0"/>
              <w:ins w:author="Anna" w:id="26" w:date="2021-01-29T12:14:00Z"/>
            </w:trPr>
            <w:tc>
              <w:tcPr>
                <w:tcBorders>
                  <w:top w:color="000000" w:space="0" w:sz="6" w:val="single"/>
                  <w:left w:color="000000" w:space="0" w:sz="4" w:val="single"/>
                  <w:bottom w:color="000000" w:space="0" w:sz="4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948"/>
                </w:sdtPr>
                <w:sdtContent>
                  <w:p w:rsidR="00000000" w:rsidDel="00000000" w:rsidP="00000000" w:rsidRDefault="00000000" w:rsidRPr="00000000" w14:paraId="000005B9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sdt>
                      <w:sdtPr>
                        <w:tag w:val="goog_rdk_947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color w:val="172b4d"/>
                              <w:sz w:val="21"/>
                              <w:szCs w:val="21"/>
                              <w:highlight w:val="white"/>
                              <w:rtl w:val="0"/>
                            </w:rPr>
                            <w:t xml:space="preserve">hasDebtBalance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  <w:shd w:fill="auto" w:val="clear"/>
                <w:vAlign w:val="center"/>
              </w:tcPr>
              <w:sdt>
                <w:sdtPr>
                  <w:tag w:val="goog_rdk_950"/>
                </w:sdtPr>
                <w:sdtContent>
                  <w:p w:rsidR="00000000" w:rsidDel="00000000" w:rsidP="00000000" w:rsidRDefault="00000000" w:rsidRPr="00000000" w14:paraId="000005BA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949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Boolean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952"/>
                </w:sdtPr>
                <w:sdtContent>
                  <w:p w:rsidR="00000000" w:rsidDel="00000000" w:rsidP="00000000" w:rsidRDefault="00000000" w:rsidRPr="00000000" w14:paraId="000005BB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951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6" w:val="single"/>
                </w:tcBorders>
                <w:shd w:fill="auto" w:val="clear"/>
              </w:tcPr>
              <w:sdt>
                <w:sdtPr>
                  <w:tag w:val="goog_rdk_954"/>
                </w:sdtPr>
                <w:sdtContent>
                  <w:p w:rsidR="00000000" w:rsidDel="00000000" w:rsidP="00000000" w:rsidRDefault="00000000" w:rsidRPr="00000000" w14:paraId="000005BC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953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hasDebtBalance = true </w:t>
                          </w:r>
                          <w:r w:rsidDel="00000000" w:rsidR="00000000" w:rsidRPr="00000000">
                            <w:rPr>
                              <w:rFonts w:ascii="Noto Sans Symbols" w:cs="Noto Sans Symbols" w:eastAsia="Noto Sans Symbols" w:hAnsi="Noto Sans Symbols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🡺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t xml:space="preserve"> return Users with debtBalance &gt; 0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</w:tcPr>
              <w:sdt>
                <w:sdtPr>
                  <w:tag w:val="goog_rdk_956"/>
                </w:sdtPr>
                <w:sdtContent>
                  <w:p w:rsidR="00000000" w:rsidDel="00000000" w:rsidP="00000000" w:rsidRDefault="00000000" w:rsidRPr="00000000" w14:paraId="000005BD">
                    <w:pPr>
                      <w:pageBreakBefore w:val="0"/>
                      <w:spacing w:before="0" w:lineRule="auto"/>
                      <w:jc w:val="left"/>
                      <w:rPr>
                        <w:ins w:author="Anna" w:id="26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955"/>
                      </w:sdtPr>
                      <w:sdtContent>
                        <w:ins w:author="Anna" w:id="26" w:date="2021-01-29T12:14:00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  <w:tr>
        <w:trPr>
          <w:cantSplit w:val="0"/>
          <w:trHeight w:val="37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BE">
            <w:pPr>
              <w:pageBreakBefore w:val="0"/>
              <w:spacing w:before="0" w:lineRule="auto"/>
              <w:jc w:val="left"/>
              <w:rPr>
                <w:rFonts w:ascii="Quattrocento Sans" w:cs="Quattrocento Sans" w:eastAsia="Quattrocento Sans" w:hAnsi="Quattrocento Sans"/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172b4d"/>
                <w:sz w:val="21"/>
                <w:szCs w:val="21"/>
                <w:highlight w:val="white"/>
                <w:rtl w:val="0"/>
              </w:rPr>
              <w:t xml:space="preserve">kycStatus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F">
            <w:pPr>
              <w:pageBreakBefore w:val="0"/>
              <w:spacing w:before="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sdt>
              <w:sdtPr>
                <w:tag w:val="goog_rdk_958"/>
              </w:sdtPr>
              <w:sdtContent>
                <w:ins w:author="Anna" w:id="27" w:date="2021-01-29T12:14:00Z"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int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C0">
            <w:pPr>
              <w:pageBreakBefore w:val="0"/>
              <w:spacing w:before="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sdt>
              <w:sdtPr>
                <w:tag w:val="goog_rdk_960"/>
              </w:sdtPr>
              <w:sdtContent>
                <w:ins w:author="Anna" w:id="28" w:date="2021-01-29T12:24:00Z"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  <w:rtl w:val="0"/>
                    </w:rPr>
                    <w:t xml:space="preserve">N(10)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5C1">
            <w:pPr>
              <w:pageBreakBefore w:val="0"/>
              <w:spacing w:before="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/V1.1/users?kycStatus=5</w:t>
            </w:r>
          </w:p>
          <w:p w:rsidR="00000000" w:rsidDel="00000000" w:rsidP="00000000" w:rsidRDefault="00000000" w:rsidRPr="00000000" w14:paraId="000005C2">
            <w:pPr>
              <w:pageBreakBefore w:val="0"/>
              <w:spacing w:before="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C3">
            <w:pPr>
              <w:pageBreakBefore w:val="0"/>
              <w:spacing w:before="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sdt>
      <w:sdtPr>
        <w:tag w:val="goog_rdk_963"/>
      </w:sdtPr>
      <w:sdtContent>
        <w:p w:rsidR="00000000" w:rsidDel="00000000" w:rsidP="00000000" w:rsidRDefault="00000000" w:rsidRPr="00000000" w14:paraId="000005C4">
          <w:pPr>
            <w:pageBreakBefore w:val="0"/>
            <w:spacing w:before="0" w:line="276" w:lineRule="auto"/>
            <w:jc w:val="left"/>
            <w:rPr>
              <w:del w:author="Anna" w:id="29" w:date="2021-01-29T12:09:00Z"/>
              <w:rFonts w:ascii="Calibri" w:cs="Calibri" w:eastAsia="Calibri" w:hAnsi="Calibri"/>
              <w:color w:val="000000"/>
            </w:rPr>
          </w:pPr>
          <w:sdt>
            <w:sdtPr>
              <w:tag w:val="goog_rdk_962"/>
            </w:sdtPr>
            <w:sdtContent>
              <w:del w:author="Anna" w:id="29" w:date="2021-01-29T12:09:00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p w:rsidR="00000000" w:rsidDel="00000000" w:rsidP="00000000" w:rsidRDefault="00000000" w:rsidRPr="00000000" w14:paraId="000005C5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-1003.0" w:type="dxa"/>
        <w:tblLayout w:type="fixed"/>
        <w:tblLook w:val="0400"/>
      </w:tblPr>
      <w:tblGrid>
        <w:gridCol w:w="1814.4"/>
        <w:gridCol w:w="1814.4"/>
        <w:gridCol w:w="1814.4"/>
        <w:gridCol w:w="1814.4"/>
        <w:gridCol w:w="1814.4"/>
        <w:tblGridChange w:id="0">
          <w:tblGrid>
            <w:gridCol w:w="1814.4"/>
            <w:gridCol w:w="1814.4"/>
            <w:gridCol w:w="1814.4"/>
            <w:gridCol w:w="1814.4"/>
            <w:gridCol w:w="1814.4"/>
          </w:tblGrid>
        </w:tblGridChange>
      </w:tblGrid>
      <w:sdt>
        <w:sdtPr>
          <w:tag w:val="goog_rdk_965"/>
        </w:sdtPr>
        <w:sdtContent>
          <w:tr>
            <w:trPr>
              <w:cantSplit w:val="0"/>
              <w:trHeight w:val="588" w:hRule="atLeast"/>
              <w:tblHeader w:val="0"/>
              <w:del w:author="Anna" w:id="30" w:date="2021-01-29T12:14:00Z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365f91" w:val="clear"/>
                <w:vAlign w:val="center"/>
              </w:tcPr>
              <w:sdt>
                <w:sdtPr>
                  <w:tag w:val="goog_rdk_967"/>
                </w:sdtPr>
                <w:sdtContent>
                  <w:p w:rsidR="00000000" w:rsidDel="00000000" w:rsidP="00000000" w:rsidRDefault="00000000" w:rsidRPr="00000000" w14:paraId="000005C6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b w:val="1"/>
                        <w:color w:val="ffffff"/>
                        <w:sz w:val="22"/>
                        <w:szCs w:val="22"/>
                      </w:rPr>
                    </w:pPr>
                    <w:sdt>
                      <w:sdtPr>
                        <w:tag w:val="goog_rdk_966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color w:val="ffffff"/>
                              <w:sz w:val="22"/>
                              <w:szCs w:val="22"/>
                              <w:rtl w:val="0"/>
                            </w:rPr>
                            <w:delText xml:space="preserve">Property 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8" w:val="single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365f91" w:val="clear"/>
                <w:vAlign w:val="center"/>
              </w:tcPr>
              <w:sdt>
                <w:sdtPr>
                  <w:tag w:val="goog_rdk_969"/>
                </w:sdtPr>
                <w:sdtContent>
                  <w:p w:rsidR="00000000" w:rsidDel="00000000" w:rsidP="00000000" w:rsidRDefault="00000000" w:rsidRPr="00000000" w14:paraId="000005C7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b w:val="1"/>
                        <w:color w:val="ffffff"/>
                        <w:sz w:val="22"/>
                        <w:szCs w:val="22"/>
                      </w:rPr>
                    </w:pPr>
                    <w:sdt>
                      <w:sdtPr>
                        <w:tag w:val="goog_rdk_968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color w:val="ffffff"/>
                              <w:sz w:val="22"/>
                              <w:szCs w:val="22"/>
                              <w:rtl w:val="0"/>
                            </w:rPr>
                            <w:delText xml:space="preserve">Type 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8" w:val="single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365f91" w:val="clear"/>
                <w:vAlign w:val="center"/>
              </w:tcPr>
              <w:sdt>
                <w:sdtPr>
                  <w:tag w:val="goog_rdk_971"/>
                </w:sdtPr>
                <w:sdtContent>
                  <w:p w:rsidR="00000000" w:rsidDel="00000000" w:rsidP="00000000" w:rsidRDefault="00000000" w:rsidRPr="00000000" w14:paraId="000005C8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b w:val="1"/>
                        <w:color w:val="ffffff"/>
                        <w:sz w:val="22"/>
                        <w:szCs w:val="22"/>
                      </w:rPr>
                    </w:pPr>
                    <w:sdt>
                      <w:sdtPr>
                        <w:tag w:val="goog_rdk_970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color w:val="ffffff"/>
                              <w:sz w:val="22"/>
                              <w:szCs w:val="22"/>
                              <w:rtl w:val="0"/>
                            </w:rPr>
                            <w:delText xml:space="preserve">Format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8" w:val="single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365f91" w:val="clear"/>
                <w:vAlign w:val="center"/>
              </w:tcPr>
              <w:sdt>
                <w:sdtPr>
                  <w:tag w:val="goog_rdk_973"/>
                </w:sdtPr>
                <w:sdtContent>
                  <w:p w:rsidR="00000000" w:rsidDel="00000000" w:rsidP="00000000" w:rsidRDefault="00000000" w:rsidRPr="00000000" w14:paraId="000005C9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b w:val="1"/>
                        <w:color w:val="ffffff"/>
                        <w:sz w:val="22"/>
                        <w:szCs w:val="22"/>
                      </w:rPr>
                    </w:pPr>
                    <w:sdt>
                      <w:sdtPr>
                        <w:tag w:val="goog_rdk_972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color w:val="ffffff"/>
                              <w:sz w:val="22"/>
                              <w:szCs w:val="22"/>
                              <w:rtl w:val="0"/>
                            </w:rPr>
                            <w:delText xml:space="preserve">Example 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8" w:val="single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365f91" w:val="clear"/>
                <w:vAlign w:val="center"/>
              </w:tcPr>
              <w:sdt>
                <w:sdtPr>
                  <w:tag w:val="goog_rdk_975"/>
                </w:sdtPr>
                <w:sdtContent>
                  <w:p w:rsidR="00000000" w:rsidDel="00000000" w:rsidP="00000000" w:rsidRDefault="00000000" w:rsidRPr="00000000" w14:paraId="000005CA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b w:val="1"/>
                        <w:color w:val="ffffff"/>
                        <w:sz w:val="22"/>
                        <w:szCs w:val="22"/>
                      </w:rPr>
                    </w:pPr>
                    <w:sdt>
                      <w:sdtPr>
                        <w:tag w:val="goog_rdk_974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color w:val="ffffff"/>
                              <w:sz w:val="22"/>
                              <w:szCs w:val="22"/>
                              <w:rtl w:val="0"/>
                            </w:rPr>
                            <w:delText xml:space="preserve">Default value </w:delText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976"/>
        </w:sdtPr>
        <w:sdtContent>
          <w:tr>
            <w:trPr>
              <w:cantSplit w:val="0"/>
              <w:trHeight w:val="876" w:hRule="atLeast"/>
              <w:tblHeader w:val="0"/>
              <w:del w:author="Anna" w:id="30" w:date="2021-01-29T12:14:00Z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center"/>
              </w:tcPr>
              <w:sdt>
                <w:sdtPr>
                  <w:tag w:val="goog_rdk_978"/>
                </w:sdtPr>
                <w:sdtContent>
                  <w:p w:rsidR="00000000" w:rsidDel="00000000" w:rsidP="00000000" w:rsidRDefault="00000000" w:rsidRPr="00000000" w14:paraId="000005CB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977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page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center"/>
              </w:tcPr>
              <w:sdt>
                <w:sdtPr>
                  <w:tag w:val="goog_rdk_980"/>
                </w:sdtPr>
                <w:sdtContent>
                  <w:p w:rsidR="00000000" w:rsidDel="00000000" w:rsidP="00000000" w:rsidRDefault="00000000" w:rsidRPr="00000000" w14:paraId="000005CC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979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Int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center"/>
              </w:tcPr>
              <w:sdt>
                <w:sdtPr>
                  <w:tag w:val="goog_rdk_982"/>
                </w:sdtPr>
                <w:sdtContent>
                  <w:p w:rsidR="00000000" w:rsidDel="00000000" w:rsidP="00000000" w:rsidRDefault="00000000" w:rsidRPr="00000000" w14:paraId="000005CD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981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N(10)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center"/>
              </w:tcPr>
              <w:sdt>
                <w:sdtPr>
                  <w:tag w:val="goog_rdk_984"/>
                </w:sdtPr>
                <w:sdtContent>
                  <w:p w:rsidR="00000000" w:rsidDel="00000000" w:rsidP="00000000" w:rsidRDefault="00000000" w:rsidRPr="00000000" w14:paraId="000005CE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983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Page number (starts with 1)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center"/>
              </w:tcPr>
              <w:sdt>
                <w:sdtPr>
                  <w:tag w:val="goog_rdk_986"/>
                </w:sdtPr>
                <w:sdtContent>
                  <w:p w:rsidR="00000000" w:rsidDel="00000000" w:rsidP="00000000" w:rsidRDefault="00000000" w:rsidRPr="00000000" w14:paraId="000005CF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985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1</w:delText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987"/>
        </w:sdtPr>
        <w:sdtContent>
          <w:tr>
            <w:trPr>
              <w:cantSplit w:val="0"/>
              <w:trHeight w:val="876" w:hRule="atLeast"/>
              <w:tblHeader w:val="0"/>
              <w:del w:author="Anna" w:id="30" w:date="2021-01-29T12:14:00Z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center"/>
              </w:tcPr>
              <w:sdt>
                <w:sdtPr>
                  <w:tag w:val="goog_rdk_989"/>
                </w:sdtPr>
                <w:sdtContent>
                  <w:p w:rsidR="00000000" w:rsidDel="00000000" w:rsidP="00000000" w:rsidRDefault="00000000" w:rsidRPr="00000000" w14:paraId="000005D0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988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per_page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center"/>
              </w:tcPr>
              <w:sdt>
                <w:sdtPr>
                  <w:tag w:val="goog_rdk_991"/>
                </w:sdtPr>
                <w:sdtContent>
                  <w:p w:rsidR="00000000" w:rsidDel="00000000" w:rsidP="00000000" w:rsidRDefault="00000000" w:rsidRPr="00000000" w14:paraId="000005D1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990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Int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center"/>
              </w:tcPr>
              <w:sdt>
                <w:sdtPr>
                  <w:tag w:val="goog_rdk_993"/>
                </w:sdtPr>
                <w:sdtContent>
                  <w:p w:rsidR="00000000" w:rsidDel="00000000" w:rsidP="00000000" w:rsidRDefault="00000000" w:rsidRPr="00000000" w14:paraId="000005D2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992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N(10)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center"/>
              </w:tcPr>
              <w:sdt>
                <w:sdtPr>
                  <w:tag w:val="goog_rdk_995"/>
                </w:sdtPr>
                <w:sdtContent>
                  <w:p w:rsidR="00000000" w:rsidDel="00000000" w:rsidP="00000000" w:rsidRDefault="00000000" w:rsidRPr="00000000" w14:paraId="000005D3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994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Number of items per page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center"/>
              </w:tcPr>
              <w:sdt>
                <w:sdtPr>
                  <w:tag w:val="goog_rdk_997"/>
                </w:sdtPr>
                <w:sdtContent>
                  <w:p w:rsidR="00000000" w:rsidDel="00000000" w:rsidP="00000000" w:rsidRDefault="00000000" w:rsidRPr="00000000" w14:paraId="000005D4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996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50</w:delText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998"/>
        </w:sdtPr>
        <w:sdtContent>
          <w:tr>
            <w:trPr>
              <w:cantSplit w:val="0"/>
              <w:trHeight w:val="1164" w:hRule="atLeast"/>
              <w:tblHeader w:val="0"/>
              <w:del w:author="Anna" w:id="30" w:date="2021-01-29T12:14:00Z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center"/>
              </w:tcPr>
              <w:sdt>
                <w:sdtPr>
                  <w:tag w:val="goog_rdk_1000"/>
                </w:sdtPr>
                <w:sdtContent>
                  <w:p w:rsidR="00000000" w:rsidDel="00000000" w:rsidP="00000000" w:rsidRDefault="00000000" w:rsidRPr="00000000" w14:paraId="000005D5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999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smoneyid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center"/>
              </w:tcPr>
              <w:sdt>
                <w:sdtPr>
                  <w:tag w:val="goog_rdk_1002"/>
                </w:sdtPr>
                <w:sdtContent>
                  <w:p w:rsidR="00000000" w:rsidDel="00000000" w:rsidP="00000000" w:rsidRDefault="00000000" w:rsidRPr="00000000" w14:paraId="000005D6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1001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string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center"/>
              </w:tcPr>
              <w:sdt>
                <w:sdtPr>
                  <w:tag w:val="goog_rdk_1004"/>
                </w:sdtPr>
                <w:sdtContent>
                  <w:p w:rsidR="00000000" w:rsidDel="00000000" w:rsidP="00000000" w:rsidRDefault="00000000" w:rsidRPr="00000000" w14:paraId="000005D7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1003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X(255)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center"/>
              </w:tcPr>
              <w:sdt>
                <w:sdtPr>
                  <w:tag w:val="goog_rdk_1006"/>
                </w:sdtPr>
                <w:sdtContent>
                  <w:p w:rsidR="00000000" w:rsidDel="00000000" w:rsidP="00000000" w:rsidRDefault="00000000" w:rsidRPr="00000000" w14:paraId="000005D8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1005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List of S-money ID separated by commas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center"/>
              </w:tcPr>
              <w:sdt>
                <w:sdtPr>
                  <w:tag w:val="goog_rdk_1008"/>
                </w:sdtPr>
                <w:sdtContent>
                  <w:p w:rsidR="00000000" w:rsidDel="00000000" w:rsidP="00000000" w:rsidRDefault="00000000" w:rsidRPr="00000000" w14:paraId="000005D9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1007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 </w:delText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1009"/>
        </w:sdtPr>
        <w:sdtContent>
          <w:tr>
            <w:trPr>
              <w:cantSplit w:val="0"/>
              <w:trHeight w:val="300" w:hRule="atLeast"/>
              <w:tblHeader w:val="0"/>
              <w:del w:author="Anna" w:id="30" w:date="2021-01-29T12:14:00Z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center"/>
              </w:tcPr>
              <w:sdt>
                <w:sdtPr>
                  <w:tag w:val="goog_rdk_1011"/>
                </w:sdtPr>
                <w:sdtContent>
                  <w:p w:rsidR="00000000" w:rsidDel="00000000" w:rsidP="00000000" w:rsidRDefault="00000000" w:rsidRPr="00000000" w14:paraId="000005DA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1010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FirstName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center"/>
              </w:tcPr>
              <w:sdt>
                <w:sdtPr>
                  <w:tag w:val="goog_rdk_1013"/>
                </w:sdtPr>
                <w:sdtContent>
                  <w:p w:rsidR="00000000" w:rsidDel="00000000" w:rsidP="00000000" w:rsidRDefault="00000000" w:rsidRPr="00000000" w14:paraId="000005DB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1012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string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center"/>
              </w:tcPr>
              <w:sdt>
                <w:sdtPr>
                  <w:tag w:val="goog_rdk_1015"/>
                </w:sdtPr>
                <w:sdtContent>
                  <w:p w:rsidR="00000000" w:rsidDel="00000000" w:rsidP="00000000" w:rsidRDefault="00000000" w:rsidRPr="00000000" w14:paraId="000005DC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1014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X(140)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center"/>
              </w:tcPr>
              <w:sdt>
                <w:sdtPr>
                  <w:tag w:val="goog_rdk_1017"/>
                </w:sdtPr>
                <w:sdtContent>
                  <w:p w:rsidR="00000000" w:rsidDel="00000000" w:rsidP="00000000" w:rsidRDefault="00000000" w:rsidRPr="00000000" w14:paraId="000005DD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1016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Name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center"/>
              </w:tcPr>
              <w:sdt>
                <w:sdtPr>
                  <w:tag w:val="goog_rdk_1019"/>
                </w:sdtPr>
                <w:sdtContent>
                  <w:p w:rsidR="00000000" w:rsidDel="00000000" w:rsidP="00000000" w:rsidRDefault="00000000" w:rsidRPr="00000000" w14:paraId="000005DE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1018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 </w:delText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1020"/>
        </w:sdtPr>
        <w:sdtContent>
          <w:tr>
            <w:trPr>
              <w:cantSplit w:val="0"/>
              <w:trHeight w:val="300" w:hRule="atLeast"/>
              <w:tblHeader w:val="0"/>
              <w:del w:author="Anna" w:id="30" w:date="2021-01-29T12:14:00Z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center"/>
              </w:tcPr>
              <w:sdt>
                <w:sdtPr>
                  <w:tag w:val="goog_rdk_1022"/>
                </w:sdtPr>
                <w:sdtContent>
                  <w:p w:rsidR="00000000" w:rsidDel="00000000" w:rsidP="00000000" w:rsidRDefault="00000000" w:rsidRPr="00000000" w14:paraId="000005DF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1021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LastName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center"/>
              </w:tcPr>
              <w:sdt>
                <w:sdtPr>
                  <w:tag w:val="goog_rdk_1024"/>
                </w:sdtPr>
                <w:sdtContent>
                  <w:p w:rsidR="00000000" w:rsidDel="00000000" w:rsidP="00000000" w:rsidRDefault="00000000" w:rsidRPr="00000000" w14:paraId="000005E0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1023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string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center"/>
              </w:tcPr>
              <w:sdt>
                <w:sdtPr>
                  <w:tag w:val="goog_rdk_1026"/>
                </w:sdtPr>
                <w:sdtContent>
                  <w:p w:rsidR="00000000" w:rsidDel="00000000" w:rsidP="00000000" w:rsidRDefault="00000000" w:rsidRPr="00000000" w14:paraId="000005E1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1025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X(140)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center"/>
              </w:tcPr>
              <w:sdt>
                <w:sdtPr>
                  <w:tag w:val="goog_rdk_1028"/>
                </w:sdtPr>
                <w:sdtContent>
                  <w:p w:rsidR="00000000" w:rsidDel="00000000" w:rsidP="00000000" w:rsidRDefault="00000000" w:rsidRPr="00000000" w14:paraId="000005E2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1027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Surname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center"/>
              </w:tcPr>
              <w:sdt>
                <w:sdtPr>
                  <w:tag w:val="goog_rdk_1030"/>
                </w:sdtPr>
                <w:sdtContent>
                  <w:p w:rsidR="00000000" w:rsidDel="00000000" w:rsidP="00000000" w:rsidRDefault="00000000" w:rsidRPr="00000000" w14:paraId="000005E3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1029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 </w:delText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1031"/>
        </w:sdtPr>
        <w:sdtContent>
          <w:tr>
            <w:trPr>
              <w:cantSplit w:val="0"/>
              <w:trHeight w:val="300" w:hRule="atLeast"/>
              <w:tblHeader w:val="0"/>
              <w:del w:author="Anna" w:id="30" w:date="2021-01-29T12:14:00Z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center"/>
              </w:tcPr>
              <w:sdt>
                <w:sdtPr>
                  <w:tag w:val="goog_rdk_1033"/>
                </w:sdtPr>
                <w:sdtContent>
                  <w:p w:rsidR="00000000" w:rsidDel="00000000" w:rsidP="00000000" w:rsidRDefault="00000000" w:rsidRPr="00000000" w14:paraId="000005E4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1032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Email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center"/>
              </w:tcPr>
              <w:sdt>
                <w:sdtPr>
                  <w:tag w:val="goog_rdk_1035"/>
                </w:sdtPr>
                <w:sdtContent>
                  <w:p w:rsidR="00000000" w:rsidDel="00000000" w:rsidP="00000000" w:rsidRDefault="00000000" w:rsidRPr="00000000" w14:paraId="000005E5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1034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string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center"/>
              </w:tcPr>
              <w:sdt>
                <w:sdtPr>
                  <w:tag w:val="goog_rdk_1037"/>
                </w:sdtPr>
                <w:sdtContent>
                  <w:p w:rsidR="00000000" w:rsidDel="00000000" w:rsidP="00000000" w:rsidRDefault="00000000" w:rsidRPr="00000000" w14:paraId="000005E6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1036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X(255)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center"/>
              </w:tcPr>
              <w:sdt>
                <w:sdtPr>
                  <w:tag w:val="goog_rdk_1039"/>
                </w:sdtPr>
                <w:sdtContent>
                  <w:p w:rsidR="00000000" w:rsidDel="00000000" w:rsidP="00000000" w:rsidRDefault="00000000" w:rsidRPr="00000000" w14:paraId="000005E7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1038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Email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center"/>
              </w:tcPr>
              <w:sdt>
                <w:sdtPr>
                  <w:tag w:val="goog_rdk_1041"/>
                </w:sdtPr>
                <w:sdtContent>
                  <w:p w:rsidR="00000000" w:rsidDel="00000000" w:rsidP="00000000" w:rsidRDefault="00000000" w:rsidRPr="00000000" w14:paraId="000005E8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1040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 </w:delText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1042"/>
        </w:sdtPr>
        <w:sdtContent>
          <w:tr>
            <w:trPr>
              <w:cantSplit w:val="0"/>
              <w:trHeight w:val="300" w:hRule="atLeast"/>
              <w:tblHeader w:val="0"/>
              <w:del w:author="Anna" w:id="30" w:date="2021-01-29T12:14:00Z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center"/>
              </w:tcPr>
              <w:sdt>
                <w:sdtPr>
                  <w:tag w:val="goog_rdk_1044"/>
                </w:sdtPr>
                <w:sdtContent>
                  <w:p w:rsidR="00000000" w:rsidDel="00000000" w:rsidP="00000000" w:rsidRDefault="00000000" w:rsidRPr="00000000" w14:paraId="000005E9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1043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AppUserID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center"/>
              </w:tcPr>
              <w:sdt>
                <w:sdtPr>
                  <w:tag w:val="goog_rdk_1046"/>
                </w:sdtPr>
                <w:sdtContent>
                  <w:p w:rsidR="00000000" w:rsidDel="00000000" w:rsidP="00000000" w:rsidRDefault="00000000" w:rsidRPr="00000000" w14:paraId="000005EA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1045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string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center"/>
              </w:tcPr>
              <w:sdt>
                <w:sdtPr>
                  <w:tag w:val="goog_rdk_1048"/>
                </w:sdtPr>
                <w:sdtContent>
                  <w:p w:rsidR="00000000" w:rsidDel="00000000" w:rsidP="00000000" w:rsidRDefault="00000000" w:rsidRPr="00000000" w14:paraId="000005EB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1047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X(9)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center"/>
              </w:tcPr>
              <w:sdt>
                <w:sdtPr>
                  <w:tag w:val="goog_rdk_1050"/>
                </w:sdtPr>
                <w:sdtContent>
                  <w:p w:rsidR="00000000" w:rsidDel="00000000" w:rsidP="00000000" w:rsidRDefault="00000000" w:rsidRPr="00000000" w14:paraId="000005EC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1049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AppUserID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shd w:fill="auto" w:val="clear"/>
                <w:vAlign w:val="center"/>
              </w:tcPr>
              <w:sdt>
                <w:sdtPr>
                  <w:tag w:val="goog_rdk_1052"/>
                </w:sdtPr>
                <w:sdtContent>
                  <w:p w:rsidR="00000000" w:rsidDel="00000000" w:rsidP="00000000" w:rsidRDefault="00000000" w:rsidRPr="00000000" w14:paraId="000005ED">
                    <w:pPr>
                      <w:pageBreakBefore w:val="0"/>
                      <w:spacing w:before="0" w:lineRule="auto"/>
                      <w:jc w:val="left"/>
                      <w:rPr>
                        <w:del w:author="Anna" w:id="30" w:date="2021-01-29T12:14:00Z"/>
                        <w:rFonts w:ascii="Calibri" w:cs="Calibri" w:eastAsia="Calibri" w:hAnsi="Calibri"/>
                        <w:color w:val="000000"/>
                        <w:sz w:val="22"/>
                        <w:szCs w:val="22"/>
                      </w:rPr>
                    </w:pPr>
                    <w:sdt>
                      <w:sdtPr>
                        <w:tag w:val="goog_rdk_1051"/>
                      </w:sdtPr>
                      <w:sdtContent>
                        <w:del w:author="Anna" w:id="30" w:date="2021-01-29T12:14:00Z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0000"/>
                              <w:sz w:val="22"/>
                              <w:szCs w:val="22"/>
                              <w:rtl w:val="0"/>
                            </w:rPr>
                            <w:delText xml:space="preserve"> </w:delText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</w:tbl>
    <w:p w:rsidR="00000000" w:rsidDel="00000000" w:rsidP="00000000" w:rsidRDefault="00000000" w:rsidRPr="00000000" w14:paraId="000005EE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sdt>
        <w:sdtPr>
          <w:tag w:val="goog_rdk_1054"/>
        </w:sdtPr>
        <w:sdtContent>
          <w:del w:author="Anna" w:id="31" w:date="2021-02-22T18:20:00Z"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delText xml:space="preserve">GET /api/v[1.x]/users</w:delTex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u w:val="single"/>
                <w:rtl w:val="0"/>
              </w:rPr>
              <w:delText xml:space="preserve">?FirstName=Jean</w:delTex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delText xml:space="preserve"> </w:delText>
            </w:r>
          </w:del>
        </w:sdtContent>
      </w:sdt>
      <w:sdt>
        <w:sdtPr>
          <w:tag w:val="goog_rdk_1055"/>
        </w:sdtPr>
        <w:sdtContent>
          <w:ins w:author="Anna" w:id="31" w:date="2021-02-22T18:20:00Z"/>
          <w:sdt>
            <w:sdtPr>
              <w:tag w:val="goog_rdk_1056"/>
            </w:sdtPr>
            <w:sdtContent>
              <w:ins w:author="Anna" w:id="31" w:date="2021-02-22T18:20:00Z"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  <w:rPrChange w:author="Anna" w:id="32" w:date="2021-02-22T18:19:00Z">
                      <w:rPr>
                        <w:rFonts w:ascii="Calibri" w:cs="Calibri" w:eastAsia="Calibri" w:hAnsi="Calibri"/>
                        <w:color w:val="000000"/>
                      </w:rPr>
                    </w:rPrChange>
                  </w:rPr>
                  <w:t xml:space="preserve">GET</w:t>
                </w:r>
              </w:ins>
            </w:sdtContent>
          </w:sdt>
          <w:ins w:author="Anna" w:id="31" w:date="2021-02-22T18:20:00Z"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/api/v[1.x]/</w:t>
            </w:r>
            <w:sdt>
              <w:sdtPr>
                <w:tag w:val="goog_rdk_1057"/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000000"/>
                    <w:rtl w:val="0"/>
                    <w:rPrChange w:author="Anna" w:id="33" w:date="2021-02-22T18:19:00Z">
                      <w:rPr>
                        <w:rFonts w:ascii="Calibri" w:cs="Calibri" w:eastAsia="Calibri" w:hAnsi="Calibri"/>
                        <w:color w:val="000000"/>
                      </w:rPr>
                    </w:rPrChange>
                  </w:rPr>
                  <w:t xml:space="preserve">users?hasDebtBalance=true</w:t>
                </w:r>
              </w:sdtContent>
            </w:sdt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Authorization: Bearer ACCESS_TOKEN</w:t>
      </w:r>
    </w:p>
    <w:p w:rsidR="00000000" w:rsidDel="00000000" w:rsidP="00000000" w:rsidRDefault="00000000" w:rsidRPr="00000000" w14:paraId="000005F1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pageBreakBefore w:val="0"/>
        <w:spacing w:after="200" w:before="0" w:line="276" w:lineRule="auto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Response :</w:t>
      </w:r>
    </w:p>
    <w:p w:rsidR="00000000" w:rsidDel="00000000" w:rsidP="00000000" w:rsidRDefault="00000000" w:rsidRPr="00000000" w14:paraId="000005F3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HTTP/1.1 200 OK</w:t>
      </w:r>
    </w:p>
    <w:p w:rsidR="00000000" w:rsidDel="00000000" w:rsidP="00000000" w:rsidRDefault="00000000" w:rsidRPr="00000000" w14:paraId="000005F4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Content-Type: application/vnd.s-money.v1+json</w:t>
      </w:r>
    </w:p>
    <w:sdt>
      <w:sdtPr>
        <w:tag w:val="goog_rdk_1060"/>
      </w:sdtPr>
      <w:sdtContent>
        <w:p w:rsidR="00000000" w:rsidDel="00000000" w:rsidP="00000000" w:rsidRDefault="00000000" w:rsidRPr="00000000" w14:paraId="000005F5">
          <w:pPr>
            <w:pageBreakBefore w:val="0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lineRule="auto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059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delText xml:space="preserve">Link: &lt;/api/users?page=2&amp;per_page=50&gt;; rel="next",</w:delText>
                </w:r>
              </w:del>
            </w:sdtContent>
          </w:sdt>
        </w:p>
      </w:sdtContent>
    </w:sdt>
    <w:sdt>
      <w:sdtPr>
        <w:tag w:val="goog_rdk_1062"/>
      </w:sdtPr>
      <w:sdtContent>
        <w:p w:rsidR="00000000" w:rsidDel="00000000" w:rsidP="00000000" w:rsidRDefault="00000000" w:rsidRPr="00000000" w14:paraId="000005F6">
          <w:pPr>
            <w:pageBreakBefore w:val="0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lineRule="auto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061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delText xml:space="preserve">  &lt;/api/users?page=5&amp;per_page=50&gt;; rel="last"</w:delText>
                </w:r>
              </w:del>
            </w:sdtContent>
          </w:sdt>
        </w:p>
      </w:sdtContent>
    </w:sdt>
    <w:sdt>
      <w:sdtPr>
        <w:tag w:val="goog_rdk_1064"/>
      </w:sdtPr>
      <w:sdtContent>
        <w:p w:rsidR="00000000" w:rsidDel="00000000" w:rsidP="00000000" w:rsidRDefault="00000000" w:rsidRPr="00000000" w14:paraId="000005F7">
          <w:pPr>
            <w:pageBreakBefore w:val="0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0" w:lineRule="auto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063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delText xml:space="preserve">Total-count: 253</w:delText>
                </w:r>
              </w:del>
            </w:sdtContent>
          </w:sdt>
        </w:p>
      </w:sdtContent>
    </w:sdt>
    <w:sdt>
      <w:sdtPr>
        <w:tag w:val="goog_rdk_1066"/>
      </w:sdtPr>
      <w:sdtContent>
        <w:p w:rsidR="00000000" w:rsidDel="00000000" w:rsidP="00000000" w:rsidRDefault="00000000" w:rsidRPr="00000000" w14:paraId="000005F8">
          <w:pPr>
            <w:pageBreakBefore w:val="0"/>
            <w:spacing w:before="0" w:line="276" w:lineRule="auto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065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delText xml:space="preserve">[{</w:delText>
                </w:r>
              </w:del>
            </w:sdtContent>
          </w:sdt>
        </w:p>
      </w:sdtContent>
    </w:sdt>
    <w:sdt>
      <w:sdtPr>
        <w:tag w:val="goog_rdk_1068"/>
      </w:sdtPr>
      <w:sdtContent>
        <w:p w:rsidR="00000000" w:rsidDel="00000000" w:rsidP="00000000" w:rsidRDefault="00000000" w:rsidRPr="00000000" w14:paraId="000005F9">
          <w:pPr>
            <w:pageBreakBefore w:val="0"/>
            <w:spacing w:before="0" w:line="276" w:lineRule="auto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067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delText xml:space="preserve">"Id":114, </w:delText>
                </w:r>
              </w:del>
            </w:sdtContent>
          </w:sdt>
        </w:p>
      </w:sdtContent>
    </w:sdt>
    <w:sdt>
      <w:sdtPr>
        <w:tag w:val="goog_rdk_1070"/>
      </w:sdtPr>
      <w:sdtContent>
        <w:p w:rsidR="00000000" w:rsidDel="00000000" w:rsidP="00000000" w:rsidRDefault="00000000" w:rsidRPr="00000000" w14:paraId="000005FA">
          <w:pPr>
            <w:pageBreakBefore w:val="0"/>
            <w:spacing w:before="0" w:line="276" w:lineRule="auto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069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delText xml:space="preserve">"AppUserId":"client-112",</w:delText>
                </w:r>
              </w:del>
            </w:sdtContent>
          </w:sdt>
        </w:p>
      </w:sdtContent>
    </w:sdt>
    <w:sdt>
      <w:sdtPr>
        <w:tag w:val="goog_rdk_1072"/>
      </w:sdtPr>
      <w:sdtContent>
        <w:p w:rsidR="00000000" w:rsidDel="00000000" w:rsidP="00000000" w:rsidRDefault="00000000" w:rsidRPr="00000000" w14:paraId="000005FB">
          <w:pPr>
            <w:pageBreakBefore w:val="0"/>
            <w:spacing w:before="0" w:line="276" w:lineRule="auto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071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delText xml:space="preserve">"Role":1,</w:delText>
                </w:r>
              </w:del>
            </w:sdtContent>
          </w:sdt>
        </w:p>
      </w:sdtContent>
    </w:sdt>
    <w:sdt>
      <w:sdtPr>
        <w:tag w:val="goog_rdk_1074"/>
      </w:sdtPr>
      <w:sdtContent>
        <w:p w:rsidR="00000000" w:rsidDel="00000000" w:rsidP="00000000" w:rsidRDefault="00000000" w:rsidRPr="00000000" w14:paraId="000005FC">
          <w:pPr>
            <w:pageBreakBefore w:val="0"/>
            <w:spacing w:before="0" w:line="276" w:lineRule="auto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073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delText xml:space="preserve">"Type":1,</w:delText>
                </w:r>
              </w:del>
            </w:sdtContent>
          </w:sdt>
        </w:p>
      </w:sdtContent>
    </w:sdt>
    <w:sdt>
      <w:sdtPr>
        <w:tag w:val="goog_rdk_1076"/>
      </w:sdtPr>
      <w:sdtContent>
        <w:p w:rsidR="00000000" w:rsidDel="00000000" w:rsidP="00000000" w:rsidRDefault="00000000" w:rsidRPr="00000000" w14:paraId="000005FD">
          <w:pPr>
            <w:pageBreakBefore w:val="0"/>
            <w:spacing w:before="0" w:line="276" w:lineRule="auto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075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delText xml:space="preserve">"Profile":</w:delText>
                </w:r>
              </w:del>
            </w:sdtContent>
          </w:sdt>
        </w:p>
      </w:sdtContent>
    </w:sdt>
    <w:sdt>
      <w:sdtPr>
        <w:tag w:val="goog_rdk_1078"/>
      </w:sdtPr>
      <w:sdtContent>
        <w:p w:rsidR="00000000" w:rsidDel="00000000" w:rsidP="00000000" w:rsidRDefault="00000000" w:rsidRPr="00000000" w14:paraId="000005FE">
          <w:pPr>
            <w:pageBreakBefore w:val="0"/>
            <w:spacing w:before="0" w:line="276" w:lineRule="auto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077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delText xml:space="preserve">{</w:delText>
                </w:r>
              </w:del>
            </w:sdtContent>
          </w:sdt>
        </w:p>
      </w:sdtContent>
    </w:sdt>
    <w:sdt>
      <w:sdtPr>
        <w:tag w:val="goog_rdk_1080"/>
      </w:sdtPr>
      <w:sdtContent>
        <w:p w:rsidR="00000000" w:rsidDel="00000000" w:rsidP="00000000" w:rsidRDefault="00000000" w:rsidRPr="00000000" w14:paraId="000005FF">
          <w:pPr>
            <w:pageBreakBefore w:val="0"/>
            <w:spacing w:before="0" w:line="276" w:lineRule="auto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079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tab/>
                  <w:delText xml:space="preserve">"Civility":0,</w:delText>
                </w:r>
              </w:del>
            </w:sdtContent>
          </w:sdt>
        </w:p>
      </w:sdtContent>
    </w:sdt>
    <w:sdt>
      <w:sdtPr>
        <w:tag w:val="goog_rdk_1082"/>
      </w:sdtPr>
      <w:sdtContent>
        <w:p w:rsidR="00000000" w:rsidDel="00000000" w:rsidP="00000000" w:rsidRDefault="00000000" w:rsidRPr="00000000" w14:paraId="00000600">
          <w:pPr>
            <w:pageBreakBefore w:val="0"/>
            <w:spacing w:before="0" w:line="276" w:lineRule="auto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081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tab/>
                  <w:delText xml:space="preserve">"FirstName":"Jean",</w:delText>
                </w:r>
              </w:del>
            </w:sdtContent>
          </w:sdt>
        </w:p>
      </w:sdtContent>
    </w:sdt>
    <w:sdt>
      <w:sdtPr>
        <w:tag w:val="goog_rdk_1084"/>
      </w:sdtPr>
      <w:sdtContent>
        <w:p w:rsidR="00000000" w:rsidDel="00000000" w:rsidP="00000000" w:rsidRDefault="00000000" w:rsidRPr="00000000" w14:paraId="00000601">
          <w:pPr>
            <w:pageBreakBefore w:val="0"/>
            <w:spacing w:before="0" w:line="276" w:lineRule="auto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083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tab/>
                  <w:delText xml:space="preserve">"LastName":"Dupont",</w:delText>
                </w:r>
              </w:del>
            </w:sdtContent>
          </w:sdt>
        </w:p>
      </w:sdtContent>
    </w:sdt>
    <w:sdt>
      <w:sdtPr>
        <w:tag w:val="goog_rdk_1086"/>
      </w:sdtPr>
      <w:sdtContent>
        <w:p w:rsidR="00000000" w:rsidDel="00000000" w:rsidP="00000000" w:rsidRDefault="00000000" w:rsidRPr="00000000" w14:paraId="00000602">
          <w:pPr>
            <w:pageBreakBefore w:val="0"/>
            <w:spacing w:before="0" w:line="276" w:lineRule="auto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085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tab/>
                  <w:delText xml:space="preserve">"Birthdate":"1985-09-29T00:00:00",</w:delText>
                </w:r>
              </w:del>
            </w:sdtContent>
          </w:sdt>
        </w:p>
      </w:sdtContent>
    </w:sdt>
    <w:sdt>
      <w:sdtPr>
        <w:tag w:val="goog_rdk_1088"/>
      </w:sdtPr>
      <w:sdtContent>
        <w:p w:rsidR="00000000" w:rsidDel="00000000" w:rsidP="00000000" w:rsidRDefault="00000000" w:rsidRPr="00000000" w14:paraId="00000603">
          <w:pPr>
            <w:pageBreakBefore w:val="0"/>
            <w:spacing w:before="0" w:line="276" w:lineRule="auto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087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tab/>
                  <w:delText xml:space="preserve">"Address":</w:delText>
                </w:r>
              </w:del>
            </w:sdtContent>
          </w:sdt>
        </w:p>
      </w:sdtContent>
    </w:sdt>
    <w:sdt>
      <w:sdtPr>
        <w:tag w:val="goog_rdk_1090"/>
      </w:sdtPr>
      <w:sdtContent>
        <w:p w:rsidR="00000000" w:rsidDel="00000000" w:rsidP="00000000" w:rsidRDefault="00000000" w:rsidRPr="00000000" w14:paraId="00000604">
          <w:pPr>
            <w:pageBreakBefore w:val="0"/>
            <w:spacing w:before="0" w:line="276" w:lineRule="auto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089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tab/>
                  <w:delText xml:space="preserve">{</w:delText>
                </w:r>
              </w:del>
            </w:sdtContent>
          </w:sdt>
        </w:p>
      </w:sdtContent>
    </w:sdt>
    <w:sdt>
      <w:sdtPr>
        <w:tag w:val="goog_rdk_1092"/>
      </w:sdtPr>
      <w:sdtContent>
        <w:p w:rsidR="00000000" w:rsidDel="00000000" w:rsidP="00000000" w:rsidRDefault="00000000" w:rsidRPr="00000000" w14:paraId="00000605">
          <w:pPr>
            <w:pageBreakBefore w:val="0"/>
            <w:spacing w:before="0" w:line="276" w:lineRule="auto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091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tab/>
                  <w:tab/>
                  <w:delText xml:space="preserve">"Street":"2 rue des chataîgners",</w:delText>
                </w:r>
              </w:del>
            </w:sdtContent>
          </w:sdt>
        </w:p>
      </w:sdtContent>
    </w:sdt>
    <w:sdt>
      <w:sdtPr>
        <w:tag w:val="goog_rdk_1094"/>
      </w:sdtPr>
      <w:sdtContent>
        <w:p w:rsidR="00000000" w:rsidDel="00000000" w:rsidP="00000000" w:rsidRDefault="00000000" w:rsidRPr="00000000" w14:paraId="00000606">
          <w:pPr>
            <w:pageBreakBefore w:val="0"/>
            <w:spacing w:before="0" w:line="276" w:lineRule="auto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093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tab/>
                  <w:tab/>
                  <w:delText xml:space="preserve">"ZipCode":"75001",</w:delText>
                </w:r>
              </w:del>
            </w:sdtContent>
          </w:sdt>
        </w:p>
      </w:sdtContent>
    </w:sdt>
    <w:sdt>
      <w:sdtPr>
        <w:tag w:val="goog_rdk_1096"/>
      </w:sdtPr>
      <w:sdtContent>
        <w:p w:rsidR="00000000" w:rsidDel="00000000" w:rsidP="00000000" w:rsidRDefault="00000000" w:rsidRPr="00000000" w14:paraId="00000607">
          <w:pPr>
            <w:pageBreakBefore w:val="0"/>
            <w:spacing w:before="0" w:line="276" w:lineRule="auto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095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tab/>
                  <w:tab/>
                  <w:delText xml:space="preserve">"City":"Paris",</w:delText>
                </w:r>
              </w:del>
            </w:sdtContent>
          </w:sdt>
        </w:p>
      </w:sdtContent>
    </w:sdt>
    <w:sdt>
      <w:sdtPr>
        <w:tag w:val="goog_rdk_1098"/>
      </w:sdtPr>
      <w:sdtContent>
        <w:p w:rsidR="00000000" w:rsidDel="00000000" w:rsidP="00000000" w:rsidRDefault="00000000" w:rsidRPr="00000000" w14:paraId="00000608">
          <w:pPr>
            <w:pageBreakBefore w:val="0"/>
            <w:spacing w:before="0" w:line="276" w:lineRule="auto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097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tab/>
                  <w:tab/>
                  <w:delText xml:space="preserve">"Country":"FR"</w:delText>
                </w:r>
              </w:del>
            </w:sdtContent>
          </w:sdt>
        </w:p>
      </w:sdtContent>
    </w:sdt>
    <w:sdt>
      <w:sdtPr>
        <w:tag w:val="goog_rdk_1100"/>
      </w:sdtPr>
      <w:sdtContent>
        <w:p w:rsidR="00000000" w:rsidDel="00000000" w:rsidP="00000000" w:rsidRDefault="00000000" w:rsidRPr="00000000" w14:paraId="00000609">
          <w:pPr>
            <w:pageBreakBefore w:val="0"/>
            <w:spacing w:before="0" w:line="276" w:lineRule="auto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099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tab/>
                  <w:delText xml:space="preserve">},</w:delText>
                </w:r>
              </w:del>
            </w:sdtContent>
          </w:sdt>
        </w:p>
      </w:sdtContent>
    </w:sdt>
    <w:sdt>
      <w:sdtPr>
        <w:tag w:val="goog_rdk_1102"/>
      </w:sdtPr>
      <w:sdtContent>
        <w:p w:rsidR="00000000" w:rsidDel="00000000" w:rsidP="00000000" w:rsidRDefault="00000000" w:rsidRPr="00000000" w14:paraId="0000060A">
          <w:pPr>
            <w:pageBreakBefore w:val="0"/>
            <w:spacing w:before="0" w:line="276" w:lineRule="auto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01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tab/>
                  <w:delText xml:space="preserve">"Phonenumber":"0600000001",</w:delText>
                </w:r>
              </w:del>
            </w:sdtContent>
          </w:sdt>
        </w:p>
      </w:sdtContent>
    </w:sdt>
    <w:sdt>
      <w:sdtPr>
        <w:tag w:val="goog_rdk_1104"/>
      </w:sdtPr>
      <w:sdtContent>
        <w:p w:rsidR="00000000" w:rsidDel="00000000" w:rsidP="00000000" w:rsidRDefault="00000000" w:rsidRPr="00000000" w14:paraId="0000060B">
          <w:pPr>
            <w:pageBreakBefore w:val="0"/>
            <w:spacing w:before="0" w:line="276" w:lineRule="auto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03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tab/>
                  <w:delText xml:space="preserve">"Email":"jeandupont@s-money.fr",</w:delText>
                </w:r>
              </w:del>
            </w:sdtContent>
          </w:sdt>
        </w:p>
      </w:sdtContent>
    </w:sdt>
    <w:sdt>
      <w:sdtPr>
        <w:tag w:val="goog_rdk_1106"/>
      </w:sdtPr>
      <w:sdtContent>
        <w:p w:rsidR="00000000" w:rsidDel="00000000" w:rsidP="00000000" w:rsidRDefault="00000000" w:rsidRPr="00000000" w14:paraId="0000060C">
          <w:pPr>
            <w:pageBreakBefore w:val="0"/>
            <w:spacing w:before="0" w:line="276" w:lineRule="auto"/>
            <w:ind w:left="708" w:firstLine="708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05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delText xml:space="preserve">"Alias":"jean-dupont"</w:delText>
                </w:r>
              </w:del>
            </w:sdtContent>
          </w:sdt>
        </w:p>
      </w:sdtContent>
    </w:sdt>
    <w:sdt>
      <w:sdtPr>
        <w:tag w:val="goog_rdk_1108"/>
      </w:sdtPr>
      <w:sdtContent>
        <w:p w:rsidR="00000000" w:rsidDel="00000000" w:rsidP="00000000" w:rsidRDefault="00000000" w:rsidRPr="00000000" w14:paraId="0000060D">
          <w:pPr>
            <w:pageBreakBefore w:val="0"/>
            <w:spacing w:before="0" w:line="276" w:lineRule="auto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07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delText xml:space="preserve">},</w:delText>
                </w:r>
              </w:del>
            </w:sdtContent>
          </w:sdt>
        </w:p>
      </w:sdtContent>
    </w:sdt>
    <w:sdt>
      <w:sdtPr>
        <w:tag w:val="goog_rdk_1110"/>
      </w:sdtPr>
      <w:sdtContent>
        <w:p w:rsidR="00000000" w:rsidDel="00000000" w:rsidP="00000000" w:rsidRDefault="00000000" w:rsidRPr="00000000" w14:paraId="0000060E">
          <w:pPr>
            <w:pageBreakBefore w:val="0"/>
            <w:spacing w:before="0" w:line="276" w:lineRule="auto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09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tab/>
                  <w:delText xml:space="preserve">"Amount":0, </w:delText>
                </w:r>
              </w:del>
            </w:sdtContent>
          </w:sdt>
        </w:p>
      </w:sdtContent>
    </w:sdt>
    <w:sdt>
      <w:sdtPr>
        <w:tag w:val="goog_rdk_1112"/>
      </w:sdtPr>
      <w:sdtContent>
        <w:p w:rsidR="00000000" w:rsidDel="00000000" w:rsidP="00000000" w:rsidRDefault="00000000" w:rsidRPr="00000000" w14:paraId="0000060F">
          <w:pPr>
            <w:pageBreakBefore w:val="0"/>
            <w:spacing w:before="0" w:line="276" w:lineRule="auto"/>
            <w:ind w:left="708" w:firstLine="708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11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delText xml:space="preserve">"AccountingBalanceAmout":0,</w:delText>
                </w:r>
              </w:del>
            </w:sdtContent>
          </w:sdt>
        </w:p>
      </w:sdtContent>
    </w:sdt>
    <w:sdt>
      <w:sdtPr>
        <w:tag w:val="goog_rdk_1114"/>
      </w:sdtPr>
      <w:sdtContent>
        <w:p w:rsidR="00000000" w:rsidDel="00000000" w:rsidP="00000000" w:rsidRDefault="00000000" w:rsidRPr="00000000" w14:paraId="00000610">
          <w:pPr>
            <w:pageBreakBefore w:val="0"/>
            <w:spacing w:before="0" w:line="276" w:lineRule="auto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13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delText xml:space="preserve">"SubAccounts":</w:delText>
                </w:r>
              </w:del>
            </w:sdtContent>
          </w:sdt>
        </w:p>
      </w:sdtContent>
    </w:sdt>
    <w:sdt>
      <w:sdtPr>
        <w:tag w:val="goog_rdk_1116"/>
      </w:sdtPr>
      <w:sdtContent>
        <w:p w:rsidR="00000000" w:rsidDel="00000000" w:rsidP="00000000" w:rsidRDefault="00000000" w:rsidRPr="00000000" w14:paraId="00000611">
          <w:pPr>
            <w:pageBreakBefore w:val="0"/>
            <w:spacing w:before="0" w:line="276" w:lineRule="auto"/>
            <w:ind w:firstLine="708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15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delText xml:space="preserve">[{</w:delText>
                </w:r>
              </w:del>
            </w:sdtContent>
          </w:sdt>
        </w:p>
      </w:sdtContent>
    </w:sdt>
    <w:sdt>
      <w:sdtPr>
        <w:tag w:val="goog_rdk_1118"/>
      </w:sdtPr>
      <w:sdtContent>
        <w:p w:rsidR="00000000" w:rsidDel="00000000" w:rsidP="00000000" w:rsidRDefault="00000000" w:rsidRPr="00000000" w14:paraId="00000612">
          <w:pPr>
            <w:pageBreakBefore w:val="0"/>
            <w:spacing w:before="0" w:line="276" w:lineRule="auto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17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tab/>
                  <w:delText xml:space="preserve">“Id”:"225",</w:delText>
                </w:r>
              </w:del>
            </w:sdtContent>
          </w:sdt>
        </w:p>
      </w:sdtContent>
    </w:sdt>
    <w:sdt>
      <w:sdtPr>
        <w:tag w:val="goog_rdk_1120"/>
      </w:sdtPr>
      <w:sdtContent>
        <w:p w:rsidR="00000000" w:rsidDel="00000000" w:rsidP="00000000" w:rsidRDefault="00000000" w:rsidRPr="00000000" w14:paraId="00000613">
          <w:pPr>
            <w:pageBreakBefore w:val="0"/>
            <w:spacing w:before="0" w:line="276" w:lineRule="auto"/>
            <w:ind w:firstLine="708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19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delText xml:space="preserve">"Amount":0",</w:delText>
                </w:r>
              </w:del>
            </w:sdtContent>
          </w:sdt>
        </w:p>
      </w:sdtContent>
    </w:sdt>
    <w:sdt>
      <w:sdtPr>
        <w:tag w:val="goog_rdk_1122"/>
      </w:sdtPr>
      <w:sdtContent>
        <w:p w:rsidR="00000000" w:rsidDel="00000000" w:rsidP="00000000" w:rsidRDefault="00000000" w:rsidRPr="00000000" w14:paraId="00000614">
          <w:pPr>
            <w:pageBreakBefore w:val="0"/>
            <w:spacing w:before="0" w:line="276" w:lineRule="auto"/>
            <w:ind w:left="708" w:firstLine="708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21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delText xml:space="preserve">"AccountingBalanceAmout":0,</w:delText>
                </w:r>
              </w:del>
            </w:sdtContent>
          </w:sdt>
        </w:p>
      </w:sdtContent>
    </w:sdt>
    <w:sdt>
      <w:sdtPr>
        <w:tag w:val="goog_rdk_1124"/>
      </w:sdtPr>
      <w:sdtContent>
        <w:p w:rsidR="00000000" w:rsidDel="00000000" w:rsidP="00000000" w:rsidRDefault="00000000" w:rsidRPr="00000000" w14:paraId="00000615">
          <w:pPr>
            <w:pageBreakBefore w:val="0"/>
            <w:spacing w:before="0" w:line="276" w:lineRule="auto"/>
            <w:ind w:left="708" w:firstLine="708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23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delText xml:space="preserve">"DisplayName":"Sub Account",</w:delText>
                </w:r>
              </w:del>
            </w:sdtContent>
          </w:sdt>
        </w:p>
      </w:sdtContent>
    </w:sdt>
    <w:sdt>
      <w:sdtPr>
        <w:tag w:val="goog_rdk_1126"/>
      </w:sdtPr>
      <w:sdtContent>
        <w:p w:rsidR="00000000" w:rsidDel="00000000" w:rsidP="00000000" w:rsidRDefault="00000000" w:rsidRPr="00000000" w14:paraId="00000616">
          <w:pPr>
            <w:pageBreakBefore w:val="0"/>
            <w:spacing w:before="0" w:line="276" w:lineRule="auto"/>
            <w:ind w:left="708" w:firstLine="708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25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delText xml:space="preserve">"IsDefault":true,</w:delText>
                </w:r>
              </w:del>
            </w:sdtContent>
          </w:sdt>
        </w:p>
      </w:sdtContent>
    </w:sdt>
    <w:sdt>
      <w:sdtPr>
        <w:tag w:val="goog_rdk_1128"/>
      </w:sdtPr>
      <w:sdtContent>
        <w:p w:rsidR="00000000" w:rsidDel="00000000" w:rsidP="00000000" w:rsidRDefault="00000000" w:rsidRPr="00000000" w14:paraId="00000617">
          <w:pPr>
            <w:pageBreakBefore w:val="0"/>
            <w:spacing w:before="0" w:line="276" w:lineRule="auto"/>
            <w:ind w:left="708" w:firstLine="708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27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delText xml:space="preserve">"Iban": "FR1420041010050500013M02606"</w:delText>
                </w:r>
              </w:del>
            </w:sdtContent>
          </w:sdt>
        </w:p>
      </w:sdtContent>
    </w:sdt>
    <w:sdt>
      <w:sdtPr>
        <w:tag w:val="goog_rdk_1130"/>
      </w:sdtPr>
      <w:sdtContent>
        <w:p w:rsidR="00000000" w:rsidDel="00000000" w:rsidP="00000000" w:rsidRDefault="00000000" w:rsidRPr="00000000" w14:paraId="00000618">
          <w:pPr>
            <w:pageBreakBefore w:val="0"/>
            <w:spacing w:before="0" w:line="276" w:lineRule="auto"/>
            <w:ind w:left="708" w:firstLine="0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29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delText xml:space="preserve">}, {…}],</w:delText>
                </w:r>
              </w:del>
            </w:sdtContent>
          </w:sdt>
        </w:p>
      </w:sdtContent>
    </w:sdt>
    <w:sdt>
      <w:sdtPr>
        <w:tag w:val="goog_rdk_1132"/>
      </w:sdtPr>
      <w:sdtContent>
        <w:p w:rsidR="00000000" w:rsidDel="00000000" w:rsidP="00000000" w:rsidRDefault="00000000" w:rsidRPr="00000000" w14:paraId="00000619">
          <w:pPr>
            <w:pageBreakBefore w:val="0"/>
            <w:spacing w:before="0" w:line="276" w:lineRule="auto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31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delText xml:space="preserve">"BankAccounts":</w:delText>
                </w:r>
              </w:del>
            </w:sdtContent>
          </w:sdt>
        </w:p>
      </w:sdtContent>
    </w:sdt>
    <w:sdt>
      <w:sdtPr>
        <w:tag w:val="goog_rdk_1134"/>
      </w:sdtPr>
      <w:sdtContent>
        <w:p w:rsidR="00000000" w:rsidDel="00000000" w:rsidP="00000000" w:rsidRDefault="00000000" w:rsidRPr="00000000" w14:paraId="0000061A">
          <w:pPr>
            <w:pageBreakBefore w:val="0"/>
            <w:spacing w:before="0" w:line="276" w:lineRule="auto"/>
            <w:ind w:firstLine="708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33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delText xml:space="preserve">[{</w:delText>
                </w:r>
              </w:del>
            </w:sdtContent>
          </w:sdt>
        </w:p>
      </w:sdtContent>
    </w:sdt>
    <w:sdt>
      <w:sdtPr>
        <w:tag w:val="goog_rdk_1136"/>
      </w:sdtPr>
      <w:sdtContent>
        <w:p w:rsidR="00000000" w:rsidDel="00000000" w:rsidP="00000000" w:rsidRDefault="00000000" w:rsidRPr="00000000" w14:paraId="0000061B">
          <w:pPr>
            <w:pageBreakBefore w:val="0"/>
            <w:spacing w:before="0" w:line="276" w:lineRule="auto"/>
            <w:ind w:firstLine="708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35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delText xml:space="preserve">"Id":2,</w:delText>
                </w:r>
              </w:del>
            </w:sdtContent>
          </w:sdt>
        </w:p>
      </w:sdtContent>
    </w:sdt>
    <w:sdt>
      <w:sdtPr>
        <w:tag w:val="goog_rdk_1138"/>
      </w:sdtPr>
      <w:sdtContent>
        <w:p w:rsidR="00000000" w:rsidDel="00000000" w:rsidP="00000000" w:rsidRDefault="00000000" w:rsidRPr="00000000" w14:paraId="0000061C">
          <w:pPr>
            <w:pageBreakBefore w:val="0"/>
            <w:spacing w:before="0" w:line="276" w:lineRule="auto"/>
            <w:ind w:firstLine="708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37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delText xml:space="preserve">"Href":"/api/users/{AppUserId}/BankAccounts/2"</w:delText>
                </w:r>
              </w:del>
            </w:sdtContent>
          </w:sdt>
        </w:p>
      </w:sdtContent>
    </w:sdt>
    <w:sdt>
      <w:sdtPr>
        <w:tag w:val="goog_rdk_1140"/>
      </w:sdtPr>
      <w:sdtContent>
        <w:p w:rsidR="00000000" w:rsidDel="00000000" w:rsidP="00000000" w:rsidRDefault="00000000" w:rsidRPr="00000000" w14:paraId="0000061D">
          <w:pPr>
            <w:pageBreakBefore w:val="0"/>
            <w:spacing w:before="0" w:line="276" w:lineRule="auto"/>
            <w:ind w:firstLine="708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39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delText xml:space="preserve">}, {…}],</w:delText>
                </w:r>
              </w:del>
            </w:sdtContent>
          </w:sdt>
        </w:p>
      </w:sdtContent>
    </w:sdt>
    <w:sdt>
      <w:sdtPr>
        <w:tag w:val="goog_rdk_1142"/>
      </w:sdtPr>
      <w:sdtContent>
        <w:p w:rsidR="00000000" w:rsidDel="00000000" w:rsidP="00000000" w:rsidRDefault="00000000" w:rsidRPr="00000000" w14:paraId="0000061E">
          <w:pPr>
            <w:pageBreakBefore w:val="0"/>
            <w:spacing w:before="0" w:line="276" w:lineRule="auto"/>
            <w:ind w:firstLine="708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41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delText xml:space="preserve">"cbcards":</w:delText>
                </w:r>
              </w:del>
            </w:sdtContent>
          </w:sdt>
        </w:p>
      </w:sdtContent>
    </w:sdt>
    <w:sdt>
      <w:sdtPr>
        <w:tag w:val="goog_rdk_1144"/>
      </w:sdtPr>
      <w:sdtContent>
        <w:p w:rsidR="00000000" w:rsidDel="00000000" w:rsidP="00000000" w:rsidRDefault="00000000" w:rsidRPr="00000000" w14:paraId="0000061F">
          <w:pPr>
            <w:pageBreakBefore w:val="0"/>
            <w:spacing w:before="0" w:line="276" w:lineRule="auto"/>
            <w:ind w:firstLine="708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43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delText xml:space="preserve">[{</w:delText>
                </w:r>
              </w:del>
            </w:sdtContent>
          </w:sdt>
        </w:p>
      </w:sdtContent>
    </w:sdt>
    <w:sdt>
      <w:sdtPr>
        <w:tag w:val="goog_rdk_1146"/>
      </w:sdtPr>
      <w:sdtContent>
        <w:p w:rsidR="00000000" w:rsidDel="00000000" w:rsidP="00000000" w:rsidRDefault="00000000" w:rsidRPr="00000000" w14:paraId="00000620">
          <w:pPr>
            <w:pageBreakBefore w:val="0"/>
            <w:spacing w:before="0" w:line="276" w:lineRule="auto"/>
            <w:ind w:firstLine="708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45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delText xml:space="preserve">"Id":12,</w:delText>
                </w:r>
              </w:del>
            </w:sdtContent>
          </w:sdt>
        </w:p>
      </w:sdtContent>
    </w:sdt>
    <w:sdt>
      <w:sdtPr>
        <w:tag w:val="goog_rdk_1148"/>
      </w:sdtPr>
      <w:sdtContent>
        <w:p w:rsidR="00000000" w:rsidDel="00000000" w:rsidP="00000000" w:rsidRDefault="00000000" w:rsidRPr="00000000" w14:paraId="00000621">
          <w:pPr>
            <w:pageBreakBefore w:val="0"/>
            <w:spacing w:before="0" w:line="276" w:lineRule="auto"/>
            <w:ind w:firstLine="708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47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delText xml:space="preserve">"AppCardId": "card1",</w:delText>
                </w:r>
              </w:del>
            </w:sdtContent>
          </w:sdt>
        </w:p>
      </w:sdtContent>
    </w:sdt>
    <w:sdt>
      <w:sdtPr>
        <w:tag w:val="goog_rdk_1150"/>
      </w:sdtPr>
      <w:sdtContent>
        <w:p w:rsidR="00000000" w:rsidDel="00000000" w:rsidP="00000000" w:rsidRDefault="00000000" w:rsidRPr="00000000" w14:paraId="00000622">
          <w:pPr>
            <w:pageBreakBefore w:val="0"/>
            <w:spacing w:before="0" w:line="276" w:lineRule="auto"/>
            <w:ind w:firstLine="708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49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delText xml:space="preserve">"Href":"/api/users/{AppUserId}/cbcards/card1</w:delText>
                </w:r>
              </w:del>
            </w:sdtContent>
          </w:sdt>
        </w:p>
      </w:sdtContent>
    </w:sdt>
    <w:sdt>
      <w:sdtPr>
        <w:tag w:val="goog_rdk_1152"/>
      </w:sdtPr>
      <w:sdtContent>
        <w:p w:rsidR="00000000" w:rsidDel="00000000" w:rsidP="00000000" w:rsidRDefault="00000000" w:rsidRPr="00000000" w14:paraId="00000623">
          <w:pPr>
            <w:pageBreakBefore w:val="0"/>
            <w:spacing w:before="0" w:line="276" w:lineRule="auto"/>
            <w:ind w:firstLine="708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51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delText xml:space="preserve">}, {…}],</w:delText>
                </w:r>
              </w:del>
            </w:sdtContent>
          </w:sdt>
        </w:p>
      </w:sdtContent>
    </w:sdt>
    <w:sdt>
      <w:sdtPr>
        <w:tag w:val="goog_rdk_1154"/>
      </w:sdtPr>
      <w:sdtContent>
        <w:p w:rsidR="00000000" w:rsidDel="00000000" w:rsidP="00000000" w:rsidRDefault="00000000" w:rsidRPr="00000000" w14:paraId="00000624">
          <w:pPr>
            <w:pageBreakBefore w:val="0"/>
            <w:spacing w:before="0" w:line="276" w:lineRule="auto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53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ab/>
                  <w:delText xml:space="preserve">"Status":1</w:delText>
                </w:r>
              </w:del>
            </w:sdtContent>
          </w:sdt>
        </w:p>
      </w:sdtContent>
    </w:sdt>
    <w:sdt>
      <w:sdtPr>
        <w:tag w:val="goog_rdk_1156"/>
      </w:sdtPr>
      <w:sdtContent>
        <w:p w:rsidR="00000000" w:rsidDel="00000000" w:rsidP="00000000" w:rsidRDefault="00000000" w:rsidRPr="00000000" w14:paraId="00000625">
          <w:pPr>
            <w:pageBreakBefore w:val="0"/>
            <w:spacing w:before="0" w:line="276" w:lineRule="auto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55"/>
            </w:sdtPr>
            <w:sdtContent>
              <w:del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delText xml:space="preserve">}, {…}]</w:delText>
                </w:r>
              </w:del>
            </w:sdtContent>
          </w:sdt>
        </w:p>
      </w:sdtContent>
    </w:sdt>
    <w:sdt>
      <w:sdtPr>
        <w:tag w:val="goog_rdk_1158"/>
      </w:sdtPr>
      <w:sdtContent>
        <w:p w:rsidR="00000000" w:rsidDel="00000000" w:rsidP="00000000" w:rsidRDefault="00000000" w:rsidRPr="00000000" w14:paraId="00000626">
          <w:pPr>
            <w:pageBreakBefore w:val="0"/>
            <w:spacing w:before="0" w:lineRule="auto"/>
            <w:jc w:val="left"/>
            <w:rPr>
              <w:del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57"/>
            </w:sdtPr>
            <w:sdtContent>
              <w:del w:author="Anna" w:id="34" w:date="2021-01-29T12:29:00Z">
                <w:r w:rsidDel="00000000" w:rsidR="00000000" w:rsidRPr="00000000">
                  <w:br w:type="page"/>
                </w:r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1161"/>
      </w:sdtPr>
      <w:sdtContent>
        <w:p w:rsidR="00000000" w:rsidDel="00000000" w:rsidP="00000000" w:rsidRDefault="00000000" w:rsidRPr="00000000" w14:paraId="00000627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60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{</w:t>
                </w:r>
              </w:ins>
            </w:sdtContent>
          </w:sdt>
        </w:p>
      </w:sdtContent>
    </w:sdt>
    <w:sdt>
      <w:sdtPr>
        <w:tag w:val="goog_rdk_1163"/>
      </w:sdtPr>
      <w:sdtContent>
        <w:p w:rsidR="00000000" w:rsidDel="00000000" w:rsidP="00000000" w:rsidRDefault="00000000" w:rsidRPr="00000000" w14:paraId="00000628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62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"value": </w:t>
                </w:r>
              </w:ins>
            </w:sdtContent>
          </w:sdt>
        </w:p>
      </w:sdtContent>
    </w:sdt>
    <w:sdt>
      <w:sdtPr>
        <w:tag w:val="goog_rdk_1165"/>
      </w:sdtPr>
      <w:sdtContent>
        <w:p w:rsidR="00000000" w:rsidDel="00000000" w:rsidP="00000000" w:rsidRDefault="00000000" w:rsidRPr="00000000" w14:paraId="00000629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64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[</w:t>
                </w:r>
              </w:ins>
            </w:sdtContent>
          </w:sdt>
        </w:p>
      </w:sdtContent>
    </w:sdt>
    <w:sdt>
      <w:sdtPr>
        <w:tag w:val="goog_rdk_1167"/>
      </w:sdtPr>
      <w:sdtContent>
        <w:p w:rsidR="00000000" w:rsidDel="00000000" w:rsidP="00000000" w:rsidRDefault="00000000" w:rsidRPr="00000000" w14:paraId="0000062A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66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{</w:t>
                </w:r>
              </w:ins>
            </w:sdtContent>
          </w:sdt>
        </w:p>
      </w:sdtContent>
    </w:sdt>
    <w:sdt>
      <w:sdtPr>
        <w:tag w:val="goog_rdk_1169"/>
      </w:sdtPr>
      <w:sdtContent>
        <w:p w:rsidR="00000000" w:rsidDel="00000000" w:rsidP="00000000" w:rsidRDefault="00000000" w:rsidRPr="00000000" w14:paraId="0000062B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68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"Id": 31065,</w:t>
                </w:r>
              </w:ins>
            </w:sdtContent>
          </w:sdt>
        </w:p>
      </w:sdtContent>
    </w:sdt>
    <w:sdt>
      <w:sdtPr>
        <w:tag w:val="goog_rdk_1171"/>
      </w:sdtPr>
      <w:sdtContent>
        <w:p w:rsidR="00000000" w:rsidDel="00000000" w:rsidP="00000000" w:rsidRDefault="00000000" w:rsidRPr="00000000" w14:paraId="0000062C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70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"AppUserId": "TEST00001",</w:t>
                </w:r>
              </w:ins>
            </w:sdtContent>
          </w:sdt>
        </w:p>
      </w:sdtContent>
    </w:sdt>
    <w:sdt>
      <w:sdtPr>
        <w:tag w:val="goog_rdk_1173"/>
      </w:sdtPr>
      <w:sdtContent>
        <w:p w:rsidR="00000000" w:rsidDel="00000000" w:rsidP="00000000" w:rsidRDefault="00000000" w:rsidRPr="00000000" w14:paraId="0000062D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72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"Type": 1,</w:t>
                </w:r>
              </w:ins>
            </w:sdtContent>
          </w:sdt>
        </w:p>
      </w:sdtContent>
    </w:sdt>
    <w:sdt>
      <w:sdtPr>
        <w:tag w:val="goog_rdk_1175"/>
      </w:sdtPr>
      <w:sdtContent>
        <w:p w:rsidR="00000000" w:rsidDel="00000000" w:rsidP="00000000" w:rsidRDefault="00000000" w:rsidRPr="00000000" w14:paraId="0000062E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74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"Role": 2,</w:t>
                </w:r>
              </w:ins>
            </w:sdtContent>
          </w:sdt>
        </w:p>
      </w:sdtContent>
    </w:sdt>
    <w:sdt>
      <w:sdtPr>
        <w:tag w:val="goog_rdk_1177"/>
      </w:sdtPr>
      <w:sdtContent>
        <w:p w:rsidR="00000000" w:rsidDel="00000000" w:rsidP="00000000" w:rsidRDefault="00000000" w:rsidRPr="00000000" w14:paraId="0000062F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76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"Profile": {</w:t>
                </w:r>
              </w:ins>
            </w:sdtContent>
          </w:sdt>
        </w:p>
      </w:sdtContent>
    </w:sdt>
    <w:sdt>
      <w:sdtPr>
        <w:tag w:val="goog_rdk_1179"/>
      </w:sdtPr>
      <w:sdtContent>
        <w:p w:rsidR="00000000" w:rsidDel="00000000" w:rsidP="00000000" w:rsidRDefault="00000000" w:rsidRPr="00000000" w14:paraId="00000630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78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"Civility": 1,</w:t>
                </w:r>
              </w:ins>
            </w:sdtContent>
          </w:sdt>
        </w:p>
      </w:sdtContent>
    </w:sdt>
    <w:sdt>
      <w:sdtPr>
        <w:tag w:val="goog_rdk_1181"/>
      </w:sdtPr>
      <w:sdtContent>
        <w:p w:rsidR="00000000" w:rsidDel="00000000" w:rsidP="00000000" w:rsidRDefault="00000000" w:rsidRPr="00000000" w14:paraId="00000631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80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"FirstName": "JS",</w:t>
                </w:r>
              </w:ins>
            </w:sdtContent>
          </w:sdt>
        </w:p>
      </w:sdtContent>
    </w:sdt>
    <w:sdt>
      <w:sdtPr>
        <w:tag w:val="goog_rdk_1183"/>
      </w:sdtPr>
      <w:sdtContent>
        <w:p w:rsidR="00000000" w:rsidDel="00000000" w:rsidP="00000000" w:rsidRDefault="00000000" w:rsidRPr="00000000" w14:paraId="00000632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82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"LastName": "JSU",</w:t>
                </w:r>
              </w:ins>
            </w:sdtContent>
          </w:sdt>
        </w:p>
      </w:sdtContent>
    </w:sdt>
    <w:sdt>
      <w:sdtPr>
        <w:tag w:val="goog_rdk_1185"/>
      </w:sdtPr>
      <w:sdtContent>
        <w:p w:rsidR="00000000" w:rsidDel="00000000" w:rsidP="00000000" w:rsidRDefault="00000000" w:rsidRPr="00000000" w14:paraId="00000633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84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"BirthName": null,</w:t>
                </w:r>
              </w:ins>
            </w:sdtContent>
          </w:sdt>
        </w:p>
      </w:sdtContent>
    </w:sdt>
    <w:sdt>
      <w:sdtPr>
        <w:tag w:val="goog_rdk_1187"/>
      </w:sdtPr>
      <w:sdtContent>
        <w:p w:rsidR="00000000" w:rsidDel="00000000" w:rsidP="00000000" w:rsidRDefault="00000000" w:rsidRPr="00000000" w14:paraId="00000634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86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"Birthdate": "1985-09-29T00:00:00",</w:t>
                </w:r>
              </w:ins>
            </w:sdtContent>
          </w:sdt>
        </w:p>
      </w:sdtContent>
    </w:sdt>
    <w:sdt>
      <w:sdtPr>
        <w:tag w:val="goog_rdk_1189"/>
      </w:sdtPr>
      <w:sdtContent>
        <w:p w:rsidR="00000000" w:rsidDel="00000000" w:rsidP="00000000" w:rsidRDefault="00000000" w:rsidRPr="00000000" w14:paraId="00000635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88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"Birthcity": "London",</w:t>
                </w:r>
              </w:ins>
            </w:sdtContent>
          </w:sdt>
        </w:p>
      </w:sdtContent>
    </w:sdt>
    <w:sdt>
      <w:sdtPr>
        <w:tag w:val="goog_rdk_1191"/>
      </w:sdtPr>
      <w:sdtContent>
        <w:p w:rsidR="00000000" w:rsidDel="00000000" w:rsidP="00000000" w:rsidRDefault="00000000" w:rsidRPr="00000000" w14:paraId="00000636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90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"BirthCountry": "GB",</w:t>
                </w:r>
              </w:ins>
            </w:sdtContent>
          </w:sdt>
        </w:p>
      </w:sdtContent>
    </w:sdt>
    <w:sdt>
      <w:sdtPr>
        <w:tag w:val="goog_rdk_1193"/>
      </w:sdtPr>
      <w:sdtContent>
        <w:p w:rsidR="00000000" w:rsidDel="00000000" w:rsidP="00000000" w:rsidRDefault="00000000" w:rsidRPr="00000000" w14:paraId="00000637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92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"BirthZipCode": null,</w:t>
                </w:r>
              </w:ins>
            </w:sdtContent>
          </w:sdt>
        </w:p>
      </w:sdtContent>
    </w:sdt>
    <w:sdt>
      <w:sdtPr>
        <w:tag w:val="goog_rdk_1195"/>
      </w:sdtPr>
      <w:sdtContent>
        <w:p w:rsidR="00000000" w:rsidDel="00000000" w:rsidP="00000000" w:rsidRDefault="00000000" w:rsidRPr="00000000" w14:paraId="00000638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94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"Address": {</w:t>
                </w:r>
              </w:ins>
            </w:sdtContent>
          </w:sdt>
        </w:p>
      </w:sdtContent>
    </w:sdt>
    <w:sdt>
      <w:sdtPr>
        <w:tag w:val="goog_rdk_1197"/>
      </w:sdtPr>
      <w:sdtContent>
        <w:p w:rsidR="00000000" w:rsidDel="00000000" w:rsidP="00000000" w:rsidRDefault="00000000" w:rsidRPr="00000000" w14:paraId="00000639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96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"Street": "2 rue des lilas",</w:t>
                </w:r>
              </w:ins>
            </w:sdtContent>
          </w:sdt>
        </w:p>
      </w:sdtContent>
    </w:sdt>
    <w:sdt>
      <w:sdtPr>
        <w:tag w:val="goog_rdk_1199"/>
      </w:sdtPr>
      <w:sdtContent>
        <w:p w:rsidR="00000000" w:rsidDel="00000000" w:rsidP="00000000" w:rsidRDefault="00000000" w:rsidRPr="00000000" w14:paraId="0000063A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198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"ZipCode": "75001",</w:t>
                </w:r>
              </w:ins>
            </w:sdtContent>
          </w:sdt>
        </w:p>
      </w:sdtContent>
    </w:sdt>
    <w:sdt>
      <w:sdtPr>
        <w:tag w:val="goog_rdk_1201"/>
      </w:sdtPr>
      <w:sdtContent>
        <w:p w:rsidR="00000000" w:rsidDel="00000000" w:rsidP="00000000" w:rsidRDefault="00000000" w:rsidRPr="00000000" w14:paraId="0000063B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00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"City": "Paris",</w:t>
                </w:r>
              </w:ins>
            </w:sdtContent>
          </w:sdt>
        </w:p>
      </w:sdtContent>
    </w:sdt>
    <w:sdt>
      <w:sdtPr>
        <w:tag w:val="goog_rdk_1203"/>
      </w:sdtPr>
      <w:sdtContent>
        <w:p w:rsidR="00000000" w:rsidDel="00000000" w:rsidP="00000000" w:rsidRDefault="00000000" w:rsidRPr="00000000" w14:paraId="0000063C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02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"Country": "FR"</w:t>
                </w:r>
              </w:ins>
            </w:sdtContent>
          </w:sdt>
        </w:p>
      </w:sdtContent>
    </w:sdt>
    <w:sdt>
      <w:sdtPr>
        <w:tag w:val="goog_rdk_1205"/>
      </w:sdtPr>
      <w:sdtContent>
        <w:p w:rsidR="00000000" w:rsidDel="00000000" w:rsidP="00000000" w:rsidRDefault="00000000" w:rsidRPr="00000000" w14:paraId="0000063D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04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1207"/>
      </w:sdtPr>
      <w:sdtContent>
        <w:p w:rsidR="00000000" w:rsidDel="00000000" w:rsidP="00000000" w:rsidRDefault="00000000" w:rsidRPr="00000000" w14:paraId="0000063E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06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"PhoneNumber": "0033665091514",</w:t>
                </w:r>
              </w:ins>
            </w:sdtContent>
          </w:sdt>
        </w:p>
      </w:sdtContent>
    </w:sdt>
    <w:sdt>
      <w:sdtPr>
        <w:tag w:val="goog_rdk_1209"/>
      </w:sdtPr>
      <w:sdtContent>
        <w:p w:rsidR="00000000" w:rsidDel="00000000" w:rsidP="00000000" w:rsidRDefault="00000000" w:rsidRPr="00000000" w14:paraId="0000063F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08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"Email": "jsjsu001@s-money.fr",</w:t>
                </w:r>
              </w:ins>
            </w:sdtContent>
          </w:sdt>
        </w:p>
      </w:sdtContent>
    </w:sdt>
    <w:sdt>
      <w:sdtPr>
        <w:tag w:val="goog_rdk_1211"/>
      </w:sdtPr>
      <w:sdtContent>
        <w:p w:rsidR="00000000" w:rsidDel="00000000" w:rsidP="00000000" w:rsidRDefault="00000000" w:rsidRPr="00000000" w14:paraId="00000640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10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"Alias": "alias",</w:t>
                </w:r>
              </w:ins>
            </w:sdtContent>
          </w:sdt>
        </w:p>
      </w:sdtContent>
    </w:sdt>
    <w:sdt>
      <w:sdtPr>
        <w:tag w:val="goog_rdk_1213"/>
      </w:sdtPr>
      <w:sdtContent>
        <w:p w:rsidR="00000000" w:rsidDel="00000000" w:rsidP="00000000" w:rsidRDefault="00000000" w:rsidRPr="00000000" w14:paraId="00000641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12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"Picture": {</w:t>
                </w:r>
              </w:ins>
            </w:sdtContent>
          </w:sdt>
        </w:p>
      </w:sdtContent>
    </w:sdt>
    <w:sdt>
      <w:sdtPr>
        <w:tag w:val="goog_rdk_1215"/>
      </w:sdtPr>
      <w:sdtContent>
        <w:p w:rsidR="00000000" w:rsidDel="00000000" w:rsidP="00000000" w:rsidRDefault="00000000" w:rsidRPr="00000000" w14:paraId="00000642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14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"Href": null</w:t>
                </w:r>
              </w:ins>
            </w:sdtContent>
          </w:sdt>
        </w:p>
      </w:sdtContent>
    </w:sdt>
    <w:sdt>
      <w:sdtPr>
        <w:tag w:val="goog_rdk_1217"/>
      </w:sdtPr>
      <w:sdtContent>
        <w:p w:rsidR="00000000" w:rsidDel="00000000" w:rsidP="00000000" w:rsidRDefault="00000000" w:rsidRPr="00000000" w14:paraId="00000643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16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},</w:t>
                </w:r>
              </w:ins>
            </w:sdtContent>
          </w:sdt>
        </w:p>
      </w:sdtContent>
    </w:sdt>
    <w:sdt>
      <w:sdtPr>
        <w:tag w:val="goog_rdk_1219"/>
      </w:sdtPr>
      <w:sdtContent>
        <w:p w:rsidR="00000000" w:rsidDel="00000000" w:rsidP="00000000" w:rsidRDefault="00000000" w:rsidRPr="00000000" w14:paraId="00000644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18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"EconomicActivity": 38,</w:t>
                </w:r>
              </w:ins>
            </w:sdtContent>
          </w:sdt>
        </w:p>
      </w:sdtContent>
    </w:sdt>
    <w:sdt>
      <w:sdtPr>
        <w:tag w:val="goog_rdk_1221"/>
      </w:sdtPr>
      <w:sdtContent>
        <w:p w:rsidR="00000000" w:rsidDel="00000000" w:rsidP="00000000" w:rsidRDefault="00000000" w:rsidRPr="00000000" w14:paraId="00000645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20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"Asset": null,</w:t>
                </w:r>
              </w:ins>
            </w:sdtContent>
          </w:sdt>
        </w:p>
      </w:sdtContent>
    </w:sdt>
    <w:sdt>
      <w:sdtPr>
        <w:tag w:val="goog_rdk_1223"/>
      </w:sdtPr>
      <w:sdtContent>
        <w:p w:rsidR="00000000" w:rsidDel="00000000" w:rsidP="00000000" w:rsidRDefault="00000000" w:rsidRPr="00000000" w14:paraId="00000646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22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"Income": null</w:t>
                </w:r>
              </w:ins>
            </w:sdtContent>
          </w:sdt>
        </w:p>
      </w:sdtContent>
    </w:sdt>
    <w:sdt>
      <w:sdtPr>
        <w:tag w:val="goog_rdk_1225"/>
      </w:sdtPr>
      <w:sdtContent>
        <w:p w:rsidR="00000000" w:rsidDel="00000000" w:rsidP="00000000" w:rsidRDefault="00000000" w:rsidRPr="00000000" w14:paraId="00000647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24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},</w:t>
                </w:r>
              </w:ins>
            </w:sdtContent>
          </w:sdt>
        </w:p>
      </w:sdtContent>
    </w:sdt>
    <w:sdt>
      <w:sdtPr>
        <w:tag w:val="goog_rdk_1227"/>
      </w:sdtPr>
      <w:sdtContent>
        <w:p w:rsidR="00000000" w:rsidDel="00000000" w:rsidP="00000000" w:rsidRDefault="00000000" w:rsidRPr="00000000" w14:paraId="00000648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26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"Credentials": null,</w:t>
                </w:r>
              </w:ins>
            </w:sdtContent>
          </w:sdt>
        </w:p>
      </w:sdtContent>
    </w:sdt>
    <w:sdt>
      <w:sdtPr>
        <w:tag w:val="goog_rdk_1229"/>
      </w:sdtPr>
      <w:sdtContent>
        <w:p w:rsidR="00000000" w:rsidDel="00000000" w:rsidP="00000000" w:rsidRDefault="00000000" w:rsidRPr="00000000" w14:paraId="00000649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28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"Amount": 12345,</w:t>
                </w:r>
              </w:ins>
            </w:sdtContent>
          </w:sdt>
        </w:p>
      </w:sdtContent>
    </w:sdt>
    <w:sdt>
      <w:sdtPr>
        <w:tag w:val="goog_rdk_1231"/>
      </w:sdtPr>
      <w:sdtContent>
        <w:p w:rsidR="00000000" w:rsidDel="00000000" w:rsidP="00000000" w:rsidRDefault="00000000" w:rsidRPr="00000000" w14:paraId="0000064A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30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"DebtBalance": 151,</w:t>
                </w:r>
              </w:ins>
            </w:sdtContent>
          </w:sdt>
        </w:p>
      </w:sdtContent>
    </w:sdt>
    <w:sdt>
      <w:sdtPr>
        <w:tag w:val="goog_rdk_1233"/>
      </w:sdtPr>
      <w:sdtContent>
        <w:p w:rsidR="00000000" w:rsidDel="00000000" w:rsidP="00000000" w:rsidRDefault="00000000" w:rsidRPr="00000000" w14:paraId="0000064B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32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"AccountingBalanceAmount": 139,</w:t>
                </w:r>
              </w:ins>
            </w:sdtContent>
          </w:sdt>
        </w:p>
      </w:sdtContent>
    </w:sdt>
    <w:sdt>
      <w:sdtPr>
        <w:tag w:val="goog_rdk_1235"/>
      </w:sdtPr>
      <w:sdtContent>
        <w:p w:rsidR="00000000" w:rsidDel="00000000" w:rsidP="00000000" w:rsidRDefault="00000000" w:rsidRPr="00000000" w14:paraId="0000064C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34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"SubAccounts": [</w:t>
                </w:r>
              </w:ins>
            </w:sdtContent>
          </w:sdt>
        </w:p>
      </w:sdtContent>
    </w:sdt>
    <w:sdt>
      <w:sdtPr>
        <w:tag w:val="goog_rdk_1237"/>
      </w:sdtPr>
      <w:sdtContent>
        <w:p w:rsidR="00000000" w:rsidDel="00000000" w:rsidP="00000000" w:rsidRDefault="00000000" w:rsidRPr="00000000" w14:paraId="0000064D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36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{</w:t>
                </w:r>
              </w:ins>
            </w:sdtContent>
          </w:sdt>
        </w:p>
      </w:sdtContent>
    </w:sdt>
    <w:sdt>
      <w:sdtPr>
        <w:tag w:val="goog_rdk_1239"/>
      </w:sdtPr>
      <w:sdtContent>
        <w:p w:rsidR="00000000" w:rsidDel="00000000" w:rsidP="00000000" w:rsidRDefault="00000000" w:rsidRPr="00000000" w14:paraId="0000064E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38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"Id": 31065,</w:t>
                </w:r>
              </w:ins>
            </w:sdtContent>
          </w:sdt>
        </w:p>
      </w:sdtContent>
    </w:sdt>
    <w:sdt>
      <w:sdtPr>
        <w:tag w:val="goog_rdk_1241"/>
      </w:sdtPr>
      <w:sdtContent>
        <w:p w:rsidR="00000000" w:rsidDel="00000000" w:rsidP="00000000" w:rsidRDefault="00000000" w:rsidRPr="00000000" w14:paraId="0000064F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40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"AppAccountId": "TEST00001",</w:t>
                </w:r>
              </w:ins>
            </w:sdtContent>
          </w:sdt>
        </w:p>
      </w:sdtContent>
    </w:sdt>
    <w:sdt>
      <w:sdtPr>
        <w:tag w:val="goog_rdk_1243"/>
      </w:sdtPr>
      <w:sdtContent>
        <w:p w:rsidR="00000000" w:rsidDel="00000000" w:rsidP="00000000" w:rsidRDefault="00000000" w:rsidRPr="00000000" w14:paraId="00000650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42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"Amount": 12345,</w:t>
                </w:r>
              </w:ins>
            </w:sdtContent>
          </w:sdt>
        </w:p>
      </w:sdtContent>
    </w:sdt>
    <w:sdt>
      <w:sdtPr>
        <w:tag w:val="goog_rdk_1245"/>
      </w:sdtPr>
      <w:sdtContent>
        <w:p w:rsidR="00000000" w:rsidDel="00000000" w:rsidP="00000000" w:rsidRDefault="00000000" w:rsidRPr="00000000" w14:paraId="00000651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44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"AccountingBalanceAmount": 139,</w:t>
                </w:r>
              </w:ins>
            </w:sdtContent>
          </w:sdt>
        </w:p>
      </w:sdtContent>
    </w:sdt>
    <w:sdt>
      <w:sdtPr>
        <w:tag w:val="goog_rdk_1247"/>
      </w:sdtPr>
      <w:sdtContent>
        <w:p w:rsidR="00000000" w:rsidDel="00000000" w:rsidP="00000000" w:rsidRDefault="00000000" w:rsidRPr="00000000" w14:paraId="00000652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46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"DisplayName": "JS JSU",</w:t>
                </w:r>
              </w:ins>
            </w:sdtContent>
          </w:sdt>
        </w:p>
      </w:sdtContent>
    </w:sdt>
    <w:sdt>
      <w:sdtPr>
        <w:tag w:val="goog_rdk_1249"/>
      </w:sdtPr>
      <w:sdtContent>
        <w:p w:rsidR="00000000" w:rsidDel="00000000" w:rsidP="00000000" w:rsidRDefault="00000000" w:rsidRPr="00000000" w14:paraId="00000653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48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"CreationDate": "2021-02-16T11:23:06",</w:t>
                </w:r>
              </w:ins>
            </w:sdtContent>
          </w:sdt>
        </w:p>
      </w:sdtContent>
    </w:sdt>
    <w:sdt>
      <w:sdtPr>
        <w:tag w:val="goog_rdk_1251"/>
      </w:sdtPr>
      <w:sdtContent>
        <w:p w:rsidR="00000000" w:rsidDel="00000000" w:rsidP="00000000" w:rsidRDefault="00000000" w:rsidRPr="00000000" w14:paraId="00000654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50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"IsDefault": true,</w:t>
                </w:r>
              </w:ins>
            </w:sdtContent>
          </w:sdt>
        </w:p>
      </w:sdtContent>
    </w:sdt>
    <w:sdt>
      <w:sdtPr>
        <w:tag w:val="goog_rdk_1253"/>
      </w:sdtPr>
      <w:sdtContent>
        <w:p w:rsidR="00000000" w:rsidDel="00000000" w:rsidP="00000000" w:rsidRDefault="00000000" w:rsidRPr="00000000" w14:paraId="00000655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52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"Iban": null,</w:t>
                </w:r>
              </w:ins>
            </w:sdtContent>
          </w:sdt>
        </w:p>
      </w:sdtContent>
    </w:sdt>
    <w:sdt>
      <w:sdtPr>
        <w:tag w:val="goog_rdk_1255"/>
      </w:sdtPr>
      <w:sdtContent>
        <w:p w:rsidR="00000000" w:rsidDel="00000000" w:rsidP="00000000" w:rsidRDefault="00000000" w:rsidRPr="00000000" w14:paraId="00000656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54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    "IbanHint": null</w:t>
                </w:r>
              </w:ins>
            </w:sdtContent>
          </w:sdt>
        </w:p>
      </w:sdtContent>
    </w:sdt>
    <w:sdt>
      <w:sdtPr>
        <w:tag w:val="goog_rdk_1257"/>
      </w:sdtPr>
      <w:sdtContent>
        <w:p w:rsidR="00000000" w:rsidDel="00000000" w:rsidP="00000000" w:rsidRDefault="00000000" w:rsidRPr="00000000" w14:paraId="00000657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56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    }</w:t>
                </w:r>
              </w:ins>
            </w:sdtContent>
          </w:sdt>
        </w:p>
      </w:sdtContent>
    </w:sdt>
    <w:sdt>
      <w:sdtPr>
        <w:tag w:val="goog_rdk_1259"/>
      </w:sdtPr>
      <w:sdtContent>
        <w:p w:rsidR="00000000" w:rsidDel="00000000" w:rsidP="00000000" w:rsidRDefault="00000000" w:rsidRPr="00000000" w14:paraId="00000658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58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],</w:t>
                </w:r>
              </w:ins>
            </w:sdtContent>
          </w:sdt>
        </w:p>
      </w:sdtContent>
    </w:sdt>
    <w:sdt>
      <w:sdtPr>
        <w:tag w:val="goog_rdk_1261"/>
      </w:sdtPr>
      <w:sdtContent>
        <w:p w:rsidR="00000000" w:rsidDel="00000000" w:rsidP="00000000" w:rsidRDefault="00000000" w:rsidRPr="00000000" w14:paraId="00000659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60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"BankAccounts": null,</w:t>
                </w:r>
              </w:ins>
            </w:sdtContent>
          </w:sdt>
        </w:p>
      </w:sdtContent>
    </w:sdt>
    <w:sdt>
      <w:sdtPr>
        <w:tag w:val="goog_rdk_1263"/>
      </w:sdtPr>
      <w:sdtContent>
        <w:p w:rsidR="00000000" w:rsidDel="00000000" w:rsidP="00000000" w:rsidRDefault="00000000" w:rsidRPr="00000000" w14:paraId="0000065A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62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"CBCards": null,</w:t>
                </w:r>
              </w:ins>
            </w:sdtContent>
          </w:sdt>
        </w:p>
      </w:sdtContent>
    </w:sdt>
    <w:sdt>
      <w:sdtPr>
        <w:tag w:val="goog_rdk_1265"/>
      </w:sdtPr>
      <w:sdtContent>
        <w:p w:rsidR="00000000" w:rsidDel="00000000" w:rsidP="00000000" w:rsidRDefault="00000000" w:rsidRPr="00000000" w14:paraId="0000065B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64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"Status": 1,</w:t>
                </w:r>
              </w:ins>
            </w:sdtContent>
          </w:sdt>
        </w:p>
      </w:sdtContent>
    </w:sdt>
    <w:sdt>
      <w:sdtPr>
        <w:tag w:val="goog_rdk_1267"/>
      </w:sdtPr>
      <w:sdtContent>
        <w:p w:rsidR="00000000" w:rsidDel="00000000" w:rsidP="00000000" w:rsidRDefault="00000000" w:rsidRPr="00000000" w14:paraId="0000065C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66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"Company": null,</w:t>
                </w:r>
              </w:ins>
            </w:sdtContent>
          </w:sdt>
        </w:p>
      </w:sdtContent>
    </w:sdt>
    <w:sdt>
      <w:sdtPr>
        <w:tag w:val="goog_rdk_1269"/>
      </w:sdtPr>
      <w:sdtContent>
        <w:p w:rsidR="00000000" w:rsidDel="00000000" w:rsidP="00000000" w:rsidRDefault="00000000" w:rsidRPr="00000000" w14:paraId="0000065D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68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"CountryCode": null,</w:t>
                </w:r>
              </w:ins>
            </w:sdtContent>
          </w:sdt>
        </w:p>
      </w:sdtContent>
    </w:sdt>
    <w:sdt>
      <w:sdtPr>
        <w:tag w:val="goog_rdk_1271"/>
      </w:sdtPr>
      <w:sdtContent>
        <w:p w:rsidR="00000000" w:rsidDel="00000000" w:rsidP="00000000" w:rsidRDefault="00000000" w:rsidRPr="00000000" w14:paraId="0000065E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70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"KycStatus": 6,</w:t>
                </w:r>
              </w:ins>
            </w:sdtContent>
          </w:sdt>
        </w:p>
      </w:sdtContent>
    </w:sdt>
    <w:sdt>
      <w:sdtPr>
        <w:tag w:val="goog_rdk_1273"/>
      </w:sdtPr>
      <w:sdtContent>
        <w:p w:rsidR="00000000" w:rsidDel="00000000" w:rsidP="00000000" w:rsidRDefault="00000000" w:rsidRPr="00000000" w14:paraId="0000065F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72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    "OnBoardingDate": "2021-02-16T11:23:06"</w:t>
                </w:r>
              </w:ins>
            </w:sdtContent>
          </w:sdt>
        </w:p>
      </w:sdtContent>
    </w:sdt>
    <w:sdt>
      <w:sdtPr>
        <w:tag w:val="goog_rdk_1275"/>
      </w:sdtPr>
      <w:sdtContent>
        <w:p w:rsidR="00000000" w:rsidDel="00000000" w:rsidP="00000000" w:rsidRDefault="00000000" w:rsidRPr="00000000" w14:paraId="00000660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74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    }</w:t>
                </w:r>
              </w:ins>
            </w:sdtContent>
          </w:sdt>
        </w:p>
      </w:sdtContent>
    </w:sdt>
    <w:sdt>
      <w:sdtPr>
        <w:tag w:val="goog_rdk_1277"/>
      </w:sdtPr>
      <w:sdtContent>
        <w:p w:rsidR="00000000" w:rsidDel="00000000" w:rsidP="00000000" w:rsidRDefault="00000000" w:rsidRPr="00000000" w14:paraId="00000661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76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],</w:t>
                </w:r>
              </w:ins>
            </w:sdtContent>
          </w:sdt>
        </w:p>
      </w:sdtContent>
    </w:sdt>
    <w:sdt>
      <w:sdtPr>
        <w:tag w:val="goog_rdk_1279"/>
      </w:sdtPr>
      <w:sdtContent>
        <w:p w:rsidR="00000000" w:rsidDel="00000000" w:rsidP="00000000" w:rsidRDefault="00000000" w:rsidRPr="00000000" w14:paraId="00000662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78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    "links": null</w:t>
                </w:r>
              </w:ins>
            </w:sdtContent>
          </w:sdt>
        </w:p>
      </w:sdtContent>
    </w:sdt>
    <w:sdt>
      <w:sdtPr>
        <w:tag w:val="goog_rdk_1281"/>
      </w:sdtPr>
      <w:sdtContent>
        <w:p w:rsidR="00000000" w:rsidDel="00000000" w:rsidP="00000000" w:rsidRDefault="00000000" w:rsidRPr="00000000" w14:paraId="00000663">
          <w:pPr>
            <w:pageBreakBefore w:val="0"/>
            <w:spacing w:before="0" w:line="276" w:lineRule="auto"/>
            <w:jc w:val="left"/>
            <w:rPr>
              <w:ins w:author="Anna" w:id="34" w:date="2021-01-29T12:29:00Z"/>
              <w:rFonts w:ascii="Calibri" w:cs="Calibri" w:eastAsia="Calibri" w:hAnsi="Calibri"/>
              <w:color w:val="000000"/>
            </w:rPr>
          </w:pPr>
          <w:sdt>
            <w:sdtPr>
              <w:tag w:val="goog_rdk_1280"/>
            </w:sdtPr>
            <w:sdtContent>
              <w:ins w:author="Anna" w:id="34" w:date="2021-01-29T12:29:00Z"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}</w:t>
                </w:r>
              </w:ins>
            </w:sdtContent>
          </w:sdt>
        </w:p>
      </w:sdtContent>
    </w:sdt>
    <w:sdt>
      <w:sdtPr>
        <w:tag w:val="goog_rdk_1284"/>
      </w:sdtPr>
      <w:sdtContent>
        <w:p w:rsidR="00000000" w:rsidDel="00000000" w:rsidP="00000000" w:rsidRDefault="00000000" w:rsidRPr="00000000" w14:paraId="00000664">
          <w:pPr>
            <w:pageBreakBefore w:val="0"/>
            <w:spacing w:before="0" w:line="276" w:lineRule="auto"/>
            <w:jc w:val="left"/>
            <w:rPr>
              <w:del w:author="Anna" w:id="35" w:date="2021-02-22T18:29:00Z"/>
              <w:rFonts w:ascii="Calibri" w:cs="Calibri" w:eastAsia="Calibri" w:hAnsi="Calibri"/>
              <w:color w:val="000000"/>
            </w:rPr>
          </w:pPr>
          <w:sdt>
            <w:sdtPr>
              <w:tag w:val="goog_rdk_1283"/>
            </w:sdtPr>
            <w:sdtContent>
              <w:del w:author="Anna" w:id="35" w:date="2021-02-22T18:29:00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p w:rsidR="00000000" w:rsidDel="00000000" w:rsidP="00000000" w:rsidRDefault="00000000" w:rsidRPr="00000000" w14:paraId="00000665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Error cases :</w:t>
      </w:r>
    </w:p>
    <w:p w:rsidR="00000000" w:rsidDel="00000000" w:rsidP="00000000" w:rsidRDefault="00000000" w:rsidRPr="00000000" w14:paraId="00000666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4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9"/>
        <w:gridCol w:w="1559"/>
        <w:gridCol w:w="5354"/>
        <w:tblGridChange w:id="0">
          <w:tblGrid>
            <w:gridCol w:w="1559"/>
            <w:gridCol w:w="1559"/>
            <w:gridCol w:w="5354"/>
          </w:tblGrid>
        </w:tblGridChange>
      </w:tblGrid>
      <w:tr>
        <w:trPr>
          <w:cantSplit w:val="0"/>
          <w:tblHeader w:val="0"/>
        </w:trPr>
        <w:tc>
          <w:tcPr>
            <w:shd w:fill="365f91" w:val="clear"/>
          </w:tcPr>
          <w:p w:rsidR="00000000" w:rsidDel="00000000" w:rsidP="00000000" w:rsidRDefault="00000000" w:rsidRPr="00000000" w14:paraId="00000667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Code HTTP</w:t>
            </w:r>
          </w:p>
        </w:tc>
        <w:tc>
          <w:tcPr>
            <w:shd w:fill="365f91" w:val="clear"/>
          </w:tcPr>
          <w:p w:rsidR="00000000" w:rsidDel="00000000" w:rsidP="00000000" w:rsidRDefault="00000000" w:rsidRPr="00000000" w14:paraId="00000668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Error code</w:t>
            </w:r>
          </w:p>
        </w:tc>
        <w:tc>
          <w:tcPr>
            <w:shd w:fill="365f91" w:val="clear"/>
          </w:tcPr>
          <w:p w:rsidR="00000000" w:rsidDel="00000000" w:rsidP="00000000" w:rsidRDefault="00000000" w:rsidRPr="00000000" w14:paraId="00000669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6A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B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362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Operation not authorised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6D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E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569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F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Token OAuth expired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70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1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570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72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Token OAuth invalid</w:t>
            </w:r>
          </w:p>
        </w:tc>
      </w:tr>
    </w:tbl>
    <w:p w:rsidR="00000000" w:rsidDel="00000000" w:rsidP="00000000" w:rsidRDefault="00000000" w:rsidRPr="00000000" w14:paraId="00000673">
      <w:pPr>
        <w:pageBreakBefore w:val="0"/>
        <w:jc w:val="left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pStyle w:val="Heading1"/>
        <w:pageBreakBefore w:val="0"/>
        <w:numPr>
          <w:ilvl w:val="0"/>
          <w:numId w:val="3"/>
        </w:numPr>
        <w:tabs>
          <w:tab w:val="left" w:pos="6379"/>
          <w:tab w:val="left" w:pos="6663"/>
        </w:tabs>
        <w:ind w:left="0" w:firstLine="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z337ya" w:id="18"/>
      <w:bookmarkEnd w:id="18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block/UNBLOCK on a user (REVERSIBLE)</w:t>
      </w:r>
    </w:p>
    <w:p w:rsidR="00000000" w:rsidDel="00000000" w:rsidP="00000000" w:rsidRDefault="00000000" w:rsidRPr="00000000" w14:paraId="00000675">
      <w:pPr>
        <w:pageBreakBefore w:val="0"/>
        <w:spacing w:after="200" w:before="0" w:line="276" w:lineRule="auto"/>
        <w:jc w:val="left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Request :</w:t>
      </w:r>
    </w:p>
    <w:p w:rsidR="00000000" w:rsidDel="00000000" w:rsidP="00000000" w:rsidRDefault="00000000" w:rsidRPr="00000000" w14:paraId="00000676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PUT /api/v[1.x]/users/{appUserId}</w:t>
      </w:r>
    </w:p>
    <w:p w:rsidR="00000000" w:rsidDel="00000000" w:rsidP="00000000" w:rsidRDefault="00000000" w:rsidRPr="00000000" w14:paraId="00000677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Content-Type: application/vnd.s-money.v1+json</w:t>
      </w:r>
    </w:p>
    <w:p w:rsidR="00000000" w:rsidDel="00000000" w:rsidP="00000000" w:rsidRDefault="00000000" w:rsidRPr="00000000" w14:paraId="00000679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Authorization: Bearer ACCESS_TOKEN</w:t>
      </w:r>
    </w:p>
    <w:p w:rsidR="00000000" w:rsidDel="00000000" w:rsidP="00000000" w:rsidRDefault="00000000" w:rsidRPr="00000000" w14:paraId="0000067A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67B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"Status":7</w:t>
        <w:tab/>
        <w:tab/>
        <w:t xml:space="preserve">(mandatory)</w:t>
      </w:r>
    </w:p>
    <w:p w:rsidR="00000000" w:rsidDel="00000000" w:rsidP="00000000" w:rsidRDefault="00000000" w:rsidRPr="00000000" w14:paraId="0000067C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67D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NB : Put “Status”:1 to Unblock</w:t>
      </w:r>
    </w:p>
    <w:p w:rsidR="00000000" w:rsidDel="00000000" w:rsidP="00000000" w:rsidRDefault="00000000" w:rsidRPr="00000000" w14:paraId="0000067F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pageBreakBefore w:val="0"/>
        <w:spacing w:after="200" w:before="0" w:line="276" w:lineRule="auto"/>
        <w:jc w:val="left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Response :</w:t>
      </w:r>
    </w:p>
    <w:p w:rsidR="00000000" w:rsidDel="00000000" w:rsidP="00000000" w:rsidRDefault="00000000" w:rsidRPr="00000000" w14:paraId="00000682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HTTP/1.1 200 OK</w:t>
      </w:r>
    </w:p>
    <w:p w:rsidR="00000000" w:rsidDel="00000000" w:rsidP="00000000" w:rsidRDefault="00000000" w:rsidRPr="00000000" w14:paraId="00000683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Content-Type: application/vnd.s-money.v1+json</w:t>
      </w:r>
    </w:p>
    <w:p w:rsidR="00000000" w:rsidDel="00000000" w:rsidP="00000000" w:rsidRDefault="00000000" w:rsidRPr="00000000" w14:paraId="00000684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685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"Id":114, </w:t>
      </w:r>
    </w:p>
    <w:p w:rsidR="00000000" w:rsidDel="00000000" w:rsidP="00000000" w:rsidRDefault="00000000" w:rsidRPr="00000000" w14:paraId="00000686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"AppUserId":"client-112",</w:t>
      </w:r>
    </w:p>
    <w:p w:rsidR="00000000" w:rsidDel="00000000" w:rsidP="00000000" w:rsidRDefault="00000000" w:rsidRPr="00000000" w14:paraId="00000687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"Role":1,</w:t>
      </w:r>
    </w:p>
    <w:p w:rsidR="00000000" w:rsidDel="00000000" w:rsidP="00000000" w:rsidRDefault="00000000" w:rsidRPr="00000000" w14:paraId="00000688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"Type":1,</w:t>
      </w:r>
    </w:p>
    <w:p w:rsidR="00000000" w:rsidDel="00000000" w:rsidP="00000000" w:rsidRDefault="00000000" w:rsidRPr="00000000" w14:paraId="00000689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"Profile":</w:t>
      </w:r>
    </w:p>
    <w:p w:rsidR="00000000" w:rsidDel="00000000" w:rsidP="00000000" w:rsidRDefault="00000000" w:rsidRPr="00000000" w14:paraId="0000068A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{</w:t>
      </w:r>
    </w:p>
    <w:p w:rsidR="00000000" w:rsidDel="00000000" w:rsidP="00000000" w:rsidRDefault="00000000" w:rsidRPr="00000000" w14:paraId="0000068B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"Civility":0,</w:t>
      </w:r>
    </w:p>
    <w:p w:rsidR="00000000" w:rsidDel="00000000" w:rsidP="00000000" w:rsidRDefault="00000000" w:rsidRPr="00000000" w14:paraId="0000068C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"FirstName":"Jean",</w:t>
      </w:r>
    </w:p>
    <w:p w:rsidR="00000000" w:rsidDel="00000000" w:rsidP="00000000" w:rsidRDefault="00000000" w:rsidRPr="00000000" w14:paraId="0000068D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"LastName":"Dupont",</w:t>
      </w:r>
    </w:p>
    <w:p w:rsidR="00000000" w:rsidDel="00000000" w:rsidP="00000000" w:rsidRDefault="00000000" w:rsidRPr="00000000" w14:paraId="0000068E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"Birthdate":"1985-09-29T00:00:00",</w:t>
      </w:r>
    </w:p>
    <w:p w:rsidR="00000000" w:rsidDel="00000000" w:rsidP="00000000" w:rsidRDefault="00000000" w:rsidRPr="00000000" w14:paraId="0000068F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"Address":</w:t>
      </w:r>
    </w:p>
    <w:p w:rsidR="00000000" w:rsidDel="00000000" w:rsidP="00000000" w:rsidRDefault="00000000" w:rsidRPr="00000000" w14:paraId="00000690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91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 xml:space="preserve">"Street":"2 rue des chataîgners",</w:t>
      </w:r>
    </w:p>
    <w:p w:rsidR="00000000" w:rsidDel="00000000" w:rsidP="00000000" w:rsidRDefault="00000000" w:rsidRPr="00000000" w14:paraId="00000692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 xml:space="preserve">"ZipCode":"75001",</w:t>
      </w:r>
    </w:p>
    <w:p w:rsidR="00000000" w:rsidDel="00000000" w:rsidP="00000000" w:rsidRDefault="00000000" w:rsidRPr="00000000" w14:paraId="00000693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 xml:space="preserve">"City":"Paris",</w:t>
      </w:r>
    </w:p>
    <w:p w:rsidR="00000000" w:rsidDel="00000000" w:rsidP="00000000" w:rsidRDefault="00000000" w:rsidRPr="00000000" w14:paraId="00000694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 xml:space="preserve">"Country":"FR"</w:t>
      </w:r>
    </w:p>
    <w:p w:rsidR="00000000" w:rsidDel="00000000" w:rsidP="00000000" w:rsidRDefault="00000000" w:rsidRPr="00000000" w14:paraId="00000695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696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"Phonenumber":"0600000001",</w:t>
      </w:r>
    </w:p>
    <w:p w:rsidR="00000000" w:rsidDel="00000000" w:rsidP="00000000" w:rsidRDefault="00000000" w:rsidRPr="00000000" w14:paraId="00000697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"Email":"jeandupont@s-money.fr",</w:t>
      </w:r>
    </w:p>
    <w:p w:rsidR="00000000" w:rsidDel="00000000" w:rsidP="00000000" w:rsidRDefault="00000000" w:rsidRPr="00000000" w14:paraId="00000698">
      <w:pPr>
        <w:pageBreakBefore w:val="0"/>
        <w:spacing w:before="0" w:line="276" w:lineRule="auto"/>
        <w:ind w:left="708"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"Alias":"jean-dupont"</w:t>
      </w:r>
    </w:p>
    <w:p w:rsidR="00000000" w:rsidDel="00000000" w:rsidP="00000000" w:rsidRDefault="00000000" w:rsidRPr="00000000" w14:paraId="00000699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},</w:t>
      </w:r>
    </w:p>
    <w:p w:rsidR="00000000" w:rsidDel="00000000" w:rsidP="00000000" w:rsidRDefault="00000000" w:rsidRPr="00000000" w14:paraId="0000069A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"Amount":0, </w:t>
      </w:r>
    </w:p>
    <w:p w:rsidR="00000000" w:rsidDel="00000000" w:rsidP="00000000" w:rsidRDefault="00000000" w:rsidRPr="00000000" w14:paraId="0000069B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"AccountingBalanceAmout":0,</w:t>
      </w:r>
    </w:p>
    <w:p w:rsidR="00000000" w:rsidDel="00000000" w:rsidP="00000000" w:rsidRDefault="00000000" w:rsidRPr="00000000" w14:paraId="0000069C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"SubAccounts":</w:t>
      </w:r>
    </w:p>
    <w:p w:rsidR="00000000" w:rsidDel="00000000" w:rsidP="00000000" w:rsidRDefault="00000000" w:rsidRPr="00000000" w14:paraId="0000069D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[{</w:t>
      </w:r>
    </w:p>
    <w:p w:rsidR="00000000" w:rsidDel="00000000" w:rsidP="00000000" w:rsidRDefault="00000000" w:rsidRPr="00000000" w14:paraId="0000069E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"Id":"225",</w:t>
      </w:r>
    </w:p>
    <w:p w:rsidR="00000000" w:rsidDel="00000000" w:rsidP="00000000" w:rsidRDefault="00000000" w:rsidRPr="00000000" w14:paraId="0000069F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"AppAccountId":"87",</w:t>
      </w:r>
    </w:p>
    <w:p w:rsidR="00000000" w:rsidDel="00000000" w:rsidP="00000000" w:rsidRDefault="00000000" w:rsidRPr="00000000" w14:paraId="000006A0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"Amount":0",</w:t>
      </w:r>
    </w:p>
    <w:p w:rsidR="00000000" w:rsidDel="00000000" w:rsidP="00000000" w:rsidRDefault="00000000" w:rsidRPr="00000000" w14:paraId="000006A1">
      <w:pPr>
        <w:pageBreakBefore w:val="0"/>
        <w:spacing w:before="0" w:line="276" w:lineRule="auto"/>
        <w:ind w:left="708"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"AccountingBalanceAmout":0,</w:t>
      </w:r>
    </w:p>
    <w:p w:rsidR="00000000" w:rsidDel="00000000" w:rsidP="00000000" w:rsidRDefault="00000000" w:rsidRPr="00000000" w14:paraId="000006A2">
      <w:pPr>
        <w:pageBreakBefore w:val="0"/>
        <w:spacing w:before="0" w:line="276" w:lineRule="auto"/>
        <w:ind w:left="708"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"DisplayName":"Sub Account",</w:t>
      </w:r>
    </w:p>
    <w:p w:rsidR="00000000" w:rsidDel="00000000" w:rsidP="00000000" w:rsidRDefault="00000000" w:rsidRPr="00000000" w14:paraId="000006A3">
      <w:pPr>
        <w:pageBreakBefore w:val="0"/>
        <w:spacing w:before="0" w:line="276" w:lineRule="auto"/>
        <w:ind w:left="708"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"IsDefault":true,</w:t>
      </w:r>
    </w:p>
    <w:p w:rsidR="00000000" w:rsidDel="00000000" w:rsidP="00000000" w:rsidRDefault="00000000" w:rsidRPr="00000000" w14:paraId="000006A4">
      <w:pPr>
        <w:pageBreakBefore w:val="0"/>
        <w:spacing w:before="0" w:line="276" w:lineRule="auto"/>
        <w:ind w:left="708"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"Iban": "FR1420041010050500013M02606"</w:t>
      </w:r>
    </w:p>
    <w:p w:rsidR="00000000" w:rsidDel="00000000" w:rsidP="00000000" w:rsidRDefault="00000000" w:rsidRPr="00000000" w14:paraId="000006A5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}, {…}],</w:t>
      </w:r>
    </w:p>
    <w:p w:rsidR="00000000" w:rsidDel="00000000" w:rsidP="00000000" w:rsidRDefault="00000000" w:rsidRPr="00000000" w14:paraId="000006A6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"BankAccounts":</w:t>
      </w:r>
    </w:p>
    <w:p w:rsidR="00000000" w:rsidDel="00000000" w:rsidP="00000000" w:rsidRDefault="00000000" w:rsidRPr="00000000" w14:paraId="000006A7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[{</w:t>
      </w:r>
    </w:p>
    <w:p w:rsidR="00000000" w:rsidDel="00000000" w:rsidP="00000000" w:rsidRDefault="00000000" w:rsidRPr="00000000" w14:paraId="000006A8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"Id":2,</w:t>
      </w:r>
    </w:p>
    <w:p w:rsidR="00000000" w:rsidDel="00000000" w:rsidP="00000000" w:rsidRDefault="00000000" w:rsidRPr="00000000" w14:paraId="000006A9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"Href":"/api/users/{AppUserId}/BankAccounts/2"</w:t>
      </w:r>
    </w:p>
    <w:p w:rsidR="00000000" w:rsidDel="00000000" w:rsidP="00000000" w:rsidRDefault="00000000" w:rsidRPr="00000000" w14:paraId="000006AA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}, {…}],</w:t>
      </w:r>
    </w:p>
    <w:p w:rsidR="00000000" w:rsidDel="00000000" w:rsidP="00000000" w:rsidRDefault="00000000" w:rsidRPr="00000000" w14:paraId="000006AB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"cbcards":</w:t>
      </w:r>
    </w:p>
    <w:p w:rsidR="00000000" w:rsidDel="00000000" w:rsidP="00000000" w:rsidRDefault="00000000" w:rsidRPr="00000000" w14:paraId="000006AC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[{</w:t>
      </w:r>
    </w:p>
    <w:p w:rsidR="00000000" w:rsidDel="00000000" w:rsidP="00000000" w:rsidRDefault="00000000" w:rsidRPr="00000000" w14:paraId="000006AD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"Id":12,</w:t>
      </w:r>
    </w:p>
    <w:p w:rsidR="00000000" w:rsidDel="00000000" w:rsidP="00000000" w:rsidRDefault="00000000" w:rsidRPr="00000000" w14:paraId="000006AE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"AppCardId": "card1",</w:t>
      </w:r>
    </w:p>
    <w:p w:rsidR="00000000" w:rsidDel="00000000" w:rsidP="00000000" w:rsidRDefault="00000000" w:rsidRPr="00000000" w14:paraId="000006AF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"Href":"/api/users/{AppUserId}/cbcards/card1</w:t>
      </w:r>
    </w:p>
    <w:p w:rsidR="00000000" w:rsidDel="00000000" w:rsidP="00000000" w:rsidRDefault="00000000" w:rsidRPr="00000000" w14:paraId="000006B0">
      <w:pPr>
        <w:pageBreakBefore w:val="0"/>
        <w:spacing w:before="0" w:line="276" w:lineRule="auto"/>
        <w:ind w:firstLine="708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}, {…}],</w:t>
      </w:r>
    </w:p>
    <w:p w:rsidR="00000000" w:rsidDel="00000000" w:rsidP="00000000" w:rsidRDefault="00000000" w:rsidRPr="00000000" w14:paraId="000006B1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"Status":7  (or "Status":1 if unblock)  </w:t>
      </w:r>
    </w:p>
    <w:p w:rsidR="00000000" w:rsidDel="00000000" w:rsidP="00000000" w:rsidRDefault="00000000" w:rsidRPr="00000000" w14:paraId="000006B2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6B3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Error cases :</w:t>
      </w:r>
    </w:p>
    <w:p w:rsidR="00000000" w:rsidDel="00000000" w:rsidP="00000000" w:rsidRDefault="00000000" w:rsidRPr="00000000" w14:paraId="000006B6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079.000000000001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9"/>
        <w:gridCol w:w="1559"/>
        <w:gridCol w:w="4961"/>
        <w:tblGridChange w:id="0">
          <w:tblGrid>
            <w:gridCol w:w="1559"/>
            <w:gridCol w:w="1559"/>
            <w:gridCol w:w="4961"/>
          </w:tblGrid>
        </w:tblGridChange>
      </w:tblGrid>
      <w:tr>
        <w:trPr>
          <w:cantSplit w:val="0"/>
          <w:tblHeader w:val="0"/>
        </w:trPr>
        <w:tc>
          <w:tcPr>
            <w:shd w:fill="365f91" w:val="clear"/>
          </w:tcPr>
          <w:p w:rsidR="00000000" w:rsidDel="00000000" w:rsidP="00000000" w:rsidRDefault="00000000" w:rsidRPr="00000000" w14:paraId="000006B8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Code HTTP</w:t>
            </w:r>
          </w:p>
        </w:tc>
        <w:tc>
          <w:tcPr>
            <w:shd w:fill="365f91" w:val="clear"/>
          </w:tcPr>
          <w:p w:rsidR="00000000" w:rsidDel="00000000" w:rsidP="00000000" w:rsidRDefault="00000000" w:rsidRPr="00000000" w14:paraId="000006B9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Error code</w:t>
            </w:r>
          </w:p>
        </w:tc>
        <w:tc>
          <w:tcPr>
            <w:shd w:fill="365f91" w:val="clear"/>
          </w:tcPr>
          <w:p w:rsidR="00000000" w:rsidDel="00000000" w:rsidP="00000000" w:rsidRDefault="00000000" w:rsidRPr="00000000" w14:paraId="000006BA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BB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362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D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Operation not authorised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BE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F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569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0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Token OAuth expired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C1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2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570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3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Token OAuth invalid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C4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5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6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Request parameter not provided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C7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177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9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Request parameter invalid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CA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B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User cannot be found</w:t>
            </w:r>
          </w:p>
        </w:tc>
      </w:tr>
    </w:tbl>
    <w:p w:rsidR="00000000" w:rsidDel="00000000" w:rsidP="00000000" w:rsidRDefault="00000000" w:rsidRPr="00000000" w14:paraId="000006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pStyle w:val="Heading1"/>
        <w:pageBreakBefore w:val="0"/>
        <w:numPr>
          <w:ilvl w:val="0"/>
          <w:numId w:val="3"/>
        </w:numPr>
        <w:tabs>
          <w:tab w:val="left" w:pos="6379"/>
          <w:tab w:val="left" w:pos="6663"/>
        </w:tabs>
        <w:ind w:left="0" w:firstLine="0"/>
        <w:jc w:val="left"/>
        <w:rPr>
          <w:rFonts w:ascii="Calibri" w:cs="Calibri" w:eastAsia="Calibri" w:hAnsi="Calibri"/>
          <w:color w:val="000000"/>
          <w:sz w:val="20"/>
          <w:szCs w:val="20"/>
        </w:rPr>
      </w:pPr>
      <w:bookmarkStart w:colFirst="0" w:colLast="0" w:name="_heading=h.3j2qqm3" w:id="19"/>
      <w:bookmarkEnd w:id="19"/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Get a user’s account statement</w:t>
      </w:r>
    </w:p>
    <w:p w:rsidR="00000000" w:rsidDel="00000000" w:rsidP="00000000" w:rsidRDefault="00000000" w:rsidRPr="00000000" w14:paraId="000006C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ageBreakBefore w:val="0"/>
        <w:spacing w:after="200" w:before="0" w:line="276" w:lineRule="auto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Request:</w:t>
      </w:r>
    </w:p>
    <w:p w:rsidR="00000000" w:rsidDel="00000000" w:rsidP="00000000" w:rsidRDefault="00000000" w:rsidRPr="00000000" w14:paraId="000006D1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GET parameters :</w:t>
      </w:r>
    </w:p>
    <w:p w:rsidR="00000000" w:rsidDel="00000000" w:rsidP="00000000" w:rsidRDefault="00000000" w:rsidRPr="00000000" w14:paraId="000006D2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1338.000000000002" w:type="dxa"/>
        <w:jc w:val="left"/>
        <w:tblInd w:w="-10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204"/>
        <w:gridCol w:w="1803"/>
        <w:gridCol w:w="2255"/>
        <w:gridCol w:w="2255"/>
        <w:gridCol w:w="2821"/>
        <w:tblGridChange w:id="0">
          <w:tblGrid>
            <w:gridCol w:w="2204"/>
            <w:gridCol w:w="1803"/>
            <w:gridCol w:w="2255"/>
            <w:gridCol w:w="2255"/>
            <w:gridCol w:w="2821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6D3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Property </w:t>
            </w:r>
          </w:p>
        </w:tc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6D4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Type </w:t>
            </w:r>
          </w:p>
        </w:tc>
        <w:tc>
          <w:tcPr>
            <w:shd w:fill="365f91" w:val="clear"/>
          </w:tcPr>
          <w:p w:rsidR="00000000" w:rsidDel="00000000" w:rsidP="00000000" w:rsidRDefault="00000000" w:rsidRPr="00000000" w14:paraId="000006D5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Format</w:t>
            </w:r>
          </w:p>
        </w:tc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6D6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Example </w:t>
            </w:r>
          </w:p>
        </w:tc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6D7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Default value </w:t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6D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 w14:paraId="000006D9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DA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N(4)</w:t>
            </w:r>
          </w:p>
        </w:tc>
        <w:tc>
          <w:tcPr/>
          <w:p w:rsidR="00000000" w:rsidDel="00000000" w:rsidP="00000000" w:rsidRDefault="00000000" w:rsidRPr="00000000" w14:paraId="000006DB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2018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6DD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Month</w:t>
            </w:r>
          </w:p>
        </w:tc>
        <w:tc>
          <w:tcPr/>
          <w:p w:rsidR="00000000" w:rsidDel="00000000" w:rsidP="00000000" w:rsidRDefault="00000000" w:rsidRPr="00000000" w14:paraId="000006DE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DF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N(2)</w:t>
            </w:r>
          </w:p>
        </w:tc>
        <w:tc>
          <w:tcPr/>
          <w:p w:rsidR="00000000" w:rsidDel="00000000" w:rsidP="00000000" w:rsidRDefault="00000000" w:rsidRPr="00000000" w14:paraId="000006E0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1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6E2">
      <w:pPr>
        <w:pageBreakBefore w:val="0"/>
        <w:jc w:val="left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GET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/api/v[1.x]/users/{appuserid}/statement?year=2018&amp;month=1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6E4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Content-Type: application/pdf</w:t>
      </w:r>
    </w:p>
    <w:p w:rsidR="00000000" w:rsidDel="00000000" w:rsidP="00000000" w:rsidRDefault="00000000" w:rsidRPr="00000000" w14:paraId="000006E5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Accept: application/vnd.s-money.v1+json</w:t>
      </w:r>
    </w:p>
    <w:p w:rsidR="00000000" w:rsidDel="00000000" w:rsidP="00000000" w:rsidRDefault="00000000" w:rsidRPr="00000000" w14:paraId="000006E6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Authorization: Bearer ACCESS_TOKEN</w:t>
      </w:r>
    </w:p>
    <w:p w:rsidR="00000000" w:rsidDel="00000000" w:rsidP="00000000" w:rsidRDefault="00000000" w:rsidRPr="00000000" w14:paraId="000006E7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If successful, the above call returns an HTTP code 200, and returns the generated PDF.</w:t>
      </w:r>
    </w:p>
    <w:p w:rsidR="00000000" w:rsidDel="00000000" w:rsidP="00000000" w:rsidRDefault="00000000" w:rsidRPr="00000000" w14:paraId="000006EA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pageBreakBefore w:val="0"/>
        <w:spacing w:after="200" w:before="0" w:line="276" w:lineRule="auto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Response:</w:t>
      </w:r>
    </w:p>
    <w:p w:rsidR="00000000" w:rsidDel="00000000" w:rsidP="00000000" w:rsidRDefault="00000000" w:rsidRPr="00000000" w14:paraId="000006EC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HTTP/1.1 200 OK</w:t>
      </w:r>
    </w:p>
    <w:p w:rsidR="00000000" w:rsidDel="00000000" w:rsidP="00000000" w:rsidRDefault="00000000" w:rsidRPr="00000000" w14:paraId="000006ED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Content-Type: application/pdf</w:t>
      </w:r>
    </w:p>
    <w:p w:rsidR="00000000" w:rsidDel="00000000" w:rsidP="00000000" w:rsidRDefault="00000000" w:rsidRPr="00000000" w14:paraId="000006EE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Error cases :</w:t>
      </w:r>
    </w:p>
    <w:p w:rsidR="00000000" w:rsidDel="00000000" w:rsidP="00000000" w:rsidRDefault="00000000" w:rsidRPr="00000000" w14:paraId="000006F2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079.000000000001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9"/>
        <w:gridCol w:w="1559"/>
        <w:gridCol w:w="4961"/>
        <w:tblGridChange w:id="0">
          <w:tblGrid>
            <w:gridCol w:w="1559"/>
            <w:gridCol w:w="1559"/>
            <w:gridCol w:w="4961"/>
          </w:tblGrid>
        </w:tblGridChange>
      </w:tblGrid>
      <w:tr>
        <w:trPr>
          <w:cantSplit w:val="0"/>
          <w:tblHeader w:val="0"/>
        </w:trPr>
        <w:tc>
          <w:tcPr>
            <w:shd w:fill="365f91" w:val="clear"/>
          </w:tcPr>
          <w:p w:rsidR="00000000" w:rsidDel="00000000" w:rsidP="00000000" w:rsidRDefault="00000000" w:rsidRPr="00000000" w14:paraId="000006F3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Code HTTP</w:t>
            </w:r>
          </w:p>
        </w:tc>
        <w:tc>
          <w:tcPr>
            <w:shd w:fill="365f91" w:val="clear"/>
          </w:tcPr>
          <w:p w:rsidR="00000000" w:rsidDel="00000000" w:rsidP="00000000" w:rsidRDefault="00000000" w:rsidRPr="00000000" w14:paraId="000006F4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Error code</w:t>
            </w:r>
          </w:p>
        </w:tc>
        <w:tc>
          <w:tcPr>
            <w:shd w:fill="365f91" w:val="clear"/>
          </w:tcPr>
          <w:p w:rsidR="00000000" w:rsidDel="00000000" w:rsidP="00000000" w:rsidRDefault="00000000" w:rsidRPr="00000000" w14:paraId="000006F5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6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7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362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Operation not authorised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9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A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569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B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Token OAuth expired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D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570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E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Token OAuth invalid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FF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0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1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Request parameter not provided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02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3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177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4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Request parameter invalid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05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6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7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User cannot be found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0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9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A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Year parameter invalid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0B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D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Month parameter invalid</w:t>
            </w:r>
          </w:p>
        </w:tc>
      </w:tr>
    </w:tbl>
    <w:p w:rsidR="00000000" w:rsidDel="00000000" w:rsidP="00000000" w:rsidRDefault="00000000" w:rsidRPr="00000000" w14:paraId="0000070E">
      <w:pPr>
        <w:pageBreakBefore w:val="0"/>
        <w:jc w:val="left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pageBreakBefore w:val="0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pStyle w:val="Heading1"/>
        <w:pageBreakBefore w:val="0"/>
        <w:numPr>
          <w:ilvl w:val="0"/>
          <w:numId w:val="3"/>
        </w:numPr>
        <w:tabs>
          <w:tab w:val="left" w:pos="6379"/>
          <w:tab w:val="left" w:pos="6663"/>
        </w:tabs>
        <w:ind w:left="0" w:firstLine="0"/>
        <w:jc w:val="left"/>
        <w:rPr>
          <w:rFonts w:ascii="Calibri" w:cs="Calibri" w:eastAsia="Calibri" w:hAnsi="Calibri"/>
          <w:color w:val="000000"/>
          <w:sz w:val="20"/>
          <w:szCs w:val="20"/>
        </w:rPr>
      </w:pPr>
      <w:bookmarkStart w:colFirst="0" w:colLast="0" w:name="_heading=h.1y810tw" w:id="20"/>
      <w:bookmarkEnd w:id="20"/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Account statements callback</w:t>
      </w:r>
    </w:p>
    <w:p w:rsidR="00000000" w:rsidDel="00000000" w:rsidP="00000000" w:rsidRDefault="00000000" w:rsidRPr="00000000" w14:paraId="00000711">
      <w:pPr>
        <w:pageBreakBefore w:val="0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9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511"/>
        <w:gridCol w:w="1311"/>
        <w:gridCol w:w="6121"/>
        <w:tblGridChange w:id="0">
          <w:tblGrid>
            <w:gridCol w:w="2511"/>
            <w:gridCol w:w="1311"/>
            <w:gridCol w:w="6121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shd w:fill="366091" w:val="clear"/>
            <w:tcMar>
              <w:top w:w="36.0" w:type="dxa"/>
              <w:left w:w="36.0" w:type="dxa"/>
              <w:bottom w:w="0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712">
            <w:pPr>
              <w:pageBreakBefore w:val="0"/>
              <w:jc w:val="center"/>
              <w:rPr>
                <w:rFonts w:ascii="Calibri" w:cs="Calibri" w:eastAsia="Calibri" w:hAnsi="Calibri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Paramètre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66091" w:val="clear"/>
            <w:tcMar>
              <w:top w:w="36.0" w:type="dxa"/>
              <w:left w:w="36.0" w:type="dxa"/>
              <w:bottom w:w="0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713">
            <w:pPr>
              <w:pageBreakBefore w:val="0"/>
              <w:jc w:val="center"/>
              <w:rPr>
                <w:rFonts w:ascii="Calibri" w:cs="Calibri" w:eastAsia="Calibri" w:hAnsi="Calibri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66091" w:val="clear"/>
            <w:tcMar>
              <w:top w:w="36.0" w:type="dxa"/>
              <w:left w:w="36.0" w:type="dxa"/>
              <w:bottom w:w="0.0" w:type="dxa"/>
              <w:right w:w="36.0" w:type="dxa"/>
            </w:tcMar>
            <w:vAlign w:val="center"/>
          </w:tcPr>
          <w:p w:rsidR="00000000" w:rsidDel="00000000" w:rsidP="00000000" w:rsidRDefault="00000000" w:rsidRPr="00000000" w14:paraId="00000714">
            <w:pPr>
              <w:pageBreakBefore w:val="0"/>
              <w:jc w:val="center"/>
              <w:rPr>
                <w:rFonts w:ascii="Calibri" w:cs="Calibri" w:eastAsia="Calibri" w:hAnsi="Calibri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15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16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17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Year of the generated user statements</w:t>
            </w:r>
          </w:p>
        </w:tc>
      </w:tr>
      <w:tr>
        <w:trPr>
          <w:cantSplit w:val="0"/>
          <w:trHeight w:val="628" w:hRule="atLeast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1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19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1A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Month of the generated user statements</w:t>
            </w:r>
          </w:p>
        </w:tc>
      </w:tr>
      <w:tr>
        <w:trPr>
          <w:cantSplit w:val="0"/>
          <w:trHeight w:val="628" w:hRule="atLeast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1B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filename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1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1D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Filename of the archive containing all the generated user statements</w:t>
            </w:r>
          </w:p>
        </w:tc>
      </w:tr>
      <w:tr>
        <w:trPr>
          <w:cantSplit w:val="0"/>
          <w:trHeight w:val="628" w:hRule="atLeast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1E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1F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720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28 (UserStatementsReady)</w:t>
            </w:r>
          </w:p>
        </w:tc>
      </w:tr>
    </w:tbl>
    <w:p w:rsidR="00000000" w:rsidDel="00000000" w:rsidP="00000000" w:rsidRDefault="00000000" w:rsidRPr="00000000" w14:paraId="00000721">
      <w:pPr>
        <w:pageBreakBefore w:val="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ageBreakBefore w:val="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Post {"year":"2018","month":"10", “filename”:”2018_10_filename.zip“, "type":"24"}</w:t>
      </w:r>
    </w:p>
    <w:p w:rsidR="00000000" w:rsidDel="00000000" w:rsidP="00000000" w:rsidRDefault="00000000" w:rsidRPr="00000000" w14:paraId="00000723">
      <w:pPr>
        <w:pageBreakBefore w:val="0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pStyle w:val="Heading1"/>
        <w:pageBreakBefore w:val="0"/>
        <w:numPr>
          <w:ilvl w:val="0"/>
          <w:numId w:val="3"/>
        </w:numPr>
        <w:tabs>
          <w:tab w:val="left" w:pos="6379"/>
          <w:tab w:val="left" w:pos="6663"/>
        </w:tabs>
        <w:ind w:left="0" w:firstLine="0"/>
        <w:jc w:val="left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4i7ojhp" w:id="21"/>
      <w:bookmarkEnd w:id="21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Get Account Statements archive</w:t>
      </w:r>
    </w:p>
    <w:p w:rsidR="00000000" w:rsidDel="00000000" w:rsidP="00000000" w:rsidRDefault="00000000" w:rsidRPr="00000000" w14:paraId="0000072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pageBreakBefore w:val="0"/>
        <w:spacing w:after="200" w:before="0" w:line="276" w:lineRule="auto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Request:</w:t>
      </w:r>
    </w:p>
    <w:p w:rsidR="00000000" w:rsidDel="00000000" w:rsidP="00000000" w:rsidRDefault="00000000" w:rsidRPr="00000000" w14:paraId="00000727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GET parameters :</w:t>
      </w:r>
    </w:p>
    <w:p w:rsidR="00000000" w:rsidDel="00000000" w:rsidP="00000000" w:rsidRDefault="00000000" w:rsidRPr="00000000" w14:paraId="00000729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1338.000000000002" w:type="dxa"/>
        <w:jc w:val="left"/>
        <w:tblInd w:w="-10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204"/>
        <w:gridCol w:w="1803"/>
        <w:gridCol w:w="2255"/>
        <w:gridCol w:w="2255"/>
        <w:gridCol w:w="2821"/>
        <w:tblGridChange w:id="0">
          <w:tblGrid>
            <w:gridCol w:w="2204"/>
            <w:gridCol w:w="1803"/>
            <w:gridCol w:w="2255"/>
            <w:gridCol w:w="2255"/>
            <w:gridCol w:w="2821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72A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Property </w:t>
            </w:r>
          </w:p>
        </w:tc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72B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Type </w:t>
            </w:r>
          </w:p>
        </w:tc>
        <w:tc>
          <w:tcPr>
            <w:shd w:fill="365f91" w:val="clear"/>
          </w:tcPr>
          <w:p w:rsidR="00000000" w:rsidDel="00000000" w:rsidP="00000000" w:rsidRDefault="00000000" w:rsidRPr="00000000" w14:paraId="0000072C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Format</w:t>
            </w:r>
          </w:p>
        </w:tc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72D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Example </w:t>
            </w:r>
          </w:p>
        </w:tc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72E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Default value </w:t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72F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 w14:paraId="00000730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731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N(4)</w:t>
            </w:r>
          </w:p>
        </w:tc>
        <w:tc>
          <w:tcPr/>
          <w:p w:rsidR="00000000" w:rsidDel="00000000" w:rsidP="00000000" w:rsidRDefault="00000000" w:rsidRPr="00000000" w14:paraId="00000732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733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2018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734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Month</w:t>
            </w:r>
          </w:p>
        </w:tc>
        <w:tc>
          <w:tcPr/>
          <w:p w:rsidR="00000000" w:rsidDel="00000000" w:rsidP="00000000" w:rsidRDefault="00000000" w:rsidRPr="00000000" w14:paraId="00000735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736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N(2)</w:t>
            </w:r>
          </w:p>
        </w:tc>
        <w:tc>
          <w:tcPr/>
          <w:p w:rsidR="00000000" w:rsidDel="00000000" w:rsidP="00000000" w:rsidRDefault="00000000" w:rsidRPr="00000000" w14:paraId="00000737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3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739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Filename</w:t>
            </w:r>
          </w:p>
        </w:tc>
        <w:tc>
          <w:tcPr/>
          <w:p w:rsidR="00000000" w:rsidDel="00000000" w:rsidP="00000000" w:rsidRDefault="00000000" w:rsidRPr="00000000" w14:paraId="0000073A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73B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N(30)</w:t>
            </w:r>
          </w:p>
        </w:tc>
        <w:tc>
          <w:tcPr/>
          <w:p w:rsidR="00000000" w:rsidDel="00000000" w:rsidP="00000000" w:rsidRDefault="00000000" w:rsidRPr="00000000" w14:paraId="0000073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2018_10_filename.zip</w:t>
            </w:r>
          </w:p>
        </w:tc>
        <w:tc>
          <w:tcPr/>
          <w:p w:rsidR="00000000" w:rsidDel="00000000" w:rsidP="00000000" w:rsidRDefault="00000000" w:rsidRPr="00000000" w14:paraId="0000073D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73E">
      <w:pPr>
        <w:pageBreakBefore w:val="0"/>
        <w:jc w:val="left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GET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/api/v[1.x]/users/{appuserid}/statement?year=2018&amp;month=1&amp;filename=filename.zip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HTTP/1.1</w:t>
      </w:r>
    </w:p>
    <w:p w:rsidR="00000000" w:rsidDel="00000000" w:rsidP="00000000" w:rsidRDefault="00000000" w:rsidRPr="00000000" w14:paraId="00000740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Content-Type: application/zip</w:t>
      </w:r>
    </w:p>
    <w:p w:rsidR="00000000" w:rsidDel="00000000" w:rsidP="00000000" w:rsidRDefault="00000000" w:rsidRPr="00000000" w14:paraId="00000741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Accept: application/vnd.s-money.v1+json</w:t>
      </w:r>
    </w:p>
    <w:p w:rsidR="00000000" w:rsidDel="00000000" w:rsidP="00000000" w:rsidRDefault="00000000" w:rsidRPr="00000000" w14:paraId="00000742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Authorization: Bearer ACCESS_TOKEN</w:t>
      </w:r>
    </w:p>
    <w:p w:rsidR="00000000" w:rsidDel="00000000" w:rsidP="00000000" w:rsidRDefault="00000000" w:rsidRPr="00000000" w14:paraId="00000743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If successful, the above call returns an HTTP code 200, and returns the archive to download, containing all the user statements for the selected month.</w:t>
      </w:r>
    </w:p>
    <w:p w:rsidR="00000000" w:rsidDel="00000000" w:rsidP="00000000" w:rsidRDefault="00000000" w:rsidRPr="00000000" w14:paraId="00000746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pageBreakBefore w:val="0"/>
        <w:spacing w:after="200" w:before="0" w:line="276" w:lineRule="auto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Response:</w:t>
      </w:r>
    </w:p>
    <w:p w:rsidR="00000000" w:rsidDel="00000000" w:rsidP="00000000" w:rsidRDefault="00000000" w:rsidRPr="00000000" w14:paraId="0000074A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HTTP/1.1 200 OK</w:t>
      </w:r>
    </w:p>
    <w:p w:rsidR="00000000" w:rsidDel="00000000" w:rsidP="00000000" w:rsidRDefault="00000000" w:rsidRPr="00000000" w14:paraId="0000074B">
      <w:pPr>
        <w:pageBreakBefore w:val="0"/>
        <w:spacing w:before="0" w:line="276" w:lineRule="auto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Content-Type: application/zip</w:t>
      </w:r>
    </w:p>
    <w:p w:rsidR="00000000" w:rsidDel="00000000" w:rsidP="00000000" w:rsidRDefault="00000000" w:rsidRPr="00000000" w14:paraId="0000074C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Error cases :</w:t>
      </w:r>
    </w:p>
    <w:p w:rsidR="00000000" w:rsidDel="00000000" w:rsidP="00000000" w:rsidRDefault="00000000" w:rsidRPr="00000000" w14:paraId="0000074F">
      <w:pPr>
        <w:pageBreakBefore w:val="0"/>
        <w:spacing w:before="0" w:line="276" w:lineRule="auto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079.000000000001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9"/>
        <w:gridCol w:w="1559"/>
        <w:gridCol w:w="4961"/>
        <w:tblGridChange w:id="0">
          <w:tblGrid>
            <w:gridCol w:w="1559"/>
            <w:gridCol w:w="1559"/>
            <w:gridCol w:w="4961"/>
          </w:tblGrid>
        </w:tblGridChange>
      </w:tblGrid>
      <w:tr>
        <w:trPr>
          <w:cantSplit w:val="0"/>
          <w:tblHeader w:val="0"/>
        </w:trPr>
        <w:tc>
          <w:tcPr>
            <w:shd w:fill="365f91" w:val="clear"/>
          </w:tcPr>
          <w:p w:rsidR="00000000" w:rsidDel="00000000" w:rsidP="00000000" w:rsidRDefault="00000000" w:rsidRPr="00000000" w14:paraId="00000750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Code HTTP</w:t>
            </w:r>
          </w:p>
        </w:tc>
        <w:tc>
          <w:tcPr>
            <w:shd w:fill="365f91" w:val="clear"/>
          </w:tcPr>
          <w:p w:rsidR="00000000" w:rsidDel="00000000" w:rsidP="00000000" w:rsidRDefault="00000000" w:rsidRPr="00000000" w14:paraId="00000751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Error code</w:t>
            </w:r>
          </w:p>
        </w:tc>
        <w:tc>
          <w:tcPr>
            <w:shd w:fill="365f91" w:val="clear"/>
          </w:tcPr>
          <w:p w:rsidR="00000000" w:rsidDel="00000000" w:rsidP="00000000" w:rsidRDefault="00000000" w:rsidRPr="00000000" w14:paraId="00000752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53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4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362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5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Operation not authorised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56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7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569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Token OAuth expired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59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A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570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B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Token OAuth invalid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5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D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E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Request parameter not provided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5F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0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177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1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Request parameter invalid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62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3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4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Year parameter invalid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65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6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7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Month parameter invalid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6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9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A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Filename parameter invalid (not found)</w:t>
            </w:r>
          </w:p>
        </w:tc>
      </w:tr>
    </w:tbl>
    <w:p w:rsidR="00000000" w:rsidDel="00000000" w:rsidP="00000000" w:rsidRDefault="00000000" w:rsidRPr="00000000" w14:paraId="0000076B">
      <w:pPr>
        <w:pageBreakBefore w:val="0"/>
        <w:jc w:val="left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pStyle w:val="Heading1"/>
        <w:pageBreakBefore w:val="0"/>
        <w:numPr>
          <w:ilvl w:val="0"/>
          <w:numId w:val="3"/>
        </w:numPr>
        <w:tabs>
          <w:tab w:val="left" w:pos="6379"/>
          <w:tab w:val="left" w:pos="6663"/>
        </w:tabs>
        <w:ind w:left="0" w:firstLine="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2xcytpi" w:id="22"/>
      <w:bookmarkEnd w:id="22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Economic Activity Catalog </w:t>
      </w:r>
    </w:p>
    <w:tbl>
      <w:tblPr>
        <w:tblStyle w:val="Table26"/>
        <w:tblW w:w="9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30"/>
        <w:gridCol w:w="6970"/>
        <w:tblGridChange w:id="0">
          <w:tblGrid>
            <w:gridCol w:w="2030"/>
            <w:gridCol w:w="6970"/>
          </w:tblGrid>
        </w:tblGridChange>
      </w:tblGrid>
      <w:tr>
        <w:trPr>
          <w:cantSplit w:val="0"/>
          <w:trHeight w:val="334" w:hRule="atLeast"/>
          <w:tblHeader w:val="0"/>
        </w:trPr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76D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Code INSEE 2003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65f91" w:val="clear"/>
            <w:vAlign w:val="center"/>
          </w:tcPr>
          <w:p w:rsidR="00000000" w:rsidDel="00000000" w:rsidP="00000000" w:rsidRDefault="00000000" w:rsidRPr="00000000" w14:paraId="0000076E">
            <w:pPr>
              <w:pageBreakBefore w:val="0"/>
              <w:jc w:val="left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LIBELLE INSEE (niveau 3)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76F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70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Agriculteurs sur petite exploitation 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771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72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Agriculteurs sur moyenne exploitation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773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74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Agriculteurs sur grande exploitation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775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76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Artisans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777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7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Commerçants et assimilés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779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7A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Chefs d'entreprise de 10 salariés ou plus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77B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7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Professions libérales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77D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7E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Cadres de la fonction publique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77F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80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Professeurs, professions scientifiques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781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82">
            <w:pPr>
              <w:pageBreakBefore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Professions de l'information, des arts et des spectacles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783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84">
            <w:pPr>
              <w:pageBreakBefore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Cadres administratifs et commerciaux d'entreprise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785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86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Ingénieurs et cadres techniques d'entreprise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787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8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Professeurs des écoles, instituteurs et assimilés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789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8A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Professions intermédiaires de la santé et du travail social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78B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8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Clergé, religieux</w:t>
            </w:r>
          </w:p>
        </w:tc>
      </w:tr>
      <w:tr>
        <w:trPr>
          <w:cantSplit w:val="0"/>
          <w:trHeight w:val="552" w:hRule="atLeast"/>
          <w:tblHeader w:val="0"/>
        </w:trPr>
        <w:tc>
          <w:tcPr/>
          <w:p w:rsidR="00000000" w:rsidDel="00000000" w:rsidP="00000000" w:rsidRDefault="00000000" w:rsidRPr="00000000" w14:paraId="0000078D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8E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Professions intermédiaires administratives de la fonction publique</w:t>
            </w:r>
          </w:p>
        </w:tc>
      </w:tr>
      <w:tr>
        <w:trPr>
          <w:cantSplit w:val="0"/>
          <w:trHeight w:val="552" w:hRule="atLeast"/>
          <w:tblHeader w:val="0"/>
        </w:trPr>
        <w:tc>
          <w:tcPr/>
          <w:p w:rsidR="00000000" w:rsidDel="00000000" w:rsidP="00000000" w:rsidRDefault="00000000" w:rsidRPr="00000000" w14:paraId="0000078F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90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Professions intermédiaires administratives et commerciales des entreprises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791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92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Techniciens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793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94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Contremaîtres, agents de maîtrise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795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96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Employés civils et agents de service de la fonction publique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797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9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Policiers et militaires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799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9A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Employés administratifs d'entreprise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79B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9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Employés de commerce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79D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79E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Personnels des services directs aux particuliers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79F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0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Ouvriers qualifiés de type industriel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7A1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A2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Ouvriers qualifiés de type artisanal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3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A4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Chauffeurs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5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A6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Ouvriers qualifiés de la manutention, du magasinage et du transport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7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A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Ouvriers non qualifiés de type industriel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9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AA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Ouvriers non qualifiés de type artisanal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B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A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Ouvriers agricoles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D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AE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Anciens agriculteurs exploitants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F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B0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Anciens artisans, commerçants, chefs d'entreprise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1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B2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Anciens cadres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3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B4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Anciennes professions intermédiaires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5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B6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Anciens employés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7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B8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Anciens ouvriers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9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BA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Chômeurs n'ayant jamais travaillé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B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BC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Militaires du contingent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D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BE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Elèves, étudiants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F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0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Personnes diverses sans activité professionnelle de moins de 60 ans (sauf retraités)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1">
            <w:pPr>
              <w:pageBreakBefore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2">
            <w:pPr>
              <w:pageBreakBefore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Personnes diverses sans activité professionnelle de 60 ans et plus (sauf retraités)</w:t>
            </w:r>
          </w:p>
        </w:tc>
      </w:tr>
    </w:tbl>
    <w:p w:rsidR="00000000" w:rsidDel="00000000" w:rsidP="00000000" w:rsidRDefault="00000000" w:rsidRPr="00000000" w14:paraId="000007C3">
      <w:pPr>
        <w:pageBreakBefore w:val="0"/>
        <w:jc w:val="lef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17" w:top="1417" w:left="1417" w:right="1417" w:header="720" w:footer="38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mbria"/>
  <w:font w:name="Georgia"/>
  <w:font w:name="Calibri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12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12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C9">
    <w:pPr>
      <w:pageBreakBefore w:val="0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This document is proprietary and confidential. No part of this document may be disclosed in any manner</w:t>
    </w:r>
  </w:p>
  <w:p w:rsidR="00000000" w:rsidDel="00000000" w:rsidP="00000000" w:rsidRDefault="00000000" w:rsidRPr="00000000" w14:paraId="000007CA">
    <w:pPr>
      <w:pageBreakBefore w:val="0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to a third party without the prior written consent of S-money.</w:t>
    </w:r>
  </w:p>
  <w:p w:rsidR="00000000" w:rsidDel="00000000" w:rsidP="00000000" w:rsidRDefault="00000000" w:rsidRPr="00000000" w14:paraId="000007CB">
    <w:pPr>
      <w:pageBreakBefore w:val="0"/>
      <w:ind w:left="1416" w:firstLine="707.9999999999998"/>
      <w:jc w:val="right"/>
      <w:rPr/>
    </w:pPr>
    <w:r w:rsidDel="00000000" w:rsidR="00000000" w:rsidRPr="00000000">
      <w:rPr>
        <w:rFonts w:ascii="Verdana" w:cs="Verdana" w:eastAsia="Verdana" w:hAnsi="Verdana"/>
        <w:sz w:val="16"/>
        <w:szCs w:val="16"/>
        <w:rtl w:val="0"/>
      </w:rPr>
      <w:t xml:space="preserve">Page </w:t>
    </w:r>
    <w:r w:rsidDel="00000000" w:rsidR="00000000" w:rsidRPr="00000000">
      <w:rPr>
        <w:rFonts w:ascii="Verdana" w:cs="Verdana" w:eastAsia="Verdana" w:hAnsi="Verdana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sz w:val="16"/>
        <w:szCs w:val="16"/>
        <w:rtl w:val="0"/>
      </w:rPr>
      <w:t xml:space="preserve">/</w:t>
    </w:r>
    <w:r w:rsidDel="00000000" w:rsidR="00000000" w:rsidRPr="00000000">
      <w:rPr>
        <w:rFonts w:ascii="Verdana" w:cs="Verdana" w:eastAsia="Verdana" w:hAnsi="Verdana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7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12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20" w:before="12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1114425" cy="495300"/>
          <wp:effectExtent b="0" l="0" r="0" t="0"/>
          <wp:docPr descr="http://www.s-money.fr/IMG/siteon0.png" id="668861979" name="image1.png"/>
          <a:graphic>
            <a:graphicData uri="http://schemas.openxmlformats.org/drawingml/2006/picture">
              <pic:pic>
                <pic:nvPicPr>
                  <pic:cNvPr descr="http://www.s-money.fr/IMG/siteon0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4425" cy="495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12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12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1114425" cy="495300"/>
          <wp:effectExtent b="0" l="0" r="0" t="0"/>
          <wp:docPr descr="http://www.s-money.fr/IMG/siteon0.png" id="668861980" name="image1.png"/>
          <a:graphic>
            <a:graphicData uri="http://schemas.openxmlformats.org/drawingml/2006/picture">
              <pic:pic>
                <pic:nvPicPr>
                  <pic:cNvPr descr="http://www.s-money.fr/IMG/siteon0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4425" cy="495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b w:val="1"/>
        <w:sz w:val="22"/>
        <w:szCs w:val="22"/>
      </w:rPr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>
        <w:i w:val="1"/>
      </w:rPr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fr-FR"/>
      </w:rPr>
    </w:rPrDefault>
    <w:pPrDefault>
      <w:pPr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Lines w:val="1"/>
      <w:pageBreakBefore w:val="0"/>
      <w:pBdr>
        <w:bottom w:color="c0c0c0" w:space="1" w:sz="24" w:val="single"/>
      </w:pBdr>
      <w:tabs>
        <w:tab w:val="left" w:pos="6379"/>
        <w:tab w:val="left" w:pos="6663"/>
      </w:tabs>
      <w:spacing w:after="240" w:before="360" w:lineRule="auto"/>
      <w:ind w:left="0" w:right="170" w:firstLine="0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Lines w:val="1"/>
      <w:pageBreakBefore w:val="0"/>
      <w:pBdr>
        <w:bottom w:color="c0c0c0" w:space="3" w:sz="24" w:val="single"/>
      </w:pBdr>
      <w:tabs>
        <w:tab w:val="left" w:pos="7920"/>
      </w:tabs>
      <w:spacing w:after="120" w:before="360" w:lineRule="auto"/>
      <w:ind w:left="0" w:right="1150" w:firstLine="0"/>
      <w:jc w:val="left"/>
    </w:pPr>
    <w:rPr>
      <w:rFonts w:ascii="Verdana" w:cs="Verdana" w:eastAsia="Verdana" w:hAnsi="Verdana"/>
      <w:b w:val="1"/>
      <w:smallCaps w:val="1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14658"/>
    <w:pPr>
      <w:spacing w:before="120"/>
      <w:jc w:val="both"/>
    </w:pPr>
    <w:rPr>
      <w:rFonts w:ascii="Arial" w:eastAsia="Times New Roman" w:hAnsi="Arial"/>
      <w:lang w:eastAsia="fr-FR" w:val="fr-FR"/>
    </w:rPr>
  </w:style>
  <w:style w:type="paragraph" w:styleId="Titre1">
    <w:name w:val="heading 1"/>
    <w:aliases w:val="Titre1 av num,(Titre),Niveau 1,Heading 1 CFMU,Titre 1 av num,H1,Contrat 1,chapitre,Ct.,H1.Contrat 1.chapitre.Ct.t.,Chapitres,Tbra 1"/>
    <w:basedOn w:val="Normal"/>
    <w:next w:val="Normal"/>
    <w:link w:val="Titre1Car"/>
    <w:qFormat w:val="1"/>
    <w:rsid w:val="00514658"/>
    <w:pPr>
      <w:keepLines w:val="1"/>
      <w:numPr>
        <w:numId w:val="1"/>
      </w:numPr>
      <w:pBdr>
        <w:bottom w:color="c0c0c0" w:space="1" w:sz="24" w:val="single"/>
      </w:pBdr>
      <w:tabs>
        <w:tab w:val="left" w:pos="6379"/>
        <w:tab w:val="left" w:pos="6663"/>
      </w:tabs>
      <w:spacing w:after="240" w:before="360"/>
      <w:ind w:right="170"/>
      <w:outlineLvl w:val="0"/>
    </w:pPr>
    <w:rPr>
      <w:b w:val="1"/>
      <w:caps w:val="1"/>
      <w:sz w:val="28"/>
    </w:rPr>
  </w:style>
  <w:style w:type="paragraph" w:styleId="Titre2">
    <w:name w:val="heading 2"/>
    <w:aliases w:val="sous titre chapitre,heading 2,Heading 2 Hidden,Titre 2 av num,(Sous-titre),Niveau 1 1,Heading 2 CFMU,Contrat 2,Ctt,H2,paragraphe,c,OdsKap2,OdsKap2Überschrift,Tbra2,Heading 2 CFMU + Gauche,Avant...."/>
    <w:basedOn w:val="Normal"/>
    <w:next w:val="Normal"/>
    <w:link w:val="Titre2Car"/>
    <w:autoRedefine w:val="1"/>
    <w:uiPriority w:val="9"/>
    <w:qFormat w:val="1"/>
    <w:rsid w:val="00514658"/>
    <w:pPr>
      <w:keepLines w:val="1"/>
      <w:numPr>
        <w:ilvl w:val="1"/>
        <w:numId w:val="1"/>
      </w:numPr>
      <w:pBdr>
        <w:bottom w:color="c0c0c0" w:space="3" w:sz="24" w:val="single"/>
      </w:pBdr>
      <w:tabs>
        <w:tab w:val="left" w:pos="7920"/>
      </w:tabs>
      <w:spacing w:after="120" w:before="360"/>
      <w:ind w:right="1150"/>
      <w:jc w:val="left"/>
      <w:outlineLvl w:val="1"/>
    </w:pPr>
    <w:rPr>
      <w:rFonts w:ascii="Verdana" w:cs="Arial" w:hAnsi="Verdana"/>
      <w:b w:val="1"/>
      <w:caps w:val="1"/>
    </w:rPr>
  </w:style>
  <w:style w:type="paragraph" w:styleId="Titre3">
    <w:name w:val="heading 3"/>
    <w:basedOn w:val="Normal"/>
    <w:next w:val="Normal"/>
    <w:link w:val="Titre3Car"/>
    <w:uiPriority w:val="9"/>
    <w:semiHidden w:val="1"/>
    <w:unhideWhenUsed w:val="1"/>
    <w:qFormat w:val="1"/>
    <w:rsid w:val="00AB649C"/>
    <w:pPr>
      <w:keepNext w:val="1"/>
      <w:spacing w:after="60" w:before="240"/>
      <w:outlineLvl w:val="2"/>
    </w:pPr>
    <w:rPr>
      <w:rFonts w:ascii="Cambria" w:hAnsi="Cambria"/>
      <w:b w:val="1"/>
      <w:bCs w:val="1"/>
      <w:sz w:val="26"/>
      <w:szCs w:val="26"/>
    </w:rPr>
  </w:style>
  <w:style w:type="paragraph" w:styleId="Titre4">
    <w:name w:val="heading 4"/>
    <w:aliases w:val="Titre 4 av num,H4,Niveau 1.1.1,Titre 4 Car1,Titre 4 Car Car,Titre 4 Car Car Car Car,Titre 4 av num Car Car Car Car,Niveau 1 1 1 1 Car Car Car Car,Titre 4 Car Car1,Titre 4 Car Car Car,Titre 4 av num Car Car Car,Titre 4 VGX"/>
    <w:next w:val="Normal"/>
    <w:link w:val="Titre4Car"/>
    <w:qFormat w:val="1"/>
    <w:rsid w:val="00514658"/>
    <w:pPr>
      <w:numPr>
        <w:ilvl w:val="3"/>
        <w:numId w:val="1"/>
      </w:numPr>
      <w:spacing w:after="120" w:before="240"/>
      <w:outlineLvl w:val="3"/>
    </w:pPr>
    <w:rPr>
      <w:rFonts w:ascii="Arial" w:eastAsia="Times New Roman" w:hAnsi="Arial"/>
      <w:b w:val="1"/>
      <w:i w:val="1"/>
      <w:lang w:eastAsia="fr-FR" w:val="fr-FR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aliases w:val="Titre1 av num Car,(Titre) Car,Niveau 1 Car,Heading 1 CFMU Car,Titre 1 av num Car,H1 Car,Contrat 1 Car,chapitre Car,Ct. Car,H1.Contrat 1.chapitre.Ct.t. Car,Chapitres Car,Tbra 1 Car"/>
    <w:link w:val="Titre1"/>
    <w:rsid w:val="00514658"/>
    <w:rPr>
      <w:rFonts w:ascii="Arial" w:cs="Times New Roman" w:eastAsia="Times New Roman" w:hAnsi="Arial"/>
      <w:b w:val="1"/>
      <w:caps w:val="1"/>
      <w:sz w:val="28"/>
      <w:szCs w:val="20"/>
      <w:lang w:eastAsia="fr-FR"/>
    </w:rPr>
  </w:style>
  <w:style w:type="character" w:styleId="Titre2Car" w:customStyle="1">
    <w:name w:val="Titre 2 Car"/>
    <w:aliases w:val="sous titre chapitre Car,heading 2 Car,Heading 2 Hidden Car,Titre 2 av num Car,(Sous-titre) Car,Niveau 1 1 Car,Heading 2 CFMU Car,Contrat 2 Car,Ctt Car,H2 Car,paragraphe Car,c Car,OdsKap2 Car,OdsKap2Überschrift Car,Tbra2 Car,Avant.... Car"/>
    <w:link w:val="Titre2"/>
    <w:uiPriority w:val="9"/>
    <w:rsid w:val="00514658"/>
    <w:rPr>
      <w:rFonts w:ascii="Verdana" w:cs="Arial" w:eastAsia="Times New Roman" w:hAnsi="Verdana"/>
      <w:b w:val="1"/>
      <w:caps w:val="1"/>
      <w:sz w:val="20"/>
      <w:szCs w:val="20"/>
      <w:lang w:eastAsia="fr-FR"/>
    </w:rPr>
  </w:style>
  <w:style w:type="character" w:styleId="Titre4Car" w:customStyle="1">
    <w:name w:val="Titre 4 Car"/>
    <w:aliases w:val="Titre 4 av num Car,H4 Car,Niveau 1.1.1 Car,Titre 4 Car1 Car,Titre 4 Car Car Car1,Titre 4 Car Car Car Car Car,Titre 4 av num Car Car Car Car Car,Niveau 1 1 1 1 Car Car Car Car Car,Titre 4 Car Car1 Car,Titre 4 Car Car Car Car1,Titre 4 VGX Car"/>
    <w:link w:val="Titre4"/>
    <w:rsid w:val="00514658"/>
    <w:rPr>
      <w:rFonts w:ascii="Arial" w:cs="Times New Roman" w:eastAsia="Times New Roman" w:hAnsi="Arial"/>
      <w:b w:val="1"/>
      <w:i w:val="1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514658"/>
    <w:pPr>
      <w:tabs>
        <w:tab w:val="center" w:pos="4536"/>
        <w:tab w:val="right" w:pos="9072"/>
      </w:tabs>
    </w:pPr>
  </w:style>
  <w:style w:type="character" w:styleId="En-tteCar" w:customStyle="1">
    <w:name w:val="En-tête Car"/>
    <w:link w:val="En-tte"/>
    <w:rsid w:val="00514658"/>
    <w:rPr>
      <w:rFonts w:ascii="Arial" w:cs="Times New Roman" w:eastAsia="Times New Roman" w:hAnsi="Arial"/>
      <w:sz w:val="20"/>
      <w:szCs w:val="20"/>
      <w:lang w:eastAsia="fr-FR"/>
    </w:rPr>
  </w:style>
  <w:style w:type="character" w:styleId="Lienhypertexte">
    <w:name w:val="Hyperlink"/>
    <w:uiPriority w:val="99"/>
    <w:rsid w:val="00514658"/>
    <w:rPr>
      <w:color w:val="0000ff"/>
      <w:u w:val="single"/>
    </w:rPr>
  </w:style>
  <w:style w:type="character" w:styleId="Numrodepage">
    <w:name w:val="page number"/>
    <w:uiPriority w:val="99"/>
    <w:rsid w:val="00514658"/>
  </w:style>
  <w:style w:type="paragraph" w:styleId="Pieddepage">
    <w:name w:val="footer"/>
    <w:basedOn w:val="Normal"/>
    <w:link w:val="PieddepageCar"/>
    <w:rsid w:val="00514658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link w:val="Pieddepage"/>
    <w:rsid w:val="00514658"/>
    <w:rPr>
      <w:rFonts w:ascii="Arial" w:cs="Times New Roman" w:eastAsia="Times New Roman" w:hAnsi="Arial"/>
      <w:sz w:val="20"/>
      <w:szCs w:val="20"/>
      <w:lang w:eastAsia="fr-FR"/>
    </w:rPr>
  </w:style>
  <w:style w:type="paragraph" w:styleId="TM1">
    <w:name w:val="toc 1"/>
    <w:basedOn w:val="Normal"/>
    <w:next w:val="Normal"/>
    <w:uiPriority w:val="39"/>
    <w:rsid w:val="00514658"/>
    <w:pPr>
      <w:spacing w:after="120"/>
      <w:jc w:val="left"/>
    </w:pPr>
    <w:rPr>
      <w:rFonts w:ascii="Times New Roman" w:hAnsi="Times New Roman"/>
      <w:b w:val="1"/>
      <w:bCs w:val="1"/>
      <w:caps w:val="1"/>
    </w:rPr>
  </w:style>
  <w:style w:type="paragraph" w:styleId="En-ttedetabledesmatires">
    <w:name w:val="TOC Heading"/>
    <w:basedOn w:val="Titre1"/>
    <w:next w:val="Normal"/>
    <w:uiPriority w:val="39"/>
    <w:unhideWhenUsed w:val="1"/>
    <w:qFormat w:val="1"/>
    <w:rsid w:val="00514658"/>
    <w:pPr>
      <w:keepNext w:val="1"/>
      <w:numPr>
        <w:numId w:val="0"/>
      </w:numPr>
      <w:pBdr>
        <w:bottom w:color="auto" w:space="0" w:sz="0" w:val="none"/>
      </w:pBdr>
      <w:tabs>
        <w:tab w:val="clear" w:pos="6379"/>
        <w:tab w:val="clear" w:pos="6663"/>
      </w:tabs>
      <w:spacing w:after="0" w:before="480" w:line="276" w:lineRule="auto"/>
      <w:ind w:right="0"/>
      <w:jc w:val="left"/>
      <w:outlineLvl w:val="9"/>
    </w:pPr>
    <w:rPr>
      <w:rFonts w:ascii="Cambria" w:hAnsi="Cambria"/>
      <w:bCs w:val="1"/>
      <w:caps w:val="0"/>
      <w:color w:val="365f91"/>
      <w:szCs w:val="28"/>
      <w:lang w:eastAsia="en-GB" w:val="en-GB"/>
    </w:r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514658"/>
    <w:pPr>
      <w:spacing w:before="0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link w:val="Textedebulles"/>
    <w:uiPriority w:val="99"/>
    <w:semiHidden w:val="1"/>
    <w:rsid w:val="00514658"/>
    <w:rPr>
      <w:rFonts w:ascii="Tahoma" w:cs="Tahoma" w:eastAsia="Times New Roman" w:hAnsi="Tahoma"/>
      <w:sz w:val="16"/>
      <w:szCs w:val="16"/>
      <w:lang w:eastAsia="fr-FR"/>
    </w:rPr>
  </w:style>
  <w:style w:type="paragraph" w:styleId="TM2">
    <w:name w:val="toc 2"/>
    <w:basedOn w:val="Normal"/>
    <w:next w:val="Normal"/>
    <w:autoRedefine w:val="1"/>
    <w:uiPriority w:val="39"/>
    <w:unhideWhenUsed w:val="1"/>
    <w:rsid w:val="00514658"/>
    <w:pPr>
      <w:spacing w:after="100"/>
      <w:ind w:left="200"/>
    </w:pPr>
  </w:style>
  <w:style w:type="paragraph" w:styleId="Sansinterligne">
    <w:name w:val="No Spacing"/>
    <w:uiPriority w:val="1"/>
    <w:qFormat w:val="1"/>
    <w:rsid w:val="00764BBC"/>
    <w:pPr>
      <w:jc w:val="both"/>
    </w:pPr>
    <w:rPr>
      <w:rFonts w:ascii="Arial" w:eastAsia="Times New Roman" w:hAnsi="Arial"/>
      <w:lang w:eastAsia="fr-FR" w:val="fr-FR"/>
    </w:rPr>
  </w:style>
  <w:style w:type="character" w:styleId="Marquedecommentaire">
    <w:name w:val="annotation reference"/>
    <w:uiPriority w:val="99"/>
    <w:semiHidden w:val="1"/>
    <w:unhideWhenUsed w:val="1"/>
    <w:rsid w:val="00EF39E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 w:val="1"/>
    <w:unhideWhenUsed w:val="1"/>
    <w:rsid w:val="00EF39E4"/>
  </w:style>
  <w:style w:type="character" w:styleId="CommentaireCar" w:customStyle="1">
    <w:name w:val="Commentaire Car"/>
    <w:link w:val="Commentaire"/>
    <w:uiPriority w:val="99"/>
    <w:semiHidden w:val="1"/>
    <w:rsid w:val="00EF39E4"/>
    <w:rPr>
      <w:rFonts w:ascii="Arial" w:eastAsia="Times New Roman" w:hAnsi="Arial"/>
      <w:lang w:eastAsia="fr-FR"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 w:val="1"/>
    <w:unhideWhenUsed w:val="1"/>
    <w:rsid w:val="00EF39E4"/>
    <w:rPr>
      <w:b w:val="1"/>
      <w:bCs w:val="1"/>
    </w:rPr>
  </w:style>
  <w:style w:type="character" w:styleId="ObjetducommentaireCar" w:customStyle="1">
    <w:name w:val="Objet du commentaire Car"/>
    <w:link w:val="Objetducommentaire"/>
    <w:uiPriority w:val="99"/>
    <w:semiHidden w:val="1"/>
    <w:rsid w:val="00EF39E4"/>
    <w:rPr>
      <w:rFonts w:ascii="Arial" w:eastAsia="Times New Roman" w:hAnsi="Arial"/>
      <w:b w:val="1"/>
      <w:bCs w:val="1"/>
      <w:lang w:eastAsia="fr-FR" w:val="fr-FR"/>
    </w:rPr>
  </w:style>
  <w:style w:type="character" w:styleId="Titre3Car" w:customStyle="1">
    <w:name w:val="Titre 3 Car"/>
    <w:link w:val="Titre3"/>
    <w:uiPriority w:val="9"/>
    <w:semiHidden w:val="1"/>
    <w:rsid w:val="00AB649C"/>
    <w:rPr>
      <w:rFonts w:ascii="Cambria" w:cs="Times New Roman" w:eastAsia="Times New Roman" w:hAnsi="Cambria"/>
      <w:b w:val="1"/>
      <w:bCs w:val="1"/>
      <w:sz w:val="26"/>
      <w:szCs w:val="26"/>
      <w:lang w:eastAsia="fr-FR" w:val="fr-FR"/>
    </w:rPr>
  </w:style>
  <w:style w:type="paragraph" w:styleId="NormalWeb">
    <w:name w:val="Normal (Web)"/>
    <w:basedOn w:val="Normal"/>
    <w:uiPriority w:val="99"/>
    <w:semiHidden w:val="1"/>
    <w:unhideWhenUsed w:val="1"/>
    <w:rsid w:val="00BD1E4E"/>
    <w:pPr>
      <w:spacing w:after="100" w:afterAutospacing="1" w:before="100" w:beforeAutospacing="1"/>
      <w:jc w:val="left"/>
    </w:pPr>
    <w:rPr>
      <w:rFonts w:ascii="Times New Roman" w:hAnsi="Times New Roman"/>
      <w:sz w:val="24"/>
      <w:szCs w:val="24"/>
      <w:lang w:eastAsia="en-US" w:val="en-US"/>
    </w:rPr>
  </w:style>
  <w:style w:type="character" w:styleId="hljs-value" w:customStyle="1">
    <w:name w:val="hljs-value"/>
    <w:rsid w:val="00956644"/>
  </w:style>
  <w:style w:type="character" w:styleId="hljs-attribute" w:customStyle="1">
    <w:name w:val="hljs-attribute"/>
    <w:rsid w:val="00956644"/>
  </w:style>
  <w:style w:type="character" w:styleId="hljs-string" w:customStyle="1">
    <w:name w:val="hljs-string"/>
    <w:rsid w:val="00956644"/>
  </w:style>
  <w:style w:type="paragraph" w:styleId="PrformatHTML">
    <w:name w:val="HTML Preformatted"/>
    <w:basedOn w:val="Normal"/>
    <w:link w:val="PrformatHTMLCar"/>
    <w:uiPriority w:val="99"/>
    <w:unhideWhenUsed w:val="1"/>
    <w:rsid w:val="00463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cs="Courier New" w:hAnsi="Courier New"/>
    </w:rPr>
  </w:style>
  <w:style w:type="character" w:styleId="PrformatHTMLCar" w:customStyle="1">
    <w:name w:val="Préformaté HTML Car"/>
    <w:link w:val="PrformatHTML"/>
    <w:uiPriority w:val="99"/>
    <w:rsid w:val="00463B89"/>
    <w:rPr>
      <w:rFonts w:ascii="Courier New" w:cs="Courier New" w:eastAsia="Times New Roman" w:hAnsi="Courier New"/>
    </w:rPr>
  </w:style>
  <w:style w:type="paragraph" w:styleId="Paragraphedeliste">
    <w:name w:val="List Paragraph"/>
    <w:basedOn w:val="Normal"/>
    <w:uiPriority w:val="34"/>
    <w:qFormat w:val="1"/>
    <w:rsid w:val="0091785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qa-api.s-money.net/api/V1.1/users/eaqbu48da/balance" TargetMode="External"/><Relationship Id="rId8" Type="http://schemas.openxmlformats.org/officeDocument/2006/relationships/hyperlink" Target="https://qa-api.s-money.net/api/V1.1/users/eaqbu48da/balan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2PM54SUHEpqoeIz+G7gkT+QjUg==">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2021-02-23T03:14:00Z</dcterms:created>
  <dc:creator>Julie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0x010100F1866667373C8946803BC5197DDE7F5A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#ffffff,1,Calibri</vt:lpwstr>
  </property>
  <property fmtid="{D5CDD505-2E9C-101B-9397-08002B2CF9AE}" pid="5" name="ClassificationContentMarkingFooterText">
    <vt:lpwstr>C2 - Internal Natixis</vt:lpwstr>
  </property>
  <property fmtid="{D5CDD505-2E9C-101B-9397-08002B2CF9AE}" pid="6" name="MSIP_Label_797e4f81-4b1c-4a3a-b237-8636707719dc_Enabled">
    <vt:lpwstr>true</vt:lpwstr>
  </property>
  <property fmtid="{D5CDD505-2E9C-101B-9397-08002B2CF9AE}" pid="7" name="MSIP_Label_797e4f81-4b1c-4a3a-b237-8636707719dc_SetDate">
    <vt:lpwstr>2021-03-15T08:17:55Z</vt:lpwstr>
  </property>
  <property fmtid="{D5CDD505-2E9C-101B-9397-08002B2CF9AE}" pid="8" name="MSIP_Label_797e4f81-4b1c-4a3a-b237-8636707719dc_Method">
    <vt:lpwstr>Privileged</vt:lpwstr>
  </property>
  <property fmtid="{D5CDD505-2E9C-101B-9397-08002B2CF9AE}" pid="9" name="MSIP_Label_797e4f81-4b1c-4a3a-b237-8636707719dc_Name">
    <vt:lpwstr>797e4f81-4b1c-4a3a-b237-8636707719dc</vt:lpwstr>
  </property>
  <property fmtid="{D5CDD505-2E9C-101B-9397-08002B2CF9AE}" pid="10" name="MSIP_Label_797e4f81-4b1c-4a3a-b237-8636707719dc_SiteId">
    <vt:lpwstr>d5bb6d35-8a82-4329-b49a-5030bd6497ab</vt:lpwstr>
  </property>
  <property fmtid="{D5CDD505-2E9C-101B-9397-08002B2CF9AE}" pid="11" name="MSIP_Label_797e4f81-4b1c-4a3a-b237-8636707719dc_ActionId">
    <vt:lpwstr>3b84ad5c-39ce-4892-8d5d-42e2912c814c</vt:lpwstr>
  </property>
  <property fmtid="{D5CDD505-2E9C-101B-9397-08002B2CF9AE}" pid="12" name="MSIP_Label_797e4f81-4b1c-4a3a-b237-8636707719dc_ContentBits">
    <vt:lpwstr>2</vt:lpwstr>
  </property>
</Properties>
</file>